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359" w:rsidRPr="007B4359" w:rsidRDefault="007B4359" w:rsidP="007B4359">
      <w:pPr>
        <w:ind w:firstLineChars="0" w:firstLine="0"/>
      </w:pPr>
      <w:r w:rsidRPr="007B4359">
        <w:t>一、设计依据</w:t>
      </w:r>
    </w:p>
    <w:p w:rsidR="007B4359" w:rsidRPr="007B4359" w:rsidRDefault="007B4359" w:rsidP="007B4359">
      <w:pPr>
        <w:ind w:firstLineChars="0" w:firstLine="0"/>
      </w:pPr>
      <w:r w:rsidRPr="007B4359">
        <w:t>1.</w:t>
      </w:r>
      <w:r w:rsidRPr="007B4359">
        <w:t>政府相关部门审查批文</w:t>
      </w:r>
    </w:p>
    <w:p w:rsidR="007B4359" w:rsidRPr="007B4359" w:rsidRDefault="007B4359" w:rsidP="007B4359">
      <w:pPr>
        <w:ind w:firstLineChars="0" w:firstLine="0"/>
      </w:pPr>
      <w:r w:rsidRPr="007B4359">
        <w:t>1.1</w:t>
      </w:r>
      <w:r w:rsidRPr="007B4359">
        <w:t>市规划国土函</w:t>
      </w:r>
      <w:r w:rsidRPr="007B4359">
        <w:t> </w:t>
      </w:r>
      <w:r w:rsidRPr="007B4359">
        <w:rPr>
          <w:u w:val="single"/>
        </w:rPr>
        <w:t>xx</w:t>
      </w:r>
      <w:r w:rsidRPr="007B4359">
        <w:rPr>
          <w:u w:val="single"/>
        </w:rPr>
        <w:t>市</w:t>
      </w:r>
      <w:r w:rsidRPr="007B4359">
        <w:rPr>
          <w:u w:val="single"/>
        </w:rPr>
        <w:t>(</w:t>
      </w:r>
      <w:r w:rsidRPr="007B4359">
        <w:rPr>
          <w:u w:val="single"/>
        </w:rPr>
        <w:t>县）规划和国土资源管理委员会《关于</w:t>
      </w:r>
      <w:r w:rsidRPr="007B4359">
        <w:rPr>
          <w:u w:val="single"/>
        </w:rPr>
        <w:t>xxxx</w:t>
      </w:r>
      <w:r w:rsidRPr="007B4359">
        <w:rPr>
          <w:u w:val="single"/>
        </w:rPr>
        <w:t>项目规划国土意见的函》</w:t>
      </w:r>
      <w:r w:rsidRPr="007B4359">
        <w:rPr>
          <w:u w:val="single"/>
        </w:rPr>
        <w:t xml:space="preserve"> </w:t>
      </w:r>
      <w:r w:rsidRPr="007B4359">
        <w:rPr>
          <w:u w:val="single"/>
        </w:rPr>
        <w:t>市规划国土函（</w:t>
      </w:r>
      <w:r w:rsidRPr="007B4359">
        <w:rPr>
          <w:u w:val="single"/>
        </w:rPr>
        <w:t>20xx</w:t>
      </w:r>
      <w:r w:rsidRPr="007B4359">
        <w:rPr>
          <w:u w:val="single"/>
        </w:rPr>
        <w:t>）</w:t>
      </w:r>
      <w:r w:rsidRPr="007B4359">
        <w:rPr>
          <w:u w:val="single"/>
        </w:rPr>
        <w:t>xxxx</w:t>
      </w:r>
      <w:r w:rsidRPr="007B4359">
        <w:rPr>
          <w:u w:val="single"/>
        </w:rPr>
        <w:t>号</w:t>
      </w:r>
    </w:p>
    <w:p w:rsidR="007B4359" w:rsidRPr="007B4359" w:rsidRDefault="007B4359" w:rsidP="007B4359">
      <w:pPr>
        <w:ind w:firstLineChars="0" w:firstLine="0"/>
      </w:pPr>
      <w:r w:rsidRPr="007B4359">
        <w:t>1.2</w:t>
      </w:r>
      <w:r w:rsidRPr="007B4359">
        <w:t>人民防空办相关批复、规划条件</w:t>
      </w:r>
      <w:r w:rsidRPr="007B4359">
        <w:t> </w:t>
      </w:r>
      <w:r w:rsidRPr="007B4359">
        <w:rPr>
          <w:u w:val="single"/>
        </w:rPr>
        <w:t>《社会投资项目结合修建人民防空工程审核意见书</w:t>
      </w:r>
      <w:r w:rsidRPr="007B4359">
        <w:rPr>
          <w:u w:val="single"/>
        </w:rPr>
        <w:t xml:space="preserve"> </w:t>
      </w:r>
      <w:r w:rsidRPr="007B4359">
        <w:rPr>
          <w:u w:val="single"/>
        </w:rPr>
        <w:t>》（</w:t>
      </w:r>
      <w:r w:rsidRPr="007B4359">
        <w:rPr>
          <w:u w:val="single"/>
        </w:rPr>
        <w:t>20xx</w:t>
      </w:r>
      <w:r w:rsidRPr="007B4359">
        <w:rPr>
          <w:u w:val="single"/>
        </w:rPr>
        <w:t>）</w:t>
      </w:r>
      <w:r w:rsidRPr="007B4359">
        <w:rPr>
          <w:u w:val="single"/>
        </w:rPr>
        <w:t>xx</w:t>
      </w:r>
      <w:r w:rsidRPr="007B4359">
        <w:rPr>
          <w:u w:val="single"/>
        </w:rPr>
        <w:t>防意字</w:t>
      </w:r>
      <w:r w:rsidRPr="007B4359">
        <w:rPr>
          <w:u w:val="single"/>
        </w:rPr>
        <w:t>xxx</w:t>
      </w:r>
      <w:r w:rsidRPr="007B4359">
        <w:rPr>
          <w:u w:val="single"/>
        </w:rPr>
        <w:t>号</w:t>
      </w:r>
    </w:p>
    <w:p w:rsidR="007B4359" w:rsidRPr="007B4359" w:rsidRDefault="007B4359" w:rsidP="007B4359">
      <w:pPr>
        <w:ind w:firstLineChars="0" w:firstLine="0"/>
      </w:pPr>
      <w:r w:rsidRPr="007B4359">
        <w:t>1.3</w:t>
      </w:r>
      <w:r w:rsidRPr="007B4359">
        <w:t>规划部门</w:t>
      </w:r>
      <w:r w:rsidRPr="007B4359">
        <w:t>-</w:t>
      </w:r>
      <w:r w:rsidRPr="007B4359">
        <w:t>用地红线图</w:t>
      </w:r>
      <w:r w:rsidRPr="007B4359">
        <w:t> </w:t>
      </w:r>
      <w:r w:rsidRPr="007B4359">
        <w:rPr>
          <w:u w:val="single"/>
        </w:rPr>
        <w:t>建设用地规划红线图</w:t>
      </w:r>
    </w:p>
    <w:p w:rsidR="007B4359" w:rsidRPr="007B4359" w:rsidRDefault="007B4359" w:rsidP="007B4359">
      <w:pPr>
        <w:ind w:firstLineChars="0" w:firstLine="0"/>
      </w:pPr>
      <w:r w:rsidRPr="007B4359">
        <w:t>1.4</w:t>
      </w:r>
      <w:r w:rsidRPr="007B4359">
        <w:t>规划部门</w:t>
      </w:r>
      <w:r w:rsidRPr="007B4359">
        <w:t>-</w:t>
      </w:r>
      <w:r w:rsidRPr="007B4359">
        <w:t>规划条件</w:t>
      </w:r>
      <w:r w:rsidRPr="007B4359">
        <w:t> </w:t>
      </w:r>
      <w:r w:rsidRPr="007B4359">
        <w:rPr>
          <w:u w:val="single"/>
        </w:rPr>
        <w:t>xx</w:t>
      </w:r>
      <w:r w:rsidRPr="007B4359">
        <w:rPr>
          <w:u w:val="single"/>
        </w:rPr>
        <w:t>市</w:t>
      </w:r>
      <w:r w:rsidRPr="007B4359">
        <w:rPr>
          <w:u w:val="single"/>
        </w:rPr>
        <w:t>(</w:t>
      </w:r>
      <w:r w:rsidRPr="007B4359">
        <w:rPr>
          <w:u w:val="single"/>
        </w:rPr>
        <w:t>县）规划和国土资源管理委员会建设项目规划条件</w:t>
      </w:r>
      <w:r w:rsidRPr="007B4359">
        <w:rPr>
          <w:u w:val="single"/>
        </w:rPr>
        <w:t xml:space="preserve"> 20xx</w:t>
      </w:r>
      <w:r w:rsidRPr="007B4359">
        <w:rPr>
          <w:u w:val="single"/>
        </w:rPr>
        <w:t>规土条字</w:t>
      </w:r>
      <w:r w:rsidRPr="007B4359">
        <w:rPr>
          <w:u w:val="single"/>
        </w:rPr>
        <w:t>xxxx</w:t>
      </w:r>
      <w:r w:rsidRPr="007B4359">
        <w:rPr>
          <w:u w:val="single"/>
        </w:rPr>
        <w:t>号</w:t>
      </w:r>
    </w:p>
    <w:p w:rsidR="007B4359" w:rsidRPr="007B4359" w:rsidRDefault="007B4359" w:rsidP="007B4359">
      <w:pPr>
        <w:ind w:firstLineChars="0" w:firstLine="0"/>
      </w:pPr>
      <w:r w:rsidRPr="007B4359">
        <w:t>1.5</w:t>
      </w:r>
      <w:r w:rsidRPr="007B4359">
        <w:t>规划部门</w:t>
      </w:r>
      <w:r w:rsidRPr="007B4359">
        <w:t>-</w:t>
      </w:r>
      <w:r w:rsidRPr="007B4359">
        <w:t>规划许可证</w:t>
      </w:r>
      <w:r w:rsidRPr="007B4359">
        <w:t> </w:t>
      </w:r>
      <w:r w:rsidRPr="007B4359">
        <w:rPr>
          <w:u w:val="single"/>
        </w:rPr>
        <w:t>xx</w:t>
      </w:r>
      <w:r w:rsidRPr="007B4359">
        <w:rPr>
          <w:u w:val="single"/>
        </w:rPr>
        <w:t>市</w:t>
      </w:r>
      <w:r w:rsidRPr="007B4359">
        <w:rPr>
          <w:u w:val="single"/>
        </w:rPr>
        <w:t>(</w:t>
      </w:r>
      <w:r w:rsidRPr="007B4359">
        <w:rPr>
          <w:u w:val="single"/>
        </w:rPr>
        <w:t>县）规划和国土资源管理委员会提供的《建设工程规划许可证》建字第</w:t>
      </w:r>
      <w:r w:rsidRPr="007B4359">
        <w:rPr>
          <w:u w:val="single"/>
        </w:rPr>
        <w:t>xxxxxxxxxx</w:t>
      </w:r>
      <w:r w:rsidRPr="007B4359">
        <w:rPr>
          <w:u w:val="single"/>
        </w:rPr>
        <w:t>规土建字</w:t>
      </w:r>
      <w:r w:rsidRPr="007B4359">
        <w:rPr>
          <w:u w:val="single"/>
        </w:rPr>
        <w:t>xxxx</w:t>
      </w:r>
      <w:r w:rsidRPr="007B4359">
        <w:rPr>
          <w:u w:val="single"/>
        </w:rPr>
        <w:t>号</w:t>
      </w:r>
    </w:p>
    <w:p w:rsidR="007B4359" w:rsidRPr="007B4359" w:rsidRDefault="007B4359" w:rsidP="007B4359">
      <w:pPr>
        <w:ind w:firstLineChars="0" w:firstLine="0"/>
      </w:pPr>
      <w:r w:rsidRPr="007B4359">
        <w:t>2.</w:t>
      </w:r>
      <w:r w:rsidRPr="007B4359">
        <w:t>甲方提供的依据性文件</w:t>
      </w:r>
    </w:p>
    <w:p w:rsidR="007B4359" w:rsidRPr="007B4359" w:rsidRDefault="007B4359" w:rsidP="007B4359">
      <w:pPr>
        <w:ind w:firstLineChars="0" w:firstLine="0"/>
      </w:pPr>
      <w:r w:rsidRPr="007B4359">
        <w:t>2.1</w:t>
      </w:r>
      <w:r w:rsidRPr="007B4359">
        <w:t>设计合同</w:t>
      </w:r>
      <w:r w:rsidRPr="007B4359">
        <w:t> </w:t>
      </w:r>
      <w:r w:rsidRPr="007B4359">
        <w:rPr>
          <w:u w:val="single"/>
        </w:rPr>
        <w:t>建设工程设计合同（编号</w:t>
      </w:r>
      <w:r w:rsidRPr="007B4359">
        <w:rPr>
          <w:u w:val="single"/>
        </w:rPr>
        <w:t>xxxx)</w:t>
      </w:r>
    </w:p>
    <w:p w:rsidR="007B4359" w:rsidRPr="007B4359" w:rsidRDefault="007B4359" w:rsidP="007B4359">
      <w:pPr>
        <w:ind w:firstLineChars="0" w:firstLine="0"/>
      </w:pPr>
      <w:r w:rsidRPr="007B4359">
        <w:t>2.2</w:t>
      </w:r>
      <w:r w:rsidRPr="007B4359">
        <w:t>设计任务书</w:t>
      </w:r>
      <w:r w:rsidRPr="007B4359">
        <w:t> </w:t>
      </w:r>
      <w:r w:rsidRPr="007B4359">
        <w:rPr>
          <w:u w:val="single"/>
        </w:rPr>
        <w:t>xxxxx</w:t>
      </w:r>
      <w:r w:rsidRPr="007B4359">
        <w:rPr>
          <w:u w:val="single"/>
        </w:rPr>
        <w:t>项目设计任务书</w:t>
      </w:r>
    </w:p>
    <w:p w:rsidR="007B4359" w:rsidRPr="007B4359" w:rsidRDefault="007B4359" w:rsidP="007B4359">
      <w:pPr>
        <w:ind w:firstLineChars="0" w:firstLine="0"/>
      </w:pPr>
      <w:r w:rsidRPr="007B4359">
        <w:t>2.3</w:t>
      </w:r>
      <w:r w:rsidRPr="007B4359">
        <w:t>方案设计确认单</w:t>
      </w:r>
      <w:r w:rsidRPr="007B4359">
        <w:t> </w:t>
      </w:r>
      <w:r w:rsidRPr="007B4359">
        <w:rPr>
          <w:u w:val="single"/>
        </w:rPr>
        <w:t> xxxx</w:t>
      </w:r>
      <w:r w:rsidRPr="007B4359">
        <w:rPr>
          <w:u w:val="single"/>
        </w:rPr>
        <w:t>（建设单位名称）提供的本项目的方案设计确认单</w:t>
      </w:r>
    </w:p>
    <w:p w:rsidR="007B4359" w:rsidRPr="007B4359" w:rsidRDefault="007B4359" w:rsidP="007B4359">
      <w:pPr>
        <w:ind w:firstLineChars="0" w:firstLine="0"/>
      </w:pPr>
      <w:r w:rsidRPr="007B4359">
        <w:t>2.4</w:t>
      </w:r>
      <w:r w:rsidRPr="007B4359">
        <w:t>岩土工程勘察报告</w:t>
      </w:r>
      <w:r w:rsidRPr="007B4359">
        <w:t> </w:t>
      </w:r>
      <w:r w:rsidRPr="007B4359">
        <w:rPr>
          <w:u w:val="single"/>
        </w:rPr>
        <w:t>甲方提供的</w:t>
      </w:r>
      <w:r w:rsidRPr="007B4359">
        <w:rPr>
          <w:u w:val="single"/>
        </w:rPr>
        <w:t>xxxxxxxx</w:t>
      </w:r>
      <w:r w:rsidRPr="007B4359">
        <w:rPr>
          <w:u w:val="single"/>
        </w:rPr>
        <w:t>（项目名称）建设工程岩土工程勘察报告电子版</w:t>
      </w:r>
    </w:p>
    <w:p w:rsidR="007B4359" w:rsidRPr="007B4359" w:rsidRDefault="007B4359" w:rsidP="007B4359">
      <w:pPr>
        <w:ind w:firstLineChars="0" w:firstLine="0"/>
      </w:pPr>
      <w:r w:rsidRPr="007B4359">
        <w:t>2.5</w:t>
      </w:r>
      <w:r w:rsidRPr="007B4359">
        <w:t>气象、地理条件</w:t>
      </w:r>
      <w:r w:rsidRPr="007B4359">
        <w:t> </w:t>
      </w:r>
      <w:r w:rsidRPr="007B4359">
        <w:rPr>
          <w:u w:val="single"/>
        </w:rPr>
        <w:t>工程所在地区的气象、地理条件</w:t>
      </w:r>
    </w:p>
    <w:p w:rsidR="007B4359" w:rsidRPr="007B4359" w:rsidRDefault="007B4359" w:rsidP="007B4359">
      <w:pPr>
        <w:ind w:firstLineChars="0" w:firstLine="0"/>
      </w:pPr>
      <w:r w:rsidRPr="007B4359">
        <w:t>3</w:t>
      </w:r>
      <w:r>
        <w:t>.</w:t>
      </w:r>
      <w:r w:rsidRPr="007B4359">
        <w:t>执行的国家、地方现行主要设计法规、规定和标准</w:t>
      </w:r>
    </w:p>
    <w:p w:rsidR="007B4359" w:rsidRPr="007B4359" w:rsidRDefault="007B4359" w:rsidP="007B4359">
      <w:pPr>
        <w:ind w:firstLineChars="0" w:firstLine="0"/>
      </w:pPr>
      <w:r w:rsidRPr="007B4359">
        <w:t>3.1</w:t>
      </w:r>
      <w:r w:rsidRPr="007B4359">
        <w:t>设计深度规定</w:t>
      </w:r>
      <w:r w:rsidRPr="007B4359">
        <w:t> </w:t>
      </w:r>
      <w:r w:rsidRPr="007B4359">
        <w:rPr>
          <w:u w:val="single"/>
        </w:rPr>
        <w:t>建筑工程设计文件编制深度规定</w:t>
      </w:r>
      <w:r w:rsidRPr="007B4359">
        <w:rPr>
          <w:u w:val="single"/>
        </w:rPr>
        <w:t>(</w:t>
      </w:r>
      <w:r w:rsidRPr="007B4359">
        <w:rPr>
          <w:u w:val="single"/>
        </w:rPr>
        <w:t>中华人民共和国住房和城乡建设部</w:t>
      </w:r>
      <w:r w:rsidRPr="007B4359">
        <w:rPr>
          <w:u w:val="single"/>
        </w:rPr>
        <w:t>2016</w:t>
      </w:r>
      <w:r w:rsidRPr="007B4359">
        <w:rPr>
          <w:u w:val="single"/>
        </w:rPr>
        <w:t>年版</w:t>
      </w:r>
      <w:r w:rsidRPr="007B4359">
        <w:rPr>
          <w:u w:val="single"/>
        </w:rPr>
        <w:t>)</w:t>
      </w:r>
    </w:p>
    <w:p w:rsidR="007B4359" w:rsidRPr="007B4359" w:rsidRDefault="007B4359" w:rsidP="007B4359">
      <w:pPr>
        <w:ind w:firstLineChars="0" w:firstLine="0"/>
      </w:pPr>
      <w:r w:rsidRPr="007B4359">
        <w:t>3.2</w:t>
      </w:r>
      <w:r w:rsidRPr="007B4359">
        <w:t>通则</w:t>
      </w:r>
      <w:r w:rsidRPr="007B4359">
        <w:t> </w:t>
      </w:r>
      <w:r w:rsidRPr="007B4359">
        <w:rPr>
          <w:u w:val="single"/>
        </w:rPr>
        <w:t>《民用建筑设计通则》</w:t>
      </w:r>
      <w:r w:rsidRPr="007B4359">
        <w:rPr>
          <w:u w:val="single"/>
        </w:rPr>
        <w:t>GB 50352-2005</w:t>
      </w:r>
      <w:r w:rsidRPr="007B4359">
        <w:t>3.3</w:t>
      </w:r>
      <w:r w:rsidRPr="007B4359">
        <w:t>节能</w:t>
      </w:r>
      <w:r w:rsidRPr="007B4359">
        <w:t> </w:t>
      </w:r>
      <w:r w:rsidRPr="007B4359">
        <w:rPr>
          <w:u w:val="single"/>
        </w:rPr>
        <w:t>《居住建筑节能设计标准》北京市地方标准</w:t>
      </w:r>
      <w:r w:rsidRPr="007B4359">
        <w:rPr>
          <w:u w:val="single"/>
        </w:rPr>
        <w:t xml:space="preserve"> DB11/891-2012</w:t>
      </w:r>
      <w:r w:rsidRPr="007B4359">
        <w:t>、</w:t>
      </w:r>
      <w:r w:rsidRPr="007B4359">
        <w:rPr>
          <w:u w:val="single"/>
        </w:rPr>
        <w:t>《公共建筑节能设计标准》北京市地方</w:t>
      </w:r>
      <w:r w:rsidRPr="007B4359">
        <w:rPr>
          <w:u w:val="single"/>
        </w:rPr>
        <w:lastRenderedPageBreak/>
        <w:t>标准</w:t>
      </w:r>
      <w:r w:rsidRPr="007B4359">
        <w:rPr>
          <w:u w:val="single"/>
        </w:rPr>
        <w:t xml:space="preserve"> DB11/687-2015 </w:t>
      </w:r>
      <w:r w:rsidRPr="007B4359">
        <w:t>、</w:t>
      </w:r>
      <w:r w:rsidRPr="007B4359">
        <w:rPr>
          <w:u w:val="single"/>
        </w:rPr>
        <w:t>《严寒和寒冷地区居住建筑节能设计标准》</w:t>
      </w:r>
      <w:r w:rsidRPr="007B4359">
        <w:rPr>
          <w:u w:val="single"/>
        </w:rPr>
        <w:t xml:space="preserve"> JGJ26-2010</w:t>
      </w:r>
      <w:r w:rsidRPr="007B4359">
        <w:t>、</w:t>
      </w:r>
      <w:r w:rsidRPr="007B4359">
        <w:rPr>
          <w:u w:val="single"/>
        </w:rPr>
        <w:t>《民用建筑热工设计规范》</w:t>
      </w:r>
      <w:r w:rsidRPr="007B4359">
        <w:rPr>
          <w:u w:val="single"/>
        </w:rPr>
        <w:t xml:space="preserve"> GB50176-93</w:t>
      </w:r>
      <w:r w:rsidRPr="007B4359">
        <w:t>3.4</w:t>
      </w:r>
      <w:r w:rsidRPr="007B4359">
        <w:t>无障碍</w:t>
      </w:r>
      <w:r w:rsidRPr="007B4359">
        <w:t> </w:t>
      </w:r>
      <w:r w:rsidRPr="007B4359">
        <w:rPr>
          <w:u w:val="single"/>
        </w:rPr>
        <w:t>《无障碍设计规范》</w:t>
      </w:r>
      <w:r w:rsidRPr="007B4359">
        <w:rPr>
          <w:u w:val="single"/>
        </w:rPr>
        <w:t>GB50763-2012</w:t>
      </w:r>
      <w:r w:rsidRPr="007B4359">
        <w:t>3.5</w:t>
      </w:r>
      <w:r w:rsidRPr="007B4359">
        <w:t>建筑类型</w:t>
      </w:r>
      <w:r w:rsidRPr="007B4359">
        <w:t> </w:t>
      </w:r>
      <w:r w:rsidRPr="007B4359">
        <w:rPr>
          <w:u w:val="single"/>
        </w:rPr>
        <w:t>《住宅建筑规范》（</w:t>
      </w:r>
      <w:r w:rsidRPr="007B4359">
        <w:rPr>
          <w:u w:val="single"/>
        </w:rPr>
        <w:t>GB50368-2005</w:t>
      </w:r>
      <w:r w:rsidRPr="007B4359">
        <w:rPr>
          <w:u w:val="single"/>
        </w:rPr>
        <w:t>）</w:t>
      </w:r>
      <w:r w:rsidRPr="007B4359">
        <w:t>、</w:t>
      </w:r>
      <w:r w:rsidRPr="007B4359">
        <w:rPr>
          <w:u w:val="single"/>
        </w:rPr>
        <w:t>《住宅设计规范》（</w:t>
      </w:r>
      <w:r w:rsidRPr="007B4359">
        <w:rPr>
          <w:u w:val="single"/>
        </w:rPr>
        <w:t>GB50096-2011</w:t>
      </w:r>
      <w:r w:rsidRPr="007B4359">
        <w:rPr>
          <w:u w:val="single"/>
        </w:rPr>
        <w:t>）</w:t>
      </w:r>
      <w:r w:rsidRPr="007B4359">
        <w:t>、</w:t>
      </w:r>
      <w:r w:rsidRPr="007B4359">
        <w:rPr>
          <w:u w:val="single"/>
        </w:rPr>
        <w:t>《住宅卫生间模数协调标准》</w:t>
      </w:r>
      <w:r w:rsidRPr="007B4359">
        <w:rPr>
          <w:u w:val="single"/>
        </w:rPr>
        <w:t>JGJ/T 263-2012</w:t>
      </w:r>
      <w:r w:rsidRPr="007B4359">
        <w:t>、</w:t>
      </w:r>
      <w:r w:rsidRPr="007B4359">
        <w:rPr>
          <w:u w:val="single"/>
        </w:rPr>
        <w:t>《住宅厨房及相关设备基本参数》</w:t>
      </w:r>
      <w:r w:rsidRPr="007B4359">
        <w:rPr>
          <w:u w:val="single"/>
        </w:rPr>
        <w:t>GB/T 11228-2008</w:t>
      </w:r>
      <w:r w:rsidRPr="007B4359">
        <w:t>、</w:t>
      </w:r>
      <w:r w:rsidRPr="007B4359">
        <w:rPr>
          <w:u w:val="single"/>
        </w:rPr>
        <w:t>《住宅卫生间功能及尺寸系列》</w:t>
      </w:r>
      <w:r w:rsidRPr="007B4359">
        <w:rPr>
          <w:u w:val="single"/>
        </w:rPr>
        <w:t>GB/T 11977-2008</w:t>
      </w:r>
      <w:r w:rsidRPr="007B4359">
        <w:t>、</w:t>
      </w:r>
      <w:r w:rsidRPr="007B4359">
        <w:rPr>
          <w:u w:val="single"/>
        </w:rPr>
        <w:t>《住宅厨房模数协调标准》</w:t>
      </w:r>
      <w:r w:rsidRPr="007B4359">
        <w:rPr>
          <w:u w:val="single"/>
        </w:rPr>
        <w:t>JGJ/T 262-2012</w:t>
      </w:r>
      <w:r w:rsidRPr="007B4359">
        <w:t>3.6</w:t>
      </w:r>
      <w:r w:rsidRPr="007B4359">
        <w:t>防火</w:t>
      </w:r>
      <w:r w:rsidRPr="007B4359">
        <w:t> </w:t>
      </w:r>
      <w:r w:rsidRPr="007B4359">
        <w:rPr>
          <w:u w:val="single"/>
        </w:rPr>
        <w:t> </w:t>
      </w:r>
      <w:r w:rsidRPr="007B4359">
        <w:rPr>
          <w:u w:val="single"/>
        </w:rPr>
        <w:t>《建筑设计防火规范》</w:t>
      </w:r>
      <w:r w:rsidRPr="007B4359">
        <w:rPr>
          <w:u w:val="single"/>
        </w:rPr>
        <w:t>GB 50016-2014</w:t>
      </w:r>
      <w:r w:rsidRPr="007B4359">
        <w:t>、</w:t>
      </w:r>
      <w:r w:rsidRPr="007B4359">
        <w:rPr>
          <w:u w:val="single"/>
        </w:rPr>
        <w:t> </w:t>
      </w:r>
      <w:r w:rsidRPr="007B4359">
        <w:rPr>
          <w:u w:val="single"/>
        </w:rPr>
        <w:t>《建筑内部装修设计防火规范》</w:t>
      </w:r>
      <w:r w:rsidRPr="007B4359">
        <w:rPr>
          <w:u w:val="single"/>
        </w:rPr>
        <w:t>GB 50222-2017</w:t>
      </w:r>
      <w:r w:rsidRPr="007B4359">
        <w:t>、</w:t>
      </w:r>
      <w:r w:rsidRPr="007B4359">
        <w:rPr>
          <w:u w:val="single"/>
        </w:rPr>
        <w:t>《住宅室内防水工程技术规范》</w:t>
      </w:r>
      <w:r w:rsidRPr="007B4359">
        <w:rPr>
          <w:u w:val="single"/>
        </w:rPr>
        <w:t>JGJ298-2013</w:t>
      </w:r>
      <w:r w:rsidRPr="007B4359">
        <w:t>3.7</w:t>
      </w:r>
      <w:r w:rsidRPr="007B4359">
        <w:t>地面</w:t>
      </w:r>
      <w:r w:rsidRPr="007B4359">
        <w:t> </w:t>
      </w:r>
      <w:r w:rsidRPr="007B4359">
        <w:rPr>
          <w:u w:val="single"/>
        </w:rPr>
        <w:t>《建筑地面工程防滑技术规程》</w:t>
      </w:r>
      <w:r w:rsidRPr="007B4359">
        <w:rPr>
          <w:u w:val="single"/>
        </w:rPr>
        <w:t>JGJ</w:t>
      </w:r>
      <w:r w:rsidRPr="007B4359">
        <w:rPr>
          <w:u w:val="single"/>
        </w:rPr>
        <w:t>／</w:t>
      </w:r>
      <w:r w:rsidRPr="007B4359">
        <w:rPr>
          <w:u w:val="single"/>
        </w:rPr>
        <w:t>T 331-2014</w:t>
      </w:r>
      <w:r w:rsidRPr="007B4359">
        <w:t>、</w:t>
      </w:r>
      <w:r w:rsidRPr="007B4359">
        <w:rPr>
          <w:u w:val="single"/>
        </w:rPr>
        <w:t>《地面设计规范》</w:t>
      </w:r>
      <w:r w:rsidRPr="007B4359">
        <w:rPr>
          <w:u w:val="single"/>
        </w:rPr>
        <w:t>GB 50037-2013</w:t>
      </w:r>
      <w:r w:rsidRPr="007B4359">
        <w:t>3.8</w:t>
      </w:r>
      <w:r w:rsidRPr="007B4359">
        <w:t>屋面</w:t>
      </w:r>
      <w:r w:rsidRPr="007B4359">
        <w:t> </w:t>
      </w:r>
      <w:r w:rsidRPr="007B4359">
        <w:rPr>
          <w:u w:val="single"/>
        </w:rPr>
        <w:t> </w:t>
      </w:r>
      <w:r w:rsidRPr="007B4359">
        <w:rPr>
          <w:u w:val="single"/>
        </w:rPr>
        <w:t>《屋面工程技术规范》</w:t>
      </w:r>
      <w:r w:rsidRPr="007B4359">
        <w:rPr>
          <w:u w:val="single"/>
        </w:rPr>
        <w:t>GB 50345-2012</w:t>
      </w:r>
      <w:r w:rsidRPr="007B4359">
        <w:t>3.9</w:t>
      </w:r>
      <w:r w:rsidRPr="007B4359">
        <w:t>绿建</w:t>
      </w:r>
      <w:r w:rsidRPr="007B4359">
        <w:t> </w:t>
      </w:r>
      <w:r w:rsidRPr="007B4359">
        <w:rPr>
          <w:u w:val="single"/>
        </w:rPr>
        <w:t>《绿色建筑评价标准》</w:t>
      </w:r>
      <w:r w:rsidRPr="007B4359">
        <w:rPr>
          <w:u w:val="single"/>
        </w:rPr>
        <w:t>GB/T50378-2014</w:t>
      </w:r>
      <w:r w:rsidRPr="007B4359">
        <w:t>、</w:t>
      </w:r>
      <w:r w:rsidRPr="007B4359">
        <w:rPr>
          <w:u w:val="single"/>
        </w:rPr>
        <w:t> </w:t>
      </w:r>
      <w:r w:rsidRPr="007B4359">
        <w:rPr>
          <w:u w:val="single"/>
        </w:rPr>
        <w:t>《绿色建筑评价标准》北京市地方标准</w:t>
      </w:r>
      <w:r w:rsidRPr="007B4359">
        <w:rPr>
          <w:u w:val="single"/>
        </w:rPr>
        <w:t xml:space="preserve"> DB11/T825-2015</w:t>
      </w:r>
      <w:r w:rsidRPr="007B4359">
        <w:t>3.10</w:t>
      </w:r>
      <w:r w:rsidRPr="007B4359">
        <w:t>隔声</w:t>
      </w:r>
      <w:r w:rsidRPr="007B4359">
        <w:t> </w:t>
      </w:r>
      <w:r w:rsidRPr="007B4359">
        <w:rPr>
          <w:u w:val="single"/>
        </w:rPr>
        <w:t>《民用建筑隔声设计规范》</w:t>
      </w:r>
      <w:r w:rsidRPr="007B4359">
        <w:rPr>
          <w:u w:val="single"/>
        </w:rPr>
        <w:t xml:space="preserve"> GB 50118-2010</w:t>
      </w:r>
      <w:r w:rsidRPr="007B4359">
        <w:t>3.11</w:t>
      </w:r>
      <w:r w:rsidRPr="007B4359">
        <w:t>防水</w:t>
      </w:r>
      <w:r w:rsidRPr="007B4359">
        <w:t> </w:t>
      </w:r>
      <w:r w:rsidRPr="007B4359">
        <w:rPr>
          <w:u w:val="single"/>
        </w:rPr>
        <w:t>《建筑外墙防水工程技术规程》</w:t>
      </w:r>
      <w:r w:rsidRPr="007B4359">
        <w:rPr>
          <w:u w:val="single"/>
        </w:rPr>
        <w:t>JGJ</w:t>
      </w:r>
      <w:r w:rsidRPr="007B4359">
        <w:rPr>
          <w:u w:val="single"/>
        </w:rPr>
        <w:t>／</w:t>
      </w:r>
      <w:r w:rsidRPr="007B4359">
        <w:rPr>
          <w:u w:val="single"/>
        </w:rPr>
        <w:t>T 235-2011</w:t>
      </w:r>
      <w:r w:rsidRPr="007B4359">
        <w:t>、</w:t>
      </w:r>
      <w:r w:rsidRPr="007B4359">
        <w:rPr>
          <w:u w:val="single"/>
        </w:rPr>
        <w:t>《地下工程防水技术规范》</w:t>
      </w:r>
      <w:r w:rsidRPr="007B4359">
        <w:rPr>
          <w:u w:val="single"/>
        </w:rPr>
        <w:t>GB 50108-2008</w:t>
      </w:r>
      <w:r w:rsidRPr="007B4359">
        <w:t>3.12</w:t>
      </w:r>
      <w:r w:rsidRPr="007B4359">
        <w:t>装修</w:t>
      </w:r>
      <w:r w:rsidRPr="007B4359">
        <w:t> </w:t>
      </w:r>
      <w:r w:rsidRPr="007B4359">
        <w:rPr>
          <w:u w:val="single"/>
        </w:rPr>
        <w:t>《民用建筑工程室内环境污染控制规范》</w:t>
      </w:r>
      <w:r w:rsidRPr="007B4359">
        <w:rPr>
          <w:u w:val="single"/>
        </w:rPr>
        <w:t xml:space="preserve"> GB 50325-2010</w:t>
      </w:r>
      <w:r w:rsidRPr="007B4359">
        <w:rPr>
          <w:u w:val="single"/>
        </w:rPr>
        <w:t>（</w:t>
      </w:r>
      <w:r w:rsidRPr="007B4359">
        <w:rPr>
          <w:u w:val="single"/>
        </w:rPr>
        <w:t>2013</w:t>
      </w:r>
      <w:r w:rsidRPr="007B4359">
        <w:rPr>
          <w:u w:val="single"/>
        </w:rPr>
        <w:t>年版）</w:t>
      </w:r>
      <w:r w:rsidRPr="007B4359">
        <w:rPr>
          <w:u w:val="single"/>
        </w:rPr>
        <w:t> </w:t>
      </w:r>
      <w:r w:rsidRPr="007B4359">
        <w:rPr>
          <w:u w:val="single"/>
        </w:rPr>
        <w:t>《中华人民共和国国家标准室内装饰装修材料内墙涂料中有害物质限量》</w:t>
      </w:r>
      <w:r w:rsidRPr="007B4359">
        <w:rPr>
          <w:u w:val="single"/>
        </w:rPr>
        <w:t>GB 18582</w:t>
      </w:r>
      <w:r w:rsidRPr="007B4359">
        <w:rPr>
          <w:u w:val="single"/>
        </w:rPr>
        <w:t>－</w:t>
      </w:r>
      <w:r w:rsidRPr="007B4359">
        <w:rPr>
          <w:u w:val="single"/>
        </w:rPr>
        <w:t>2008</w:t>
      </w:r>
      <w:r w:rsidRPr="007B4359">
        <w:t>3.13</w:t>
      </w:r>
      <w:r w:rsidRPr="007B4359">
        <w:t>外门窗</w:t>
      </w:r>
      <w:r w:rsidRPr="007B4359">
        <w:t> </w:t>
      </w:r>
      <w:r w:rsidRPr="007B4359">
        <w:rPr>
          <w:u w:val="single"/>
        </w:rPr>
        <w:t> </w:t>
      </w:r>
      <w:r w:rsidRPr="007B4359">
        <w:rPr>
          <w:u w:val="single"/>
        </w:rPr>
        <w:t>《建筑外门窗气密、水密、抗风压性能分级及检测方法》</w:t>
      </w:r>
      <w:r w:rsidRPr="007B4359">
        <w:rPr>
          <w:u w:val="single"/>
        </w:rPr>
        <w:t>GB/T 7106-2008</w:t>
      </w:r>
      <w:r w:rsidRPr="007B4359">
        <w:t>3.14</w:t>
      </w:r>
      <w:r w:rsidRPr="007B4359">
        <w:t>人防</w:t>
      </w:r>
      <w:r w:rsidRPr="007B4359">
        <w:t> </w:t>
      </w:r>
      <w:r w:rsidRPr="007B4359">
        <w:rPr>
          <w:u w:val="single"/>
        </w:rPr>
        <w:t>《人民防空地下室设计规范》</w:t>
      </w:r>
      <w:r w:rsidRPr="007B4359">
        <w:rPr>
          <w:u w:val="single"/>
        </w:rPr>
        <w:t>GB50038-2005</w:t>
      </w:r>
      <w:r w:rsidRPr="007B4359">
        <w:t>、</w:t>
      </w:r>
      <w:r w:rsidRPr="007B4359">
        <w:rPr>
          <w:u w:val="single"/>
        </w:rPr>
        <w:t>《人民防空工程防火设计规范》</w:t>
      </w:r>
      <w:r w:rsidRPr="007B4359">
        <w:rPr>
          <w:u w:val="single"/>
        </w:rPr>
        <w:t>GB 50098-2009</w:t>
      </w:r>
      <w:r w:rsidRPr="007B4359">
        <w:t>3.15</w:t>
      </w:r>
      <w:r w:rsidRPr="007B4359">
        <w:t>采光</w:t>
      </w:r>
      <w:r w:rsidRPr="007B4359">
        <w:t> </w:t>
      </w:r>
      <w:r w:rsidRPr="007B4359">
        <w:rPr>
          <w:u w:val="single"/>
        </w:rPr>
        <w:t>《建筑采光设计标准》</w:t>
      </w:r>
      <w:r w:rsidRPr="007B4359">
        <w:rPr>
          <w:u w:val="single"/>
        </w:rPr>
        <w:t>GB 50033-2013</w:t>
      </w:r>
      <w:r w:rsidRPr="007B4359">
        <w:t>3.16</w:t>
      </w:r>
      <w:r w:rsidRPr="007B4359">
        <w:t>隔声</w:t>
      </w:r>
      <w:r w:rsidRPr="007B4359">
        <w:t> </w:t>
      </w:r>
      <w:r w:rsidRPr="007B4359">
        <w:rPr>
          <w:u w:val="single"/>
        </w:rPr>
        <w:t>《民用建筑隔声设计规范》</w:t>
      </w:r>
      <w:r w:rsidRPr="007B4359">
        <w:rPr>
          <w:u w:val="single"/>
        </w:rPr>
        <w:t xml:space="preserve"> GB 50118-2010</w:t>
      </w:r>
      <w:r w:rsidRPr="007B4359">
        <w:t>3.17</w:t>
      </w:r>
      <w:r w:rsidRPr="007B4359">
        <w:t>建筑玻璃</w:t>
      </w:r>
      <w:r w:rsidRPr="007B4359">
        <w:t> </w:t>
      </w:r>
      <w:r w:rsidRPr="007B4359">
        <w:rPr>
          <w:u w:val="single"/>
        </w:rPr>
        <w:t> </w:t>
      </w:r>
      <w:r w:rsidRPr="007B4359">
        <w:rPr>
          <w:u w:val="single"/>
        </w:rPr>
        <w:t>《建筑玻璃应用技术规程》</w:t>
      </w:r>
      <w:r w:rsidRPr="007B4359">
        <w:rPr>
          <w:u w:val="single"/>
        </w:rPr>
        <w:t>JGJ113-2015</w:t>
      </w:r>
      <w:r w:rsidRPr="007B4359">
        <w:t>3.18</w:t>
      </w:r>
      <w:r w:rsidRPr="007B4359">
        <w:t>幕墙类</w:t>
      </w:r>
      <w:r w:rsidRPr="007B4359">
        <w:t> </w:t>
      </w:r>
      <w:r w:rsidRPr="007B4359">
        <w:rPr>
          <w:u w:val="single"/>
        </w:rPr>
        <w:t>《玻璃幕墙工程技术规范》</w:t>
      </w:r>
      <w:r w:rsidRPr="007B4359">
        <w:rPr>
          <w:u w:val="single"/>
        </w:rPr>
        <w:t>JGJ102-2003 </w:t>
      </w:r>
      <w:r w:rsidRPr="007B4359">
        <w:t>、</w:t>
      </w:r>
      <w:r w:rsidRPr="007B4359">
        <w:rPr>
          <w:u w:val="single"/>
        </w:rPr>
        <w:t> </w:t>
      </w:r>
      <w:r w:rsidRPr="007B4359">
        <w:rPr>
          <w:u w:val="single"/>
        </w:rPr>
        <w:t>《建筑幕墙》</w:t>
      </w:r>
      <w:r w:rsidRPr="007B4359">
        <w:rPr>
          <w:u w:val="single"/>
        </w:rPr>
        <w:t>GB/T 21086-2007</w:t>
      </w:r>
      <w:r w:rsidRPr="007B4359">
        <w:t>、</w:t>
      </w:r>
      <w:r w:rsidRPr="007B4359">
        <w:rPr>
          <w:u w:val="single"/>
        </w:rPr>
        <w:t>《人造板材幕墙工程技术规范》</w:t>
      </w:r>
      <w:r w:rsidRPr="007B4359">
        <w:rPr>
          <w:u w:val="single"/>
        </w:rPr>
        <w:t>JGJ 336-2016</w:t>
      </w:r>
      <w:r w:rsidRPr="007B4359">
        <w:t>3.19</w:t>
      </w:r>
      <w:r w:rsidRPr="007B4359">
        <w:t>居住区类</w:t>
      </w:r>
      <w:r w:rsidRPr="007B4359">
        <w:t> </w:t>
      </w:r>
      <w:r w:rsidRPr="007B4359">
        <w:rPr>
          <w:u w:val="single"/>
        </w:rPr>
        <w:t>《城市居住区规划设计规范》</w:t>
      </w:r>
      <w:r w:rsidRPr="007B4359">
        <w:rPr>
          <w:u w:val="single"/>
        </w:rPr>
        <w:t>GB 50180-93</w:t>
      </w:r>
      <w:r w:rsidRPr="007B4359">
        <w:rPr>
          <w:u w:val="single"/>
        </w:rPr>
        <w:t>（</w:t>
      </w:r>
      <w:r w:rsidRPr="007B4359">
        <w:rPr>
          <w:u w:val="single"/>
        </w:rPr>
        <w:t>2016</w:t>
      </w:r>
      <w:r w:rsidRPr="007B4359">
        <w:rPr>
          <w:u w:val="single"/>
        </w:rPr>
        <w:t>年版）</w:t>
      </w:r>
      <w:r w:rsidRPr="007B4359">
        <w:t>、</w:t>
      </w:r>
      <w:r w:rsidRPr="007B4359">
        <w:rPr>
          <w:u w:val="single"/>
        </w:rPr>
        <w:t>《居住区无障</w:t>
      </w:r>
      <w:r w:rsidRPr="007B4359">
        <w:rPr>
          <w:u w:val="single"/>
        </w:rPr>
        <w:lastRenderedPageBreak/>
        <w:t>碍设计规程》</w:t>
      </w:r>
      <w:r w:rsidRPr="007B4359">
        <w:rPr>
          <w:u w:val="single"/>
        </w:rPr>
        <w:t>DB11/1222-2015</w:t>
      </w:r>
      <w:r w:rsidRPr="007B4359">
        <w:t>3.20</w:t>
      </w:r>
      <w:r w:rsidRPr="007B4359">
        <w:t>装配类</w:t>
      </w:r>
      <w:r w:rsidRPr="007B4359">
        <w:t> </w:t>
      </w:r>
      <w:r w:rsidRPr="007B4359">
        <w:rPr>
          <w:u w:val="single"/>
        </w:rPr>
        <w:t>《装配式混凝土结构技术规程》</w:t>
      </w:r>
      <w:r w:rsidRPr="007B4359">
        <w:rPr>
          <w:u w:val="single"/>
        </w:rPr>
        <w:t>JGJ 1-2014</w:t>
      </w:r>
      <w:r w:rsidRPr="007B4359">
        <w:t>3.21</w:t>
      </w:r>
      <w:r w:rsidRPr="007B4359">
        <w:t>建筑模数</w:t>
      </w:r>
      <w:r w:rsidRPr="007B4359">
        <w:t> </w:t>
      </w:r>
      <w:r w:rsidRPr="007B4359">
        <w:rPr>
          <w:u w:val="single"/>
        </w:rPr>
        <w:t>《建筑模数协调标准》</w:t>
      </w:r>
      <w:r w:rsidRPr="007B4359">
        <w:rPr>
          <w:u w:val="single"/>
        </w:rPr>
        <w:t>GB/T 50002-2013</w:t>
      </w:r>
      <w:r w:rsidRPr="007B4359">
        <w:t>3.22</w:t>
      </w:r>
      <w:r w:rsidRPr="007B4359">
        <w:t>其他规定</w:t>
      </w:r>
      <w:r w:rsidRPr="007B4359">
        <w:t> </w:t>
      </w:r>
      <w:r w:rsidRPr="007B4359">
        <w:rPr>
          <w:u w:val="single"/>
        </w:rPr>
        <w:t>《北京市绿色建筑一星级施工图审查要点（试行修订版）》（二零一四年一月）</w:t>
      </w:r>
      <w:r w:rsidRPr="007B4359">
        <w:t>、</w:t>
      </w:r>
      <w:r w:rsidRPr="007B4359">
        <w:rPr>
          <w:u w:val="single"/>
        </w:rPr>
        <w:t>《北京市公共租赁住房建设技术导则（试行）》（京建发</w:t>
      </w:r>
      <w:r w:rsidRPr="007B4359">
        <w:rPr>
          <w:u w:val="single"/>
        </w:rPr>
        <w:t>[2010]413</w:t>
      </w:r>
      <w:r w:rsidRPr="007B4359">
        <w:rPr>
          <w:u w:val="single"/>
        </w:rPr>
        <w:t>号）</w:t>
      </w:r>
    </w:p>
    <w:p w:rsidR="007B4359" w:rsidRPr="007B4359" w:rsidRDefault="007B4359" w:rsidP="007B4359">
      <w:pPr>
        <w:ind w:firstLineChars="0" w:firstLine="0"/>
      </w:pPr>
      <w:r w:rsidRPr="007B4359">
        <w:t>3.23</w:t>
      </w:r>
      <w:r w:rsidRPr="007B4359">
        <w:rPr>
          <w:u w:val="single"/>
        </w:rPr>
        <w:t>北京市保障性住房建设投资中心提供的设计建设标准、地形图、市政资料等各项设计输入文件。北京市保障性住房建设投资中心与设计单位往来传真和会议纪要。</w:t>
      </w:r>
    </w:p>
    <w:p w:rsidR="007B4359" w:rsidRPr="007B4359" w:rsidRDefault="007B4359" w:rsidP="007B4359">
      <w:pPr>
        <w:ind w:firstLineChars="0" w:firstLine="0"/>
      </w:pPr>
      <w:r w:rsidRPr="007B4359">
        <w:t>二、工程概况</w:t>
      </w:r>
    </w:p>
    <w:p w:rsidR="007B4359" w:rsidRPr="007B4359" w:rsidRDefault="007B4359" w:rsidP="007B4359">
      <w:pPr>
        <w:ind w:firstLineChars="0" w:firstLine="0"/>
      </w:pPr>
      <w:r w:rsidRPr="007B4359">
        <w:t>1.</w:t>
      </w:r>
      <w:r w:rsidRPr="007B4359">
        <w:t>项目基本信息</w:t>
      </w:r>
    </w:p>
    <w:p w:rsidR="007B4359" w:rsidRPr="007B4359" w:rsidRDefault="007B4359" w:rsidP="007B4359">
      <w:pPr>
        <w:ind w:firstLineChars="0" w:firstLine="0"/>
      </w:pPr>
      <w:r w:rsidRPr="007B4359">
        <w:t>1.1</w:t>
      </w:r>
      <w:r w:rsidRPr="007B4359">
        <w:t>项目名称</w:t>
      </w:r>
      <w:r w:rsidRPr="007B4359">
        <w:t> </w:t>
      </w:r>
      <w:r w:rsidRPr="007B4359">
        <w:rPr>
          <w:u w:val="single"/>
        </w:rPr>
        <w:t>xxxxxxxx</w:t>
      </w:r>
    </w:p>
    <w:p w:rsidR="007B4359" w:rsidRPr="007B4359" w:rsidRDefault="007B4359" w:rsidP="007B4359">
      <w:pPr>
        <w:ind w:firstLineChars="0" w:firstLine="0"/>
      </w:pPr>
      <w:r w:rsidRPr="007B4359">
        <w:t>1.2</w:t>
      </w:r>
      <w:r w:rsidRPr="007B4359">
        <w:t>建设地点</w:t>
      </w:r>
      <w:r w:rsidRPr="007B4359">
        <w:t> </w:t>
      </w:r>
      <w:r w:rsidRPr="007B4359">
        <w:rPr>
          <w:u w:val="single"/>
        </w:rPr>
        <w:t>xxxxxxxx</w:t>
      </w:r>
    </w:p>
    <w:p w:rsidR="007B4359" w:rsidRPr="007B4359" w:rsidRDefault="007B4359" w:rsidP="007B4359">
      <w:pPr>
        <w:ind w:firstLineChars="0" w:firstLine="0"/>
      </w:pPr>
      <w:r w:rsidRPr="007B4359">
        <w:t>1.3</w:t>
      </w:r>
      <w:r w:rsidRPr="007B4359">
        <w:t>建设单位</w:t>
      </w:r>
      <w:r w:rsidRPr="007B4359">
        <w:t> </w:t>
      </w:r>
      <w:r w:rsidRPr="007B4359">
        <w:rPr>
          <w:u w:val="single"/>
        </w:rPr>
        <w:t>xxxxxxxx</w:t>
      </w:r>
    </w:p>
    <w:p w:rsidR="007B4359" w:rsidRPr="007B4359" w:rsidRDefault="007B4359" w:rsidP="007B4359">
      <w:pPr>
        <w:ind w:firstLineChars="0" w:firstLine="0"/>
      </w:pPr>
      <w:r w:rsidRPr="007B4359">
        <w:t>1.3.1</w:t>
      </w:r>
      <w:r w:rsidRPr="007B4359">
        <w:t>设计使用年限</w:t>
      </w:r>
      <w:r w:rsidRPr="007B4359">
        <w:t> </w:t>
      </w:r>
      <w:r w:rsidRPr="007B4359">
        <w:rPr>
          <w:u w:val="single"/>
        </w:rPr>
        <w:t>50</w:t>
      </w:r>
      <w:r w:rsidRPr="007B4359">
        <w:rPr>
          <w:u w:val="single"/>
        </w:rPr>
        <w:t>年</w:t>
      </w:r>
    </w:p>
    <w:p w:rsidR="007B4359" w:rsidRPr="007B4359" w:rsidRDefault="007B4359" w:rsidP="007B4359">
      <w:pPr>
        <w:ind w:firstLineChars="0" w:firstLine="0"/>
      </w:pPr>
      <w:r w:rsidRPr="007B4359">
        <w:t>1.3.2</w:t>
      </w:r>
      <w:r w:rsidRPr="007B4359">
        <w:t>建筑高度</w:t>
      </w:r>
      <w:r w:rsidRPr="007B4359">
        <w:t> </w:t>
      </w:r>
      <w:r w:rsidRPr="007B4359">
        <w:rPr>
          <w:u w:val="single"/>
        </w:rPr>
        <w:t>xx</w:t>
      </w:r>
      <w:r w:rsidRPr="007B4359">
        <w:rPr>
          <w:u w:val="single"/>
        </w:rPr>
        <w:t>米</w:t>
      </w:r>
    </w:p>
    <w:p w:rsidR="007B4359" w:rsidRPr="007B4359" w:rsidRDefault="007B4359" w:rsidP="007B4359">
      <w:pPr>
        <w:ind w:firstLineChars="0" w:firstLine="0"/>
      </w:pPr>
      <w:r w:rsidRPr="007B4359">
        <w:t>1.4</w:t>
      </w:r>
      <w:r w:rsidRPr="007B4359">
        <w:t>住宅统计表</w:t>
      </w:r>
      <w:r w:rsidRPr="007B4359">
        <w:t> </w:t>
      </w:r>
    </w:p>
    <w:tbl>
      <w:tblPr>
        <w:tblW w:w="20490" w:type="dxa"/>
        <w:tblCellMar>
          <w:left w:w="0" w:type="dxa"/>
          <w:right w:w="0" w:type="dxa"/>
        </w:tblCellMar>
        <w:tblLook w:val="04A0" w:firstRow="1" w:lastRow="0" w:firstColumn="1" w:lastColumn="0" w:noHBand="0" w:noVBand="1"/>
      </w:tblPr>
      <w:tblGrid>
        <w:gridCol w:w="11883"/>
        <w:gridCol w:w="8607"/>
      </w:tblGrid>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 </w:t>
            </w:r>
            <w:r w:rsidRPr="007B4359">
              <w:t>住宅套数</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60</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套型面积（㎡</w:t>
            </w:r>
            <w:r w:rsidRPr="007B4359">
              <w:t>/</w:t>
            </w:r>
            <w:r w:rsidRPr="007B4359">
              <w:t>套）</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套内面积（㎡</w:t>
            </w:r>
            <w:r w:rsidRPr="007B4359">
              <w:t>/</w:t>
            </w:r>
            <w:r w:rsidRPr="007B4359">
              <w:t>套）</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套型类型</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三室两厅一卫</w:t>
            </w:r>
          </w:p>
        </w:tc>
      </w:tr>
    </w:tbl>
    <w:p w:rsidR="007B4359" w:rsidRPr="007B4359" w:rsidRDefault="007B4359" w:rsidP="007B4359">
      <w:pPr>
        <w:ind w:firstLineChars="0" w:firstLine="0"/>
      </w:pPr>
    </w:p>
    <w:p w:rsidR="007B4359" w:rsidRPr="007B4359" w:rsidRDefault="007B4359" w:rsidP="007B4359">
      <w:pPr>
        <w:ind w:firstLineChars="0" w:firstLine="0"/>
      </w:pPr>
      <w:r w:rsidRPr="007B4359">
        <w:t>2.</w:t>
      </w:r>
      <w:r w:rsidRPr="007B4359">
        <w:t>子项概况</w:t>
      </w:r>
    </w:p>
    <w:p w:rsidR="007B4359" w:rsidRPr="007B4359" w:rsidRDefault="007B4359" w:rsidP="007B4359">
      <w:pPr>
        <w:ind w:firstLineChars="0" w:firstLine="0"/>
      </w:pPr>
      <w:r w:rsidRPr="007B4359">
        <w:t>2.1</w:t>
      </w:r>
      <w:r w:rsidRPr="007B4359">
        <w:t>子项名称</w:t>
      </w:r>
      <w:r w:rsidRPr="007B4359">
        <w:t> </w:t>
      </w:r>
      <w:r w:rsidRPr="007B4359">
        <w:rPr>
          <w:u w:val="single"/>
        </w:rPr>
        <w:t>xxxx</w:t>
      </w:r>
    </w:p>
    <w:p w:rsidR="007B4359" w:rsidRPr="007B4359" w:rsidRDefault="007B4359" w:rsidP="007B4359">
      <w:pPr>
        <w:ind w:firstLineChars="0" w:firstLine="0"/>
      </w:pPr>
      <w:r w:rsidRPr="007B4359">
        <w:t>2.2</w:t>
      </w:r>
      <w:r w:rsidRPr="007B4359">
        <w:t>建筑面积</w:t>
      </w:r>
      <w:r w:rsidRPr="007B4359">
        <w:t> </w:t>
      </w:r>
    </w:p>
    <w:tbl>
      <w:tblPr>
        <w:tblW w:w="20490" w:type="dxa"/>
        <w:tblCellMar>
          <w:left w:w="0" w:type="dxa"/>
          <w:right w:w="0" w:type="dxa"/>
        </w:tblCellMar>
        <w:tblLook w:val="04A0" w:firstRow="1" w:lastRow="0" w:firstColumn="1" w:lastColumn="0" w:noHBand="0" w:noVBand="1"/>
      </w:tblPr>
      <w:tblGrid>
        <w:gridCol w:w="2216"/>
        <w:gridCol w:w="2840"/>
        <w:gridCol w:w="8240"/>
        <w:gridCol w:w="2216"/>
        <w:gridCol w:w="2216"/>
        <w:gridCol w:w="2762"/>
      </w:tblGrid>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lastRenderedPageBreak/>
              <w:t>序号</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指标分项</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指标</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单位</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要求</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建设用地面积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2</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项目用地面积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3</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规划绿地面积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4</w:t>
            </w:r>
          </w:p>
        </w:tc>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其中</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下凹绿地面积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5</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实际绿地面积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6</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可铺装总面积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7</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其中</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 </w:t>
            </w:r>
            <w:r w:rsidRPr="007B4359">
              <w:t>透水铺装面积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8</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屋顶总面积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9</w:t>
            </w:r>
          </w:p>
        </w:tc>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其中</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屋顶硬化面积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10</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屋顶绿化面积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11</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机动车道硬化面积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12</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下凹绿地率</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r w:rsidRPr="007B4359">
              <w:t>50%</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13</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透水铺装占可铺装总面积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≥70%</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14</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室外透水地面面积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15</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占室外地面面积比</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r w:rsidRPr="007B4359">
              <w:t>45%</w:t>
            </w:r>
          </w:p>
        </w:tc>
      </w:tr>
    </w:tbl>
    <w:p w:rsidR="007B4359" w:rsidRPr="007B4359" w:rsidRDefault="007B4359" w:rsidP="007B4359">
      <w:pPr>
        <w:ind w:firstLineChars="0" w:firstLine="0"/>
      </w:pPr>
    </w:p>
    <w:p w:rsidR="007B4359" w:rsidRPr="007B4359" w:rsidRDefault="007B4359" w:rsidP="007B4359">
      <w:pPr>
        <w:ind w:firstLineChars="0" w:firstLine="0"/>
      </w:pPr>
      <w:r w:rsidRPr="007B4359">
        <w:t>2.3</w:t>
      </w:r>
      <w:r w:rsidRPr="007B4359">
        <w:t>建筑层数及层高</w:t>
      </w:r>
      <w:r w:rsidRPr="007B4359">
        <w:t> </w:t>
      </w:r>
    </w:p>
    <w:tbl>
      <w:tblPr>
        <w:tblW w:w="20490" w:type="dxa"/>
        <w:tblCellMar>
          <w:left w:w="0" w:type="dxa"/>
          <w:right w:w="0" w:type="dxa"/>
        </w:tblCellMar>
        <w:tblLook w:val="04A0" w:firstRow="1" w:lastRow="0" w:firstColumn="1" w:lastColumn="0" w:noHBand="0" w:noVBand="1"/>
      </w:tblPr>
      <w:tblGrid>
        <w:gridCol w:w="14645"/>
        <w:gridCol w:w="5845"/>
      </w:tblGrid>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楼层</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层高</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B1\B2</w:t>
            </w:r>
            <w:r w:rsidRPr="007B4359">
              <w:t>（</w:t>
            </w:r>
            <w:r w:rsidRPr="007B4359">
              <w:t>m</w:t>
            </w: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3.6</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lastRenderedPageBreak/>
              <w:t>F1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4.2</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F2-F11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3.0</w:t>
            </w:r>
          </w:p>
        </w:tc>
      </w:tr>
    </w:tbl>
    <w:p w:rsidR="007B4359" w:rsidRPr="007B4359" w:rsidRDefault="007B4359" w:rsidP="007B4359">
      <w:pPr>
        <w:ind w:firstLineChars="0" w:firstLine="0"/>
      </w:pPr>
    </w:p>
    <w:p w:rsidR="007B4359" w:rsidRPr="007B4359" w:rsidRDefault="007B4359" w:rsidP="007B4359">
      <w:pPr>
        <w:ind w:firstLineChars="0" w:firstLine="0"/>
      </w:pPr>
      <w:r w:rsidRPr="007B4359">
        <w:t>2.4</w:t>
      </w:r>
      <w:r w:rsidRPr="007B4359">
        <w:t>建筑功能</w:t>
      </w:r>
      <w:r w:rsidRPr="007B4359">
        <w:t> </w:t>
      </w:r>
    </w:p>
    <w:tbl>
      <w:tblPr>
        <w:tblW w:w="20490" w:type="dxa"/>
        <w:tblCellMar>
          <w:left w:w="0" w:type="dxa"/>
          <w:right w:w="0" w:type="dxa"/>
        </w:tblCellMar>
        <w:tblLook w:val="04A0" w:firstRow="1" w:lastRow="0" w:firstColumn="1" w:lastColumn="0" w:noHBand="0" w:noVBand="1"/>
      </w:tblPr>
      <w:tblGrid>
        <w:gridCol w:w="11523"/>
        <w:gridCol w:w="8967"/>
      </w:tblGrid>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楼层</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功能</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B1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B2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F1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F2-F11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r>
    </w:tbl>
    <w:p w:rsidR="007B4359" w:rsidRPr="007B4359" w:rsidRDefault="007B4359" w:rsidP="007B4359">
      <w:pPr>
        <w:ind w:firstLineChars="0" w:firstLine="0"/>
      </w:pPr>
    </w:p>
    <w:p w:rsidR="007B4359" w:rsidRPr="007B4359" w:rsidRDefault="007B4359" w:rsidP="007B4359">
      <w:pPr>
        <w:ind w:firstLineChars="0" w:firstLine="0"/>
      </w:pPr>
      <w:r w:rsidRPr="007B4359">
        <w:t>2.5</w:t>
      </w:r>
      <w:r w:rsidRPr="007B4359">
        <w:t>消防计算高度</w:t>
      </w:r>
      <w:r w:rsidRPr="007B4359">
        <w:t> </w:t>
      </w:r>
      <w:r w:rsidRPr="007B4359">
        <w:rPr>
          <w:u w:val="single"/>
        </w:rPr>
        <w:t>xxxx</w:t>
      </w:r>
      <w:r w:rsidRPr="007B4359">
        <w:rPr>
          <w:u w:val="single"/>
        </w:rPr>
        <w:t>米</w:t>
      </w:r>
    </w:p>
    <w:p w:rsidR="007B4359" w:rsidRPr="007B4359" w:rsidRDefault="007B4359" w:rsidP="007B4359">
      <w:pPr>
        <w:ind w:firstLineChars="0" w:firstLine="0"/>
      </w:pPr>
      <w:r w:rsidRPr="007B4359">
        <w:t>2.6</w:t>
      </w:r>
      <w:r w:rsidRPr="007B4359">
        <w:t>建筑类别</w:t>
      </w:r>
      <w:r w:rsidRPr="007B4359">
        <w:t> </w:t>
      </w:r>
      <w:r w:rsidRPr="007B4359">
        <w:rPr>
          <w:u w:val="single"/>
        </w:rPr>
        <w:t>居住建筑</w:t>
      </w:r>
      <w:r w:rsidRPr="007B4359">
        <w:t>、</w:t>
      </w:r>
      <w:r w:rsidRPr="007B4359">
        <w:rPr>
          <w:u w:val="single"/>
        </w:rPr>
        <w:t>二类高层</w:t>
      </w:r>
    </w:p>
    <w:p w:rsidR="007B4359" w:rsidRPr="007B4359" w:rsidRDefault="007B4359" w:rsidP="007B4359">
      <w:pPr>
        <w:ind w:firstLineChars="0" w:firstLine="0"/>
      </w:pPr>
      <w:r w:rsidRPr="007B4359">
        <w:t>2.7</w:t>
      </w:r>
      <w:r w:rsidRPr="007B4359">
        <w:t>地下室埋深</w:t>
      </w:r>
      <w:r w:rsidRPr="007B4359">
        <w:t> </w:t>
      </w:r>
      <w:r w:rsidRPr="007B4359">
        <w:rPr>
          <w:u w:val="single"/>
        </w:rPr>
        <w:t>xx</w:t>
      </w:r>
      <w:r w:rsidRPr="007B4359">
        <w:rPr>
          <w:u w:val="single"/>
        </w:rPr>
        <w:t>米</w:t>
      </w:r>
    </w:p>
    <w:p w:rsidR="007B4359" w:rsidRPr="007B4359" w:rsidRDefault="007B4359" w:rsidP="007B4359">
      <w:pPr>
        <w:ind w:firstLineChars="0" w:firstLine="0"/>
      </w:pPr>
      <w:r w:rsidRPr="007B4359">
        <w:t>2.8</w:t>
      </w:r>
      <w:r w:rsidRPr="007B4359">
        <w:t>建筑耐火等级</w:t>
      </w:r>
      <w:r w:rsidRPr="007B4359">
        <w:t> </w:t>
      </w:r>
    </w:p>
    <w:tbl>
      <w:tblPr>
        <w:tblW w:w="20490" w:type="dxa"/>
        <w:tblCellMar>
          <w:left w:w="0" w:type="dxa"/>
          <w:right w:w="0" w:type="dxa"/>
        </w:tblCellMar>
        <w:tblLook w:val="04A0" w:firstRow="1" w:lastRow="0" w:firstColumn="1" w:lastColumn="0" w:noHBand="0" w:noVBand="1"/>
      </w:tblPr>
      <w:tblGrid>
        <w:gridCol w:w="10245"/>
        <w:gridCol w:w="10245"/>
      </w:tblGrid>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建筑分项</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耐火等级</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地上</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二级</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地下</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一级</w:t>
            </w:r>
          </w:p>
        </w:tc>
      </w:tr>
    </w:tbl>
    <w:p w:rsidR="007B4359" w:rsidRPr="007B4359" w:rsidRDefault="007B4359" w:rsidP="007B4359">
      <w:pPr>
        <w:ind w:firstLineChars="0" w:firstLine="0"/>
      </w:pPr>
    </w:p>
    <w:p w:rsidR="007B4359" w:rsidRPr="007B4359" w:rsidRDefault="007B4359" w:rsidP="007B4359">
      <w:pPr>
        <w:ind w:firstLineChars="0" w:firstLine="0"/>
      </w:pPr>
      <w:r w:rsidRPr="007B4359">
        <w:t>2.9</w:t>
      </w:r>
      <w:r w:rsidRPr="007B4359">
        <w:t>抗震设防烈度</w:t>
      </w:r>
      <w:r w:rsidRPr="007B4359">
        <w:t> </w:t>
      </w:r>
      <w:r w:rsidRPr="007B4359">
        <w:rPr>
          <w:u w:val="single"/>
        </w:rPr>
        <w:t>8</w:t>
      </w:r>
      <w:r w:rsidRPr="007B4359">
        <w:rPr>
          <w:u w:val="single"/>
        </w:rPr>
        <w:t>度</w:t>
      </w:r>
    </w:p>
    <w:p w:rsidR="007B4359" w:rsidRPr="007B4359" w:rsidRDefault="007B4359" w:rsidP="007B4359">
      <w:pPr>
        <w:ind w:firstLineChars="0" w:firstLine="0"/>
      </w:pPr>
      <w:r w:rsidRPr="007B4359">
        <w:t>2.10</w:t>
      </w:r>
      <w:r w:rsidRPr="007B4359">
        <w:t>人防工程</w:t>
      </w:r>
      <w:r w:rsidRPr="007B4359">
        <w:t> </w:t>
      </w:r>
      <w:r w:rsidRPr="007B4359">
        <w:rPr>
          <w:u w:val="single"/>
        </w:rPr>
        <w:t>分项</w:t>
      </w:r>
      <w:r w:rsidRPr="007B4359">
        <w:rPr>
          <w:u w:val="single"/>
        </w:rPr>
        <w:t>1</w:t>
      </w:r>
      <w:r w:rsidRPr="007B4359">
        <w:rPr>
          <w:u w:val="single"/>
        </w:rPr>
        <w:t>：甲类、分项</w:t>
      </w:r>
      <w:r w:rsidRPr="007B4359">
        <w:rPr>
          <w:u w:val="single"/>
        </w:rPr>
        <w:t>1</w:t>
      </w:r>
      <w:r w:rsidRPr="007B4359">
        <w:rPr>
          <w:u w:val="single"/>
        </w:rPr>
        <w:t>：常</w:t>
      </w:r>
      <w:r w:rsidRPr="007B4359">
        <w:rPr>
          <w:u w:val="single"/>
        </w:rPr>
        <w:t>6</w:t>
      </w:r>
      <w:r w:rsidRPr="007B4359">
        <w:rPr>
          <w:u w:val="single"/>
        </w:rPr>
        <w:t>级、分项</w:t>
      </w:r>
      <w:r w:rsidRPr="007B4359">
        <w:rPr>
          <w:u w:val="single"/>
        </w:rPr>
        <w:t>1</w:t>
      </w:r>
      <w:r w:rsidRPr="007B4359">
        <w:rPr>
          <w:u w:val="single"/>
        </w:rPr>
        <w:t>：人员掩蔽部（二等人员）；分项</w:t>
      </w:r>
      <w:r w:rsidRPr="007B4359">
        <w:rPr>
          <w:u w:val="single"/>
        </w:rPr>
        <w:t>2</w:t>
      </w:r>
      <w:r w:rsidRPr="007B4359">
        <w:rPr>
          <w:u w:val="single"/>
        </w:rPr>
        <w:t>：甲类、分项</w:t>
      </w:r>
      <w:r w:rsidRPr="007B4359">
        <w:rPr>
          <w:u w:val="single"/>
        </w:rPr>
        <w:t>2</w:t>
      </w:r>
      <w:r w:rsidRPr="007B4359">
        <w:rPr>
          <w:u w:val="single"/>
        </w:rPr>
        <w:t>：常</w:t>
      </w:r>
      <w:r w:rsidRPr="007B4359">
        <w:rPr>
          <w:u w:val="single"/>
        </w:rPr>
        <w:t>6</w:t>
      </w:r>
      <w:r w:rsidRPr="007B4359">
        <w:rPr>
          <w:u w:val="single"/>
        </w:rPr>
        <w:t>级、分项</w:t>
      </w:r>
      <w:r w:rsidRPr="007B4359">
        <w:rPr>
          <w:u w:val="single"/>
        </w:rPr>
        <w:t>2</w:t>
      </w:r>
      <w:r w:rsidRPr="007B4359">
        <w:rPr>
          <w:u w:val="single"/>
        </w:rPr>
        <w:t>：配套工程（物资库）</w:t>
      </w:r>
    </w:p>
    <w:p w:rsidR="007B4359" w:rsidRPr="007B4359" w:rsidRDefault="007B4359" w:rsidP="007B4359">
      <w:pPr>
        <w:ind w:firstLineChars="0" w:firstLine="0"/>
      </w:pPr>
      <w:r w:rsidRPr="007B4359">
        <w:t>2.11</w:t>
      </w:r>
      <w:r w:rsidRPr="007B4359">
        <w:t>结构类型</w:t>
      </w:r>
      <w:r w:rsidRPr="007B4359">
        <w:t> </w:t>
      </w:r>
    </w:p>
    <w:p w:rsidR="007B4359" w:rsidRPr="007B4359" w:rsidRDefault="007B4359" w:rsidP="007B4359">
      <w:pPr>
        <w:ind w:firstLineChars="0" w:firstLine="0"/>
      </w:pPr>
      <w:r w:rsidRPr="007B4359">
        <w:t>结构类型表</w:t>
      </w:r>
    </w:p>
    <w:tbl>
      <w:tblPr>
        <w:tblW w:w="20400" w:type="dxa"/>
        <w:tblCellMar>
          <w:left w:w="0" w:type="dxa"/>
          <w:right w:w="0" w:type="dxa"/>
        </w:tblCellMar>
        <w:tblLook w:val="04A0" w:firstRow="1" w:lastRow="0" w:firstColumn="1" w:lastColumn="0" w:noHBand="0" w:noVBand="1"/>
      </w:tblPr>
      <w:tblGrid>
        <w:gridCol w:w="10200"/>
        <w:gridCol w:w="10200"/>
      </w:tblGrid>
      <w:tr w:rsidR="007B4359" w:rsidRPr="007B4359" w:rsidTr="007B4359">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lastRenderedPageBreak/>
              <w:t> </w:t>
            </w:r>
            <w:r w:rsidRPr="007B4359">
              <w:rPr>
                <w:b/>
                <w:bCs/>
              </w:rPr>
              <w:t>结构分项</w:t>
            </w:r>
          </w:p>
        </w:tc>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结构类型</w:t>
            </w:r>
          </w:p>
        </w:tc>
      </w:tr>
      <w:tr w:rsidR="007B4359" w:rsidRPr="007B4359" w:rsidTr="007B4359">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地上</w:t>
            </w:r>
          </w:p>
        </w:tc>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钢筋混凝土剪力墙结构</w:t>
            </w:r>
          </w:p>
        </w:tc>
      </w:tr>
      <w:tr w:rsidR="007B4359" w:rsidRPr="007B4359" w:rsidTr="007B4359">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地下</w:t>
            </w:r>
          </w:p>
        </w:tc>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钢筋混凝土框架剪力墙结构</w:t>
            </w:r>
          </w:p>
        </w:tc>
      </w:tr>
    </w:tbl>
    <w:p w:rsidR="007B4359" w:rsidRPr="007B4359" w:rsidRDefault="007B4359" w:rsidP="007B4359">
      <w:pPr>
        <w:ind w:firstLineChars="0" w:firstLine="0"/>
      </w:pPr>
    </w:p>
    <w:p w:rsidR="007B4359" w:rsidRPr="007B4359" w:rsidRDefault="007B4359" w:rsidP="007B4359">
      <w:pPr>
        <w:ind w:firstLineChars="0" w:firstLine="0"/>
      </w:pPr>
      <w:r w:rsidRPr="007B4359">
        <w:t>2.12</w:t>
      </w:r>
      <w:r w:rsidRPr="007B4359">
        <w:t>地下室防水等级</w:t>
      </w:r>
      <w:r w:rsidRPr="007B4359">
        <w:t> </w:t>
      </w:r>
      <w:r w:rsidRPr="007B4359">
        <w:rPr>
          <w:u w:val="single"/>
        </w:rPr>
        <w:t>一级</w:t>
      </w:r>
    </w:p>
    <w:p w:rsidR="007B4359" w:rsidRPr="007B4359" w:rsidRDefault="007B4359" w:rsidP="007B4359">
      <w:pPr>
        <w:ind w:firstLineChars="0" w:firstLine="0"/>
      </w:pPr>
      <w:r w:rsidRPr="007B4359">
        <w:t>2.13</w:t>
      </w:r>
      <w:r w:rsidRPr="007B4359">
        <w:t>屋面防水等级</w:t>
      </w:r>
      <w:r w:rsidRPr="007B4359">
        <w:t> </w:t>
      </w:r>
      <w:r w:rsidRPr="007B4359">
        <w:rPr>
          <w:u w:val="single"/>
        </w:rPr>
        <w:t>屋面</w:t>
      </w:r>
      <w:r w:rsidRPr="007B4359">
        <w:rPr>
          <w:u w:val="single"/>
        </w:rPr>
        <w:t>1</w:t>
      </w:r>
      <w:r w:rsidRPr="007B4359">
        <w:rPr>
          <w:u w:val="single"/>
        </w:rPr>
        <w:t>：</w:t>
      </w:r>
      <w:r w:rsidRPr="007B4359">
        <w:rPr>
          <w:u w:val="single"/>
        </w:rPr>
        <w:t>Ⅰ</w:t>
      </w:r>
      <w:r w:rsidRPr="007B4359">
        <w:rPr>
          <w:u w:val="single"/>
        </w:rPr>
        <w:t>级、屋面</w:t>
      </w:r>
      <w:r w:rsidRPr="007B4359">
        <w:rPr>
          <w:u w:val="single"/>
        </w:rPr>
        <w:t>2</w:t>
      </w:r>
      <w:r w:rsidRPr="007B4359">
        <w:rPr>
          <w:u w:val="single"/>
        </w:rPr>
        <w:t>：</w:t>
      </w:r>
      <w:r w:rsidRPr="007B4359">
        <w:rPr>
          <w:u w:val="single"/>
        </w:rPr>
        <w:t>Ⅰ</w:t>
      </w:r>
      <w:r w:rsidRPr="007B4359">
        <w:rPr>
          <w:u w:val="single"/>
        </w:rPr>
        <w:t>级</w:t>
      </w:r>
    </w:p>
    <w:p w:rsidR="007B4359" w:rsidRPr="007B4359" w:rsidRDefault="007B4359" w:rsidP="007B4359">
      <w:pPr>
        <w:ind w:firstLineChars="0" w:firstLine="0"/>
      </w:pPr>
      <w:r w:rsidRPr="007B4359">
        <w:t>2.14</w:t>
      </w:r>
      <w:r w:rsidRPr="007B4359">
        <w:t>绿建等级</w:t>
      </w:r>
      <w:r w:rsidRPr="007B4359">
        <w:t> </w:t>
      </w:r>
      <w:r w:rsidRPr="007B4359">
        <w:rPr>
          <w:u w:val="single"/>
        </w:rPr>
        <w:t>二星</w:t>
      </w:r>
    </w:p>
    <w:p w:rsidR="007B4359" w:rsidRPr="007B4359" w:rsidRDefault="007B4359" w:rsidP="007B4359">
      <w:pPr>
        <w:ind w:firstLineChars="0" w:firstLine="0"/>
      </w:pPr>
      <w:r w:rsidRPr="007B4359">
        <w:t>2.15</w:t>
      </w:r>
      <w:r w:rsidRPr="007B4359">
        <w:t>装配式</w:t>
      </w:r>
      <w:r w:rsidRPr="007B4359">
        <w:t> </w:t>
      </w:r>
      <w:r w:rsidRPr="007B4359">
        <w:rPr>
          <w:u w:val="single"/>
        </w:rPr>
        <w:t>本子项工程为装配式建筑</w:t>
      </w:r>
    </w:p>
    <w:p w:rsidR="007B4359" w:rsidRPr="007B4359" w:rsidRDefault="007B4359" w:rsidP="007B4359">
      <w:pPr>
        <w:ind w:firstLineChars="0" w:firstLine="0"/>
      </w:pPr>
      <w:r w:rsidRPr="007B4359">
        <w:t>3.</w:t>
      </w:r>
      <w:r w:rsidRPr="007B4359">
        <w:t>项目功能组成</w:t>
      </w:r>
    </w:p>
    <w:p w:rsidR="007B4359" w:rsidRPr="007B4359" w:rsidRDefault="007B4359" w:rsidP="007B4359">
      <w:pPr>
        <w:ind w:firstLineChars="0" w:firstLine="0"/>
      </w:pPr>
      <w:r w:rsidRPr="007B4359">
        <w:t>项目功能组成</w:t>
      </w:r>
    </w:p>
    <w:tbl>
      <w:tblPr>
        <w:tblW w:w="20790" w:type="dxa"/>
        <w:tblCellMar>
          <w:left w:w="0" w:type="dxa"/>
          <w:right w:w="0" w:type="dxa"/>
        </w:tblCellMar>
        <w:tblLook w:val="04A0" w:firstRow="1" w:lastRow="0" w:firstColumn="1" w:lastColumn="0" w:noHBand="0" w:noVBand="1"/>
      </w:tblPr>
      <w:tblGrid>
        <w:gridCol w:w="10395"/>
        <w:gridCol w:w="10395"/>
      </w:tblGrid>
      <w:tr w:rsidR="007B4359" w:rsidRPr="007B4359" w:rsidTr="007B4359">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位置</w:t>
            </w:r>
          </w:p>
        </w:tc>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功能</w:t>
            </w:r>
          </w:p>
        </w:tc>
      </w:tr>
      <w:tr w:rsidR="007B4359" w:rsidRPr="007B4359" w:rsidTr="007B4359">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地上</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住宅</w:t>
            </w:r>
          </w:p>
        </w:tc>
      </w:tr>
      <w:tr w:rsidR="007B4359" w:rsidRPr="007B4359" w:rsidTr="007B4359">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地下</w:t>
            </w:r>
          </w:p>
        </w:tc>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汽车库</w:t>
            </w:r>
          </w:p>
        </w:tc>
      </w:tr>
    </w:tbl>
    <w:p w:rsidR="007B4359" w:rsidRPr="007B4359" w:rsidRDefault="007B4359" w:rsidP="007B4359">
      <w:pPr>
        <w:ind w:firstLineChars="0" w:firstLine="0"/>
      </w:pPr>
    </w:p>
    <w:p w:rsidR="007B4359" w:rsidRPr="007B4359" w:rsidRDefault="007B4359" w:rsidP="007B4359">
      <w:pPr>
        <w:ind w:firstLineChars="0" w:firstLine="0"/>
      </w:pPr>
      <w:r w:rsidRPr="007B4359">
        <w:t>三、设计范围</w:t>
      </w:r>
    </w:p>
    <w:p w:rsidR="007B4359" w:rsidRPr="007B4359" w:rsidRDefault="007B4359" w:rsidP="007B4359">
      <w:pPr>
        <w:ind w:firstLineChars="0" w:firstLine="0"/>
      </w:pPr>
      <w:r w:rsidRPr="007B4359">
        <w:t>1.</w:t>
      </w:r>
      <w:r w:rsidRPr="007B4359">
        <w:t>设计范围</w:t>
      </w:r>
    </w:p>
    <w:p w:rsidR="007B4359" w:rsidRPr="007B4359" w:rsidRDefault="007B4359" w:rsidP="007B4359">
      <w:pPr>
        <w:ind w:firstLineChars="0" w:firstLine="0"/>
      </w:pPr>
      <w:r w:rsidRPr="007B4359">
        <w:rPr>
          <w:u w:val="single"/>
        </w:rPr>
        <w:t>本次施工图设计范围：总平面、建筑、结构、给排水、电气、电讯、智能化、采暖通风、空调、消防、产业化的专业设计。室内精装修设计、室外场地及景观设计不在本次施工图出图范围，需满足结构荷载要求，设备、消防等</w:t>
      </w:r>
    </w:p>
    <w:p w:rsidR="007B4359" w:rsidRPr="007B4359" w:rsidRDefault="007B4359" w:rsidP="007B4359">
      <w:pPr>
        <w:ind w:firstLineChars="0" w:firstLine="0"/>
      </w:pPr>
      <w:r w:rsidRPr="007B4359">
        <w:t>2.</w:t>
      </w:r>
      <w:r w:rsidRPr="007B4359">
        <w:t>与厂家配合内容</w:t>
      </w:r>
    </w:p>
    <w:p w:rsidR="007B4359" w:rsidRPr="007B4359" w:rsidRDefault="007B4359" w:rsidP="007B4359">
      <w:pPr>
        <w:ind w:firstLineChars="0" w:firstLine="0"/>
      </w:pPr>
      <w:r w:rsidRPr="007B4359">
        <w:rPr>
          <w:u w:val="single"/>
        </w:rPr>
        <w:t>外门窗的工程技术设计；装配式混凝土结构的工程技术设计；装饰性幕墙的工程技术设计。注：上述设计，专业分包及厂家应遵循建筑设计单位的设计意图进行技术设计，各分包及厂家的设计成果必须经设计单位审核及相关专业配合认可后方为有效的文件。</w:t>
      </w:r>
    </w:p>
    <w:p w:rsidR="007B4359" w:rsidRPr="007B4359" w:rsidRDefault="007B4359" w:rsidP="007B4359">
      <w:pPr>
        <w:ind w:firstLineChars="0" w:firstLine="0"/>
      </w:pPr>
      <w:r w:rsidRPr="007B4359">
        <w:t>四、标高及单位</w:t>
      </w:r>
    </w:p>
    <w:p w:rsidR="007B4359" w:rsidRPr="007B4359" w:rsidRDefault="007B4359" w:rsidP="007B4359">
      <w:pPr>
        <w:ind w:firstLineChars="0" w:firstLine="0"/>
      </w:pPr>
      <w:r w:rsidRPr="007B4359">
        <w:t>1.</w:t>
      </w:r>
      <w:r w:rsidRPr="007B4359">
        <w:t>本工程设计标高</w:t>
      </w:r>
    </w:p>
    <w:p w:rsidR="007B4359" w:rsidRPr="007B4359" w:rsidRDefault="007B4359" w:rsidP="007B4359">
      <w:pPr>
        <w:ind w:firstLineChars="0" w:firstLine="0"/>
      </w:pPr>
      <w:r w:rsidRPr="007B4359">
        <w:rPr>
          <w:u w:val="single"/>
        </w:rPr>
        <w:t>本工程设计标高：</w:t>
      </w:r>
      <w:r w:rsidRPr="007B4359">
        <w:rPr>
          <w:u w:val="single"/>
        </w:rPr>
        <w:t>±0.000</w:t>
      </w:r>
      <w:r w:rsidRPr="007B4359">
        <w:rPr>
          <w:u w:val="single"/>
        </w:rPr>
        <w:t>相当于绝对标高</w:t>
      </w:r>
      <w:r w:rsidRPr="007B4359">
        <w:rPr>
          <w:u w:val="single"/>
        </w:rPr>
        <w:t>xx</w:t>
      </w:r>
      <w:r w:rsidRPr="007B4359">
        <w:rPr>
          <w:u w:val="single"/>
        </w:rPr>
        <w:t>米，建筑定位详见总平面图。</w:t>
      </w:r>
    </w:p>
    <w:p w:rsidR="007B4359" w:rsidRPr="007B4359" w:rsidRDefault="007B4359" w:rsidP="007B4359">
      <w:pPr>
        <w:ind w:firstLineChars="0" w:firstLine="0"/>
      </w:pPr>
      <w:r w:rsidRPr="007B4359">
        <w:t>2.</w:t>
      </w:r>
      <w:r w:rsidRPr="007B4359">
        <w:t>各种标高定义</w:t>
      </w:r>
    </w:p>
    <w:p w:rsidR="007B4359" w:rsidRPr="007B4359" w:rsidRDefault="007B4359" w:rsidP="007B4359">
      <w:pPr>
        <w:ind w:firstLineChars="0" w:firstLine="0"/>
      </w:pPr>
      <w:r w:rsidRPr="007B4359">
        <w:rPr>
          <w:u w:val="single"/>
        </w:rPr>
        <w:lastRenderedPageBreak/>
        <w:t>各层标高为建筑完成面标高，屋面、檐口标高为结构面标高</w:t>
      </w:r>
    </w:p>
    <w:p w:rsidR="007B4359" w:rsidRPr="007B4359" w:rsidRDefault="007B4359" w:rsidP="007B4359">
      <w:pPr>
        <w:ind w:firstLineChars="0" w:firstLine="0"/>
      </w:pPr>
      <w:r w:rsidRPr="007B4359">
        <w:t>3.</w:t>
      </w:r>
      <w:r w:rsidRPr="007B4359">
        <w:t>单位</w:t>
      </w:r>
    </w:p>
    <w:p w:rsidR="007B4359" w:rsidRPr="007B4359" w:rsidRDefault="007B4359" w:rsidP="007B4359">
      <w:pPr>
        <w:ind w:firstLineChars="0" w:firstLine="0"/>
      </w:pPr>
      <w:r w:rsidRPr="007B4359">
        <w:rPr>
          <w:u w:val="single"/>
        </w:rPr>
        <w:t>本工程标高以米（</w:t>
      </w:r>
      <w:r w:rsidRPr="007B4359">
        <w:rPr>
          <w:u w:val="single"/>
        </w:rPr>
        <w:t>m</w:t>
      </w:r>
      <w:r w:rsidRPr="007B4359">
        <w:rPr>
          <w:u w:val="single"/>
        </w:rPr>
        <w:t>）为单位，尺寸以毫米（</w:t>
      </w:r>
      <w:r w:rsidRPr="007B4359">
        <w:rPr>
          <w:u w:val="single"/>
        </w:rPr>
        <w:t>mm</w:t>
      </w:r>
      <w:r w:rsidRPr="007B4359">
        <w:rPr>
          <w:u w:val="single"/>
        </w:rPr>
        <w:t>）为单位。</w:t>
      </w:r>
    </w:p>
    <w:p w:rsidR="007B4359" w:rsidRPr="007B4359" w:rsidRDefault="007B4359" w:rsidP="007B4359">
      <w:pPr>
        <w:ind w:firstLineChars="0" w:firstLine="0"/>
      </w:pPr>
      <w:r w:rsidRPr="007B4359">
        <w:t>五、墙体工程</w:t>
      </w:r>
    </w:p>
    <w:p w:rsidR="007B4359" w:rsidRPr="007B4359" w:rsidRDefault="007B4359" w:rsidP="007B4359">
      <w:pPr>
        <w:ind w:firstLineChars="0" w:firstLine="0"/>
      </w:pPr>
      <w:r w:rsidRPr="007B4359">
        <w:t>1.</w:t>
      </w:r>
      <w:r w:rsidRPr="007B4359">
        <w:t>承重墙</w:t>
      </w:r>
    </w:p>
    <w:p w:rsidR="007B4359" w:rsidRPr="007B4359" w:rsidRDefault="007B4359" w:rsidP="007B4359">
      <w:pPr>
        <w:ind w:firstLineChars="0" w:firstLine="0"/>
      </w:pPr>
      <w:r w:rsidRPr="007B4359">
        <w:rPr>
          <w:u w:val="single"/>
        </w:rPr>
        <w:t>承重墙体均为钢筋混凝土剪力墙，详见结施。地下部分为防水钢筋混凝土墙，设计抗渗等级</w:t>
      </w:r>
      <w:r w:rsidRPr="007B4359">
        <w:rPr>
          <w:u w:val="single"/>
        </w:rPr>
        <w:t>P10</w:t>
      </w:r>
      <w:r w:rsidRPr="007B4359">
        <w:t>2</w:t>
      </w:r>
      <w:r>
        <w:t>.</w:t>
      </w:r>
      <w:r w:rsidRPr="007B4359">
        <w:t>非承重墙</w:t>
      </w:r>
    </w:p>
    <w:tbl>
      <w:tblPr>
        <w:tblW w:w="20790" w:type="dxa"/>
        <w:tblCellMar>
          <w:left w:w="0" w:type="dxa"/>
          <w:right w:w="0" w:type="dxa"/>
        </w:tblCellMar>
        <w:tblLook w:val="04A0" w:firstRow="1" w:lastRow="0" w:firstColumn="1" w:lastColumn="0" w:noHBand="0" w:noVBand="1"/>
      </w:tblPr>
      <w:tblGrid>
        <w:gridCol w:w="2225"/>
        <w:gridCol w:w="1011"/>
        <w:gridCol w:w="2350"/>
        <w:gridCol w:w="6879"/>
        <w:gridCol w:w="8325"/>
      </w:tblGrid>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功能区域</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墙体厚度</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墙体类型</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构造做法或参照图集</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备注</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地上</w:t>
            </w:r>
            <w:r w:rsidRPr="007B4359">
              <w:t>xxxx</w:t>
            </w:r>
            <w:r w:rsidRPr="007B4359">
              <w:t>层非承重外墙</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蒸压加气混凝土条板墙</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《蒸压加气混凝土砌块、板材构造》</w:t>
            </w:r>
            <w:r w:rsidRPr="007B4359">
              <w:t>13J104</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板材强度等级</w:t>
            </w:r>
            <w:r w:rsidRPr="007B4359">
              <w:t>≥A5.0,</w:t>
            </w:r>
            <w:r w:rsidRPr="007B4359">
              <w:t>专用密封胶和砂浆等要求见图集</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地上</w:t>
            </w:r>
            <w:r w:rsidRPr="007B4359">
              <w:t>xxxx</w:t>
            </w:r>
            <w:r w:rsidRPr="007B4359">
              <w:t>层非承重内墙</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蒸压加气混凝土砌块墙</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《蒸压加气混凝土砌块、板材构造》</w:t>
            </w:r>
            <w:r w:rsidRPr="007B4359">
              <w:t>13J104</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砌块强度等级</w:t>
            </w:r>
            <w:r w:rsidRPr="007B4359">
              <w:t>≥A5.0,</w:t>
            </w:r>
            <w:r w:rsidRPr="007B4359">
              <w:t>砂浆</w:t>
            </w:r>
            <w:r w:rsidRPr="007B4359">
              <w:t>M5.0</w:t>
            </w:r>
            <w:r w:rsidRPr="007B4359">
              <w:t>，</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地下</w:t>
            </w:r>
            <w:r w:rsidRPr="007B4359">
              <w:t>xxxx</w:t>
            </w:r>
            <w:r w:rsidRPr="007B4359">
              <w:t>层非承重内墙</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轻钢龙骨硅酸钙复合板墙</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《轻钢龙骨内隔墙》</w:t>
            </w:r>
            <w:r w:rsidRPr="007B4359">
              <w:t>03J111-1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有吊顶房间的硅酸钙复合墙板墙，石膏板到顶，硅酸钙板仅做至吊顶标高以上</w:t>
            </w:r>
            <w:r w:rsidRPr="007B4359">
              <w:t>200mm</w:t>
            </w:r>
            <w:r w:rsidRPr="007B4359">
              <w:t>即可</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地下</w:t>
            </w:r>
            <w:r w:rsidRPr="007B4359">
              <w:t>xxxx</w:t>
            </w:r>
            <w:r w:rsidRPr="007B4359">
              <w:t>层非承重内墙</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玻璃隔断</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双面单层</w:t>
            </w:r>
            <w:r w:rsidRPr="007B4359">
              <w:t>12MM</w:t>
            </w:r>
            <w:r w:rsidRPr="007B4359">
              <w:t>厚石膏板，</w:t>
            </w:r>
            <w:r w:rsidRPr="007B4359">
              <w:t>75MM</w:t>
            </w:r>
            <w:r w:rsidRPr="007B4359">
              <w:t>龙骨间填</w:t>
            </w:r>
            <w:r w:rsidRPr="007B4359">
              <w:t>50</w:t>
            </w:r>
            <w:r w:rsidRPr="007B4359">
              <w:t>厚玻璃纤维</w:t>
            </w:r>
            <w:r w:rsidRPr="007B4359">
              <w:t>(</w:t>
            </w:r>
            <w:r w:rsidRPr="007B4359">
              <w:t>容重</w:t>
            </w:r>
            <w:r w:rsidRPr="007B4359">
              <w:t>90KG/m³)</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bl>
    <w:p w:rsidR="007B4359" w:rsidRPr="007B4359" w:rsidRDefault="007B4359" w:rsidP="007B4359">
      <w:pPr>
        <w:ind w:firstLineChars="0" w:firstLine="0"/>
      </w:pPr>
    </w:p>
    <w:p w:rsidR="007B4359" w:rsidRPr="007B4359" w:rsidRDefault="007B4359" w:rsidP="007B4359">
      <w:pPr>
        <w:ind w:firstLineChars="0" w:firstLine="0"/>
      </w:pPr>
      <w:r w:rsidRPr="007B4359">
        <w:t>3.</w:t>
      </w:r>
      <w:r w:rsidRPr="007B4359">
        <w:t>一般规定</w:t>
      </w:r>
    </w:p>
    <w:p w:rsidR="007B4359" w:rsidRPr="007B4359" w:rsidRDefault="007B4359" w:rsidP="007B4359">
      <w:pPr>
        <w:ind w:firstLineChars="0" w:firstLine="0"/>
      </w:pPr>
      <w:r w:rsidRPr="007B4359">
        <w:t>3.1</w:t>
      </w:r>
      <w:r w:rsidRPr="007B4359">
        <w:rPr>
          <w:u w:val="single"/>
        </w:rPr>
        <w:t>承重墙体、</w:t>
      </w:r>
      <w:r w:rsidRPr="007B4359">
        <w:rPr>
          <w:u w:val="single"/>
        </w:rPr>
        <w:t>200</w:t>
      </w:r>
      <w:r w:rsidRPr="007B4359">
        <w:rPr>
          <w:u w:val="single"/>
        </w:rPr>
        <w:t>厚填充墙体定位除注明外，均按轴线位于墙体正中，</w:t>
      </w:r>
      <w:r w:rsidRPr="007B4359">
        <w:rPr>
          <w:u w:val="single"/>
        </w:rPr>
        <w:t>100</w:t>
      </w:r>
      <w:r w:rsidRPr="007B4359">
        <w:rPr>
          <w:u w:val="single"/>
        </w:rPr>
        <w:t>厚填充墙体按墙外皮定位。</w:t>
      </w:r>
    </w:p>
    <w:p w:rsidR="007B4359" w:rsidRPr="007B4359" w:rsidRDefault="007B4359" w:rsidP="007B4359">
      <w:pPr>
        <w:ind w:firstLineChars="0" w:firstLine="0"/>
      </w:pPr>
      <w:r w:rsidRPr="007B4359">
        <w:t>3.2</w:t>
      </w:r>
      <w:r w:rsidRPr="007B4359">
        <w:rPr>
          <w:u w:val="single"/>
        </w:rPr>
        <w:t>填充墙之技术细则须遵照现行《墙体材料应用统一技术规范》</w:t>
      </w:r>
      <w:r w:rsidRPr="007B4359">
        <w:rPr>
          <w:u w:val="single"/>
        </w:rPr>
        <w:t>GB50574-2010</w:t>
      </w:r>
      <w:r w:rsidRPr="007B4359">
        <w:t>、</w:t>
      </w:r>
      <w:r w:rsidRPr="007B4359">
        <w:rPr>
          <w:u w:val="single"/>
        </w:rPr>
        <w:t>《框架填充墙（轻集料砌块）设计及施工技术规程》</w:t>
      </w:r>
      <w:r w:rsidRPr="007B4359">
        <w:rPr>
          <w:u w:val="single"/>
        </w:rPr>
        <w:t xml:space="preserve"> DB11T742-2010</w:t>
      </w:r>
      <w:r w:rsidRPr="007B4359">
        <w:t>、</w:t>
      </w:r>
      <w:r w:rsidRPr="007B4359">
        <w:rPr>
          <w:u w:val="single"/>
        </w:rPr>
        <w:t>《预拌砂浆应用技术规程》</w:t>
      </w:r>
      <w:r w:rsidRPr="007B4359">
        <w:rPr>
          <w:u w:val="single"/>
        </w:rPr>
        <w:t>DBJ01-99-2005</w:t>
      </w:r>
      <w:r w:rsidRPr="007B4359">
        <w:rPr>
          <w:u w:val="single"/>
        </w:rPr>
        <w:t>的各项要求执行。墙体的构造柱、圈梁、水平配筋带、门窗过梁等做法见结施图。</w:t>
      </w:r>
    </w:p>
    <w:p w:rsidR="007B4359" w:rsidRPr="007B4359" w:rsidRDefault="007B4359" w:rsidP="007B4359">
      <w:pPr>
        <w:ind w:firstLineChars="0" w:firstLine="0"/>
      </w:pPr>
      <w:r w:rsidRPr="007B4359">
        <w:lastRenderedPageBreak/>
        <w:t>3.3</w:t>
      </w:r>
      <w:r w:rsidRPr="007B4359">
        <w:rPr>
          <w:u w:val="single"/>
        </w:rPr>
        <w:t>不同材料的墙体交接处，应根据饰面材质在做饰面前加钉金属网或在施工中加贴玻璃丝网格布，防止裂缝；砌块墙体阳角处应加</w:t>
      </w:r>
      <w:r w:rsidRPr="007B4359">
        <w:rPr>
          <w:u w:val="single"/>
        </w:rPr>
        <w:t>DS</w:t>
      </w:r>
      <w:r w:rsidRPr="007B4359">
        <w:rPr>
          <w:u w:val="single"/>
        </w:rPr>
        <w:t>干拌砂浆护角，护角高度同洞口高，宽</w:t>
      </w:r>
      <w:r w:rsidRPr="007B4359">
        <w:rPr>
          <w:u w:val="single"/>
        </w:rPr>
        <w:t>80mm</w:t>
      </w:r>
      <w:r w:rsidRPr="007B4359">
        <w:rPr>
          <w:u w:val="single"/>
        </w:rPr>
        <w:t>；砌筑混合砂浆强度不低于</w:t>
      </w:r>
      <w:r w:rsidRPr="007B4359">
        <w:rPr>
          <w:u w:val="single"/>
        </w:rPr>
        <w:t>DM5</w:t>
      </w:r>
      <w:r w:rsidRPr="007B4359">
        <w:rPr>
          <w:u w:val="single"/>
        </w:rPr>
        <w:t>，墙基砌筑砂浆为水泥砂浆，强度不低于</w:t>
      </w:r>
      <w:r w:rsidRPr="007B4359">
        <w:rPr>
          <w:u w:val="single"/>
        </w:rPr>
        <w:t>DM10</w:t>
      </w:r>
      <w:r w:rsidRPr="007B4359">
        <w:rPr>
          <w:u w:val="single"/>
        </w:rPr>
        <w:t>。</w:t>
      </w:r>
    </w:p>
    <w:p w:rsidR="007B4359" w:rsidRPr="007B4359" w:rsidRDefault="007B4359" w:rsidP="007B4359">
      <w:pPr>
        <w:ind w:firstLineChars="0" w:firstLine="0"/>
      </w:pPr>
      <w:r w:rsidRPr="007B4359">
        <w:t>3.4</w:t>
      </w:r>
      <w:r w:rsidRPr="007B4359">
        <w:t>内隔墙的耐火极限要求</w:t>
      </w:r>
    </w:p>
    <w:tbl>
      <w:tblPr>
        <w:tblW w:w="20490" w:type="dxa"/>
        <w:tblCellMar>
          <w:left w:w="0" w:type="dxa"/>
          <w:right w:w="0" w:type="dxa"/>
        </w:tblCellMar>
        <w:tblLook w:val="04A0" w:firstRow="1" w:lastRow="0" w:firstColumn="1" w:lastColumn="0" w:noHBand="0" w:noVBand="1"/>
      </w:tblPr>
      <w:tblGrid>
        <w:gridCol w:w="5122"/>
        <w:gridCol w:w="5122"/>
        <w:gridCol w:w="5123"/>
        <w:gridCol w:w="5123"/>
      </w:tblGrid>
      <w:tr w:rsidR="007B4359" w:rsidRPr="007B4359" w:rsidTr="007B4359">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b/>
                <w:bCs/>
              </w:rPr>
              <w:t>功能区域</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b/>
                <w:bCs/>
              </w:rPr>
              <w:t>墙体厚度</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b/>
                <w:bCs/>
              </w:rPr>
              <w:t>墙体材料</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b/>
                <w:bCs/>
              </w:rPr>
              <w:t>耐火极限要求</w:t>
            </w:r>
          </w:p>
        </w:tc>
      </w:tr>
      <w:tr w:rsidR="007B4359" w:rsidRPr="007B4359" w:rsidTr="007B4359">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防火分区之间的防火墙</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xxxx,xxxx</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蒸压加气混凝土条板墙</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w:t>
            </w:r>
            <w:r w:rsidRPr="007B4359">
              <w:rPr>
                <w:rFonts w:hint="eastAsia"/>
              </w:rPr>
              <w:t>3.00h</w:t>
            </w:r>
          </w:p>
        </w:tc>
      </w:tr>
      <w:tr w:rsidR="007B4359" w:rsidRPr="007B4359" w:rsidTr="007B4359">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楼梯间、前室、电梯井、电梯机房、设备机房、厨房、库房</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xxxx,xxxx</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蒸压加气混凝土砌块墙</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w:t>
            </w:r>
            <w:r w:rsidRPr="007B4359">
              <w:rPr>
                <w:rFonts w:hint="eastAsia"/>
              </w:rPr>
              <w:t>2.00h</w:t>
            </w:r>
          </w:p>
        </w:tc>
      </w:tr>
      <w:tr w:rsidR="007B4359" w:rsidRPr="007B4359" w:rsidTr="007B4359">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地上与地下楼梯间的隔墙</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xxxx,xxxx</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蒸压加气混凝土砌块墙</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w:t>
            </w:r>
            <w:r w:rsidRPr="007B4359">
              <w:rPr>
                <w:rFonts w:hint="eastAsia"/>
              </w:rPr>
              <w:t>2.00h</w:t>
            </w:r>
          </w:p>
        </w:tc>
      </w:tr>
      <w:tr w:rsidR="007B4359" w:rsidRPr="007B4359" w:rsidTr="007B4359">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管道井隔墙</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xxxx,xxxx</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蒸压加气混凝土砌块墙</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w:t>
            </w:r>
            <w:r w:rsidRPr="007B4359">
              <w:rPr>
                <w:rFonts w:hint="eastAsia"/>
              </w:rPr>
              <w:t>2.00h</w:t>
            </w:r>
          </w:p>
        </w:tc>
      </w:tr>
      <w:tr w:rsidR="007B4359" w:rsidRPr="007B4359" w:rsidTr="007B4359">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疏散走道两侧隔墙</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xxxx,xxxx</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蒸压加气混凝土砌块墙</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w:t>
            </w:r>
            <w:r w:rsidRPr="007B4359">
              <w:rPr>
                <w:rFonts w:hint="eastAsia"/>
              </w:rPr>
              <w:t>1.00h</w:t>
            </w:r>
          </w:p>
        </w:tc>
      </w:tr>
    </w:tbl>
    <w:p w:rsidR="007B4359" w:rsidRPr="007B4359" w:rsidRDefault="007B4359" w:rsidP="007B4359">
      <w:pPr>
        <w:ind w:firstLineChars="0" w:firstLine="0"/>
      </w:pPr>
    </w:p>
    <w:p w:rsidR="007B4359" w:rsidRPr="007B4359" w:rsidRDefault="007B4359" w:rsidP="007B4359">
      <w:pPr>
        <w:ind w:firstLineChars="0" w:firstLine="0"/>
      </w:pPr>
      <w:r w:rsidRPr="007B4359">
        <w:rPr>
          <w:u w:val="single"/>
        </w:rPr>
        <w:t>墙体的耐火极限，厂家应提供检测报告。</w:t>
      </w:r>
      <w:r w:rsidRPr="007B4359">
        <w:rPr>
          <w:u w:val="single"/>
        </w:rPr>
        <w:t xml:space="preserve"> </w:t>
      </w:r>
      <w:r w:rsidRPr="007B4359">
        <w:rPr>
          <w:u w:val="single"/>
        </w:rPr>
        <w:t>防火墙应直接设置在建筑的基础或框架、梁等承重结构上，框架、梁等承重结构的耐火极限不应低于防火墙的耐火极限。</w:t>
      </w:r>
    </w:p>
    <w:p w:rsidR="007B4359" w:rsidRPr="007B4359" w:rsidRDefault="007B4359" w:rsidP="007B4359">
      <w:pPr>
        <w:ind w:firstLineChars="0" w:firstLine="0"/>
      </w:pPr>
      <w:r w:rsidRPr="007B4359">
        <w:t>3.5</w:t>
      </w:r>
      <w:r w:rsidRPr="007B4359">
        <w:t>空气隔声标准</w:t>
      </w:r>
    </w:p>
    <w:tbl>
      <w:tblPr>
        <w:tblW w:w="20490" w:type="dxa"/>
        <w:tblCellMar>
          <w:left w:w="0" w:type="dxa"/>
          <w:right w:w="0" w:type="dxa"/>
        </w:tblCellMar>
        <w:tblLook w:val="04A0" w:firstRow="1" w:lastRow="0" w:firstColumn="1" w:lastColumn="0" w:noHBand="0" w:noVBand="1"/>
      </w:tblPr>
      <w:tblGrid>
        <w:gridCol w:w="6830"/>
        <w:gridCol w:w="6830"/>
        <w:gridCol w:w="6830"/>
      </w:tblGrid>
      <w:tr w:rsidR="007B4359" w:rsidRPr="007B4359" w:rsidTr="007B4359">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b/>
                <w:bCs/>
              </w:rPr>
              <w:t>墙体厚度</w:t>
            </w:r>
          </w:p>
        </w:tc>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b/>
                <w:bCs/>
              </w:rPr>
              <w:t>墙体材料</w:t>
            </w:r>
          </w:p>
        </w:tc>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b/>
                <w:bCs/>
              </w:rPr>
              <w:t>隔声量要求</w:t>
            </w:r>
          </w:p>
        </w:tc>
      </w:tr>
      <w:tr w:rsidR="007B4359" w:rsidRPr="007B4359" w:rsidTr="007B4359">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100</w:t>
            </w:r>
          </w:p>
        </w:tc>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蒸压加气混凝土条板墙</w:t>
            </w:r>
          </w:p>
          <w:p w:rsidR="007B4359" w:rsidRPr="007B4359" w:rsidRDefault="007B4359" w:rsidP="007B4359">
            <w:pPr>
              <w:ind w:firstLineChars="0" w:firstLine="0"/>
            </w:pPr>
            <w:r w:rsidRPr="007B4359">
              <w:t>蒸压加气混凝土砌块墙</w:t>
            </w:r>
          </w:p>
          <w:p w:rsidR="007B4359" w:rsidRPr="007B4359" w:rsidRDefault="007B4359" w:rsidP="007B4359">
            <w:pPr>
              <w:ind w:firstLineChars="0" w:firstLine="0"/>
            </w:pPr>
            <w:r w:rsidRPr="007B4359">
              <w:t>轻钢龙骨墙</w:t>
            </w:r>
          </w:p>
        </w:tc>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≥41dB</w:t>
            </w:r>
          </w:p>
        </w:tc>
      </w:tr>
      <w:tr w:rsidR="007B4359" w:rsidRPr="007B4359" w:rsidTr="007B4359">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150</w:t>
            </w:r>
          </w:p>
        </w:tc>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蒸压加气混凝土条板墙</w:t>
            </w:r>
          </w:p>
          <w:p w:rsidR="007B4359" w:rsidRPr="007B4359" w:rsidRDefault="007B4359" w:rsidP="007B4359">
            <w:pPr>
              <w:ind w:firstLineChars="0" w:firstLine="0"/>
            </w:pPr>
            <w:r w:rsidRPr="007B4359">
              <w:t>蒸压加气混凝土砌块墙</w:t>
            </w:r>
          </w:p>
          <w:p w:rsidR="007B4359" w:rsidRPr="007B4359" w:rsidRDefault="007B4359" w:rsidP="007B4359">
            <w:pPr>
              <w:ind w:firstLineChars="0" w:firstLine="0"/>
            </w:pPr>
            <w:r w:rsidRPr="007B4359">
              <w:t>轻钢龙骨墙</w:t>
            </w:r>
          </w:p>
        </w:tc>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≥44dB</w:t>
            </w:r>
          </w:p>
        </w:tc>
      </w:tr>
      <w:tr w:rsidR="007B4359" w:rsidRPr="007B4359" w:rsidTr="007B4359">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200</w:t>
            </w:r>
          </w:p>
        </w:tc>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蒸压加气混凝土条板墙</w:t>
            </w:r>
          </w:p>
          <w:p w:rsidR="007B4359" w:rsidRPr="007B4359" w:rsidRDefault="007B4359" w:rsidP="007B4359">
            <w:pPr>
              <w:ind w:firstLineChars="0" w:firstLine="0"/>
            </w:pPr>
            <w:r w:rsidRPr="007B4359">
              <w:t>蒸压加气混凝土砌块墙</w:t>
            </w:r>
          </w:p>
          <w:p w:rsidR="007B4359" w:rsidRPr="007B4359" w:rsidRDefault="007B4359" w:rsidP="007B4359">
            <w:pPr>
              <w:ind w:firstLineChars="0" w:firstLine="0"/>
            </w:pPr>
            <w:r w:rsidRPr="007B4359">
              <w:t>轻钢龙骨墙</w:t>
            </w:r>
          </w:p>
        </w:tc>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≥48.4dB</w:t>
            </w:r>
          </w:p>
        </w:tc>
      </w:tr>
      <w:tr w:rsidR="007B4359" w:rsidRPr="007B4359" w:rsidTr="007B4359">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xxxx,xxxx</w:t>
            </w:r>
          </w:p>
        </w:tc>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玻璃隔断</w:t>
            </w:r>
          </w:p>
        </w:tc>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p>
        </w:tc>
      </w:tr>
    </w:tbl>
    <w:p w:rsidR="007B4359" w:rsidRPr="007B4359" w:rsidRDefault="007B4359" w:rsidP="007B4359">
      <w:pPr>
        <w:ind w:firstLineChars="0" w:firstLine="0"/>
      </w:pPr>
    </w:p>
    <w:p w:rsidR="007B4359" w:rsidRPr="007B4359" w:rsidRDefault="007B4359" w:rsidP="007B4359">
      <w:pPr>
        <w:ind w:firstLineChars="0" w:firstLine="0"/>
      </w:pPr>
      <w:r w:rsidRPr="007B4359">
        <w:t>3.6</w:t>
      </w:r>
      <w:r w:rsidRPr="007B4359">
        <w:rPr>
          <w:u w:val="single"/>
        </w:rPr>
        <w:t>不同功能的房间隔墙、有隔声要求、防火要求的房间隔墙均砌至梁底或板底，并用</w:t>
      </w:r>
      <w:r w:rsidRPr="007B4359">
        <w:rPr>
          <w:u w:val="single"/>
        </w:rPr>
        <w:t>C20</w:t>
      </w:r>
      <w:r w:rsidRPr="007B4359">
        <w:rPr>
          <w:u w:val="single"/>
        </w:rPr>
        <w:t>细石混凝土填实缝隙。轻质隔墙、加气混凝土砌块砌筑墙体前，应先浇筑细石混凝土基座，高</w:t>
      </w:r>
      <w:r w:rsidRPr="007B4359">
        <w:rPr>
          <w:u w:val="single"/>
        </w:rPr>
        <w:t>150</w:t>
      </w:r>
      <w:r w:rsidRPr="007B4359">
        <w:rPr>
          <w:u w:val="single"/>
        </w:rPr>
        <w:t>，宽同墙宽。对厨房、卫生间、淋浴间、空调机房等有水或有防水要求的房间，四周墙体的底部应设置</w:t>
      </w:r>
      <w:r w:rsidRPr="007B4359">
        <w:rPr>
          <w:u w:val="single"/>
        </w:rPr>
        <w:t>200</w:t>
      </w:r>
      <w:r w:rsidRPr="007B4359">
        <w:rPr>
          <w:u w:val="single"/>
        </w:rPr>
        <w:t>高</w:t>
      </w:r>
      <w:r w:rsidRPr="007B4359">
        <w:rPr>
          <w:u w:val="single"/>
        </w:rPr>
        <w:t>C20</w:t>
      </w:r>
      <w:r w:rsidRPr="007B4359">
        <w:rPr>
          <w:u w:val="single"/>
        </w:rPr>
        <w:t>细石混凝土基座，宽同墙宽，高出楼、地面</w:t>
      </w:r>
      <w:r w:rsidRPr="007B4359">
        <w:rPr>
          <w:u w:val="single"/>
        </w:rPr>
        <w:t>150mm</w:t>
      </w:r>
      <w:r w:rsidRPr="007B4359">
        <w:rPr>
          <w:u w:val="single"/>
        </w:rPr>
        <w:t>。平屋面与砌体外墙交接处设置高出屋面</w:t>
      </w:r>
      <w:r w:rsidRPr="007B4359">
        <w:rPr>
          <w:u w:val="single"/>
        </w:rPr>
        <w:t>300mm</w:t>
      </w:r>
      <w:r w:rsidRPr="007B4359">
        <w:rPr>
          <w:u w:val="single"/>
        </w:rPr>
        <w:t>的</w:t>
      </w:r>
      <w:r w:rsidRPr="007B4359">
        <w:rPr>
          <w:u w:val="single"/>
        </w:rPr>
        <w:t>C20</w:t>
      </w:r>
      <w:r w:rsidRPr="007B4359">
        <w:rPr>
          <w:u w:val="single"/>
        </w:rPr>
        <w:t>混凝土基础。</w:t>
      </w:r>
    </w:p>
    <w:p w:rsidR="007B4359" w:rsidRPr="007B4359" w:rsidRDefault="007B4359" w:rsidP="007B4359">
      <w:pPr>
        <w:ind w:firstLineChars="0" w:firstLine="0"/>
      </w:pPr>
      <w:r w:rsidRPr="007B4359">
        <w:t>3.7</w:t>
      </w:r>
      <w:r w:rsidRPr="007B4359">
        <w:rPr>
          <w:u w:val="single"/>
        </w:rPr>
        <w:t>地下室内的隔墙，建筑完成面以下均为灰砂砖墙体，宽大于或等于墙厚；变配电室、消防控制室墙体在房间内地面标高以上的</w:t>
      </w:r>
      <w:r w:rsidRPr="007B4359">
        <w:rPr>
          <w:u w:val="single"/>
        </w:rPr>
        <w:t>150</w:t>
      </w:r>
      <w:r w:rsidRPr="007B4359">
        <w:rPr>
          <w:u w:val="single"/>
        </w:rPr>
        <w:t>高以下部分均为钢筋混凝土墙体，宽同墙厚，做法详见结施图。防潮层以下应采用预先将孔灌实的多孔砖、混凝土空心砖，不得使用黏土和页岩陶粒以及黏土和页岩陶粒为原料的建材制品。</w:t>
      </w:r>
    </w:p>
    <w:p w:rsidR="007B4359" w:rsidRPr="007B4359" w:rsidRDefault="007B4359" w:rsidP="007B4359">
      <w:pPr>
        <w:ind w:firstLineChars="0" w:firstLine="0"/>
      </w:pPr>
      <w:r w:rsidRPr="007B4359">
        <w:t>3.8</w:t>
      </w:r>
      <w:r w:rsidRPr="007B4359">
        <w:rPr>
          <w:u w:val="single"/>
        </w:rPr>
        <w:t>排烟道、送风道砌筑时用</w:t>
      </w:r>
      <w:r w:rsidRPr="007B4359">
        <w:rPr>
          <w:u w:val="single"/>
        </w:rPr>
        <w:t>20</w:t>
      </w:r>
      <w:r w:rsidRPr="007B4359">
        <w:rPr>
          <w:u w:val="single"/>
        </w:rPr>
        <w:t>厚</w:t>
      </w:r>
      <w:r w:rsidRPr="007B4359">
        <w:rPr>
          <w:u w:val="single"/>
        </w:rPr>
        <w:t>1:2</w:t>
      </w:r>
      <w:r w:rsidRPr="007B4359">
        <w:rPr>
          <w:u w:val="single"/>
        </w:rPr>
        <w:t>水泥砂浆随砌随抹平（内外均抹），保证管井内壁光滑平整，气密性良好。其他管井应注意先安装管线后施工管井，所有管井在每层楼板处用相当于楼板耐火极限的材料作防火分隔，无法二次抹灰的竖井，均用砌筑砂浆随砌随抹平、赶光。</w:t>
      </w:r>
    </w:p>
    <w:p w:rsidR="007B4359" w:rsidRPr="007B4359" w:rsidRDefault="007B4359" w:rsidP="007B4359">
      <w:pPr>
        <w:ind w:firstLineChars="0" w:firstLine="0"/>
      </w:pPr>
      <w:r w:rsidRPr="007B4359">
        <w:t>4.</w:t>
      </w:r>
      <w:r w:rsidRPr="007B4359">
        <w:t>内外墙留洞</w:t>
      </w:r>
    </w:p>
    <w:p w:rsidR="007B4359" w:rsidRPr="007B4359" w:rsidRDefault="007B4359" w:rsidP="007B4359">
      <w:pPr>
        <w:ind w:firstLineChars="0" w:firstLine="0"/>
      </w:pPr>
      <w:r w:rsidRPr="007B4359">
        <w:rPr>
          <w:u w:val="single"/>
        </w:rPr>
        <w:t>钢筋混凝土墙预留洞详见结构和设备施工图纸。非承重墙体预留洞（小于</w:t>
      </w:r>
      <w:r w:rsidRPr="007B4359">
        <w:rPr>
          <w:u w:val="single"/>
        </w:rPr>
        <w:t>300</w:t>
      </w:r>
      <w:r w:rsidRPr="007B4359">
        <w:rPr>
          <w:u w:val="single"/>
        </w:rPr>
        <w:t>洞不作表示）详见建施及机电施工图纸。空心砌块砖墙和轻质隔墙除预留消火栓、门窗洞口见建施和设备图纸外，其他设备管线穿墙洞口均见设备图纸。凡设备用房墙体留洞均详见设备施工图。非承重墙体砌筑时除钢筋混凝土构造柱、圈梁按要求一次完成外，砌筑一般可分两步完成。第一步先砌筑或安装至吊顶高度，吊顶以上墙体待设备管线安装完毕后再砌筑并严密封堵，以保证墙体隔音、防火等性能。管道穿过隔墙的部位应采用专用防火封堵不燃材料将其周围的缝隙填塞密实，并达到该墙体的耐火极限要求。各种机房除注明留有设备安装孔者外，临走道一侧之填充墙先不砌筑，待设备安装后再砌墙、安装门窗。防火墙上预留管线封堵材料应为专用阻燃材料，封堵后洞口处耐火极限不应低于墙体设计</w:t>
      </w:r>
      <w:r w:rsidRPr="007B4359">
        <w:rPr>
          <w:u w:val="single"/>
        </w:rPr>
        <w:t>3</w:t>
      </w:r>
      <w:r w:rsidRPr="007B4359">
        <w:rPr>
          <w:u w:val="single"/>
        </w:rPr>
        <w:t>小时耐火时间。变形缝处双墙留洞的封堵，应在双墙分别增设套管，套管与穿墙管之间</w:t>
      </w:r>
      <w:r w:rsidRPr="007B4359">
        <w:rPr>
          <w:u w:val="single"/>
        </w:rPr>
        <w:lastRenderedPageBreak/>
        <w:t>填充密实材料。</w:t>
      </w:r>
    </w:p>
    <w:p w:rsidR="007B4359" w:rsidRPr="007B4359" w:rsidRDefault="007B4359" w:rsidP="007B4359">
      <w:pPr>
        <w:ind w:firstLineChars="0" w:firstLine="0"/>
      </w:pPr>
      <w:r w:rsidRPr="007B4359">
        <w:t>5</w:t>
      </w:r>
      <w:r>
        <w:t>.</w:t>
      </w:r>
      <w:r w:rsidRPr="007B4359">
        <w:t>消火栓洞口处理</w:t>
      </w:r>
    </w:p>
    <w:p w:rsidR="007B4359" w:rsidRPr="007B4359" w:rsidRDefault="007B4359" w:rsidP="007B4359">
      <w:pPr>
        <w:ind w:firstLineChars="0" w:firstLine="0"/>
      </w:pPr>
      <w:r w:rsidRPr="007B4359">
        <w:rPr>
          <w:u w:val="single"/>
        </w:rPr>
        <w:t>混凝土墙仅作留洞（龛）处理，</w:t>
      </w:r>
      <w:r w:rsidRPr="007B4359">
        <w:rPr>
          <w:u w:val="single"/>
        </w:rPr>
        <w:t>200</w:t>
      </w:r>
      <w:r w:rsidRPr="007B4359">
        <w:rPr>
          <w:u w:val="single"/>
        </w:rPr>
        <w:t>厚砌块墙上的消火栓洞口背衬</w:t>
      </w:r>
      <w:r w:rsidRPr="007B4359">
        <w:rPr>
          <w:u w:val="single"/>
        </w:rPr>
        <w:t>30</w:t>
      </w:r>
      <w:r w:rsidRPr="007B4359">
        <w:rPr>
          <w:u w:val="single"/>
        </w:rPr>
        <w:t>厚岩棉钢板网抹灰墙刷防火涂料。消火栓箱外用与周围饰面相同的材质做门。</w:t>
      </w:r>
    </w:p>
    <w:p w:rsidR="007B4359" w:rsidRPr="007B4359" w:rsidRDefault="007B4359" w:rsidP="007B4359">
      <w:pPr>
        <w:ind w:firstLineChars="0" w:firstLine="0"/>
      </w:pPr>
      <w:r w:rsidRPr="007B4359">
        <w:t>5.1</w:t>
      </w:r>
      <w:r w:rsidRPr="007B4359">
        <w:rPr>
          <w:u w:val="single"/>
        </w:rPr>
        <w:t>空心砖、加气块及轻质墙体上固定设备时，应在相应固定高度处加设</w:t>
      </w:r>
      <w:r w:rsidRPr="007B4359">
        <w:rPr>
          <w:u w:val="single"/>
        </w:rPr>
        <w:t>≥200</w:t>
      </w:r>
      <w:r w:rsidRPr="007B4359">
        <w:rPr>
          <w:u w:val="single"/>
        </w:rPr>
        <w:t>高</w:t>
      </w:r>
      <w:r w:rsidRPr="007B4359">
        <w:rPr>
          <w:u w:val="single"/>
        </w:rPr>
        <w:t>C20</w:t>
      </w:r>
      <w:r w:rsidRPr="007B4359">
        <w:rPr>
          <w:u w:val="single"/>
        </w:rPr>
        <w:t>混凝土带，长度大于设备固定部件两边各</w:t>
      </w:r>
      <w:r w:rsidRPr="007B4359">
        <w:rPr>
          <w:u w:val="single"/>
        </w:rPr>
        <w:t>100</w:t>
      </w:r>
      <w:r w:rsidRPr="007B4359">
        <w:rPr>
          <w:u w:val="single"/>
        </w:rPr>
        <w:t>。</w:t>
      </w:r>
    </w:p>
    <w:p w:rsidR="007B4359" w:rsidRPr="007B4359" w:rsidRDefault="007B4359" w:rsidP="007B4359">
      <w:pPr>
        <w:ind w:firstLineChars="0" w:firstLine="0"/>
      </w:pPr>
      <w:r w:rsidRPr="007B4359">
        <w:t>5.2</w:t>
      </w:r>
      <w:r w:rsidRPr="007B4359">
        <w:rPr>
          <w:u w:val="single"/>
        </w:rPr>
        <w:t>凡不同墙体交接处以及墙体中嵌有箱、柜等同墙体等厚时，粉刷前在交接处及箱体背面加铺钉一层钢丝网，周边宽出</w:t>
      </w:r>
      <w:r w:rsidRPr="007B4359">
        <w:rPr>
          <w:u w:val="single"/>
        </w:rPr>
        <w:t>300mm</w:t>
      </w:r>
      <w:r w:rsidRPr="007B4359">
        <w:rPr>
          <w:u w:val="single"/>
        </w:rPr>
        <w:t>，以保证粉刷质量。</w:t>
      </w:r>
    </w:p>
    <w:p w:rsidR="007B4359" w:rsidRPr="007B4359" w:rsidRDefault="007B4359" w:rsidP="007B4359">
      <w:pPr>
        <w:ind w:firstLineChars="0" w:firstLine="0"/>
      </w:pPr>
      <w:r w:rsidRPr="007B4359">
        <w:t>5.3</w:t>
      </w:r>
      <w:r w:rsidRPr="007B4359">
        <w:rPr>
          <w:u w:val="single"/>
        </w:rPr>
        <w:t>地下车库柱角及墙角处设硬橡胶成品防撞设施。</w:t>
      </w:r>
    </w:p>
    <w:p w:rsidR="007B4359" w:rsidRPr="007B4359" w:rsidRDefault="007B4359" w:rsidP="007B4359">
      <w:pPr>
        <w:ind w:firstLineChars="0" w:firstLine="0"/>
      </w:pPr>
      <w:r w:rsidRPr="007B4359">
        <w:t>六、屋面工程</w:t>
      </w:r>
    </w:p>
    <w:p w:rsidR="007B4359" w:rsidRPr="007B4359" w:rsidRDefault="007B4359" w:rsidP="007B4359">
      <w:pPr>
        <w:ind w:firstLineChars="0" w:firstLine="0"/>
      </w:pPr>
      <w:r w:rsidRPr="007B4359">
        <w:t>1</w:t>
      </w:r>
      <w:r>
        <w:t>.</w:t>
      </w:r>
      <w:r w:rsidRPr="007B4359">
        <w:t>规范</w:t>
      </w:r>
    </w:p>
    <w:p w:rsidR="007B4359" w:rsidRPr="007B4359" w:rsidRDefault="007B4359" w:rsidP="007B4359">
      <w:pPr>
        <w:ind w:firstLineChars="0" w:firstLine="0"/>
      </w:pPr>
      <w:r w:rsidRPr="007B4359">
        <w:rPr>
          <w:u w:val="single"/>
        </w:rPr>
        <w:t>屋面工程执行</w:t>
      </w:r>
      <w:r w:rsidRPr="007B4359">
        <w:rPr>
          <w:u w:val="single"/>
        </w:rPr>
        <w:t> </w:t>
      </w:r>
      <w:r w:rsidRPr="007B4359">
        <w:rPr>
          <w:u w:val="single"/>
        </w:rPr>
        <w:t>《屋面工程技术规范》</w:t>
      </w:r>
      <w:r w:rsidRPr="007B4359">
        <w:rPr>
          <w:u w:val="single"/>
        </w:rPr>
        <w:t>GB 50345-2012</w:t>
      </w:r>
      <w:r w:rsidRPr="007B4359">
        <w:t>。</w:t>
      </w:r>
    </w:p>
    <w:p w:rsidR="007B4359" w:rsidRPr="007B4359" w:rsidRDefault="007B4359" w:rsidP="007B4359">
      <w:pPr>
        <w:ind w:firstLineChars="0" w:firstLine="0"/>
      </w:pPr>
      <w:r w:rsidRPr="007B4359">
        <w:t>2</w:t>
      </w:r>
      <w:r>
        <w:t>.</w:t>
      </w:r>
      <w:r w:rsidRPr="007B4359">
        <w:t>屋面防水等级</w:t>
      </w:r>
    </w:p>
    <w:p w:rsidR="007B4359" w:rsidRPr="007B4359" w:rsidRDefault="007B4359" w:rsidP="007B4359">
      <w:pPr>
        <w:ind w:firstLineChars="0" w:firstLine="0"/>
      </w:pPr>
      <w:r w:rsidRPr="007B4359">
        <w:rPr>
          <w:u w:val="single"/>
        </w:rPr>
        <w:t>本工程屋面防水等级为</w:t>
      </w:r>
      <w:r w:rsidRPr="007B4359">
        <w:rPr>
          <w:u w:val="single"/>
        </w:rPr>
        <w:t>I</w:t>
      </w:r>
      <w:r w:rsidRPr="007B4359">
        <w:rPr>
          <w:u w:val="single"/>
        </w:rPr>
        <w:t>级，屋面具体做法见材料做法表，需按照《屋面工程质量验收规范》</w:t>
      </w:r>
      <w:r w:rsidRPr="007B4359">
        <w:rPr>
          <w:u w:val="single"/>
        </w:rPr>
        <w:t>GB50207-2012</w:t>
      </w:r>
      <w:r w:rsidRPr="007B4359">
        <w:rPr>
          <w:u w:val="single"/>
        </w:rPr>
        <w:t>施工及验收。</w:t>
      </w:r>
    </w:p>
    <w:p w:rsidR="007B4359" w:rsidRPr="007B4359" w:rsidRDefault="007B4359" w:rsidP="007B4359">
      <w:pPr>
        <w:ind w:firstLineChars="0" w:firstLine="0"/>
      </w:pPr>
      <w:r w:rsidRPr="007B4359">
        <w:t>3</w:t>
      </w:r>
      <w:r>
        <w:t>.</w:t>
      </w:r>
      <w:r w:rsidRPr="007B4359">
        <w:t>屋面做法</w:t>
      </w:r>
    </w:p>
    <w:p w:rsidR="007B4359" w:rsidRPr="007B4359" w:rsidRDefault="007B4359" w:rsidP="007B4359">
      <w:pPr>
        <w:ind w:firstLineChars="0" w:firstLine="0"/>
      </w:pPr>
      <w:r w:rsidRPr="007B4359">
        <w:rPr>
          <w:u w:val="single"/>
        </w:rPr>
        <w:t>屋面主要类型：</w:t>
      </w:r>
    </w:p>
    <w:p w:rsidR="007B4359" w:rsidRPr="007B4359" w:rsidRDefault="007B4359" w:rsidP="007B4359">
      <w:pPr>
        <w:ind w:firstLineChars="0" w:firstLine="0"/>
      </w:pPr>
      <w:r w:rsidRPr="007B4359">
        <w:t>屋面做法简表</w:t>
      </w:r>
    </w:p>
    <w:tbl>
      <w:tblPr>
        <w:tblW w:w="20790" w:type="dxa"/>
        <w:tblCellMar>
          <w:left w:w="0" w:type="dxa"/>
          <w:right w:w="0" w:type="dxa"/>
        </w:tblCellMar>
        <w:tblLook w:val="04A0" w:firstRow="1" w:lastRow="0" w:firstColumn="1" w:lastColumn="0" w:noHBand="0" w:noVBand="1"/>
      </w:tblPr>
      <w:tblGrid>
        <w:gridCol w:w="3465"/>
        <w:gridCol w:w="3465"/>
        <w:gridCol w:w="3465"/>
        <w:gridCol w:w="3465"/>
        <w:gridCol w:w="3465"/>
        <w:gridCol w:w="3465"/>
      </w:tblGrid>
      <w:tr w:rsidR="007B4359" w:rsidRPr="007B4359" w:rsidTr="007B4359">
        <w:tc>
          <w:tcPr>
            <w:tcW w:w="107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b/>
                <w:bCs/>
              </w:rPr>
              <w:t>做</w:t>
            </w:r>
            <w:ins w:id="0" w:author="%E9%9F%A9%E6%99%BA%E5%8D%8E" w:date="2019-04-30T10:43:00Z">
              <w:r w:rsidRPr="007B4359">
                <w:rPr>
                  <w:rFonts w:hint="eastAsia"/>
                  <w:b/>
                  <w:bCs/>
                </w:rPr>
                <w:t>法编号</w:t>
              </w:r>
            </w:ins>
          </w:p>
        </w:tc>
        <w:tc>
          <w:tcPr>
            <w:tcW w:w="107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b/>
                <w:bCs/>
              </w:rPr>
              <w:t>名</w:t>
            </w:r>
            <w:ins w:id="1" w:author="%E9%9F%A9%E6%99%BA%E5%8D%8E" w:date="2019-04-30T10:43:00Z">
              <w:r w:rsidRPr="007B4359">
                <w:rPr>
                  <w:rFonts w:hint="eastAsia"/>
                  <w:b/>
                  <w:bCs/>
                </w:rPr>
                <w:t>称</w:t>
              </w:r>
            </w:ins>
          </w:p>
        </w:tc>
        <w:tc>
          <w:tcPr>
            <w:tcW w:w="107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b/>
                <w:bCs/>
              </w:rPr>
              <w:t>位</w:t>
            </w:r>
            <w:ins w:id="2" w:author="%E9%9F%A9%E6%99%BA%E5%8D%8E" w:date="2019-04-30T10:43:00Z">
              <w:r w:rsidRPr="007B4359">
                <w:rPr>
                  <w:rFonts w:hint="eastAsia"/>
                  <w:b/>
                  <w:bCs/>
                </w:rPr>
                <w:t>置</w:t>
              </w:r>
            </w:ins>
          </w:p>
        </w:tc>
        <w:tc>
          <w:tcPr>
            <w:tcW w:w="107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b/>
                <w:bCs/>
              </w:rPr>
              <w:t>面</w:t>
            </w:r>
            <w:ins w:id="3" w:author="%E9%9F%A9%E6%99%BA%E5%8D%8E" w:date="2019-04-30T10:44:00Z">
              <w:r w:rsidRPr="007B4359">
                <w:rPr>
                  <w:rFonts w:hint="eastAsia"/>
                  <w:b/>
                  <w:bCs/>
                </w:rPr>
                <w:t>层</w:t>
              </w:r>
            </w:ins>
          </w:p>
        </w:tc>
        <w:tc>
          <w:tcPr>
            <w:tcW w:w="107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b/>
                <w:bCs/>
              </w:rPr>
              <w:t>防</w:t>
            </w:r>
            <w:ins w:id="4" w:author="%E9%9F%A9%E6%99%BA%E5%8D%8E" w:date="2019-04-30T10:44:00Z">
              <w:r w:rsidRPr="007B4359">
                <w:rPr>
                  <w:rFonts w:hint="eastAsia"/>
                  <w:b/>
                  <w:bCs/>
                </w:rPr>
                <w:t>水层</w:t>
              </w:r>
            </w:ins>
          </w:p>
        </w:tc>
        <w:tc>
          <w:tcPr>
            <w:tcW w:w="107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b/>
                <w:bCs/>
              </w:rPr>
              <w:t>保</w:t>
            </w:r>
            <w:ins w:id="5" w:author="%E9%9F%A9%E6%99%BA%E5%8D%8E" w:date="2019-04-30T10:44:00Z">
              <w:r w:rsidRPr="007B4359">
                <w:rPr>
                  <w:rFonts w:hint="eastAsia"/>
                  <w:b/>
                  <w:bCs/>
                </w:rPr>
                <w:t>温层</w:t>
              </w:r>
            </w:ins>
          </w:p>
        </w:tc>
      </w:tr>
      <w:tr w:rsidR="007B4359" w:rsidRPr="007B4359" w:rsidTr="007B4359">
        <w:tc>
          <w:tcPr>
            <w:tcW w:w="107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屋</w:t>
            </w:r>
            <w:ins w:id="6" w:author="%E9%9F%A9%E6%99%BA%E5%8D%8E" w:date="2019-04-30T10:43:00Z">
              <w:r w:rsidRPr="007B4359">
                <w:rPr>
                  <w:rFonts w:hint="eastAsia"/>
                </w:rPr>
                <w:t>1</w:t>
              </w:r>
            </w:ins>
          </w:p>
        </w:tc>
        <w:tc>
          <w:tcPr>
            <w:tcW w:w="107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架空隔热上人屋面</w:t>
            </w:r>
          </w:p>
        </w:tc>
        <w:tc>
          <w:tcPr>
            <w:tcW w:w="107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xxxx</w:t>
            </w:r>
          </w:p>
        </w:tc>
        <w:tc>
          <w:tcPr>
            <w:tcW w:w="107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防</w:t>
            </w:r>
            <w:ins w:id="7" w:author="%E9%9F%A9%E6%99%BA%E5%8D%8E" w:date="2019-04-30T10:44:00Z">
              <w:r w:rsidRPr="007B4359">
                <w:rPr>
                  <w:rFonts w:hint="eastAsia"/>
                </w:rPr>
                <w:t>滑地砖</w:t>
              </w:r>
            </w:ins>
          </w:p>
        </w:tc>
        <w:tc>
          <w:tcPr>
            <w:tcW w:w="107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S</w:t>
            </w:r>
            <w:ins w:id="8" w:author="%E9%9F%A9%E6%99%BA%E5%8D%8E" w:date="2019-04-30T10:44:00Z">
              <w:r w:rsidRPr="007B4359">
                <w:rPr>
                  <w:rFonts w:hint="eastAsia"/>
                </w:rPr>
                <w:t>BS</w:t>
              </w:r>
              <w:r w:rsidRPr="007B4359">
                <w:rPr>
                  <w:rFonts w:hint="eastAsia"/>
                </w:rPr>
                <w:t>聚酯胎改性沥青防水卷材两道（</w:t>
              </w:r>
              <w:r w:rsidRPr="007B4359">
                <w:rPr>
                  <w:rFonts w:hint="eastAsia"/>
                </w:rPr>
                <w:t>4+3</w:t>
              </w:r>
              <w:r w:rsidRPr="007B4359">
                <w:rPr>
                  <w:rFonts w:hint="eastAsia"/>
                </w:rPr>
                <w:t>）</w:t>
              </w:r>
            </w:ins>
          </w:p>
        </w:tc>
        <w:tc>
          <w:tcPr>
            <w:tcW w:w="107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3</w:t>
            </w:r>
            <w:ins w:id="9" w:author="%E9%9F%A9%E6%99%BA%E5%8D%8E" w:date="2019-04-30T10:44:00Z">
              <w:r w:rsidRPr="007B4359">
                <w:rPr>
                  <w:rFonts w:hint="eastAsia"/>
                </w:rPr>
                <w:t>0</w:t>
              </w:r>
              <w:r w:rsidRPr="007B4359">
                <w:rPr>
                  <w:rFonts w:hint="eastAsia"/>
                </w:rPr>
                <w:t>厚泡沫玻璃，（燃烧性能为</w:t>
              </w:r>
              <w:r w:rsidRPr="007B4359">
                <w:rPr>
                  <w:rFonts w:hint="eastAsia"/>
                </w:rPr>
                <w:t>A</w:t>
              </w:r>
              <w:r w:rsidRPr="007B4359">
                <w:rPr>
                  <w:rFonts w:hint="eastAsia"/>
                </w:rPr>
                <w:t>级）</w:t>
              </w:r>
            </w:ins>
          </w:p>
        </w:tc>
      </w:tr>
      <w:tr w:rsidR="007B4359" w:rsidRPr="007B4359" w:rsidTr="007B4359">
        <w:tc>
          <w:tcPr>
            <w:tcW w:w="107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屋</w:t>
            </w:r>
            <w:ins w:id="10" w:author="%E9%9F%A9%E6%99%BA%E5%8D%8E" w:date="2019-04-30T10:43:00Z">
              <w:r w:rsidRPr="007B4359">
                <w:rPr>
                  <w:rFonts w:hint="eastAsia"/>
                </w:rPr>
                <w:t>2</w:t>
              </w:r>
            </w:ins>
          </w:p>
        </w:tc>
        <w:tc>
          <w:tcPr>
            <w:tcW w:w="107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种植屋面</w:t>
            </w:r>
          </w:p>
        </w:tc>
        <w:tc>
          <w:tcPr>
            <w:tcW w:w="107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xxxx</w:t>
            </w:r>
          </w:p>
        </w:tc>
        <w:tc>
          <w:tcPr>
            <w:tcW w:w="107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种植土</w:t>
            </w:r>
          </w:p>
        </w:tc>
        <w:tc>
          <w:tcPr>
            <w:tcW w:w="107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4</w:t>
            </w:r>
            <w:ins w:id="11" w:author="%E9%9F%A9%E6%99%BA%E5%8D%8E" w:date="2019-04-30T10:44:00Z">
              <w:r w:rsidRPr="007B4359">
                <w:rPr>
                  <w:rFonts w:hint="eastAsia"/>
                </w:rPr>
                <w:t>厚</w:t>
              </w:r>
              <w:r w:rsidRPr="007B4359">
                <w:rPr>
                  <w:rFonts w:hint="eastAsia"/>
                </w:rPr>
                <w:t>SBS</w:t>
              </w:r>
              <w:r w:rsidRPr="007B4359">
                <w:rPr>
                  <w:rFonts w:hint="eastAsia"/>
                </w:rPr>
                <w:t>改性沥青耐根刺防水卷材</w:t>
              </w:r>
              <w:r w:rsidRPr="007B4359">
                <w:rPr>
                  <w:rFonts w:hint="eastAsia"/>
                </w:rPr>
                <w:t>+3</w:t>
              </w:r>
              <w:r w:rsidRPr="007B4359">
                <w:rPr>
                  <w:rFonts w:hint="eastAsia"/>
                </w:rPr>
                <w:t>厚</w:t>
              </w:r>
              <w:r w:rsidRPr="007B4359">
                <w:rPr>
                  <w:rFonts w:hint="eastAsia"/>
                </w:rPr>
                <w:t>SBS</w:t>
              </w:r>
              <w:r w:rsidRPr="007B4359">
                <w:rPr>
                  <w:rFonts w:hint="eastAsia"/>
                </w:rPr>
                <w:t>改性沥青防水卷材</w:t>
              </w:r>
            </w:ins>
          </w:p>
        </w:tc>
        <w:tc>
          <w:tcPr>
            <w:tcW w:w="107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加气混凝土</w:t>
            </w:r>
          </w:p>
        </w:tc>
      </w:tr>
    </w:tbl>
    <w:p w:rsidR="007B4359" w:rsidRPr="007B4359" w:rsidRDefault="007B4359" w:rsidP="007B4359">
      <w:pPr>
        <w:ind w:firstLineChars="0" w:firstLine="0"/>
      </w:pPr>
    </w:p>
    <w:p w:rsidR="007B4359" w:rsidRPr="007B4359" w:rsidRDefault="007B4359" w:rsidP="007B4359">
      <w:pPr>
        <w:ind w:firstLineChars="0" w:firstLine="0"/>
      </w:pPr>
      <w:r w:rsidRPr="007B4359">
        <w:lastRenderedPageBreak/>
        <w:t>4</w:t>
      </w:r>
      <w:r>
        <w:t>.</w:t>
      </w:r>
      <w:r w:rsidRPr="007B4359">
        <w:t>屋面保温层</w:t>
      </w:r>
    </w:p>
    <w:p w:rsidR="007B4359" w:rsidRPr="007B4359" w:rsidRDefault="007B4359" w:rsidP="007B4359">
      <w:pPr>
        <w:ind w:firstLineChars="0" w:firstLine="0"/>
      </w:pPr>
      <w:r w:rsidRPr="007B4359">
        <w:rPr>
          <w:u w:val="single"/>
        </w:rPr>
        <w:t>采用倒置式屋面的做法处，保温层厚度按计算厚度增加</w:t>
      </w:r>
      <w:r w:rsidRPr="007B4359">
        <w:rPr>
          <w:u w:val="single"/>
        </w:rPr>
        <w:t>25%</w:t>
      </w:r>
      <w:r w:rsidRPr="007B4359">
        <w:rPr>
          <w:u w:val="single"/>
        </w:rPr>
        <w:t>取值。</w:t>
      </w:r>
      <w:r w:rsidRPr="007B4359">
        <w:rPr>
          <w:u w:val="single"/>
        </w:rPr>
        <w:t xml:space="preserve"> </w:t>
      </w:r>
      <w:r w:rsidRPr="007B4359">
        <w:rPr>
          <w:u w:val="single"/>
        </w:rPr>
        <w:t>保温层上的找平层应做分隔缝，纵横间距</w:t>
      </w:r>
      <w:r w:rsidRPr="007B4359">
        <w:rPr>
          <w:u w:val="single"/>
        </w:rPr>
        <w:t>≤6</w:t>
      </w:r>
      <w:r w:rsidRPr="007B4359">
        <w:rPr>
          <w:u w:val="single"/>
        </w:rPr>
        <w:t>米，缝宽</w:t>
      </w:r>
      <w:r w:rsidRPr="007B4359">
        <w:rPr>
          <w:u w:val="single"/>
        </w:rPr>
        <w:t>10</w:t>
      </w:r>
      <w:r w:rsidRPr="007B4359">
        <w:rPr>
          <w:u w:val="single"/>
        </w:rPr>
        <w:t>，并嵌填密封材料。分隔缝宜留置在支承端。</w:t>
      </w:r>
      <w:r w:rsidRPr="007B4359">
        <w:rPr>
          <w:u w:val="single"/>
        </w:rPr>
        <w:t xml:space="preserve"> </w:t>
      </w:r>
      <w:r w:rsidRPr="007B4359">
        <w:rPr>
          <w:u w:val="single"/>
        </w:rPr>
        <w:t>采用无配筋细石混凝土保护层时，应设分隔缝，纵横间距</w:t>
      </w:r>
      <w:r w:rsidRPr="007B4359">
        <w:rPr>
          <w:u w:val="single"/>
        </w:rPr>
        <w:t>≤6</w:t>
      </w:r>
      <w:r w:rsidRPr="007B4359">
        <w:rPr>
          <w:u w:val="single"/>
        </w:rPr>
        <w:t>米，缝宽</w:t>
      </w:r>
      <w:r w:rsidRPr="007B4359">
        <w:rPr>
          <w:u w:val="single"/>
        </w:rPr>
        <w:t>20</w:t>
      </w:r>
      <w:r w:rsidRPr="007B4359">
        <w:rPr>
          <w:u w:val="single"/>
        </w:rPr>
        <w:t>，并用密封胶封严。</w:t>
      </w:r>
    </w:p>
    <w:p w:rsidR="007B4359" w:rsidRPr="007B4359" w:rsidRDefault="007B4359" w:rsidP="007B4359">
      <w:pPr>
        <w:ind w:firstLineChars="0" w:firstLine="0"/>
      </w:pPr>
      <w:r w:rsidRPr="007B4359">
        <w:t>5</w:t>
      </w:r>
      <w:r>
        <w:t>.</w:t>
      </w:r>
      <w:r w:rsidRPr="007B4359">
        <w:t>屋面防水层</w:t>
      </w:r>
    </w:p>
    <w:p w:rsidR="007B4359" w:rsidRPr="007B4359" w:rsidRDefault="007B4359" w:rsidP="007B4359">
      <w:pPr>
        <w:ind w:firstLineChars="0" w:firstLine="0"/>
      </w:pPr>
      <w:r w:rsidRPr="007B4359">
        <w:rPr>
          <w:u w:val="single"/>
        </w:rPr>
        <w:t>屋面柔性防水层在女儿墙和突出屋面结构的交接处均做泛水，高度</w:t>
      </w:r>
      <w:r w:rsidRPr="007B4359">
        <w:rPr>
          <w:u w:val="single"/>
        </w:rPr>
        <w:t>≥250</w:t>
      </w:r>
      <w:r w:rsidRPr="007B4359">
        <w:rPr>
          <w:u w:val="single"/>
        </w:rPr>
        <w:t>。对屋脚阴阳角、水落口、管根边、施工缝、后浇带及屋面设施下部等节点部位做附加防水层，搭接长度</w:t>
      </w:r>
      <w:r w:rsidRPr="007B4359">
        <w:rPr>
          <w:u w:val="single"/>
        </w:rPr>
        <w:t>≥250</w:t>
      </w:r>
      <w:r w:rsidRPr="007B4359">
        <w:rPr>
          <w:u w:val="single"/>
        </w:rPr>
        <w:t>（檐沟、天沟</w:t>
      </w:r>
      <w:r w:rsidRPr="007B4359">
        <w:rPr>
          <w:u w:val="single"/>
        </w:rPr>
        <w:t>≥500</w:t>
      </w:r>
      <w:r w:rsidRPr="007B4359">
        <w:rPr>
          <w:u w:val="single"/>
        </w:rPr>
        <w:t>）；管根边用专用密封膏密封。出屋面管道或泛水一下穿墙管，安装后用细石混凝土封严，管根四周与找平层及刚形防水层之间留凹槽嵌填密封材料，且管道周围的找平层加大排水坡度，并增设柔性防水附加层与防水层固定密封。水落口周围</w:t>
      </w:r>
      <w:r w:rsidRPr="007B4359">
        <w:rPr>
          <w:u w:val="single"/>
        </w:rPr>
        <w:t>500</w:t>
      </w:r>
      <w:r w:rsidRPr="007B4359">
        <w:rPr>
          <w:u w:val="single"/>
        </w:rPr>
        <w:t>直径范围内坡度不小于</w:t>
      </w:r>
      <w:r w:rsidRPr="007B4359">
        <w:rPr>
          <w:u w:val="single"/>
        </w:rPr>
        <w:t>5%</w:t>
      </w:r>
      <w:r w:rsidRPr="007B4359">
        <w:rPr>
          <w:u w:val="single"/>
        </w:rPr>
        <w:t>。除注明外，所有出地面出屋面独立风井顶板、首层窗井盖板、出入口雨篷、排烟道屋面涂刷</w:t>
      </w:r>
      <w:r w:rsidRPr="007B4359">
        <w:rPr>
          <w:u w:val="single"/>
        </w:rPr>
        <w:t>1.5</w:t>
      </w:r>
      <w:r w:rsidRPr="007B4359">
        <w:rPr>
          <w:u w:val="single"/>
        </w:rPr>
        <w:t>厚聚合物水泥基防水涂料，上抹</w:t>
      </w:r>
      <w:r w:rsidRPr="007B4359">
        <w:rPr>
          <w:u w:val="single"/>
        </w:rPr>
        <w:t>5</w:t>
      </w:r>
      <w:r w:rsidRPr="007B4359">
        <w:rPr>
          <w:u w:val="single"/>
        </w:rPr>
        <w:t>厚抗裂砂浆保护层。。屋面上人孔、通风道、排气管等具体位置出屋面处，需做好泛水并用嵌缝膏填严。</w:t>
      </w:r>
    </w:p>
    <w:p w:rsidR="007B4359" w:rsidRPr="007B4359" w:rsidRDefault="007B4359" w:rsidP="007B4359">
      <w:pPr>
        <w:ind w:firstLineChars="0" w:firstLine="0"/>
      </w:pPr>
      <w:r w:rsidRPr="007B4359">
        <w:t>6</w:t>
      </w:r>
      <w:r>
        <w:t>.</w:t>
      </w:r>
      <w:r w:rsidRPr="007B4359">
        <w:t>屋面凸起设施</w:t>
      </w:r>
    </w:p>
    <w:p w:rsidR="007B4359" w:rsidRPr="007B4359" w:rsidRDefault="007B4359" w:rsidP="007B4359">
      <w:pPr>
        <w:ind w:firstLineChars="0" w:firstLine="0"/>
      </w:pPr>
      <w:r w:rsidRPr="007B4359">
        <w:rPr>
          <w:u w:val="single"/>
        </w:rPr>
        <w:t>出屋面设备基础的防水做法详墙身详图，冷却塔基础及防水做法待设备选型确定后再施工。</w:t>
      </w:r>
    </w:p>
    <w:p w:rsidR="007B4359" w:rsidRPr="007B4359" w:rsidRDefault="007B4359" w:rsidP="007B4359">
      <w:pPr>
        <w:ind w:firstLineChars="0" w:firstLine="0"/>
      </w:pPr>
      <w:r w:rsidRPr="007B4359">
        <w:t>7</w:t>
      </w:r>
      <w:r>
        <w:t>.</w:t>
      </w:r>
      <w:r w:rsidRPr="007B4359">
        <w:t>屋面排水组织</w:t>
      </w:r>
    </w:p>
    <w:p w:rsidR="007B4359" w:rsidRPr="007B4359" w:rsidRDefault="007B4359" w:rsidP="007B4359">
      <w:pPr>
        <w:ind w:firstLineChars="0" w:firstLine="0"/>
      </w:pPr>
      <w:r w:rsidRPr="007B4359">
        <w:rPr>
          <w:u w:val="single"/>
        </w:rPr>
        <w:t>屋面排水组织见屋顶平面图，内排水雨水管见水施图，外排水雨水管采用镀锌钢管，除了图中标注者外，雨水管直径为</w:t>
      </w:r>
      <w:r w:rsidRPr="007B4359">
        <w:rPr>
          <w:u w:val="single"/>
        </w:rPr>
        <w:t>100mm</w:t>
      </w:r>
      <w:r w:rsidRPr="007B4359">
        <w:rPr>
          <w:u w:val="single"/>
        </w:rPr>
        <w:t>。</w:t>
      </w:r>
    </w:p>
    <w:p w:rsidR="007B4359" w:rsidRPr="007B4359" w:rsidRDefault="007B4359" w:rsidP="007B4359">
      <w:pPr>
        <w:ind w:firstLineChars="0" w:firstLine="0"/>
      </w:pPr>
      <w:r w:rsidRPr="007B4359">
        <w:t>8</w:t>
      </w:r>
      <w:r>
        <w:t>.</w:t>
      </w:r>
      <w:r w:rsidRPr="007B4359">
        <w:t>其他说明</w:t>
      </w:r>
    </w:p>
    <w:p w:rsidR="007B4359" w:rsidRPr="007B4359" w:rsidRDefault="007B4359" w:rsidP="007B4359">
      <w:pPr>
        <w:ind w:firstLineChars="0" w:firstLine="0"/>
      </w:pPr>
      <w:r w:rsidRPr="007B4359">
        <w:rPr>
          <w:u w:val="single"/>
        </w:rPr>
        <w:t>从高屋面往低屋面排水时，在雨水管下端的低屋面上应设钢筋混凝土（</w:t>
      </w:r>
      <w:r w:rsidRPr="007B4359">
        <w:rPr>
          <w:u w:val="single"/>
        </w:rPr>
        <w:t>500x500x50</w:t>
      </w:r>
      <w:r w:rsidRPr="007B4359">
        <w:rPr>
          <w:u w:val="single"/>
        </w:rPr>
        <w:t>）水簸箕。具体位置详见屋顶平面图。</w:t>
      </w:r>
      <w:r w:rsidRPr="007B4359">
        <w:rPr>
          <w:u w:val="single"/>
        </w:rPr>
        <w:t xml:space="preserve"> </w:t>
      </w:r>
      <w:r w:rsidRPr="007B4359">
        <w:rPr>
          <w:u w:val="single"/>
        </w:rPr>
        <w:t>屋面防水层或难燃保温层均采用不燃材料进行覆盖，详见材料做法表。</w:t>
      </w:r>
    </w:p>
    <w:p w:rsidR="007B4359" w:rsidRPr="007B4359" w:rsidRDefault="007B4359" w:rsidP="007B4359">
      <w:pPr>
        <w:ind w:firstLineChars="0" w:firstLine="0"/>
      </w:pPr>
      <w:r w:rsidRPr="007B4359">
        <w:t>七、门窗工程</w:t>
      </w:r>
      <w:bookmarkStart w:id="12" w:name="_GoBack"/>
      <w:bookmarkEnd w:id="12"/>
    </w:p>
    <w:p w:rsidR="007B4359" w:rsidRPr="007B4359" w:rsidRDefault="007B4359" w:rsidP="007B4359">
      <w:pPr>
        <w:ind w:firstLineChars="0" w:firstLine="0"/>
      </w:pPr>
      <w:r w:rsidRPr="007B4359">
        <w:lastRenderedPageBreak/>
        <w:t>1</w:t>
      </w:r>
      <w:r>
        <w:t>.</w:t>
      </w:r>
      <w:r w:rsidRPr="007B4359">
        <w:t>一般规定</w:t>
      </w:r>
    </w:p>
    <w:p w:rsidR="007B4359" w:rsidRPr="007B4359" w:rsidRDefault="007B4359" w:rsidP="007B4359">
      <w:pPr>
        <w:ind w:firstLineChars="0" w:firstLine="0"/>
      </w:pPr>
      <w:r w:rsidRPr="007B4359">
        <w:t>1.1</w:t>
      </w:r>
      <w:r w:rsidRPr="007B4359">
        <w:rPr>
          <w:u w:val="single"/>
        </w:rPr>
        <w:t>门窗立面形式，开启方式、数量、洞口尺寸、材料组成及开启方式的选用。详见建筑平面图、门窗表及门窗立面详图。门窗详图中的立面图仅表示立洞口尺寸、立面分格、开启方式，门窗加工尺寸要按照装修面厚度由承包商予以调整，且进行深化设计；所有开启扇均设固定纱窗。室内精装修部分的内门窗，样式门窗颜色及门窗玻璃五金的选用需建设方确认门窗厂家后进行二次设计。</w:t>
      </w:r>
    </w:p>
    <w:p w:rsidR="007B4359" w:rsidRPr="007B4359" w:rsidRDefault="007B4359" w:rsidP="007B4359">
      <w:pPr>
        <w:ind w:firstLineChars="0" w:firstLine="0"/>
      </w:pPr>
      <w:r w:rsidRPr="007B4359">
        <w:t>1.2</w:t>
      </w:r>
      <w:r w:rsidRPr="007B4359">
        <w:rPr>
          <w:u w:val="single"/>
        </w:rPr>
        <w:t>门窗应符合《铝合金门窗工程技术规范》（</w:t>
      </w:r>
      <w:r w:rsidRPr="007B4359">
        <w:rPr>
          <w:u w:val="single"/>
        </w:rPr>
        <w:t>JGJ214-2010</w:t>
      </w:r>
      <w:r w:rsidRPr="007B4359">
        <w:rPr>
          <w:u w:val="single"/>
        </w:rPr>
        <w:t>）</w:t>
      </w:r>
      <w:r w:rsidRPr="007B4359">
        <w:t>、</w:t>
      </w:r>
      <w:r w:rsidRPr="007B4359">
        <w:rPr>
          <w:u w:val="single"/>
        </w:rPr>
        <w:t>《塑料门窗工程技术规程》（</w:t>
      </w:r>
      <w:r w:rsidRPr="007B4359">
        <w:rPr>
          <w:u w:val="single"/>
        </w:rPr>
        <w:t>JGJ103-2008</w:t>
      </w:r>
      <w:r w:rsidRPr="007B4359">
        <w:rPr>
          <w:u w:val="single"/>
        </w:rPr>
        <w:t>）规定。门窗玻璃的选用应遵照《建筑玻璃应用技术规程》</w:t>
      </w:r>
      <w:r w:rsidRPr="007B4359">
        <w:t>、</w:t>
      </w:r>
      <w:r w:rsidRPr="007B4359">
        <w:rPr>
          <w:u w:val="single"/>
        </w:rPr>
        <w:t>《建筑安全玻璃管理规定》发改运行【</w:t>
      </w:r>
      <w:r w:rsidRPr="007B4359">
        <w:rPr>
          <w:u w:val="single"/>
        </w:rPr>
        <w:t>2003</w:t>
      </w:r>
      <w:r w:rsidRPr="007B4359">
        <w:rPr>
          <w:u w:val="single"/>
        </w:rPr>
        <w:t>】</w:t>
      </w:r>
      <w:r w:rsidRPr="007B4359">
        <w:rPr>
          <w:u w:val="single"/>
        </w:rPr>
        <w:t>2116</w:t>
      </w:r>
      <w:r w:rsidRPr="007B4359">
        <w:rPr>
          <w:u w:val="single"/>
        </w:rPr>
        <w:t>号及地方主管部门的有关规定。</w:t>
      </w:r>
    </w:p>
    <w:p w:rsidR="007B4359" w:rsidRPr="007B4359" w:rsidRDefault="007B4359" w:rsidP="007B4359">
      <w:pPr>
        <w:ind w:firstLineChars="0" w:firstLine="0"/>
      </w:pPr>
      <w:r w:rsidRPr="007B4359">
        <w:t>2</w:t>
      </w:r>
      <w:r>
        <w:t>.</w:t>
      </w:r>
      <w:r w:rsidRPr="007B4359">
        <w:t>门洞尺寸说明</w:t>
      </w:r>
    </w:p>
    <w:p w:rsidR="007B4359" w:rsidRPr="007B4359" w:rsidRDefault="007B4359" w:rsidP="007B4359">
      <w:pPr>
        <w:ind w:firstLineChars="0" w:firstLine="0"/>
      </w:pPr>
      <w:r w:rsidRPr="007B4359">
        <w:t>2.1</w:t>
      </w:r>
      <w:r w:rsidRPr="007B4359">
        <w:rPr>
          <w:u w:val="single"/>
        </w:rPr>
        <w:t>除特殊注明外，门洞口见下表。</w:t>
      </w:r>
    </w:p>
    <w:tbl>
      <w:tblPr>
        <w:tblW w:w="20490" w:type="dxa"/>
        <w:tblCellMar>
          <w:left w:w="0" w:type="dxa"/>
          <w:right w:w="0" w:type="dxa"/>
        </w:tblCellMar>
        <w:tblLook w:val="04A0" w:firstRow="1" w:lastRow="0" w:firstColumn="1" w:lastColumn="0" w:noHBand="0" w:noVBand="1"/>
      </w:tblPr>
      <w:tblGrid>
        <w:gridCol w:w="4774"/>
        <w:gridCol w:w="9586"/>
        <w:gridCol w:w="6130"/>
      </w:tblGrid>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位置</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门洞大小（宽</w:t>
            </w:r>
            <w:r w:rsidRPr="007B4359">
              <w:t>*</w:t>
            </w:r>
            <w:r w:rsidRPr="007B4359">
              <w:t>高）（</w:t>
            </w:r>
            <w:r w:rsidRPr="007B4359">
              <w:t>mm</w:t>
            </w: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备注</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主入口单元门</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1600*2400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入户门</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1000*2100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净宽不小于</w:t>
            </w:r>
            <w:r w:rsidRPr="007B4359">
              <w:t>0.9</w:t>
            </w:r>
            <w:r w:rsidRPr="007B4359">
              <w:t>米</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 </w:t>
            </w:r>
            <w:r w:rsidRPr="007B4359">
              <w:t>户内门</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900*2000800*2000700*2000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bl>
    <w:p w:rsidR="007B4359" w:rsidRPr="007B4359" w:rsidRDefault="007B4359" w:rsidP="007B4359">
      <w:pPr>
        <w:ind w:firstLineChars="0" w:firstLine="0"/>
      </w:pPr>
    </w:p>
    <w:p w:rsidR="007B4359" w:rsidRPr="007B4359" w:rsidRDefault="007B4359" w:rsidP="007B4359">
      <w:pPr>
        <w:ind w:firstLineChars="0" w:firstLine="0"/>
      </w:pPr>
      <w:r w:rsidRPr="007B4359">
        <w:t>2.2</w:t>
      </w:r>
      <w:r w:rsidRPr="007B4359">
        <w:rPr>
          <w:u w:val="single"/>
        </w:rPr>
        <w:t>01</w:t>
      </w:r>
      <w:r w:rsidRPr="007B4359">
        <w:rPr>
          <w:u w:val="single"/>
        </w:rPr>
        <w:t>宅户内的门窗另详精装修设计，为区别工程预算的门窗，另行编号。</w:t>
      </w:r>
    </w:p>
    <w:tbl>
      <w:tblPr>
        <w:tblW w:w="20490" w:type="dxa"/>
        <w:tblCellMar>
          <w:left w:w="0" w:type="dxa"/>
          <w:right w:w="0" w:type="dxa"/>
        </w:tblCellMar>
        <w:tblLook w:val="04A0" w:firstRow="1" w:lastRow="0" w:firstColumn="1" w:lastColumn="0" w:noHBand="0" w:noVBand="1"/>
      </w:tblPr>
      <w:tblGrid>
        <w:gridCol w:w="4502"/>
        <w:gridCol w:w="3442"/>
        <w:gridCol w:w="12546"/>
      </w:tblGrid>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位置</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门编号</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门洞大小（宽</w:t>
            </w:r>
            <w:r w:rsidRPr="007B4359">
              <w:t>*</w:t>
            </w:r>
            <w:r w:rsidRPr="007B4359">
              <w:t>高）（</w:t>
            </w:r>
            <w:r w:rsidRPr="007B4359">
              <w:t>mm</w:t>
            </w:r>
            <w:r w:rsidRPr="007B4359">
              <w:t>）</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卧室门</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M1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900*2100</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厨房门</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M2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800*2100</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卫生间门</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M3</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bl>
    <w:p w:rsidR="007B4359" w:rsidRPr="007B4359" w:rsidRDefault="007B4359" w:rsidP="007B4359">
      <w:pPr>
        <w:ind w:firstLineChars="0" w:firstLine="0"/>
      </w:pPr>
    </w:p>
    <w:p w:rsidR="007B4359" w:rsidRPr="007B4359" w:rsidRDefault="007B4359" w:rsidP="007B4359">
      <w:pPr>
        <w:ind w:firstLineChars="0" w:firstLine="0"/>
      </w:pPr>
      <w:r w:rsidRPr="007B4359">
        <w:lastRenderedPageBreak/>
        <w:t>3</w:t>
      </w:r>
      <w:r>
        <w:t>.</w:t>
      </w:r>
      <w:r w:rsidRPr="007B4359">
        <w:t>外门窗</w:t>
      </w:r>
    </w:p>
    <w:p w:rsidR="007B4359" w:rsidRPr="007B4359" w:rsidRDefault="007B4359" w:rsidP="007B4359">
      <w:pPr>
        <w:ind w:firstLineChars="0" w:firstLine="0"/>
      </w:pPr>
      <w:r w:rsidRPr="007B4359">
        <w:t>3.1</w:t>
      </w:r>
      <w:r w:rsidRPr="007B4359">
        <w:rPr>
          <w:u w:val="single"/>
        </w:rPr>
        <w:t>外门窗采用钢制框料，颜色为银灰色；玻璃为无色中空玻璃。窗开启形式如下表。</w:t>
      </w:r>
    </w:p>
    <w:tbl>
      <w:tblPr>
        <w:tblW w:w="20490" w:type="dxa"/>
        <w:tblCellMar>
          <w:left w:w="0" w:type="dxa"/>
          <w:right w:w="0" w:type="dxa"/>
        </w:tblCellMar>
        <w:tblLook w:val="04A0" w:firstRow="1" w:lastRow="0" w:firstColumn="1" w:lastColumn="0" w:noHBand="0" w:noVBand="1"/>
      </w:tblPr>
      <w:tblGrid>
        <w:gridCol w:w="10183"/>
        <w:gridCol w:w="6662"/>
        <w:gridCol w:w="3645"/>
      </w:tblGrid>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位置</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窗类型</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开启形式</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公租房地上部分，门厅、商业网点、户内厨房</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断桥铝合金中空玻璃门（窗）</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内平开、上悬窗</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公租房地上部分其他位置</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断桥铝合金中空玻璃门（窗）</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推拉窗</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公租房地下部分</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bl>
    <w:p w:rsidR="007B4359" w:rsidRPr="007B4359" w:rsidRDefault="007B4359" w:rsidP="007B4359">
      <w:pPr>
        <w:ind w:firstLineChars="0" w:firstLine="0"/>
      </w:pPr>
    </w:p>
    <w:p w:rsidR="007B4359" w:rsidRPr="007B4359" w:rsidRDefault="007B4359" w:rsidP="007B4359">
      <w:pPr>
        <w:ind w:firstLineChars="0" w:firstLine="0"/>
      </w:pPr>
      <w:r w:rsidRPr="007B4359">
        <w:rPr>
          <w:u w:val="single"/>
        </w:rPr>
        <w:t>采用推拉窗时，窗扇必须有防脱落装置。</w:t>
      </w:r>
      <w:r w:rsidRPr="007B4359">
        <w:rPr>
          <w:u w:val="single"/>
        </w:rPr>
        <w:t xml:space="preserve"> </w:t>
      </w:r>
      <w:r w:rsidRPr="007B4359">
        <w:rPr>
          <w:u w:val="single"/>
        </w:rPr>
        <w:t>颜色需依据设计院设计图纸选用，外门外观效果须经设计院和业主认可。外门的形式、把手形式及位置等细部做法详见门窗详图，应由有资质的门窗厂家深化设计，经我方确认后方可施工。</w:t>
      </w:r>
      <w:r w:rsidRPr="007B4359">
        <w:rPr>
          <w:u w:val="single"/>
        </w:rPr>
        <w:t xml:space="preserve"> </w:t>
      </w:r>
      <w:r w:rsidRPr="007B4359">
        <w:rPr>
          <w:u w:val="single"/>
        </w:rPr>
        <w:t>外门窗立樘位置详见墙身详图，除注明外，立樘与结构墙外皮齐。</w:t>
      </w:r>
    </w:p>
    <w:p w:rsidR="007B4359" w:rsidRPr="007B4359" w:rsidRDefault="007B4359" w:rsidP="007B4359">
      <w:pPr>
        <w:ind w:firstLineChars="0" w:firstLine="0"/>
      </w:pPr>
      <w:r w:rsidRPr="007B4359">
        <w:t>3.2</w:t>
      </w:r>
      <w:r w:rsidRPr="007B4359">
        <w:rPr>
          <w:u w:val="single"/>
        </w:rPr>
        <w:t>外门窗的物理指标，依据</w:t>
      </w:r>
      <w:r w:rsidRPr="007B4359">
        <w:rPr>
          <w:u w:val="single"/>
        </w:rPr>
        <w:t> </w:t>
      </w:r>
      <w:r w:rsidRPr="007B4359">
        <w:rPr>
          <w:u w:val="single"/>
        </w:rPr>
        <w:t>《建筑外门窗气密、水密、抗风压性能分级及检测方法》</w:t>
      </w:r>
      <w:r w:rsidRPr="007B4359">
        <w:rPr>
          <w:u w:val="single"/>
        </w:rPr>
        <w:t>GB/T 7106-2008</w:t>
      </w:r>
      <w:r w:rsidRPr="007B4359">
        <w:t>、</w:t>
      </w:r>
      <w:r w:rsidRPr="007B4359">
        <w:rPr>
          <w:u w:val="single"/>
        </w:rPr>
        <w:t>《建筑门窗空气声隔声性能分级及监测方法》（</w:t>
      </w:r>
      <w:r w:rsidRPr="007B4359">
        <w:rPr>
          <w:u w:val="single"/>
        </w:rPr>
        <w:t>GB/T8485-2008</w:t>
      </w:r>
      <w:r w:rsidRPr="007B4359">
        <w:rPr>
          <w:u w:val="single"/>
        </w:rPr>
        <w:t>）</w:t>
      </w:r>
      <w:r w:rsidRPr="007B4359">
        <w:t>、</w:t>
      </w:r>
      <w:r w:rsidRPr="007B4359">
        <w:rPr>
          <w:u w:val="single"/>
        </w:rPr>
        <w:t>《公共建筑节能设计标准》北京市地方标准</w:t>
      </w:r>
      <w:r w:rsidRPr="007B4359">
        <w:rPr>
          <w:u w:val="single"/>
        </w:rPr>
        <w:t xml:space="preserve"> DB11/687-2015 </w:t>
      </w:r>
      <w:r w:rsidRPr="007B4359">
        <w:t>。</w:t>
      </w:r>
      <w:r w:rsidRPr="007B4359">
        <w:rPr>
          <w:u w:val="single"/>
        </w:rPr>
        <w:t>抗风压性能：不低于</w:t>
      </w:r>
      <w:r w:rsidRPr="007B4359">
        <w:rPr>
          <w:u w:val="single"/>
        </w:rPr>
        <w:t>6</w:t>
      </w:r>
      <w:r w:rsidRPr="007B4359">
        <w:rPr>
          <w:u w:val="single"/>
        </w:rPr>
        <w:t>级</w:t>
      </w:r>
      <w:r w:rsidRPr="007B4359">
        <w:t>；</w:t>
      </w:r>
      <w:r w:rsidRPr="007B4359">
        <w:t> </w:t>
      </w:r>
      <w:r w:rsidRPr="007B4359">
        <w:rPr>
          <w:u w:val="single"/>
        </w:rPr>
        <w:t>外窗气密性：不低于</w:t>
      </w:r>
      <w:r w:rsidRPr="007B4359">
        <w:rPr>
          <w:u w:val="single"/>
        </w:rPr>
        <w:t>1</w:t>
      </w:r>
      <w:r w:rsidRPr="007B4359">
        <w:rPr>
          <w:u w:val="single"/>
        </w:rPr>
        <w:t>级</w:t>
      </w:r>
      <w:r w:rsidRPr="007B4359">
        <w:t>；</w:t>
      </w:r>
      <w:r w:rsidRPr="007B4359">
        <w:t> </w:t>
      </w:r>
      <w:r w:rsidRPr="007B4359">
        <w:rPr>
          <w:u w:val="single"/>
        </w:rPr>
        <w:t>外门气密性：不低于</w:t>
      </w:r>
      <w:r w:rsidRPr="007B4359">
        <w:rPr>
          <w:u w:val="single"/>
        </w:rPr>
        <w:t>7</w:t>
      </w:r>
      <w:r w:rsidRPr="007B4359">
        <w:rPr>
          <w:u w:val="single"/>
        </w:rPr>
        <w:t>级</w:t>
      </w:r>
      <w:r w:rsidRPr="007B4359">
        <w:t> </w:t>
      </w:r>
      <w:r w:rsidRPr="007B4359">
        <w:rPr>
          <w:u w:val="single"/>
        </w:rPr>
        <w:t>水密性：不低于</w:t>
      </w:r>
      <w:r w:rsidRPr="007B4359">
        <w:rPr>
          <w:u w:val="single"/>
        </w:rPr>
        <w:t>3</w:t>
      </w:r>
      <w:r w:rsidRPr="007B4359">
        <w:rPr>
          <w:u w:val="single"/>
        </w:rPr>
        <w:t>级</w:t>
      </w:r>
      <w:r w:rsidRPr="007B4359">
        <w:t>；</w:t>
      </w:r>
      <w:r w:rsidRPr="007B4359">
        <w:t> </w:t>
      </w:r>
      <w:r w:rsidRPr="007B4359">
        <w:rPr>
          <w:u w:val="single"/>
        </w:rPr>
        <w:t>外门保温性能：</w:t>
      </w:r>
      <w:r w:rsidRPr="007B4359">
        <w:rPr>
          <w:u w:val="single"/>
        </w:rPr>
        <w:t>k≤3w/(m²·k)</w:t>
      </w:r>
      <w:r w:rsidRPr="007B4359">
        <w:t>; </w:t>
      </w:r>
      <w:r w:rsidRPr="007B4359">
        <w:rPr>
          <w:u w:val="single"/>
        </w:rPr>
        <w:t>外窗保温性能：</w:t>
      </w:r>
      <w:r w:rsidRPr="007B4359">
        <w:rPr>
          <w:u w:val="single"/>
        </w:rPr>
        <w:t>k≤1.8w/(m²·k)</w:t>
      </w:r>
      <w:r w:rsidRPr="007B4359">
        <w:t> </w:t>
      </w:r>
      <w:r w:rsidRPr="007B4359">
        <w:rPr>
          <w:u w:val="single"/>
        </w:rPr>
        <w:t>外门窗空气声隔声量</w:t>
      </w:r>
      <w:r w:rsidRPr="007B4359">
        <w:rPr>
          <w:u w:val="single"/>
        </w:rPr>
        <w:t>Rw</w:t>
      </w:r>
      <w:r w:rsidRPr="007B4359">
        <w:rPr>
          <w:u w:val="single"/>
        </w:rPr>
        <w:t>＋</w:t>
      </w:r>
      <w:r w:rsidRPr="007B4359">
        <w:rPr>
          <w:u w:val="single"/>
        </w:rPr>
        <w:t>Ctr≥dB</w:t>
      </w:r>
      <w:r w:rsidRPr="007B4359">
        <w:rPr>
          <w:u w:val="single"/>
        </w:rPr>
        <w:t>。临街的外窗、阳台门和住宅建筑外窗及阳台门的空气声隔声量不应低于</w:t>
      </w:r>
      <w:r w:rsidRPr="007B4359">
        <w:rPr>
          <w:u w:val="single"/>
        </w:rPr>
        <w:t>30d</w:t>
      </w:r>
    </w:p>
    <w:p w:rsidR="007B4359" w:rsidRPr="007B4359" w:rsidRDefault="007B4359" w:rsidP="007B4359">
      <w:pPr>
        <w:ind w:firstLineChars="0" w:firstLine="0"/>
      </w:pPr>
      <w:r w:rsidRPr="007B4359">
        <w:t>3.3</w:t>
      </w:r>
      <w:r w:rsidRPr="007B4359">
        <w:rPr>
          <w:u w:val="single"/>
        </w:rPr>
        <w:t>外门窗热工性能应按《建筑外遮阳》</w:t>
      </w:r>
      <w:r w:rsidRPr="007B4359">
        <w:rPr>
          <w:u w:val="single"/>
        </w:rPr>
        <w:t>06J506-1</w:t>
      </w:r>
      <w:r w:rsidRPr="007B4359">
        <w:rPr>
          <w:u w:val="single"/>
        </w:rPr>
        <w:t>，具体性能要求见节能专篇。</w:t>
      </w:r>
    </w:p>
    <w:p w:rsidR="007B4359" w:rsidRPr="007B4359" w:rsidRDefault="007B4359" w:rsidP="007B4359">
      <w:pPr>
        <w:ind w:firstLineChars="0" w:firstLine="0"/>
      </w:pPr>
      <w:r w:rsidRPr="007B4359">
        <w:t>3.4</w:t>
      </w:r>
      <w:r w:rsidRPr="007B4359">
        <w:rPr>
          <w:u w:val="single"/>
        </w:rPr>
        <w:t>居住空间及厨房窗的通风面积和采光面积，详各户型详图。</w:t>
      </w:r>
    </w:p>
    <w:p w:rsidR="007B4359" w:rsidRPr="007B4359" w:rsidRDefault="007B4359" w:rsidP="007B4359">
      <w:pPr>
        <w:ind w:firstLineChars="0" w:firstLine="0"/>
      </w:pPr>
      <w:r w:rsidRPr="007B4359">
        <w:t>3.5</w:t>
      </w:r>
      <w:r w:rsidRPr="007B4359">
        <w:rPr>
          <w:u w:val="single"/>
        </w:rPr>
        <w:t>外门窗框与墙体之间的缝隙，应采用高效保温材料（聚氨酯发泡密封胶）填实封堵，方可做外墙防水及饰面材料，不得采用普通水泥砂浆补缝。</w:t>
      </w:r>
    </w:p>
    <w:p w:rsidR="007B4359" w:rsidRPr="007B4359" w:rsidRDefault="007B4359" w:rsidP="007B4359">
      <w:pPr>
        <w:ind w:firstLineChars="0" w:firstLine="0"/>
      </w:pPr>
      <w:r w:rsidRPr="007B4359">
        <w:t>3.6</w:t>
      </w:r>
      <w:r w:rsidRPr="007B4359">
        <w:rPr>
          <w:u w:val="single"/>
        </w:rPr>
        <w:t>根据《北京市住宅区及住宅安全防范设计标准》，首层、顶层住宅外窗（含阳台外门窗）设置红外防盗装置，详见电气专业相关图纸，并设安全护栏；首层外</w:t>
      </w:r>
      <w:r w:rsidRPr="007B4359">
        <w:rPr>
          <w:u w:val="single"/>
        </w:rPr>
        <w:lastRenderedPageBreak/>
        <w:t>窗和阳台门、下沿距地低于</w:t>
      </w:r>
      <w:r w:rsidRPr="007B4359">
        <w:rPr>
          <w:u w:val="single"/>
        </w:rPr>
        <w:t>2</w:t>
      </w:r>
      <w:r w:rsidRPr="007B4359">
        <w:rPr>
          <w:u w:val="single"/>
        </w:rPr>
        <w:t>米且紧邻走廊或共用上人屋面的门和窗，均设置安全护栏，安全护栏做法详《</w:t>
      </w:r>
      <w:r w:rsidRPr="007B4359">
        <w:rPr>
          <w:u w:val="single"/>
        </w:rPr>
        <w:t>08BJ3-1</w:t>
      </w:r>
      <w:r w:rsidRPr="007B4359">
        <w:rPr>
          <w:u w:val="single"/>
        </w:rPr>
        <w:t>》，</w:t>
      </w:r>
      <w:r w:rsidRPr="007B4359">
        <w:rPr>
          <w:u w:val="single"/>
        </w:rPr>
        <w:t>A30</w:t>
      </w:r>
      <w:r w:rsidRPr="007B4359">
        <w:rPr>
          <w:u w:val="single"/>
        </w:rPr>
        <w:t>页。安全护栏应在紧急情况下可以开启、逃生，安装后不应超出外墙皮。</w:t>
      </w:r>
    </w:p>
    <w:p w:rsidR="007B4359" w:rsidRPr="007B4359" w:rsidRDefault="007B4359" w:rsidP="007B4359">
      <w:pPr>
        <w:ind w:firstLineChars="0" w:firstLine="0"/>
      </w:pPr>
      <w:r w:rsidRPr="007B4359">
        <w:t>3.7</w:t>
      </w:r>
      <w:r w:rsidRPr="007B4359">
        <w:rPr>
          <w:u w:val="single"/>
        </w:rPr>
        <w:t>下列部位应采取防盗设施：首层公租房外窗、开敞阳台从室内通向阳台的门窗；各楼二层屋面上方</w:t>
      </w:r>
      <w:r w:rsidRPr="007B4359">
        <w:rPr>
          <w:u w:val="single"/>
        </w:rPr>
        <w:t>2</w:t>
      </w:r>
      <w:r w:rsidRPr="007B4359">
        <w:rPr>
          <w:u w:val="single"/>
        </w:rPr>
        <w:t>米以内的外窗、开敞阳台护栏；自行车坡道和地下室出入口顶棚上方的窗台距屋面不足</w:t>
      </w:r>
      <w:r w:rsidRPr="007B4359">
        <w:rPr>
          <w:u w:val="single"/>
        </w:rPr>
        <w:t>2</w:t>
      </w:r>
      <w:r w:rsidRPr="007B4359">
        <w:rPr>
          <w:u w:val="single"/>
        </w:rPr>
        <w:t>米住宅外窗。按防盗护栏设计，详见相关图纸。</w:t>
      </w:r>
    </w:p>
    <w:p w:rsidR="007B4359" w:rsidRPr="007B4359" w:rsidRDefault="007B4359" w:rsidP="007B4359">
      <w:pPr>
        <w:ind w:firstLineChars="0" w:firstLine="0"/>
      </w:pPr>
      <w:r w:rsidRPr="007B4359">
        <w:t>3.8</w:t>
      </w:r>
      <w:r w:rsidRPr="007B4359">
        <w:rPr>
          <w:u w:val="single"/>
        </w:rPr>
        <w:t>首层单元入口及地下车库通往各单元楼电梯间入口处均安装电控防盗门，户门设保温防盗安全门，单朝向户型户门设置通风设施。设置门禁系统的住宅外门，应保证火灾时不需使用钥匙等任何工具即能从内部易于打开，并应在显著位置设置具有使用提示的标识</w:t>
      </w:r>
      <w:r w:rsidRPr="007B4359">
        <w:rPr>
          <w:u w:val="single"/>
        </w:rPr>
        <w:t xml:space="preserve"> </w:t>
      </w:r>
      <w:r w:rsidRPr="007B4359">
        <w:rPr>
          <w:u w:val="single"/>
        </w:rPr>
        <w:t>。</w:t>
      </w:r>
    </w:p>
    <w:p w:rsidR="007B4359" w:rsidRPr="007B4359" w:rsidRDefault="007B4359" w:rsidP="007B4359">
      <w:pPr>
        <w:ind w:firstLineChars="0" w:firstLine="0"/>
      </w:pPr>
      <w:r w:rsidRPr="007B4359">
        <w:t>4</w:t>
      </w:r>
      <w:r>
        <w:t>.</w:t>
      </w:r>
      <w:r w:rsidRPr="007B4359">
        <w:t>内门窗</w:t>
      </w:r>
    </w:p>
    <w:p w:rsidR="007B4359" w:rsidRPr="007B4359" w:rsidRDefault="007B4359" w:rsidP="007B4359">
      <w:pPr>
        <w:ind w:firstLineChars="0" w:firstLine="0"/>
      </w:pPr>
      <w:r w:rsidRPr="007B4359">
        <w:t>4.1</w:t>
      </w:r>
      <w:r w:rsidRPr="007B4359">
        <w:rPr>
          <w:u w:val="single"/>
        </w:rPr>
        <w:t>内门采用安全玻璃门、实木门、木夹板门、钢制或木质防火门、钢制或木质防火隔音门、防火卷帘门，内窗框料为氟碳漆涂层铝合金，框料颜色为银灰色色，玻璃门窗</w:t>
      </w:r>
      <w:r w:rsidRPr="007B4359">
        <w:rPr>
          <w:u w:val="single"/>
        </w:rPr>
        <w:t>,</w:t>
      </w:r>
      <w:r w:rsidRPr="007B4359">
        <w:rPr>
          <w:u w:val="single"/>
        </w:rPr>
        <w:t>玻璃为透明钢化玻璃。所有卫生间外窗室内侧均采用磨砂玻璃。</w:t>
      </w:r>
    </w:p>
    <w:p w:rsidR="007B4359" w:rsidRPr="007B4359" w:rsidRDefault="007B4359" w:rsidP="007B4359">
      <w:pPr>
        <w:ind w:firstLineChars="0" w:firstLine="0"/>
      </w:pPr>
      <w:r w:rsidRPr="007B4359">
        <w:t>4.2</w:t>
      </w:r>
      <w:r w:rsidRPr="007B4359">
        <w:rPr>
          <w:u w:val="single"/>
        </w:rPr>
        <w:t>门窗立樘位置除注明外，双向平开门立樘居墙中，单向平开门立樘与开启方向墙面平</w:t>
      </w:r>
      <w:r w:rsidRPr="007B4359">
        <w:t>。</w:t>
      </w:r>
    </w:p>
    <w:p w:rsidR="007B4359" w:rsidRPr="007B4359" w:rsidRDefault="007B4359" w:rsidP="007B4359">
      <w:pPr>
        <w:ind w:firstLineChars="0" w:firstLine="0"/>
      </w:pPr>
      <w:r w:rsidRPr="007B4359">
        <w:t>4.3</w:t>
      </w:r>
      <w:r w:rsidRPr="007B4359">
        <w:rPr>
          <w:u w:val="single"/>
        </w:rPr>
        <w:t>所有内门窗的类别、颜色、立面形式、数量、洞口尺寸、材料组成及开启方式的选用，见平面图、立面图、门窗详图及门窗表。</w:t>
      </w:r>
    </w:p>
    <w:p w:rsidR="007B4359" w:rsidRPr="007B4359" w:rsidRDefault="007B4359" w:rsidP="007B4359">
      <w:pPr>
        <w:ind w:firstLineChars="0" w:firstLine="0"/>
      </w:pPr>
      <w:r w:rsidRPr="007B4359">
        <w:t>5</w:t>
      </w:r>
      <w:r>
        <w:t>.</w:t>
      </w:r>
      <w:r w:rsidRPr="007B4359">
        <w:t>设计依据</w:t>
      </w:r>
    </w:p>
    <w:p w:rsidR="007B4359" w:rsidRPr="007B4359" w:rsidRDefault="007B4359" w:rsidP="007B4359">
      <w:pPr>
        <w:ind w:firstLineChars="0" w:firstLine="0"/>
      </w:pPr>
      <w:r w:rsidRPr="007B4359">
        <w:rPr>
          <w:u w:val="single"/>
        </w:rPr>
        <w:t>门窗主要受力构件、玻璃厚度、框料及五金等由专业生产厂家进行计算并应严格执行建设部等四部委联合下发的关于《建筑安全玻璃管理规定》</w:t>
      </w:r>
      <w:r w:rsidRPr="007B4359">
        <w:rPr>
          <w:u w:val="single"/>
        </w:rPr>
        <w:t>(</w:t>
      </w:r>
      <w:r w:rsidRPr="007B4359">
        <w:rPr>
          <w:u w:val="single"/>
        </w:rPr>
        <w:t>发改运行</w:t>
      </w:r>
      <w:r w:rsidRPr="007B4359">
        <w:rPr>
          <w:u w:val="single"/>
        </w:rPr>
        <w:t>[2003] 2116</w:t>
      </w:r>
      <w:r w:rsidRPr="007B4359">
        <w:rPr>
          <w:u w:val="single"/>
        </w:rPr>
        <w:t>号</w:t>
      </w:r>
      <w:r w:rsidRPr="007B4359">
        <w:rPr>
          <w:u w:val="single"/>
        </w:rPr>
        <w:t>)</w:t>
      </w:r>
      <w:r w:rsidRPr="007B4359">
        <w:t>、</w:t>
      </w:r>
      <w:r w:rsidRPr="007B4359">
        <w:rPr>
          <w:u w:val="single"/>
        </w:rPr>
        <w:t> </w:t>
      </w:r>
      <w:r w:rsidRPr="007B4359">
        <w:rPr>
          <w:u w:val="single"/>
        </w:rPr>
        <w:t>《建筑玻璃应用技术规程》</w:t>
      </w:r>
      <w:r w:rsidRPr="007B4359">
        <w:rPr>
          <w:u w:val="single"/>
        </w:rPr>
        <w:t>JGJ113-2015</w:t>
      </w:r>
      <w:r w:rsidRPr="007B4359">
        <w:t>、</w:t>
      </w:r>
      <w:r w:rsidRPr="007B4359">
        <w:rPr>
          <w:u w:val="single"/>
        </w:rPr>
        <w:t>《民用建筑外窗工程技术规范》</w:t>
      </w:r>
      <w:r w:rsidRPr="007B4359">
        <w:rPr>
          <w:u w:val="single"/>
        </w:rPr>
        <w:t>DB37/T5016-2014</w:t>
      </w:r>
      <w:r w:rsidRPr="007B4359">
        <w:rPr>
          <w:u w:val="single"/>
        </w:rPr>
        <w:t>，</w:t>
      </w:r>
      <w:r w:rsidRPr="007B4359">
        <w:t>、</w:t>
      </w:r>
      <w:r w:rsidRPr="007B4359">
        <w:rPr>
          <w:u w:val="single"/>
        </w:rPr>
        <w:t>《铝合金门窗工程技术规范》（</w:t>
      </w:r>
      <w:r w:rsidRPr="007B4359">
        <w:rPr>
          <w:u w:val="single"/>
        </w:rPr>
        <w:t>JGJ214-2010</w:t>
      </w:r>
      <w:r w:rsidRPr="007B4359">
        <w:rPr>
          <w:u w:val="single"/>
        </w:rPr>
        <w:t>）</w:t>
      </w:r>
      <w:r w:rsidRPr="007B4359">
        <w:t>。</w:t>
      </w:r>
    </w:p>
    <w:p w:rsidR="007B4359" w:rsidRPr="007B4359" w:rsidRDefault="007B4359" w:rsidP="007B4359">
      <w:pPr>
        <w:ind w:firstLineChars="0" w:firstLine="0"/>
      </w:pPr>
      <w:r w:rsidRPr="007B4359">
        <w:t>6</w:t>
      </w:r>
      <w:r>
        <w:t>.</w:t>
      </w:r>
      <w:r w:rsidRPr="007B4359">
        <w:t>防火门</w:t>
      </w:r>
    </w:p>
    <w:p w:rsidR="007B4359" w:rsidRPr="007B4359" w:rsidRDefault="007B4359" w:rsidP="007B4359">
      <w:pPr>
        <w:ind w:firstLineChars="0" w:firstLine="0"/>
      </w:pPr>
      <w:r w:rsidRPr="007B4359">
        <w:lastRenderedPageBreak/>
        <w:t>6.1</w:t>
      </w:r>
      <w:r w:rsidRPr="007B4359">
        <w:rPr>
          <w:u w:val="single"/>
        </w:rPr>
        <w:t>公共区域防火门采用钢制防火门，选用《钢制防火门窗、防火卷帘》</w:t>
      </w:r>
      <w:r w:rsidRPr="007B4359">
        <w:rPr>
          <w:u w:val="single"/>
        </w:rPr>
        <w:t>09BJ13-4 </w:t>
      </w:r>
      <w:r w:rsidRPr="007B4359">
        <w:rPr>
          <w:u w:val="single"/>
        </w:rPr>
        <w:t>）</w:t>
      </w:r>
      <w:r w:rsidRPr="007B4359">
        <w:rPr>
          <w:u w:val="single"/>
        </w:rPr>
        <w:t>,</w:t>
      </w:r>
      <w:r w:rsidRPr="007B4359">
        <w:rPr>
          <w:u w:val="single"/>
        </w:rPr>
        <w:t>门上加装可视玻璃。</w:t>
      </w:r>
    </w:p>
    <w:p w:rsidR="007B4359" w:rsidRPr="007B4359" w:rsidRDefault="007B4359" w:rsidP="007B4359">
      <w:pPr>
        <w:ind w:firstLineChars="0" w:firstLine="0"/>
      </w:pPr>
      <w:r w:rsidRPr="007B4359">
        <w:t>6.2</w:t>
      </w:r>
      <w:r w:rsidRPr="007B4359">
        <w:rPr>
          <w:u w:val="single"/>
        </w:rPr>
        <w:t>设置在建筑内经常有人通行处的防火门采用常开防火门，常开防火门应能在火灾时自行关闭，并应具有信号反馈功能。</w:t>
      </w:r>
    </w:p>
    <w:p w:rsidR="007B4359" w:rsidRPr="007B4359" w:rsidRDefault="007B4359" w:rsidP="007B4359">
      <w:pPr>
        <w:ind w:firstLineChars="0" w:firstLine="0"/>
      </w:pPr>
      <w:r w:rsidRPr="007B4359">
        <w:t>6.3</w:t>
      </w:r>
      <w:r w:rsidRPr="007B4359">
        <w:rPr>
          <w:u w:val="single"/>
        </w:rPr>
        <w:t>除管井检修门外防火门均具有自行关闭功能</w:t>
      </w:r>
      <w:r w:rsidRPr="007B4359">
        <w:rPr>
          <w:u w:val="single"/>
        </w:rPr>
        <w:t>(</w:t>
      </w:r>
      <w:r w:rsidRPr="007B4359">
        <w:rPr>
          <w:u w:val="single"/>
        </w:rPr>
        <w:t>装闭门器），双扇防火门应具有顺序自行关闭的功能（装顺序器）。常开防火门必须有自行关闭和信号反馈装置。</w:t>
      </w:r>
    </w:p>
    <w:p w:rsidR="007B4359" w:rsidRPr="007B4359" w:rsidRDefault="007B4359" w:rsidP="007B4359">
      <w:pPr>
        <w:ind w:firstLineChars="0" w:firstLine="0"/>
      </w:pPr>
      <w:r w:rsidRPr="007B4359">
        <w:t>6.4</w:t>
      </w:r>
      <w:r w:rsidRPr="007B4359">
        <w:rPr>
          <w:u w:val="single"/>
        </w:rPr>
        <w:t>变配电室、消防控制室以及相邻防火分区之间的门，均为钢制甲级防火门。空调机房、风机房、水泵房、冷冻机房、备用柴油发电机房等设备机房的门采用钢制甲级防火隔音门（以上房间内部均做吸声处理</w:t>
      </w:r>
      <w:r w:rsidRPr="007B4359">
        <w:rPr>
          <w:u w:val="single"/>
        </w:rPr>
        <w:t>,</w:t>
      </w:r>
      <w:r w:rsidRPr="007B4359">
        <w:rPr>
          <w:u w:val="single"/>
        </w:rPr>
        <w:t>隔声量</w:t>
      </w:r>
      <w:r w:rsidRPr="007B4359">
        <w:rPr>
          <w:u w:val="single"/>
        </w:rPr>
        <w:t>≥42</w:t>
      </w:r>
      <w:r w:rsidRPr="007B4359">
        <w:rPr>
          <w:u w:val="single"/>
        </w:rPr>
        <w:t>的专业隔声门）。</w:t>
      </w:r>
    </w:p>
    <w:p w:rsidR="007B4359" w:rsidRPr="007B4359" w:rsidRDefault="007B4359" w:rsidP="007B4359">
      <w:pPr>
        <w:ind w:firstLineChars="0" w:firstLine="0"/>
      </w:pPr>
      <w:r w:rsidRPr="007B4359">
        <w:t>6.5</w:t>
      </w:r>
      <w:r w:rsidRPr="007B4359">
        <w:rPr>
          <w:u w:val="single"/>
        </w:rPr>
        <w:t>消防电梯前室、防烟楼梯间及其前室、地下汽车库的侯梯厅与车库之间的门采用乙级防火（玻璃）门，门上带竖玻观察窗。防火门窗玻璃采用防火玻璃。</w:t>
      </w:r>
    </w:p>
    <w:p w:rsidR="007B4359" w:rsidRPr="007B4359" w:rsidRDefault="007B4359" w:rsidP="007B4359">
      <w:pPr>
        <w:ind w:firstLineChars="0" w:firstLine="0"/>
      </w:pPr>
      <w:r w:rsidRPr="007B4359">
        <w:t>6.6</w:t>
      </w:r>
      <w:r w:rsidRPr="007B4359">
        <w:rPr>
          <w:u w:val="single"/>
        </w:rPr>
        <w:t>管道井、设备小间检修门采用丙级防火门，定位与管道井外侧墙面平。</w:t>
      </w:r>
      <w:r w:rsidRPr="007B4359">
        <w:t> </w:t>
      </w:r>
      <w:r w:rsidRPr="007B4359">
        <w:rPr>
          <w:u w:val="single"/>
        </w:rPr>
        <w:t>除注明外，均做门槛宽同墙厚一半，内皮与墙内皮平，门落地，，门后做</w:t>
      </w:r>
      <w:r w:rsidRPr="007B4359">
        <w:rPr>
          <w:u w:val="single"/>
        </w:rPr>
        <w:t>100</w:t>
      </w:r>
      <w:r w:rsidRPr="007B4359">
        <w:rPr>
          <w:u w:val="single"/>
        </w:rPr>
        <w:t>高</w:t>
      </w:r>
      <w:r w:rsidRPr="007B4359">
        <w:rPr>
          <w:u w:val="single"/>
        </w:rPr>
        <w:t>C20</w:t>
      </w:r>
      <w:r w:rsidRPr="007B4359">
        <w:rPr>
          <w:u w:val="single"/>
        </w:rPr>
        <w:t>混凝土门槛。精装修处检修门需另设装饰门，面材与精装修墙面面层材料相同、关闭后外观一致。强、弱电配电小室门采用甲级防火门。</w:t>
      </w:r>
    </w:p>
    <w:p w:rsidR="007B4359" w:rsidRPr="007B4359" w:rsidRDefault="007B4359" w:rsidP="007B4359">
      <w:pPr>
        <w:ind w:firstLineChars="0" w:firstLine="0"/>
      </w:pPr>
      <w:r w:rsidRPr="007B4359">
        <w:t>6.7</w:t>
      </w:r>
      <w:r w:rsidRPr="007B4359">
        <w:rPr>
          <w:u w:val="single"/>
        </w:rPr>
        <w:t>前室内的管井门为乙级防火门。</w:t>
      </w:r>
    </w:p>
    <w:p w:rsidR="007B4359" w:rsidRPr="007B4359" w:rsidRDefault="007B4359" w:rsidP="007B4359">
      <w:pPr>
        <w:ind w:firstLineChars="0" w:firstLine="0"/>
      </w:pPr>
      <w:r w:rsidRPr="007B4359">
        <w:t>6.8</w:t>
      </w:r>
      <w:r w:rsidRPr="007B4359">
        <w:rPr>
          <w:u w:val="single"/>
        </w:rPr>
        <w:t>公租房套型入户门采用三防门（防盗、隔声、保温），有防火要求的应做四防门（防火、防盗、隔声、保温）。</w:t>
      </w:r>
    </w:p>
    <w:p w:rsidR="007B4359" w:rsidRPr="007B4359" w:rsidRDefault="007B4359" w:rsidP="007B4359">
      <w:pPr>
        <w:ind w:firstLineChars="0" w:firstLine="0"/>
      </w:pPr>
      <w:r w:rsidRPr="007B4359">
        <w:t>7</w:t>
      </w:r>
      <w:r>
        <w:t>.</w:t>
      </w:r>
      <w:r w:rsidRPr="007B4359">
        <w:t>门窗加工尺寸</w:t>
      </w:r>
    </w:p>
    <w:p w:rsidR="007B4359" w:rsidRPr="007B4359" w:rsidRDefault="007B4359" w:rsidP="007B4359">
      <w:pPr>
        <w:ind w:firstLineChars="0" w:firstLine="0"/>
      </w:pPr>
      <w:r w:rsidRPr="007B4359">
        <w:rPr>
          <w:u w:val="single"/>
        </w:rPr>
        <w:t>门窗加工尺寸要按门窗洞口尺寸</w:t>
      </w:r>
      <w:r w:rsidRPr="007B4359">
        <w:rPr>
          <w:u w:val="single"/>
        </w:rPr>
        <w:t>(</w:t>
      </w:r>
      <w:r w:rsidRPr="007B4359">
        <w:rPr>
          <w:u w:val="single"/>
        </w:rPr>
        <w:t>以施工现场实际测量为准</w:t>
      </w:r>
      <w:r w:rsidRPr="007B4359">
        <w:rPr>
          <w:u w:val="single"/>
        </w:rPr>
        <w:t>)</w:t>
      </w:r>
      <w:r w:rsidRPr="007B4359">
        <w:rPr>
          <w:u w:val="single"/>
        </w:rPr>
        <w:t>减去外饰面的厚度。窗洞口与窗框空隙，普通抹灰</w:t>
      </w:r>
      <w:r w:rsidRPr="007B4359">
        <w:rPr>
          <w:u w:val="single"/>
        </w:rPr>
        <w:t>≤20</w:t>
      </w:r>
      <w:r w:rsidRPr="007B4359">
        <w:rPr>
          <w:u w:val="single"/>
        </w:rPr>
        <w:t>，贴面砖</w:t>
      </w:r>
      <w:r w:rsidRPr="007B4359">
        <w:rPr>
          <w:u w:val="single"/>
        </w:rPr>
        <w:t>≤25</w:t>
      </w:r>
      <w:r w:rsidRPr="007B4359">
        <w:rPr>
          <w:u w:val="single"/>
        </w:rPr>
        <w:t>，石材</w:t>
      </w:r>
      <w:r w:rsidRPr="007B4359">
        <w:rPr>
          <w:u w:val="single"/>
        </w:rPr>
        <w:t>≤50</w:t>
      </w:r>
      <w:r w:rsidRPr="007B4359">
        <w:rPr>
          <w:u w:val="single"/>
        </w:rPr>
        <w:t>，木门洞口与木门框间空隙每边</w:t>
      </w:r>
      <w:r w:rsidRPr="007B4359">
        <w:rPr>
          <w:u w:val="single"/>
        </w:rPr>
        <w:t>≤10</w:t>
      </w:r>
      <w:r w:rsidRPr="007B4359">
        <w:t>8</w:t>
      </w:r>
      <w:r>
        <w:t>.</w:t>
      </w:r>
      <w:r w:rsidRPr="007B4359">
        <w:t>门窗五金</w:t>
      </w:r>
    </w:p>
    <w:p w:rsidR="007B4359" w:rsidRPr="007B4359" w:rsidRDefault="007B4359" w:rsidP="007B4359">
      <w:pPr>
        <w:ind w:firstLineChars="0" w:firstLine="0"/>
      </w:pPr>
      <w:r w:rsidRPr="007B4359">
        <w:rPr>
          <w:u w:val="single"/>
        </w:rPr>
        <w:t>门窗五金选用材料为铝合金和拉丝不锈钢，颜色同门框或窗框。玻璃与框连接采用优质硅酮密封胶，颜色为浅灰色。除注明者外，均按标准图和预算定额规定的零配件配齐，门锁由建设方自行选配。门窗样式和颜色由建设方设计方商榷，由厂家深化设计，确保安全。</w:t>
      </w:r>
    </w:p>
    <w:p w:rsidR="007B4359" w:rsidRPr="007B4359" w:rsidRDefault="007B4359" w:rsidP="007B4359">
      <w:pPr>
        <w:ind w:firstLineChars="0" w:firstLine="0"/>
      </w:pPr>
      <w:r w:rsidRPr="007B4359">
        <w:lastRenderedPageBreak/>
        <w:t>9</w:t>
      </w:r>
      <w:r>
        <w:t>.</w:t>
      </w:r>
      <w:r w:rsidRPr="007B4359">
        <w:t>电梯层门</w:t>
      </w:r>
    </w:p>
    <w:p w:rsidR="007B4359" w:rsidRPr="007B4359" w:rsidRDefault="007B4359" w:rsidP="007B4359">
      <w:pPr>
        <w:ind w:firstLineChars="0" w:firstLine="0"/>
      </w:pPr>
      <w:r w:rsidRPr="007B4359">
        <w:rPr>
          <w:u w:val="single"/>
        </w:rPr>
        <w:t>电梯层门的耐火极限不应小于</w:t>
      </w:r>
      <w:r w:rsidRPr="007B4359">
        <w:rPr>
          <w:u w:val="single"/>
        </w:rPr>
        <w:t>1.00h</w:t>
      </w:r>
      <w:r w:rsidRPr="007B4359">
        <w:rPr>
          <w:u w:val="single"/>
        </w:rPr>
        <w:t>，并应符合现行国家标准《电梯层门耐火试验完整性、隔热性和热通量测定法》</w:t>
      </w:r>
      <w:r w:rsidRPr="007B4359">
        <w:rPr>
          <w:u w:val="single"/>
        </w:rPr>
        <w:t>GB/T 27903</w:t>
      </w:r>
      <w:r w:rsidRPr="007B4359">
        <w:rPr>
          <w:u w:val="single"/>
        </w:rPr>
        <w:t>规定的完整性和隔热性要求。</w:t>
      </w:r>
    </w:p>
    <w:p w:rsidR="007B4359" w:rsidRPr="007B4359" w:rsidRDefault="007B4359" w:rsidP="007B4359">
      <w:pPr>
        <w:ind w:firstLineChars="0" w:firstLine="0"/>
      </w:pPr>
      <w:r w:rsidRPr="007B4359">
        <w:t>10</w:t>
      </w:r>
      <w:r>
        <w:t>.</w:t>
      </w:r>
      <w:r w:rsidRPr="007B4359">
        <w:t>精装修区域</w:t>
      </w:r>
    </w:p>
    <w:p w:rsidR="007B4359" w:rsidRPr="007B4359" w:rsidRDefault="007B4359" w:rsidP="007B4359">
      <w:pPr>
        <w:ind w:firstLineChars="0" w:firstLine="0"/>
      </w:pPr>
      <w:r w:rsidRPr="007B4359">
        <w:rPr>
          <w:u w:val="single"/>
        </w:rPr>
        <w:t>精装修区域门窗以精装修设计为准，但其防火、隔音等性能不允许改变。凡选用成品门窗，形式及有关装饰部位由甲方和设计院共同确定。</w:t>
      </w:r>
    </w:p>
    <w:p w:rsidR="007B4359" w:rsidRPr="007B4359" w:rsidRDefault="007B4359" w:rsidP="007B4359">
      <w:pPr>
        <w:ind w:firstLineChars="0" w:firstLine="0"/>
      </w:pPr>
      <w:r w:rsidRPr="007B4359">
        <w:t>11</w:t>
      </w:r>
      <w:r>
        <w:t>.</w:t>
      </w:r>
      <w:r w:rsidRPr="007B4359">
        <w:t>其他说明</w:t>
      </w:r>
    </w:p>
    <w:p w:rsidR="007B4359" w:rsidRPr="007B4359" w:rsidRDefault="007B4359" w:rsidP="007B4359">
      <w:pPr>
        <w:ind w:firstLineChars="0" w:firstLine="0"/>
      </w:pPr>
      <w:r w:rsidRPr="007B4359">
        <w:rPr>
          <w:u w:val="single"/>
        </w:rPr>
        <w:t>进入卫生间的房门均安装闭门器。</w:t>
      </w:r>
      <w:r w:rsidRPr="007B4359">
        <w:rPr>
          <w:u w:val="single"/>
        </w:rPr>
        <w:t xml:space="preserve"> </w:t>
      </w:r>
      <w:r w:rsidRPr="007B4359">
        <w:rPr>
          <w:u w:val="single"/>
        </w:rPr>
        <w:t>所有门窗的上部应与墙体、结构梁板相接完成封闭，如门窗上留有孔隙，则用双层</w:t>
      </w:r>
      <w:r w:rsidRPr="007B4359">
        <w:rPr>
          <w:u w:val="single"/>
        </w:rPr>
        <w:t>C100</w:t>
      </w:r>
      <w:r w:rsidRPr="007B4359">
        <w:rPr>
          <w:u w:val="single"/>
        </w:rPr>
        <w:t>轻钢龙骨双面双层</w:t>
      </w:r>
      <w:r w:rsidRPr="007B4359">
        <w:rPr>
          <w:u w:val="single"/>
        </w:rPr>
        <w:t>12</w:t>
      </w:r>
      <w:r w:rsidRPr="007B4359">
        <w:rPr>
          <w:u w:val="single"/>
        </w:rPr>
        <w:t>厚纤维增强水泥板，内填</w:t>
      </w:r>
      <w:r w:rsidRPr="007B4359">
        <w:rPr>
          <w:u w:val="single"/>
        </w:rPr>
        <w:t>100</w:t>
      </w:r>
      <w:r w:rsidRPr="007B4359">
        <w:rPr>
          <w:u w:val="single"/>
        </w:rPr>
        <w:t>厚岩棉墙体封堵。此做法仅供参考，由门窗、幕墙厂家深化确定。</w:t>
      </w:r>
      <w:r w:rsidRPr="007B4359">
        <w:rPr>
          <w:u w:val="single"/>
        </w:rPr>
        <w:t xml:space="preserve"> </w:t>
      </w:r>
      <w:r w:rsidRPr="007B4359">
        <w:rPr>
          <w:u w:val="single"/>
        </w:rPr>
        <w:t>本工程门窗按不同材质和使用性质分别编号，代号说明如下。门窗代号</w:t>
      </w:r>
    </w:p>
    <w:p w:rsidR="007B4359" w:rsidRPr="007B4359" w:rsidRDefault="007B4359" w:rsidP="007B4359">
      <w:pPr>
        <w:ind w:firstLineChars="0" w:firstLine="0"/>
      </w:pPr>
      <w:r w:rsidRPr="007B4359">
        <w:t>11.1</w:t>
      </w:r>
      <w:r w:rsidRPr="007B4359">
        <w:rPr>
          <w:u w:val="single"/>
        </w:rPr>
        <w:t>所有公租房单元一层入口门、地下自行车库及设备用房进入公租房楼梯间的门、地下车库进入单元的门设非可视门禁对讲系统，玻璃采用安全玻璃，该门还应符合《住宅设计规范》（</w:t>
      </w:r>
      <w:r w:rsidRPr="007B4359">
        <w:rPr>
          <w:u w:val="single"/>
        </w:rPr>
        <w:t>GB50096-2011</w:t>
      </w:r>
      <w:r w:rsidRPr="007B4359">
        <w:rPr>
          <w:u w:val="single"/>
        </w:rPr>
        <w:t>）第</w:t>
      </w:r>
      <w:r w:rsidRPr="007B4359">
        <w:rPr>
          <w:u w:val="single"/>
        </w:rPr>
        <w:t>6.6.2-5</w:t>
      </w:r>
      <w:r w:rsidRPr="007B4359">
        <w:rPr>
          <w:u w:val="single"/>
        </w:rPr>
        <w:t>、</w:t>
      </w:r>
      <w:r w:rsidRPr="007B4359">
        <w:rPr>
          <w:u w:val="single"/>
        </w:rPr>
        <w:t>6</w:t>
      </w:r>
      <w:r w:rsidRPr="007B4359">
        <w:rPr>
          <w:u w:val="single"/>
        </w:rPr>
        <w:t>条的规定。单元入口供轮椅通行的门扇，应安装视线观察玻璃、横执把手和关门拉手，在门扇下方安装</w:t>
      </w:r>
      <w:r w:rsidRPr="007B4359">
        <w:rPr>
          <w:u w:val="single"/>
        </w:rPr>
        <w:t>0.35m</w:t>
      </w:r>
      <w:r w:rsidRPr="007B4359">
        <w:rPr>
          <w:u w:val="single"/>
        </w:rPr>
        <w:t>的护门板。高度距离地面低于</w:t>
      </w:r>
      <w:r w:rsidRPr="007B4359">
        <w:rPr>
          <w:u w:val="single"/>
        </w:rPr>
        <w:t>0.9m</w:t>
      </w:r>
      <w:r w:rsidRPr="007B4359">
        <w:rPr>
          <w:u w:val="single"/>
        </w:rPr>
        <w:t>的外窗需做护窗栏杆。</w:t>
      </w:r>
    </w:p>
    <w:p w:rsidR="007B4359" w:rsidRPr="007B4359" w:rsidRDefault="007B4359" w:rsidP="007B4359">
      <w:pPr>
        <w:ind w:firstLineChars="0" w:firstLine="0"/>
      </w:pPr>
      <w:r w:rsidRPr="007B4359">
        <w:t>11.2</w:t>
      </w:r>
      <w:r w:rsidRPr="007B4359">
        <w:rPr>
          <w:u w:val="single"/>
        </w:rPr>
        <w:t>空调室外机位处铝合金百叶通风率需经过计算，达到空调机散热要求。</w:t>
      </w:r>
    </w:p>
    <w:p w:rsidR="007B4359" w:rsidRPr="007B4359" w:rsidRDefault="007B4359" w:rsidP="007B4359">
      <w:pPr>
        <w:ind w:firstLineChars="0" w:firstLine="0"/>
      </w:pPr>
      <w:r w:rsidRPr="007B4359">
        <w:t>12</w:t>
      </w:r>
      <w:r>
        <w:t>.</w:t>
      </w:r>
      <w:r w:rsidRPr="007B4359">
        <w:t>门窗采光遮阳</w:t>
      </w:r>
    </w:p>
    <w:p w:rsidR="007B4359" w:rsidRPr="007B4359" w:rsidRDefault="007B4359" w:rsidP="007B4359">
      <w:pPr>
        <w:ind w:firstLineChars="0" w:firstLine="0"/>
      </w:pPr>
      <w:r w:rsidRPr="007B4359">
        <w:t>12.1</w:t>
      </w:r>
      <w:r w:rsidRPr="007B4359">
        <w:rPr>
          <w:u w:val="single"/>
        </w:rPr>
        <w:t>卧室、起居室、厨房的采光窗洞口的窗地面积比不低于</w:t>
      </w:r>
      <w:r w:rsidRPr="007B4359">
        <w:rPr>
          <w:u w:val="single"/>
        </w:rPr>
        <w:t>1/6</w:t>
      </w:r>
      <w:r w:rsidRPr="007B4359">
        <w:rPr>
          <w:u w:val="single"/>
        </w:rPr>
        <w:t>。房间外窗的实际可开启面积，不小于所在房间面积的</w:t>
      </w:r>
      <w:r w:rsidRPr="007B4359">
        <w:rPr>
          <w:u w:val="single"/>
        </w:rPr>
        <w:t>1/20</w:t>
      </w:r>
      <w:r w:rsidRPr="007B4359">
        <w:rPr>
          <w:u w:val="single"/>
        </w:rPr>
        <w:t>。套内各房间通风面积比和采光面积比，详各户型详图。</w:t>
      </w:r>
    </w:p>
    <w:p w:rsidR="007B4359" w:rsidRPr="007B4359" w:rsidRDefault="007B4359" w:rsidP="007B4359">
      <w:pPr>
        <w:ind w:firstLineChars="0" w:firstLine="0"/>
      </w:pPr>
      <w:r w:rsidRPr="007B4359">
        <w:t>12.2</w:t>
      </w:r>
      <w:r w:rsidRPr="007B4359">
        <w:rPr>
          <w:u w:val="single"/>
        </w:rPr>
        <w:t>本项目执行《居住建筑节能设计标准》北京市地方标准</w:t>
      </w:r>
      <w:r w:rsidRPr="007B4359">
        <w:rPr>
          <w:u w:val="single"/>
        </w:rPr>
        <w:t xml:space="preserve"> DB11/891-2012 </w:t>
      </w:r>
      <w:r w:rsidRPr="007B4359">
        <w:rPr>
          <w:u w:val="single"/>
        </w:rPr>
        <w:t>第</w:t>
      </w:r>
      <w:r w:rsidRPr="007B4359">
        <w:rPr>
          <w:u w:val="single"/>
        </w:rPr>
        <w:t>3.2.10-1</w:t>
      </w:r>
      <w:r w:rsidRPr="007B4359">
        <w:rPr>
          <w:u w:val="single"/>
        </w:rPr>
        <w:t>条，东、西向主要房间：卧室、起居室、居室的外窗，其外窗应设置展开或关闭后，可以全部遮蔽窗户的活动外遮阳，采用卷帘盒明装安装构造，见墙身详图，做法参，第</w:t>
      </w:r>
      <w:r w:rsidRPr="007B4359">
        <w:rPr>
          <w:u w:val="single"/>
        </w:rPr>
        <w:t>J5</w:t>
      </w:r>
      <w:r w:rsidRPr="007B4359">
        <w:rPr>
          <w:u w:val="single"/>
        </w:rPr>
        <w:t>，节点</w:t>
      </w:r>
      <w:r w:rsidRPr="007B4359">
        <w:rPr>
          <w:u w:val="single"/>
        </w:rPr>
        <w:t>2</w:t>
      </w:r>
      <w:r w:rsidRPr="007B4359">
        <w:rPr>
          <w:u w:val="single"/>
        </w:rPr>
        <w:t>、</w:t>
      </w:r>
      <w:r w:rsidRPr="007B4359">
        <w:rPr>
          <w:u w:val="single"/>
        </w:rPr>
        <w:t>4</w:t>
      </w:r>
      <w:r w:rsidRPr="007B4359">
        <w:rPr>
          <w:u w:val="single"/>
        </w:rPr>
        <w:t>。</w:t>
      </w:r>
    </w:p>
    <w:p w:rsidR="007B4359" w:rsidRPr="007B4359" w:rsidRDefault="007B4359" w:rsidP="007B4359">
      <w:pPr>
        <w:ind w:firstLineChars="0" w:firstLine="0"/>
      </w:pPr>
      <w:r w:rsidRPr="007B4359">
        <w:lastRenderedPageBreak/>
        <w:t>12.3</w:t>
      </w:r>
      <w:r w:rsidRPr="007B4359">
        <w:rPr>
          <w:u w:val="single"/>
        </w:rPr>
        <w:t>外遮阳装置的结构和机电设计、施工安装、工程验收应执行国家现行行业标准《建筑遮阳工程技术规范》</w:t>
      </w:r>
      <w:r w:rsidRPr="007B4359">
        <w:rPr>
          <w:u w:val="single"/>
        </w:rPr>
        <w:t>JGJ237</w:t>
      </w:r>
      <w:r w:rsidRPr="007B4359">
        <w:rPr>
          <w:u w:val="single"/>
        </w:rPr>
        <w:t>的规定，设计、施工和验收应与建筑工程同步进行。</w:t>
      </w:r>
    </w:p>
    <w:p w:rsidR="007B4359" w:rsidRPr="007B4359" w:rsidRDefault="007B4359" w:rsidP="007B4359">
      <w:pPr>
        <w:ind w:firstLineChars="0" w:firstLine="0"/>
      </w:pPr>
      <w:r w:rsidRPr="007B4359">
        <w:t>八、幕墙工程</w:t>
      </w:r>
    </w:p>
    <w:p w:rsidR="007B4359" w:rsidRPr="007B4359" w:rsidRDefault="007B4359" w:rsidP="007B4359">
      <w:pPr>
        <w:ind w:firstLineChars="0" w:firstLine="0"/>
      </w:pPr>
      <w:r w:rsidRPr="007B4359">
        <w:t>1</w:t>
      </w:r>
      <w:r>
        <w:t>.</w:t>
      </w:r>
      <w:r w:rsidRPr="007B4359">
        <w:t>幕墙类型</w:t>
      </w:r>
    </w:p>
    <w:p w:rsidR="007B4359" w:rsidRPr="007B4359" w:rsidRDefault="007B4359" w:rsidP="007B4359">
      <w:pPr>
        <w:ind w:firstLineChars="0" w:firstLine="0"/>
      </w:pPr>
      <w:r w:rsidRPr="007B4359">
        <w:rPr>
          <w:u w:val="single"/>
        </w:rPr>
        <w:t>本工程的幕墙为（</w:t>
      </w:r>
      <w:r w:rsidRPr="007B4359">
        <w:rPr>
          <w:u w:val="single"/>
        </w:rPr>
        <w:t>1</w:t>
      </w:r>
      <w:r w:rsidRPr="007B4359">
        <w:rPr>
          <w:u w:val="single"/>
        </w:rPr>
        <w:t>）玻璃幕墙、（</w:t>
      </w:r>
      <w:r w:rsidRPr="007B4359">
        <w:rPr>
          <w:u w:val="single"/>
        </w:rPr>
        <w:t>2</w:t>
      </w:r>
      <w:r w:rsidRPr="007B4359">
        <w:rPr>
          <w:u w:val="single"/>
        </w:rPr>
        <w:t>）陶板幕墙</w:t>
      </w:r>
      <w:r w:rsidRPr="007B4359">
        <w:t>。</w:t>
      </w:r>
    </w:p>
    <w:p w:rsidR="007B4359" w:rsidRPr="007B4359" w:rsidRDefault="007B4359" w:rsidP="007B4359">
      <w:pPr>
        <w:ind w:firstLineChars="0" w:firstLine="0"/>
      </w:pPr>
      <w:r w:rsidRPr="007B4359">
        <w:t>2</w:t>
      </w:r>
      <w:r>
        <w:t>.</w:t>
      </w:r>
      <w:r w:rsidRPr="007B4359">
        <w:t>规范要求</w:t>
      </w:r>
    </w:p>
    <w:p w:rsidR="007B4359" w:rsidRPr="007B4359" w:rsidRDefault="007B4359" w:rsidP="007B4359">
      <w:pPr>
        <w:ind w:firstLineChars="0" w:firstLine="0"/>
      </w:pPr>
      <w:r w:rsidRPr="007B4359">
        <w:t>2.1</w:t>
      </w:r>
      <w:r w:rsidRPr="007B4359">
        <w:rPr>
          <w:u w:val="single"/>
        </w:rPr>
        <w:t>玻璃幕墙的设计、制作和安装应符《玻璃幕墙工程技术规范》</w:t>
      </w:r>
      <w:r w:rsidRPr="007B4359">
        <w:rPr>
          <w:u w:val="single"/>
        </w:rPr>
        <w:t>JGJ102-2003 </w:t>
      </w:r>
      <w:r w:rsidRPr="007B4359">
        <w:rPr>
          <w:u w:val="single"/>
        </w:rPr>
        <w:t>的要求。</w:t>
      </w:r>
    </w:p>
    <w:p w:rsidR="007B4359" w:rsidRPr="007B4359" w:rsidRDefault="007B4359" w:rsidP="007B4359">
      <w:pPr>
        <w:ind w:firstLineChars="0" w:firstLine="0"/>
      </w:pPr>
      <w:r w:rsidRPr="007B4359">
        <w:t>2.2</w:t>
      </w:r>
      <w:r w:rsidRPr="007B4359">
        <w:rPr>
          <w:u w:val="single"/>
        </w:rPr>
        <w:t>陶板幕墙的设计、制作和安装应执行《人造板材幕墙工程技术规范》</w:t>
      </w:r>
      <w:r w:rsidRPr="007B4359">
        <w:rPr>
          <w:u w:val="single"/>
        </w:rPr>
        <w:t>JGJ 336-2016</w:t>
      </w:r>
      <w:r w:rsidRPr="007B4359">
        <w:t>；</w:t>
      </w:r>
    </w:p>
    <w:p w:rsidR="007B4359" w:rsidRPr="007B4359" w:rsidRDefault="007B4359" w:rsidP="007B4359">
      <w:pPr>
        <w:ind w:firstLineChars="0" w:firstLine="0"/>
      </w:pPr>
      <w:r w:rsidRPr="007B4359">
        <w:t>2.3</w:t>
      </w:r>
      <w:r w:rsidRPr="007B4359">
        <w:rPr>
          <w:u w:val="single"/>
        </w:rPr>
        <w:t>同时应符合</w:t>
      </w:r>
      <w:r w:rsidRPr="007B4359">
        <w:rPr>
          <w:u w:val="single"/>
        </w:rPr>
        <w:t> </w:t>
      </w:r>
      <w:r w:rsidRPr="007B4359">
        <w:rPr>
          <w:u w:val="single"/>
        </w:rPr>
        <w:t>《建筑幕墙》</w:t>
      </w:r>
      <w:r w:rsidRPr="007B4359">
        <w:rPr>
          <w:u w:val="single"/>
        </w:rPr>
        <w:t>GB/T 21086-2007</w:t>
      </w:r>
      <w:r w:rsidRPr="007B4359">
        <w:rPr>
          <w:u w:val="single"/>
        </w:rPr>
        <w:t>的要求，并与结构、机电、照明、擦窗等相关工程相互配合协调。</w:t>
      </w:r>
    </w:p>
    <w:p w:rsidR="007B4359" w:rsidRPr="007B4359" w:rsidRDefault="007B4359" w:rsidP="007B4359">
      <w:pPr>
        <w:ind w:firstLineChars="0" w:firstLine="0"/>
      </w:pPr>
      <w:r w:rsidRPr="007B4359">
        <w:t>3</w:t>
      </w:r>
      <w:r>
        <w:t>.</w:t>
      </w:r>
      <w:r w:rsidRPr="007B4359">
        <w:t>深化设计及施工要求</w:t>
      </w:r>
    </w:p>
    <w:p w:rsidR="007B4359" w:rsidRPr="007B4359" w:rsidRDefault="007B4359" w:rsidP="007B4359">
      <w:pPr>
        <w:ind w:firstLineChars="0" w:firstLine="0"/>
      </w:pPr>
      <w:r w:rsidRPr="007B4359">
        <w:rPr>
          <w:u w:val="single"/>
        </w:rPr>
        <w:t>幕墙需以本建筑施工图为依据进行深化设计，幕墙的材料选择、物理性能和外观效果等技术指标要求在符合国家、地方规范、标准、规定要求基础上由业主、建筑设计院和具有相应设计资质的幕墙设计单位</w:t>
      </w:r>
      <w:r w:rsidRPr="007B4359">
        <w:rPr>
          <w:u w:val="single"/>
        </w:rPr>
        <w:t>(</w:t>
      </w:r>
      <w:r w:rsidRPr="007B4359">
        <w:rPr>
          <w:u w:val="single"/>
        </w:rPr>
        <w:t>厂家</w:t>
      </w:r>
      <w:r w:rsidRPr="007B4359">
        <w:rPr>
          <w:u w:val="single"/>
        </w:rPr>
        <w:t>)</w:t>
      </w:r>
      <w:r w:rsidRPr="007B4359">
        <w:rPr>
          <w:u w:val="single"/>
        </w:rPr>
        <w:t>共同确定。</w:t>
      </w:r>
      <w:r w:rsidRPr="007B4359">
        <w:rPr>
          <w:u w:val="single"/>
        </w:rPr>
        <w:t xml:space="preserve"> </w:t>
      </w:r>
      <w:r w:rsidRPr="007B4359">
        <w:rPr>
          <w:u w:val="single"/>
        </w:rPr>
        <w:t>幕墙设计单位</w:t>
      </w:r>
      <w:r w:rsidRPr="007B4359">
        <w:rPr>
          <w:u w:val="single"/>
        </w:rPr>
        <w:t>(</w:t>
      </w:r>
      <w:r w:rsidRPr="007B4359">
        <w:rPr>
          <w:u w:val="single"/>
        </w:rPr>
        <w:t>厂家</w:t>
      </w:r>
      <w:r w:rsidRPr="007B4359">
        <w:rPr>
          <w:u w:val="single"/>
        </w:rPr>
        <w:t>)</w:t>
      </w:r>
      <w:r w:rsidRPr="007B4359">
        <w:rPr>
          <w:u w:val="single"/>
        </w:rPr>
        <w:t>需配合土建施工及时提供幕墙施工图纸，预埋件应在主体钢结构施工时安装，不得采用后锚固螺栓以保证幕墙系统安全可靠。</w:t>
      </w:r>
    </w:p>
    <w:p w:rsidR="007B4359" w:rsidRPr="007B4359" w:rsidRDefault="007B4359" w:rsidP="007B4359">
      <w:pPr>
        <w:ind w:firstLineChars="0" w:firstLine="0"/>
      </w:pPr>
      <w:r w:rsidRPr="007B4359">
        <w:t>4</w:t>
      </w:r>
      <w:r>
        <w:t>.</w:t>
      </w:r>
      <w:r w:rsidRPr="007B4359">
        <w:t>防火要求</w:t>
      </w:r>
    </w:p>
    <w:p w:rsidR="007B4359" w:rsidRPr="007B4359" w:rsidRDefault="007B4359" w:rsidP="007B4359">
      <w:pPr>
        <w:ind w:firstLineChars="0" w:firstLine="0"/>
      </w:pPr>
      <w:r w:rsidRPr="007B4359">
        <w:rPr>
          <w:u w:val="single"/>
        </w:rPr>
        <w:t>幕墙工程应满足防火墙两侧、窗间墙、窗坎墙的防火要求。楼层间用厚度不小于</w:t>
      </w:r>
      <w:r w:rsidRPr="007B4359">
        <w:rPr>
          <w:u w:val="single"/>
        </w:rPr>
        <w:t>1.5mm</w:t>
      </w:r>
      <w:r w:rsidRPr="007B4359">
        <w:rPr>
          <w:u w:val="single"/>
        </w:rPr>
        <w:t>的镀锌钢板承托，</w:t>
      </w:r>
      <w:r w:rsidRPr="007B4359">
        <w:rPr>
          <w:u w:val="single"/>
        </w:rPr>
        <w:t>100</w:t>
      </w:r>
      <w:r w:rsidRPr="007B4359">
        <w:rPr>
          <w:u w:val="single"/>
        </w:rPr>
        <w:t>厚岩棉防火材料封堵，且每层楼板间采用高度不低于</w:t>
      </w:r>
      <w:r w:rsidRPr="007B4359">
        <w:rPr>
          <w:u w:val="single"/>
        </w:rPr>
        <w:t>1.2</w:t>
      </w:r>
      <w:r w:rsidRPr="007B4359">
        <w:rPr>
          <w:u w:val="single"/>
        </w:rPr>
        <w:t>米（加喷淋时，为</w:t>
      </w:r>
      <w:r w:rsidRPr="007B4359">
        <w:rPr>
          <w:u w:val="single"/>
        </w:rPr>
        <w:t>0.8</w:t>
      </w:r>
      <w:r w:rsidRPr="007B4359">
        <w:rPr>
          <w:u w:val="single"/>
        </w:rPr>
        <w:t>米）的梁或窗槛墙体分隔。</w:t>
      </w:r>
    </w:p>
    <w:p w:rsidR="007B4359" w:rsidRPr="007B4359" w:rsidRDefault="007B4359" w:rsidP="007B4359">
      <w:pPr>
        <w:ind w:firstLineChars="0" w:firstLine="0"/>
      </w:pPr>
      <w:r w:rsidRPr="007B4359">
        <w:t>5</w:t>
      </w:r>
      <w:r>
        <w:t>.</w:t>
      </w:r>
      <w:r w:rsidRPr="007B4359">
        <w:t>特殊节点设计</w:t>
      </w:r>
    </w:p>
    <w:p w:rsidR="007B4359" w:rsidRPr="007B4359" w:rsidRDefault="007B4359" w:rsidP="007B4359">
      <w:pPr>
        <w:ind w:firstLineChars="0" w:firstLine="0"/>
      </w:pPr>
      <w:r w:rsidRPr="007B4359">
        <w:t>5.1</w:t>
      </w:r>
      <w:r w:rsidRPr="007B4359">
        <w:rPr>
          <w:u w:val="single"/>
        </w:rPr>
        <w:t>本工程的室外吊顶为分为镜面不锈钢板吊顶和灰色铝板吊顶两种，吊顶分格</w:t>
      </w:r>
      <w:r w:rsidRPr="007B4359">
        <w:rPr>
          <w:u w:val="single"/>
        </w:rPr>
        <w:lastRenderedPageBreak/>
        <w:t>缝均应与幕墙立梃对应，其深化设计均由幕墙厂家完成，并经我方确认后方可施工。</w:t>
      </w:r>
    </w:p>
    <w:p w:rsidR="007B4359" w:rsidRPr="007B4359" w:rsidRDefault="007B4359" w:rsidP="007B4359">
      <w:pPr>
        <w:ind w:firstLineChars="0" w:firstLine="0"/>
      </w:pPr>
      <w:r w:rsidRPr="007B4359">
        <w:t>5.2</w:t>
      </w:r>
      <w:r w:rsidRPr="007B4359">
        <w:rPr>
          <w:u w:val="single"/>
        </w:rPr>
        <w:t>雨篷形式均为门斗式雨篷或钢板雨，具体位置详见设计图纸。钢板雨棚应由幕墙厂家一并深化设计完成，经我方认可后方可施工。</w:t>
      </w:r>
    </w:p>
    <w:p w:rsidR="007B4359" w:rsidRPr="007B4359" w:rsidRDefault="007B4359" w:rsidP="007B4359">
      <w:pPr>
        <w:ind w:firstLineChars="0" w:firstLine="0"/>
      </w:pPr>
      <w:r w:rsidRPr="007B4359">
        <w:t>5.3</w:t>
      </w:r>
      <w:r w:rsidRPr="007B4359">
        <w:rPr>
          <w:u w:val="single"/>
        </w:rPr>
        <w:t>门斗为玻璃门斗，玻璃采用钢化安全玻璃。其划分应与临近的外围护玻璃幕墙对应，具体形式由幕墙厂家一并深化设计完成，经我方认可后方可施工。</w:t>
      </w:r>
    </w:p>
    <w:p w:rsidR="007B4359" w:rsidRPr="007B4359" w:rsidRDefault="007B4359" w:rsidP="007B4359">
      <w:pPr>
        <w:ind w:firstLineChars="0" w:firstLine="0"/>
      </w:pPr>
      <w:r w:rsidRPr="007B4359">
        <w:t>6</w:t>
      </w:r>
      <w:r>
        <w:t>.</w:t>
      </w:r>
      <w:r w:rsidRPr="007B4359">
        <w:t>深化设计要求</w:t>
      </w:r>
    </w:p>
    <w:p w:rsidR="007B4359" w:rsidRPr="007B4359" w:rsidRDefault="007B4359" w:rsidP="007B4359">
      <w:pPr>
        <w:ind w:firstLineChars="0" w:firstLine="0"/>
      </w:pPr>
      <w:r w:rsidRPr="007B4359">
        <w:rPr>
          <w:u w:val="single"/>
        </w:rPr>
        <w:t>本工程幕墙详图均为幕墙设计示意图，表示立面形式、分格、展开面尺寸及安装方式等。幕墙细尺寸由现场量定，根据示意图分格，调整幕墙设计，但应严格控制幕墙完成面外皮的定位、标高、轮廓、转角等。幕墙材质、颜色应在外墙施工前提供样板，均须由建设单位和建筑设计单位认可，正式施工前必须制作不小于</w:t>
      </w:r>
      <w:r w:rsidRPr="007B4359">
        <w:rPr>
          <w:u w:val="single"/>
        </w:rPr>
        <w:t>4200x4200mm</w:t>
      </w:r>
      <w:r w:rsidRPr="007B4359">
        <w:rPr>
          <w:u w:val="single"/>
        </w:rPr>
        <w:t>的样板墙确定，方可施工。</w:t>
      </w:r>
    </w:p>
    <w:p w:rsidR="007B4359" w:rsidRPr="007B4359" w:rsidRDefault="007B4359" w:rsidP="007B4359">
      <w:pPr>
        <w:ind w:firstLineChars="0" w:firstLine="0"/>
      </w:pPr>
      <w:r w:rsidRPr="007B4359">
        <w:t>7</w:t>
      </w:r>
      <w:r>
        <w:t>.</w:t>
      </w:r>
      <w:r w:rsidRPr="007B4359">
        <w:t>节能保温性能</w:t>
      </w:r>
    </w:p>
    <w:p w:rsidR="007B4359" w:rsidRPr="007B4359" w:rsidRDefault="007B4359" w:rsidP="007B4359">
      <w:pPr>
        <w:ind w:firstLineChars="0" w:firstLine="0"/>
      </w:pPr>
      <w:r w:rsidRPr="007B4359">
        <w:rPr>
          <w:u w:val="single"/>
        </w:rPr>
        <w:t>玻璃幕墙框架为银灰色</w:t>
      </w:r>
      <w:r w:rsidRPr="007B4359">
        <w:t>-</w:t>
      </w:r>
      <w:r w:rsidRPr="007B4359">
        <w:rPr>
          <w:u w:val="single"/>
        </w:rPr>
        <w:t>氟碳漆涂</w:t>
      </w:r>
      <w:r w:rsidRPr="007B4359">
        <w:rPr>
          <w:u w:val="single"/>
        </w:rPr>
        <w:t>-</w:t>
      </w:r>
      <w:r w:rsidRPr="007B4359">
        <w:rPr>
          <w:u w:val="single"/>
        </w:rPr>
        <w:t>断桥</w:t>
      </w:r>
      <w:r w:rsidRPr="007B4359">
        <w:rPr>
          <w:u w:val="single"/>
        </w:rPr>
        <w:t>-</w:t>
      </w:r>
      <w:r w:rsidRPr="007B4359">
        <w:rPr>
          <w:u w:val="single"/>
        </w:rPr>
        <w:t>铝合金框架，所有玻璃均为钢化安全玻璃，自爆率要求＜千分之二；其传热系数</w:t>
      </w:r>
      <w:r w:rsidRPr="007B4359">
        <w:rPr>
          <w:u w:val="single"/>
        </w:rPr>
        <w:t>k≤1.8w/(m²·k);</w:t>
      </w:r>
      <w:r w:rsidRPr="007B4359">
        <w:rPr>
          <w:u w:val="single"/>
        </w:rPr>
        <w:t>玻璃幕墙的物理性能依据</w:t>
      </w:r>
      <w:r w:rsidRPr="007B4359">
        <w:rPr>
          <w:u w:val="single"/>
        </w:rPr>
        <w:t> </w:t>
      </w:r>
      <w:r w:rsidRPr="007B4359">
        <w:rPr>
          <w:u w:val="single"/>
        </w:rPr>
        <w:t>《建筑幕墙》</w:t>
      </w:r>
      <w:r w:rsidRPr="007B4359">
        <w:rPr>
          <w:u w:val="single"/>
        </w:rPr>
        <w:t>GB/T 21086-2007</w:t>
      </w:r>
      <w:r w:rsidRPr="007B4359">
        <w:rPr>
          <w:u w:val="single"/>
        </w:rPr>
        <w:t>的规定，气密性能低不低于</w:t>
      </w:r>
      <w:r w:rsidRPr="007B4359">
        <w:rPr>
          <w:u w:val="single"/>
        </w:rPr>
        <w:t>3</w:t>
      </w:r>
      <w:r w:rsidRPr="007B4359">
        <w:rPr>
          <w:u w:val="single"/>
        </w:rPr>
        <w:t>级级</w:t>
      </w:r>
      <w:r w:rsidRPr="007B4359">
        <w:rPr>
          <w:u w:val="single"/>
        </w:rPr>
        <w:t>(1.5≥qL</w:t>
      </w:r>
      <w:r w:rsidRPr="007B4359">
        <w:rPr>
          <w:u w:val="single"/>
        </w:rPr>
        <w:t>＞</w:t>
      </w:r>
      <w:r w:rsidRPr="007B4359">
        <w:rPr>
          <w:u w:val="single"/>
        </w:rPr>
        <w:t>0.5,1.2≥qA</w:t>
      </w:r>
      <w:r w:rsidRPr="007B4359">
        <w:rPr>
          <w:u w:val="single"/>
        </w:rPr>
        <w:t>＞</w:t>
      </w:r>
      <w:r w:rsidRPr="007B4359">
        <w:rPr>
          <w:u w:val="single"/>
        </w:rPr>
        <w:t>0.5)</w:t>
      </w:r>
      <w:r w:rsidRPr="007B4359">
        <w:rPr>
          <w:u w:val="single"/>
        </w:rPr>
        <w:t>，水密性能不低于</w:t>
      </w:r>
      <w:r w:rsidRPr="007B4359">
        <w:rPr>
          <w:u w:val="single"/>
        </w:rPr>
        <w:t>3</w:t>
      </w:r>
      <w:r w:rsidRPr="007B4359">
        <w:rPr>
          <w:u w:val="single"/>
        </w:rPr>
        <w:t>级级，抗风压性不低于</w:t>
      </w:r>
      <w:r w:rsidRPr="007B4359">
        <w:rPr>
          <w:u w:val="single"/>
        </w:rPr>
        <w:t>4</w:t>
      </w:r>
      <w:r w:rsidRPr="007B4359">
        <w:rPr>
          <w:u w:val="single"/>
        </w:rPr>
        <w:t>级级，空气声隔声性能不低于</w:t>
      </w:r>
      <w:r w:rsidRPr="007B4359">
        <w:rPr>
          <w:u w:val="single"/>
        </w:rPr>
        <w:t>3</w:t>
      </w:r>
      <w:r w:rsidRPr="007B4359">
        <w:rPr>
          <w:u w:val="single"/>
        </w:rPr>
        <w:t>级</w:t>
      </w:r>
      <w:r w:rsidRPr="007B4359">
        <w:rPr>
          <w:u w:val="single"/>
        </w:rPr>
        <w:t> </w:t>
      </w:r>
      <w:r w:rsidRPr="007B4359">
        <w:rPr>
          <w:u w:val="single"/>
        </w:rPr>
        <w:t>级，传热系数分级不低于</w:t>
      </w:r>
      <w:r w:rsidRPr="007B4359">
        <w:rPr>
          <w:u w:val="single"/>
        </w:rPr>
        <w:t>6</w:t>
      </w:r>
      <w:r w:rsidRPr="007B4359">
        <w:rPr>
          <w:u w:val="single"/>
        </w:rPr>
        <w:t>级。玻璃均采用</w:t>
      </w:r>
      <w:r w:rsidRPr="007B4359">
        <w:rPr>
          <w:u w:val="single"/>
        </w:rPr>
        <w:t>low-e</w:t>
      </w:r>
      <w:r w:rsidRPr="007B4359">
        <w:rPr>
          <w:u w:val="single"/>
        </w:rPr>
        <w:t>中空安全玻璃：外片</w:t>
      </w:r>
      <w:r w:rsidRPr="007B4359">
        <w:rPr>
          <w:u w:val="single"/>
        </w:rPr>
        <w:t>low-e</w:t>
      </w:r>
      <w:r w:rsidRPr="007B4359">
        <w:rPr>
          <w:u w:val="single"/>
        </w:rPr>
        <w:t>钢化玻璃，中间为空气层，内片透明钢化玻璃，参考厚度：</w:t>
      </w:r>
      <w:r w:rsidRPr="007B4359">
        <w:rPr>
          <w:u w:val="single"/>
        </w:rPr>
        <w:t>8+12A+8;</w:t>
      </w:r>
      <w:r w:rsidRPr="007B4359">
        <w:rPr>
          <w:u w:val="single"/>
        </w:rPr>
        <w:t>可见光透射比大于</w:t>
      </w:r>
      <w:r w:rsidRPr="007B4359">
        <w:rPr>
          <w:u w:val="single"/>
        </w:rPr>
        <w:t>0.6</w:t>
      </w:r>
      <w:r w:rsidRPr="007B4359">
        <w:rPr>
          <w:u w:val="single"/>
        </w:rPr>
        <w:t>，反射比小于</w:t>
      </w:r>
      <w:r w:rsidRPr="007B4359">
        <w:rPr>
          <w:u w:val="single"/>
        </w:rPr>
        <w:t>0.2</w:t>
      </w:r>
      <w:r w:rsidRPr="007B4359">
        <w:rPr>
          <w:u w:val="single"/>
        </w:rPr>
        <w:t>。不同部位的玻璃类型如下：商业部分、科研辅助用房玻璃幕墙的外片玻璃采用</w:t>
      </w:r>
      <w:r w:rsidRPr="007B4359">
        <w:rPr>
          <w:u w:val="single"/>
        </w:rPr>
        <w:t>low-e</w:t>
      </w:r>
      <w:r w:rsidRPr="007B4359">
        <w:rPr>
          <w:u w:val="single"/>
        </w:rPr>
        <w:t>中空白玻，办公部分、科研实验用房玻璃幕墙的外片玻璃采用浅灰色</w:t>
      </w:r>
      <w:r w:rsidRPr="007B4359">
        <w:rPr>
          <w:u w:val="single"/>
        </w:rPr>
        <w:t>low-e</w:t>
      </w:r>
      <w:r w:rsidRPr="007B4359">
        <w:rPr>
          <w:u w:val="single"/>
        </w:rPr>
        <w:t>中空钢化玻璃。</w:t>
      </w:r>
      <w:r w:rsidRPr="007B4359">
        <w:t>。</w:t>
      </w:r>
    </w:p>
    <w:p w:rsidR="007B4359" w:rsidRPr="007B4359" w:rsidRDefault="007B4359" w:rsidP="007B4359">
      <w:pPr>
        <w:ind w:firstLineChars="0" w:firstLine="0"/>
      </w:pPr>
      <w:r w:rsidRPr="007B4359">
        <w:t>8</w:t>
      </w:r>
      <w:r>
        <w:t>.</w:t>
      </w:r>
      <w:r w:rsidRPr="007B4359">
        <w:t>隔声性能</w:t>
      </w:r>
    </w:p>
    <w:p w:rsidR="007B4359" w:rsidRPr="007B4359" w:rsidRDefault="007B4359" w:rsidP="007B4359">
      <w:pPr>
        <w:ind w:firstLineChars="0" w:firstLine="0"/>
      </w:pPr>
      <w:r w:rsidRPr="007B4359">
        <w:rPr>
          <w:u w:val="single"/>
        </w:rPr>
        <w:t>陶板幕墙属于开放式幕墙水密性不做要求，陶板后有一层铝板作为防水密封层</w:t>
      </w:r>
      <w:r w:rsidRPr="007B4359">
        <w:rPr>
          <w:u w:val="single"/>
        </w:rPr>
        <w:t> </w:t>
      </w:r>
      <w:r w:rsidRPr="007B4359">
        <w:rPr>
          <w:u w:val="single"/>
        </w:rPr>
        <w:t>，隔声性能根据《民用建筑隔声设计规范》</w:t>
      </w:r>
      <w:r w:rsidRPr="007B4359">
        <w:rPr>
          <w:u w:val="single"/>
        </w:rPr>
        <w:t xml:space="preserve"> GB 50118-2010</w:t>
      </w:r>
      <w:r w:rsidRPr="007B4359">
        <w:rPr>
          <w:u w:val="single"/>
        </w:rPr>
        <w:t>的要求，空气声隔声</w:t>
      </w:r>
      <w:r w:rsidRPr="007B4359">
        <w:rPr>
          <w:u w:val="single"/>
        </w:rPr>
        <w:lastRenderedPageBreak/>
        <w:t>单值评价量</w:t>
      </w:r>
      <w:r w:rsidRPr="007B4359">
        <w:rPr>
          <w:u w:val="single"/>
        </w:rPr>
        <w:t>+</w:t>
      </w:r>
      <w:r w:rsidRPr="007B4359">
        <w:rPr>
          <w:u w:val="single"/>
        </w:rPr>
        <w:t>频谱修正量（</w:t>
      </w:r>
      <w:r w:rsidRPr="007B4359">
        <w:rPr>
          <w:u w:val="single"/>
        </w:rPr>
        <w:t>dB</w:t>
      </w:r>
      <w:r w:rsidRPr="007B4359">
        <w:rPr>
          <w:u w:val="single"/>
        </w:rPr>
        <w:t>）</w:t>
      </w:r>
      <w:r w:rsidRPr="007B4359">
        <w:rPr>
          <w:u w:val="single"/>
        </w:rPr>
        <w:t>≥45</w:t>
      </w:r>
      <w:r w:rsidRPr="007B4359">
        <w:rPr>
          <w:u w:val="single"/>
        </w:rPr>
        <w:t>，其余指标同玻璃幕墙。陶板幕墙内侧为</w:t>
      </w:r>
      <w:r w:rsidRPr="007B4359">
        <w:rPr>
          <w:u w:val="single"/>
        </w:rPr>
        <w:t>200</w:t>
      </w:r>
      <w:r w:rsidRPr="007B4359">
        <w:rPr>
          <w:u w:val="single"/>
        </w:rPr>
        <w:t>厚蒸压加气混凝土条板</w:t>
      </w:r>
      <w:r w:rsidRPr="007B4359">
        <w:rPr>
          <w:u w:val="single"/>
        </w:rPr>
        <w:t> </w:t>
      </w:r>
      <w:r w:rsidRPr="007B4359">
        <w:rPr>
          <w:u w:val="single"/>
        </w:rPr>
        <w:t>，外侧贴</w:t>
      </w:r>
      <w:r w:rsidRPr="007B4359">
        <w:rPr>
          <w:u w:val="single"/>
        </w:rPr>
        <w:t>80</w:t>
      </w:r>
      <w:r w:rsidRPr="007B4359">
        <w:rPr>
          <w:u w:val="single"/>
        </w:rPr>
        <w:t>厚增强玻璃纤维板，满足平均传热系数</w:t>
      </w:r>
      <w:r w:rsidRPr="007B4359">
        <w:rPr>
          <w:u w:val="single"/>
        </w:rPr>
        <w:t>K≤ 0.45w/(m²·k)</w:t>
      </w:r>
      <w:r w:rsidRPr="007B4359">
        <w:rPr>
          <w:u w:val="single"/>
        </w:rPr>
        <w:t>。并满足幕墙防火要求。</w:t>
      </w:r>
    </w:p>
    <w:p w:rsidR="007B4359" w:rsidRPr="007B4359" w:rsidRDefault="007B4359" w:rsidP="007B4359">
      <w:pPr>
        <w:ind w:firstLineChars="0" w:firstLine="0"/>
      </w:pPr>
      <w:r w:rsidRPr="007B4359">
        <w:t>9</w:t>
      </w:r>
      <w:r>
        <w:t>.</w:t>
      </w:r>
      <w:r w:rsidRPr="007B4359">
        <w:t>材料及施工要求</w:t>
      </w:r>
    </w:p>
    <w:p w:rsidR="007B4359" w:rsidRPr="007B4359" w:rsidRDefault="007B4359" w:rsidP="007B4359">
      <w:pPr>
        <w:ind w:firstLineChars="0" w:firstLine="0"/>
      </w:pPr>
      <w:r w:rsidRPr="007B4359">
        <w:t>9.1</w:t>
      </w:r>
      <w:r w:rsidRPr="007B4359">
        <w:rPr>
          <w:u w:val="single"/>
        </w:rPr>
        <w:t>幕墙设计单位的幕墙选型和外观效果设计要经过建筑设计单位和业主的认可方能施工。</w:t>
      </w:r>
    </w:p>
    <w:p w:rsidR="007B4359" w:rsidRPr="007B4359" w:rsidRDefault="007B4359" w:rsidP="007B4359">
      <w:pPr>
        <w:ind w:firstLineChars="0" w:firstLine="0"/>
      </w:pPr>
      <w:r w:rsidRPr="007B4359">
        <w:t>9.2</w:t>
      </w:r>
      <w:r w:rsidRPr="007B4359">
        <w:rPr>
          <w:u w:val="single"/>
        </w:rPr>
        <w:t>所有玻璃幕墙的上部应与墙体、结构梁板相接完成封闭，如玻璃幕墙上留有孔隙，则用双层</w:t>
      </w:r>
      <w:r w:rsidRPr="007B4359">
        <w:rPr>
          <w:u w:val="single"/>
        </w:rPr>
        <w:t>C100</w:t>
      </w:r>
      <w:r w:rsidRPr="007B4359">
        <w:rPr>
          <w:u w:val="single"/>
        </w:rPr>
        <w:t>轻钢龙骨，室内一侧为单层</w:t>
      </w:r>
      <w:r w:rsidRPr="007B4359">
        <w:rPr>
          <w:u w:val="single"/>
        </w:rPr>
        <w:t>12</w:t>
      </w:r>
      <w:r w:rsidRPr="007B4359">
        <w:rPr>
          <w:u w:val="single"/>
        </w:rPr>
        <w:t>厚纤维增强水泥板，室外一侧为铝板，内填</w:t>
      </w:r>
      <w:r w:rsidRPr="007B4359">
        <w:rPr>
          <w:u w:val="single"/>
        </w:rPr>
        <w:t>110</w:t>
      </w:r>
      <w:r w:rsidRPr="007B4359">
        <w:rPr>
          <w:u w:val="single"/>
        </w:rPr>
        <w:t>厚增强玻璃纤维保温板墙体封堵。此做法仅供参考，由门窗、幕墙厂家深化确定。</w:t>
      </w:r>
    </w:p>
    <w:p w:rsidR="007B4359" w:rsidRPr="007B4359" w:rsidRDefault="007B4359" w:rsidP="007B4359">
      <w:pPr>
        <w:ind w:firstLineChars="0" w:firstLine="0"/>
      </w:pPr>
      <w:r w:rsidRPr="007B4359">
        <w:t>9.3</w:t>
      </w:r>
      <w:r w:rsidRPr="007B4359">
        <w:rPr>
          <w:u w:val="single"/>
        </w:rPr>
        <w:t>幕墙上设计百页窗时，应注意幕墙与风口的配合，要求严格对缝设计、安装。风口与非风口交接处以及非风口处必须内封防火板（铝板包封</w:t>
      </w:r>
      <w:r w:rsidRPr="007B4359">
        <w:rPr>
          <w:u w:val="single"/>
        </w:rPr>
        <w:t>100</w:t>
      </w:r>
      <w:r w:rsidRPr="007B4359">
        <w:rPr>
          <w:u w:val="single"/>
        </w:rPr>
        <w:t>厚岩棉防火保温材料封堵，铝板颜色同铝合金型材）封严。</w:t>
      </w:r>
    </w:p>
    <w:p w:rsidR="007B4359" w:rsidRPr="007B4359" w:rsidRDefault="007B4359" w:rsidP="007B4359">
      <w:pPr>
        <w:ind w:firstLineChars="0" w:firstLine="0"/>
      </w:pPr>
      <w:r w:rsidRPr="007B4359">
        <w:t>9.4</w:t>
      </w:r>
      <w:r w:rsidRPr="007B4359">
        <w:rPr>
          <w:u w:val="single"/>
        </w:rPr>
        <w:t>铝合金型材：采用高精级挤压铝合金型材，型材材质</w:t>
      </w:r>
      <w:r w:rsidRPr="007B4359">
        <w:rPr>
          <w:u w:val="single"/>
        </w:rPr>
        <w:t>6061</w:t>
      </w:r>
      <w:r w:rsidRPr="007B4359">
        <w:rPr>
          <w:u w:val="single"/>
        </w:rPr>
        <w:t>、</w:t>
      </w:r>
      <w:r w:rsidRPr="007B4359">
        <w:rPr>
          <w:u w:val="single"/>
        </w:rPr>
        <w:t>6063(T5</w:t>
      </w:r>
      <w:r w:rsidRPr="007B4359">
        <w:rPr>
          <w:u w:val="single"/>
        </w:rPr>
        <w:t>或</w:t>
      </w:r>
      <w:r w:rsidRPr="007B4359">
        <w:rPr>
          <w:u w:val="single"/>
        </w:rPr>
        <w:t>T6</w:t>
      </w:r>
      <w:r w:rsidRPr="007B4359">
        <w:rPr>
          <w:u w:val="single"/>
        </w:rPr>
        <w:t>状态</w:t>
      </w:r>
      <w:r w:rsidRPr="007B4359">
        <w:rPr>
          <w:u w:val="single"/>
        </w:rPr>
        <w:t>)</w:t>
      </w:r>
      <w:r w:rsidRPr="007B4359">
        <w:rPr>
          <w:u w:val="single"/>
        </w:rPr>
        <w:t>室外可视表面氟碳喷涂三涂，局部膜厚</w:t>
      </w:r>
      <w:r w:rsidRPr="007B4359">
        <w:rPr>
          <w:u w:val="single"/>
        </w:rPr>
        <w:t>≥34μm,</w:t>
      </w:r>
      <w:r w:rsidRPr="007B4359">
        <w:rPr>
          <w:u w:val="single"/>
        </w:rPr>
        <w:t>平均膜厚</w:t>
      </w:r>
      <w:r w:rsidRPr="007B4359">
        <w:rPr>
          <w:u w:val="single"/>
        </w:rPr>
        <w:t>≥40μm</w:t>
      </w:r>
      <w:r w:rsidRPr="007B4359">
        <w:rPr>
          <w:u w:val="single"/>
        </w:rPr>
        <w:t>；室内可视表面粉末喷涂处理，局部膜厚</w:t>
      </w:r>
      <w:r w:rsidRPr="007B4359">
        <w:rPr>
          <w:u w:val="single"/>
        </w:rPr>
        <w:t>≥40μm</w:t>
      </w:r>
      <w:r w:rsidRPr="007B4359">
        <w:rPr>
          <w:u w:val="single"/>
        </w:rPr>
        <w:t>，室内外不可视表面阳极氧化处理。</w:t>
      </w:r>
    </w:p>
    <w:p w:rsidR="007B4359" w:rsidRPr="007B4359" w:rsidRDefault="007B4359" w:rsidP="007B4359">
      <w:pPr>
        <w:ind w:firstLineChars="0" w:firstLine="0"/>
      </w:pPr>
      <w:r w:rsidRPr="007B4359">
        <w:t>9.5</w:t>
      </w:r>
      <w:r w:rsidRPr="007B4359">
        <w:rPr>
          <w:u w:val="single"/>
        </w:rPr>
        <w:t>铝板：</w:t>
      </w:r>
      <w:r w:rsidRPr="007B4359">
        <w:rPr>
          <w:u w:val="single"/>
        </w:rPr>
        <w:t xml:space="preserve"> </w:t>
      </w:r>
      <w:r w:rsidRPr="007B4359">
        <w:rPr>
          <w:u w:val="single"/>
        </w:rPr>
        <w:t>铝单板材质</w:t>
      </w:r>
      <w:r w:rsidRPr="007B4359">
        <w:rPr>
          <w:u w:val="single"/>
        </w:rPr>
        <w:t>3003H24</w:t>
      </w:r>
      <w:r w:rsidRPr="007B4359">
        <w:rPr>
          <w:u w:val="single"/>
        </w:rPr>
        <w:t>，外装饰面采用</w:t>
      </w:r>
      <w:r w:rsidRPr="007B4359">
        <w:rPr>
          <w:u w:val="single"/>
        </w:rPr>
        <w:t>3mm</w:t>
      </w:r>
      <w:r w:rsidRPr="007B4359">
        <w:rPr>
          <w:u w:val="single"/>
        </w:rPr>
        <w:t>厚氟碳喷涂铝单板，膜厚</w:t>
      </w:r>
      <w:r w:rsidRPr="007B4359">
        <w:rPr>
          <w:u w:val="single"/>
        </w:rPr>
        <w:t>≥40μm</w:t>
      </w:r>
      <w:r w:rsidRPr="007B4359">
        <w:rPr>
          <w:u w:val="single"/>
        </w:rPr>
        <w:t>。装饰面板后需有加强肋以确保其平整度及强度。</w:t>
      </w:r>
    </w:p>
    <w:p w:rsidR="007B4359" w:rsidRPr="007B4359" w:rsidRDefault="007B4359" w:rsidP="007B4359">
      <w:pPr>
        <w:ind w:firstLineChars="0" w:firstLine="0"/>
      </w:pPr>
      <w:r w:rsidRPr="007B4359">
        <w:t>9.6</w:t>
      </w:r>
      <w:r w:rsidRPr="007B4359">
        <w:rPr>
          <w:u w:val="single"/>
        </w:rPr>
        <w:t>钢结构及连接件：本工程所用钢材选用优质碳素钢或优质高强度低合金钢，可视钢材表面氟碳喷涂处理，不可视钢材表面热浸镀锌处理。材质为</w:t>
      </w:r>
      <w:r w:rsidRPr="007B4359">
        <w:rPr>
          <w:u w:val="single"/>
        </w:rPr>
        <w:t>Q235B</w:t>
      </w:r>
      <w:r w:rsidRPr="007B4359">
        <w:rPr>
          <w:u w:val="single"/>
        </w:rPr>
        <w:t>或</w:t>
      </w:r>
      <w:r w:rsidRPr="007B4359">
        <w:rPr>
          <w:u w:val="single"/>
        </w:rPr>
        <w:t>Q345</w:t>
      </w:r>
      <w:r w:rsidRPr="007B4359">
        <w:rPr>
          <w:u w:val="single"/>
        </w:rPr>
        <w:t>。所有钢件必须做防腐处理，焊接后的钢连接件需做补漆处理</w:t>
      </w:r>
    </w:p>
    <w:p w:rsidR="007B4359" w:rsidRPr="007B4359" w:rsidRDefault="007B4359" w:rsidP="007B4359">
      <w:pPr>
        <w:ind w:firstLineChars="0" w:firstLine="0"/>
      </w:pPr>
      <w:r w:rsidRPr="007B4359">
        <w:t>9.7</w:t>
      </w:r>
      <w:r w:rsidRPr="007B4359">
        <w:rPr>
          <w:u w:val="single"/>
        </w:rPr>
        <w:t>密封材料：结构胶采用双组分中性胶。结构胶及密封胶应使用同一品牌产品，必须有生产厂家及国家权威检测机构出具的粘结性、相容性的试验合格报告。密封用胶条采用三元乙丙</w:t>
      </w:r>
      <w:r w:rsidRPr="007B4359">
        <w:rPr>
          <w:u w:val="single"/>
        </w:rPr>
        <w:t>EPDM</w:t>
      </w:r>
      <w:r w:rsidRPr="007B4359">
        <w:rPr>
          <w:u w:val="single"/>
        </w:rPr>
        <w:t>橡胶条</w:t>
      </w:r>
      <w:r w:rsidRPr="007B4359">
        <w:t>。</w:t>
      </w:r>
    </w:p>
    <w:p w:rsidR="007B4359" w:rsidRPr="007B4359" w:rsidRDefault="007B4359" w:rsidP="007B4359">
      <w:pPr>
        <w:ind w:firstLineChars="0" w:firstLine="0"/>
      </w:pPr>
      <w:r w:rsidRPr="007B4359">
        <w:lastRenderedPageBreak/>
        <w:t>9.8</w:t>
      </w:r>
      <w:r w:rsidRPr="007B4359">
        <w:rPr>
          <w:u w:val="single"/>
        </w:rPr>
        <w:t>石材幕墙采用天然花岗石</w:t>
      </w:r>
      <w:r w:rsidRPr="007B4359">
        <w:rPr>
          <w:u w:val="single"/>
        </w:rPr>
        <w:t> </w:t>
      </w:r>
      <w:r w:rsidRPr="007B4359">
        <w:rPr>
          <w:u w:val="single"/>
        </w:rPr>
        <w:t>。所选用的石材内含放射性物质应符合《天然石材产品放射性防护分类控制标准》的规定。石材厚度不小于</w:t>
      </w:r>
      <w:r w:rsidRPr="007B4359">
        <w:rPr>
          <w:u w:val="single"/>
        </w:rPr>
        <w:t>28mm</w:t>
      </w:r>
      <w:r w:rsidRPr="007B4359">
        <w:rPr>
          <w:u w:val="single"/>
        </w:rPr>
        <w:t>，石材吸水率应不大于</w:t>
      </w:r>
      <w:r w:rsidRPr="007B4359">
        <w:rPr>
          <w:u w:val="single"/>
        </w:rPr>
        <w:t>0.8%</w:t>
      </w:r>
      <w:r w:rsidRPr="007B4359">
        <w:rPr>
          <w:u w:val="single"/>
        </w:rPr>
        <w:t>，石材的弯曲强度不应小于</w:t>
      </w:r>
      <w:r w:rsidRPr="007B4359">
        <w:rPr>
          <w:u w:val="single"/>
        </w:rPr>
        <w:t>8.0N/mm2</w:t>
      </w:r>
      <w:r w:rsidRPr="007B4359">
        <w:rPr>
          <w:u w:val="single"/>
        </w:rPr>
        <w:t>，注意应修饰石材外露边缘并打磨到同一厚度。不得用胶合性材料修补破损，安装前应进行足尺板材的现场选材。石材缝宽及选用材料等见幕墙设计图纸。</w:t>
      </w:r>
    </w:p>
    <w:p w:rsidR="007B4359" w:rsidRPr="007B4359" w:rsidRDefault="007B4359" w:rsidP="007B4359">
      <w:pPr>
        <w:ind w:firstLineChars="0" w:firstLine="0"/>
      </w:pPr>
      <w:r w:rsidRPr="007B4359">
        <w:t>九、室外工程</w:t>
      </w:r>
    </w:p>
    <w:p w:rsidR="007B4359" w:rsidRPr="007B4359" w:rsidRDefault="007B4359" w:rsidP="007B4359">
      <w:pPr>
        <w:ind w:firstLineChars="0" w:firstLine="0"/>
      </w:pPr>
      <w:r w:rsidRPr="007B4359">
        <w:t>1</w:t>
      </w:r>
      <w:r>
        <w:t>.</w:t>
      </w:r>
      <w:r w:rsidRPr="007B4359">
        <w:t>施工要求</w:t>
      </w:r>
    </w:p>
    <w:p w:rsidR="007B4359" w:rsidRPr="007B4359" w:rsidRDefault="007B4359" w:rsidP="007B4359">
      <w:pPr>
        <w:ind w:firstLineChars="0" w:firstLine="0"/>
      </w:pPr>
      <w:r w:rsidRPr="007B4359">
        <w:rPr>
          <w:u w:val="single"/>
        </w:rPr>
        <w:t>本工程除幕墙外其他外装修设计详见立面图、立面详图和墙身节点详图。所有外装修材料的材质、颜色均需提供样板，由建设单位和设计单位认可并封样后，方可施工，并据此验收。</w:t>
      </w:r>
    </w:p>
    <w:p w:rsidR="007B4359" w:rsidRPr="007B4359" w:rsidRDefault="007B4359" w:rsidP="007B4359">
      <w:pPr>
        <w:ind w:firstLineChars="0" w:firstLine="0"/>
      </w:pPr>
      <w:r w:rsidRPr="007B4359">
        <w:t>2</w:t>
      </w:r>
      <w:r>
        <w:t>.</w:t>
      </w:r>
      <w:r w:rsidRPr="007B4359">
        <w:t>深化设计要求</w:t>
      </w:r>
    </w:p>
    <w:p w:rsidR="007B4359" w:rsidRPr="007B4359" w:rsidRDefault="007B4359" w:rsidP="007B4359">
      <w:pPr>
        <w:ind w:firstLineChars="0" w:firstLine="0"/>
      </w:pPr>
      <w:r w:rsidRPr="007B4359">
        <w:rPr>
          <w:u w:val="single"/>
        </w:rPr>
        <w:t>如外装修进行二次设计的钢结构、装饰物等，经确认，应向建筑设计单位提供预埋件的设置要求。</w:t>
      </w:r>
    </w:p>
    <w:p w:rsidR="007B4359" w:rsidRPr="007B4359" w:rsidRDefault="007B4359" w:rsidP="007B4359">
      <w:pPr>
        <w:ind w:firstLineChars="0" w:firstLine="0"/>
      </w:pPr>
      <w:r w:rsidRPr="007B4359">
        <w:t>3</w:t>
      </w:r>
      <w:r>
        <w:t>.</w:t>
      </w:r>
      <w:r w:rsidRPr="007B4359">
        <w:t>室外工程设计</w:t>
      </w:r>
    </w:p>
    <w:p w:rsidR="007B4359" w:rsidRPr="007B4359" w:rsidRDefault="007B4359" w:rsidP="007B4359">
      <w:pPr>
        <w:ind w:firstLineChars="0" w:firstLine="0"/>
      </w:pPr>
      <w:r w:rsidRPr="007B4359">
        <w:t>3.1</w:t>
      </w:r>
      <w:r w:rsidRPr="007B4359">
        <w:rPr>
          <w:u w:val="single"/>
        </w:rPr>
        <w:t>外墙外保温的建筑构造详见索引建筑构造标准图及墙身详图。</w:t>
      </w:r>
    </w:p>
    <w:p w:rsidR="007B4359" w:rsidRPr="007B4359" w:rsidRDefault="007B4359" w:rsidP="007B4359">
      <w:pPr>
        <w:ind w:firstLineChars="0" w:firstLine="0"/>
      </w:pPr>
      <w:r w:rsidRPr="007B4359">
        <w:t>3.2</w:t>
      </w:r>
      <w:r w:rsidRPr="007B4359">
        <w:rPr>
          <w:u w:val="single"/>
        </w:rPr>
        <w:t>外挑檐、雨棚、台阶、窗井等做法详见总平面图、平面图、材料做法表及相关详图。</w:t>
      </w:r>
    </w:p>
    <w:p w:rsidR="007B4359" w:rsidRPr="007B4359" w:rsidRDefault="007B4359" w:rsidP="007B4359">
      <w:pPr>
        <w:ind w:firstLineChars="0" w:firstLine="0"/>
      </w:pPr>
      <w:r w:rsidRPr="007B4359">
        <w:t>3.3</w:t>
      </w:r>
      <w:r w:rsidRPr="007B4359">
        <w:rPr>
          <w:u w:val="single"/>
        </w:rPr>
        <w:t>室外台阶、散水、坡道、院墙等详见材料做法、相关详图及总施图纸，屋面绿化、排水沟、座椅、花池等景观小品及室外景观设计均由甲方另行委托的景观设计专业公司设计。</w:t>
      </w:r>
    </w:p>
    <w:p w:rsidR="007B4359" w:rsidRPr="007B4359" w:rsidRDefault="007B4359" w:rsidP="007B4359">
      <w:pPr>
        <w:ind w:firstLineChars="0" w:firstLine="0"/>
      </w:pPr>
      <w:r w:rsidRPr="007B4359">
        <w:t>3.4</w:t>
      </w:r>
      <w:r w:rsidRPr="007B4359">
        <w:rPr>
          <w:u w:val="single"/>
        </w:rPr>
        <w:t>室外台阶为石材</w:t>
      </w:r>
      <w:r w:rsidRPr="007B4359">
        <w:t>。</w:t>
      </w:r>
    </w:p>
    <w:p w:rsidR="007B4359" w:rsidRPr="007B4359" w:rsidRDefault="007B4359" w:rsidP="007B4359">
      <w:pPr>
        <w:ind w:firstLineChars="0" w:firstLine="0"/>
      </w:pPr>
      <w:r w:rsidRPr="007B4359">
        <w:t>3.5</w:t>
      </w:r>
      <w:r w:rsidRPr="007B4359">
        <w:rPr>
          <w:u w:val="single"/>
        </w:rPr>
        <w:t>建筑物四周做散水，宽度为</w:t>
      </w:r>
      <w:r w:rsidRPr="007B4359">
        <w:rPr>
          <w:u w:val="single"/>
        </w:rPr>
        <w:t>900</w:t>
      </w:r>
      <w:r w:rsidRPr="007B4359">
        <w:rPr>
          <w:u w:val="single"/>
        </w:rPr>
        <w:t>，每隔</w:t>
      </w:r>
      <w:r w:rsidRPr="007B4359">
        <w:rPr>
          <w:u w:val="single"/>
        </w:rPr>
        <w:t>12</w:t>
      </w:r>
      <w:r w:rsidRPr="007B4359">
        <w:rPr>
          <w:u w:val="single"/>
        </w:rPr>
        <w:t>米长度设一道伸缩缝，缝宽</w:t>
      </w:r>
      <w:r w:rsidRPr="007B4359">
        <w:rPr>
          <w:u w:val="single"/>
        </w:rPr>
        <w:t>20</w:t>
      </w:r>
      <w:r w:rsidRPr="007B4359">
        <w:rPr>
          <w:u w:val="single"/>
        </w:rPr>
        <w:t>，用沥青砂浆嵌缝。散水为暗散水</w:t>
      </w:r>
      <w:r w:rsidRPr="007B4359">
        <w:t>。</w:t>
      </w:r>
    </w:p>
    <w:p w:rsidR="007B4359" w:rsidRPr="007B4359" w:rsidRDefault="007B4359" w:rsidP="007B4359">
      <w:pPr>
        <w:ind w:firstLineChars="0" w:firstLine="0"/>
      </w:pPr>
      <w:r w:rsidRPr="007B4359">
        <w:t>4</w:t>
      </w:r>
      <w:r>
        <w:t>.</w:t>
      </w:r>
      <w:r w:rsidRPr="007B4359">
        <w:t>规范要求</w:t>
      </w:r>
    </w:p>
    <w:p w:rsidR="007B4359" w:rsidRPr="007B4359" w:rsidRDefault="007B4359" w:rsidP="007B4359">
      <w:pPr>
        <w:ind w:firstLineChars="0" w:firstLine="0"/>
      </w:pPr>
      <w:r w:rsidRPr="007B4359">
        <w:t>4.1</w:t>
      </w:r>
      <w:r w:rsidRPr="007B4359">
        <w:rPr>
          <w:u w:val="single"/>
        </w:rPr>
        <w:t>室外建筑地面工程防滑性能应符合《建筑地面工程防滑技术规程》</w:t>
      </w:r>
      <w:r w:rsidRPr="007B4359">
        <w:rPr>
          <w:u w:val="single"/>
        </w:rPr>
        <w:t>JGJ</w:t>
      </w:r>
      <w:r w:rsidRPr="007B4359">
        <w:rPr>
          <w:u w:val="single"/>
        </w:rPr>
        <w:t>／</w:t>
      </w:r>
      <w:r w:rsidRPr="007B4359">
        <w:rPr>
          <w:u w:val="single"/>
        </w:rPr>
        <w:t>T 331-2014</w:t>
      </w:r>
      <w:r w:rsidRPr="007B4359">
        <w:rPr>
          <w:u w:val="single"/>
        </w:rPr>
        <w:t>的要求</w:t>
      </w:r>
      <w:r w:rsidRPr="007B4359">
        <w:rPr>
          <w:u w:val="single"/>
        </w:rPr>
        <w:t>(</w:t>
      </w:r>
      <w:r w:rsidRPr="007B4359">
        <w:rPr>
          <w:u w:val="single"/>
        </w:rPr>
        <w:t>湿态</w:t>
      </w:r>
      <w:r w:rsidRPr="007B4359">
        <w:rPr>
          <w:u w:val="single"/>
        </w:rPr>
        <w:t>)</w:t>
      </w:r>
      <w:r w:rsidRPr="007B4359">
        <w:rPr>
          <w:u w:val="single"/>
        </w:rPr>
        <w:t>。</w:t>
      </w:r>
    </w:p>
    <w:p w:rsidR="007B4359" w:rsidRPr="007B4359" w:rsidRDefault="007B4359" w:rsidP="007B4359">
      <w:pPr>
        <w:ind w:firstLineChars="0" w:firstLine="0"/>
      </w:pPr>
      <w:r w:rsidRPr="007B4359">
        <w:t>4.2</w:t>
      </w:r>
      <w:r w:rsidRPr="007B4359">
        <w:t>室外工程防滑要求表</w:t>
      </w:r>
    </w:p>
    <w:tbl>
      <w:tblPr>
        <w:tblW w:w="20490" w:type="dxa"/>
        <w:tblCellMar>
          <w:left w:w="0" w:type="dxa"/>
          <w:right w:w="0" w:type="dxa"/>
        </w:tblCellMar>
        <w:tblLook w:val="04A0" w:firstRow="1" w:lastRow="0" w:firstColumn="1" w:lastColumn="0" w:noHBand="0" w:noVBand="1"/>
      </w:tblPr>
      <w:tblGrid>
        <w:gridCol w:w="10245"/>
        <w:gridCol w:w="10245"/>
      </w:tblGrid>
      <w:tr w:rsidR="007B4359" w:rsidRPr="007B4359" w:rsidTr="007B4359">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lastRenderedPageBreak/>
              <w:t>工程部位</w:t>
            </w:r>
          </w:p>
        </w:tc>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防滑系数</w:t>
            </w:r>
          </w:p>
        </w:tc>
      </w:tr>
      <w:tr w:rsidR="007B4359" w:rsidRPr="007B4359" w:rsidTr="007B4359">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人行步道</w:t>
            </w:r>
          </w:p>
        </w:tc>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不小于</w:t>
            </w:r>
            <w:r w:rsidRPr="007B4359">
              <w:t>0.55</w:t>
            </w:r>
          </w:p>
        </w:tc>
      </w:tr>
      <w:tr w:rsidR="007B4359" w:rsidRPr="007B4359" w:rsidTr="007B4359">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建筑出入口平台、广场</w:t>
            </w:r>
          </w:p>
        </w:tc>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不小于</w:t>
            </w:r>
            <w:r w:rsidRPr="007B4359">
              <w:t>0.7</w:t>
            </w:r>
          </w:p>
        </w:tc>
      </w:tr>
      <w:tr w:rsidR="007B4359" w:rsidRPr="007B4359" w:rsidTr="007B4359">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坡道、踏步、台阶</w:t>
            </w:r>
          </w:p>
        </w:tc>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p>
        </w:tc>
      </w:tr>
    </w:tbl>
    <w:p w:rsidR="007B4359" w:rsidRPr="007B4359" w:rsidRDefault="007B4359" w:rsidP="007B4359">
      <w:pPr>
        <w:ind w:firstLineChars="0" w:firstLine="0"/>
      </w:pPr>
    </w:p>
    <w:p w:rsidR="007B4359" w:rsidRPr="007B4359" w:rsidRDefault="007B4359" w:rsidP="007B4359">
      <w:pPr>
        <w:ind w:firstLineChars="0" w:firstLine="0"/>
      </w:pPr>
      <w:r w:rsidRPr="007B4359">
        <w:t>5</w:t>
      </w:r>
      <w:r>
        <w:t>.</w:t>
      </w:r>
      <w:r w:rsidRPr="007B4359">
        <w:t>其它说明</w:t>
      </w:r>
    </w:p>
    <w:p w:rsidR="007B4359" w:rsidRPr="007B4359" w:rsidRDefault="007B4359" w:rsidP="007B4359">
      <w:pPr>
        <w:ind w:firstLineChars="0" w:firstLine="0"/>
      </w:pPr>
      <w:r w:rsidRPr="007B4359">
        <w:t>5.1</w:t>
      </w:r>
      <w:r w:rsidRPr="007B4359">
        <w:rPr>
          <w:u w:val="single"/>
        </w:rPr>
        <w:t>凡在本工程室外工程使用的木质材料，要求木材为经过防腐、防水、防变形等专门处理的专用防腐木材，保证其在当地室外气候条件下使用的耐久性。</w:t>
      </w:r>
    </w:p>
    <w:p w:rsidR="007B4359" w:rsidRPr="007B4359" w:rsidRDefault="007B4359" w:rsidP="007B4359">
      <w:pPr>
        <w:ind w:firstLineChars="0" w:firstLine="0"/>
      </w:pPr>
      <w:r w:rsidRPr="007B4359">
        <w:t>5.2</w:t>
      </w:r>
      <w:r w:rsidRPr="007B4359">
        <w:rPr>
          <w:u w:val="single"/>
        </w:rPr>
        <w:t>本工程所有外围护系统（外门窗、幕墙、室外吊顶、雨棚、外装修等）建议由同一家幕墙公司总承包设计，以便保证设计的整体效果，并避免缺项漏项。</w:t>
      </w:r>
    </w:p>
    <w:p w:rsidR="007B4359" w:rsidRPr="007B4359" w:rsidRDefault="007B4359" w:rsidP="007B4359">
      <w:pPr>
        <w:ind w:firstLineChars="0" w:firstLine="0"/>
      </w:pPr>
      <w:r w:rsidRPr="007B4359">
        <w:t>5.3</w:t>
      </w:r>
      <w:r w:rsidRPr="007B4359">
        <w:rPr>
          <w:u w:val="single"/>
        </w:rPr>
        <w:t>本工程以下部位应使用安全玻璃：</w:t>
      </w:r>
      <w:r w:rsidRPr="007B4359">
        <w:rPr>
          <w:u w:val="single"/>
        </w:rPr>
        <w:t xml:space="preserve"> ①</w:t>
      </w:r>
      <w:r w:rsidRPr="007B4359">
        <w:rPr>
          <w:u w:val="single"/>
        </w:rPr>
        <w:t>面积大于</w:t>
      </w:r>
      <w:r w:rsidRPr="007B4359">
        <w:rPr>
          <w:u w:val="single"/>
        </w:rPr>
        <w:t>1.5m²</w:t>
      </w:r>
      <w:r w:rsidRPr="007B4359">
        <w:rPr>
          <w:u w:val="single"/>
        </w:rPr>
        <w:t>的窗玻璃或玻璃底边离最终装修面小于</w:t>
      </w:r>
      <w:r w:rsidRPr="007B4359">
        <w:rPr>
          <w:u w:val="single"/>
        </w:rPr>
        <w:t>500mm</w:t>
      </w:r>
      <w:r w:rsidRPr="007B4359">
        <w:rPr>
          <w:u w:val="single"/>
        </w:rPr>
        <w:t>的落地窗；</w:t>
      </w:r>
      <w:r w:rsidRPr="007B4359">
        <w:rPr>
          <w:u w:val="single"/>
        </w:rPr>
        <w:t xml:space="preserve"> ②</w:t>
      </w:r>
      <w:r w:rsidRPr="007B4359">
        <w:rPr>
          <w:u w:val="single"/>
        </w:rPr>
        <w:t>透明幕墙；</w:t>
      </w:r>
      <w:r w:rsidRPr="007B4359">
        <w:rPr>
          <w:u w:val="single"/>
        </w:rPr>
        <w:t xml:space="preserve"> ③</w:t>
      </w:r>
      <w:r w:rsidRPr="007B4359">
        <w:rPr>
          <w:u w:val="single"/>
        </w:rPr>
        <w:t>建筑物的出入口（玻璃门）、门厅等部位；</w:t>
      </w:r>
      <w:r w:rsidRPr="007B4359">
        <w:rPr>
          <w:u w:val="single"/>
        </w:rPr>
        <w:t xml:space="preserve"> ④</w:t>
      </w:r>
      <w:r w:rsidRPr="007B4359">
        <w:rPr>
          <w:u w:val="single"/>
        </w:rPr>
        <w:t>室内隔断、浴室围护和屏风；</w:t>
      </w:r>
      <w:r w:rsidRPr="007B4359">
        <w:rPr>
          <w:u w:val="single"/>
        </w:rPr>
        <w:t xml:space="preserve"> ⑤</w:t>
      </w:r>
      <w:r w:rsidRPr="007B4359">
        <w:rPr>
          <w:u w:val="single"/>
        </w:rPr>
        <w:t>楼梯、阳台、平台走廊的栏板和中庭内栏板。</w:t>
      </w:r>
    </w:p>
    <w:p w:rsidR="007B4359" w:rsidRPr="007B4359" w:rsidRDefault="007B4359" w:rsidP="007B4359">
      <w:pPr>
        <w:ind w:firstLineChars="0" w:firstLine="0"/>
      </w:pPr>
      <w:r w:rsidRPr="007B4359">
        <w:t>十、装修工程</w:t>
      </w:r>
    </w:p>
    <w:p w:rsidR="007B4359" w:rsidRPr="007B4359" w:rsidRDefault="007B4359" w:rsidP="007B4359">
      <w:pPr>
        <w:ind w:firstLineChars="0" w:firstLine="0"/>
      </w:pPr>
      <w:r w:rsidRPr="007B4359">
        <w:t>1</w:t>
      </w:r>
      <w:r>
        <w:t>.</w:t>
      </w:r>
      <w:r w:rsidRPr="007B4359">
        <w:t>规范要求</w:t>
      </w:r>
    </w:p>
    <w:p w:rsidR="007B4359" w:rsidRPr="007B4359" w:rsidRDefault="007B4359" w:rsidP="007B4359">
      <w:pPr>
        <w:ind w:firstLineChars="0" w:firstLine="0"/>
      </w:pPr>
      <w:r w:rsidRPr="007B4359">
        <w:rPr>
          <w:u w:val="single"/>
        </w:rPr>
        <w:t>内装修执行</w:t>
      </w:r>
      <w:r w:rsidRPr="007B4359">
        <w:rPr>
          <w:u w:val="single"/>
        </w:rPr>
        <w:t> </w:t>
      </w:r>
      <w:r w:rsidRPr="007B4359">
        <w:rPr>
          <w:u w:val="single"/>
        </w:rPr>
        <w:t>《建筑内部装修设计防火规范》</w:t>
      </w:r>
      <w:r w:rsidRPr="007B4359">
        <w:rPr>
          <w:u w:val="single"/>
        </w:rPr>
        <w:t>GB 50222-2017</w:t>
      </w:r>
      <w:r w:rsidRPr="007B4359">
        <w:t>、</w:t>
      </w:r>
      <w:r w:rsidRPr="007B4359">
        <w:rPr>
          <w:u w:val="single"/>
        </w:rPr>
        <w:t>《地面设计规范》</w:t>
      </w:r>
      <w:r w:rsidRPr="007B4359">
        <w:rPr>
          <w:u w:val="single"/>
        </w:rPr>
        <w:t>GB 50037-2013</w:t>
      </w:r>
      <w:r w:rsidRPr="007B4359">
        <w:rPr>
          <w:u w:val="single"/>
        </w:rPr>
        <w:t>等相关规范，并不得使用国家、地方禁止使用、限制使用的建筑材料。本工程根据控制室内环境污染的不同要求，属于</w:t>
      </w:r>
      <w:r w:rsidRPr="007B4359">
        <w:rPr>
          <w:u w:val="single"/>
        </w:rPr>
        <w:t>Ⅰ</w:t>
      </w:r>
      <w:r w:rsidRPr="007B4359">
        <w:rPr>
          <w:u w:val="single"/>
        </w:rPr>
        <w:t>类民用建筑工程，所选用的建筑材料、装修材料和施工工艺应符合《民用建筑工程室内环境污染控制规范》</w:t>
      </w:r>
      <w:r w:rsidRPr="007B4359">
        <w:rPr>
          <w:u w:val="single"/>
        </w:rPr>
        <w:t xml:space="preserve"> GB 50325-2010</w:t>
      </w:r>
      <w:r w:rsidRPr="007B4359">
        <w:rPr>
          <w:u w:val="single"/>
        </w:rPr>
        <w:t>（</w:t>
      </w:r>
      <w:r w:rsidRPr="007B4359">
        <w:rPr>
          <w:u w:val="single"/>
        </w:rPr>
        <w:t>2013</w:t>
      </w:r>
      <w:r w:rsidRPr="007B4359">
        <w:rPr>
          <w:u w:val="single"/>
        </w:rPr>
        <w:t>年版）有关规定，并依据本规范采取室内环境污染控制设计措施。</w:t>
      </w:r>
    </w:p>
    <w:p w:rsidR="007B4359" w:rsidRPr="007B4359" w:rsidRDefault="007B4359" w:rsidP="007B4359">
      <w:pPr>
        <w:ind w:firstLineChars="0" w:firstLine="0"/>
      </w:pPr>
      <w:r w:rsidRPr="007B4359">
        <w:t>2</w:t>
      </w:r>
      <w:r>
        <w:t>.</w:t>
      </w:r>
      <w:r w:rsidRPr="007B4359">
        <w:rPr>
          <w:u w:val="single"/>
        </w:rPr>
        <w:t>一般内装修详见</w:t>
      </w:r>
      <w:r w:rsidRPr="007B4359">
        <w:rPr>
          <w:u w:val="single"/>
        </w:rPr>
        <w:t>“</w:t>
      </w:r>
      <w:r w:rsidRPr="007B4359">
        <w:rPr>
          <w:u w:val="single"/>
        </w:rPr>
        <w:t>房间用料表</w:t>
      </w:r>
      <w:r w:rsidRPr="007B4359">
        <w:rPr>
          <w:u w:val="single"/>
        </w:rPr>
        <w:t>”</w:t>
      </w:r>
      <w:r w:rsidRPr="007B4359">
        <w:rPr>
          <w:u w:val="single"/>
        </w:rPr>
        <w:t>、</w:t>
      </w:r>
      <w:r w:rsidRPr="007B4359">
        <w:rPr>
          <w:u w:val="single"/>
        </w:rPr>
        <w:t>“</w:t>
      </w:r>
      <w:r w:rsidRPr="007B4359">
        <w:rPr>
          <w:u w:val="single"/>
        </w:rPr>
        <w:t>材料做法表</w:t>
      </w:r>
      <w:r w:rsidRPr="007B4359">
        <w:rPr>
          <w:u w:val="single"/>
        </w:rPr>
        <w:t>”</w:t>
      </w:r>
      <w:r w:rsidRPr="007B4359">
        <w:rPr>
          <w:u w:val="single"/>
        </w:rPr>
        <w:t>，材料燃烧等级如下。</w:t>
      </w:r>
    </w:p>
    <w:p w:rsidR="007B4359" w:rsidRPr="007B4359" w:rsidRDefault="007B4359" w:rsidP="007B4359">
      <w:pPr>
        <w:ind w:firstLineChars="0" w:firstLine="0"/>
      </w:pPr>
      <w:r w:rsidRPr="007B4359">
        <w:t>功能空间装修材料燃烧性能等级要求表</w:t>
      </w:r>
    </w:p>
    <w:tbl>
      <w:tblPr>
        <w:tblW w:w="20790" w:type="dxa"/>
        <w:tblCellMar>
          <w:left w:w="0" w:type="dxa"/>
          <w:right w:w="0" w:type="dxa"/>
        </w:tblCellMar>
        <w:tblLook w:val="04A0" w:firstRow="1" w:lastRow="0" w:firstColumn="1" w:lastColumn="0" w:noHBand="0" w:noVBand="1"/>
      </w:tblPr>
      <w:tblGrid>
        <w:gridCol w:w="2598"/>
        <w:gridCol w:w="2598"/>
        <w:gridCol w:w="2599"/>
        <w:gridCol w:w="2599"/>
        <w:gridCol w:w="2599"/>
        <w:gridCol w:w="2599"/>
        <w:gridCol w:w="2599"/>
        <w:gridCol w:w="2599"/>
      </w:tblGrid>
      <w:tr w:rsidR="007B4359" w:rsidRPr="007B4359" w:rsidTr="007B4359">
        <w:tc>
          <w:tcPr>
            <w:tcW w:w="750" w:type="dxa"/>
            <w:vMerge w:val="restart"/>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建</w:t>
            </w:r>
            <w:ins w:id="13" w:author="%E9%83%9D%E4%BD%B3%E4%BF%90" w:date="2015-11-30T11:20:00Z">
              <w:r w:rsidRPr="007B4359">
                <w:rPr>
                  <w:b/>
                  <w:bCs/>
                </w:rPr>
                <w:t>筑物及场所</w:t>
              </w:r>
            </w:ins>
          </w:p>
        </w:tc>
        <w:tc>
          <w:tcPr>
            <w:tcW w:w="0" w:type="auto"/>
            <w:gridSpan w:val="7"/>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装修材料燃烧性能</w:t>
            </w:r>
          </w:p>
        </w:tc>
      </w:tr>
      <w:tr w:rsidR="007B4359" w:rsidRPr="007B4359" w:rsidTr="007B4359">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7B4359" w:rsidRPr="007B4359" w:rsidRDefault="007B4359" w:rsidP="007B4359">
            <w:pPr>
              <w:ind w:firstLineChars="0" w:firstLine="0"/>
            </w:pPr>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顶</w:t>
            </w:r>
            <w:ins w:id="14" w:author="%E9%83%9D%E4%BD%B3%E4%BF%90" w:date="2015-11-30T11:22:00Z">
              <w:r w:rsidRPr="007B4359">
                <w:rPr>
                  <w:b/>
                  <w:bCs/>
                </w:rPr>
                <w:t>棚</w:t>
              </w:r>
            </w:ins>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墙</w:t>
            </w:r>
            <w:ins w:id="15" w:author="%E9%83%9D%E4%BD%B3%E4%BF%90" w:date="2015-11-30T11:22:00Z">
              <w:r w:rsidRPr="007B4359">
                <w:rPr>
                  <w:b/>
                  <w:bCs/>
                </w:rPr>
                <w:t>面</w:t>
              </w:r>
            </w:ins>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地</w:t>
            </w:r>
            <w:ins w:id="16" w:author="%E9%83%9D%E4%BD%B3%E4%BF%90" w:date="2015-11-30T11:23:00Z">
              <w:r w:rsidRPr="007B4359">
                <w:rPr>
                  <w:b/>
                  <w:bCs/>
                </w:rPr>
                <w:t>面</w:t>
              </w:r>
            </w:ins>
            <w:ins w:id="17" w:author="%E9%83%9D%E4%BD%B3%E4%BF%90" w:date="2015-11-30T11:27:00Z">
              <w:r w:rsidRPr="007B4359">
                <w:rPr>
                  <w:b/>
                  <w:bCs/>
                </w:rPr>
                <w:t>楼面</w:t>
              </w:r>
            </w:ins>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隔</w:t>
            </w:r>
            <w:ins w:id="18" w:author="%E9%83%9D%E4%BD%B3%E4%BF%90" w:date="2015-11-30T11:23:00Z">
              <w:r w:rsidRPr="007B4359">
                <w:rPr>
                  <w:b/>
                  <w:bCs/>
                </w:rPr>
                <w:t>断</w:t>
              </w:r>
            </w:ins>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固</w:t>
            </w:r>
            <w:ins w:id="19" w:author="%E9%83%9D%E4%BD%B3%E4%BF%90" w:date="2015-11-30T11:23:00Z">
              <w:r w:rsidRPr="007B4359">
                <w:rPr>
                  <w:b/>
                  <w:bCs/>
                </w:rPr>
                <w:t>定家具</w:t>
              </w:r>
            </w:ins>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装</w:t>
            </w:r>
            <w:ins w:id="20" w:author="%E9%83%9D%E4%BD%B3%E4%BF%90" w:date="2015-11-30T11:24:00Z">
              <w:r w:rsidRPr="007B4359">
                <w:rPr>
                  <w:b/>
                  <w:bCs/>
                </w:rPr>
                <w:t>饰织物</w:t>
              </w:r>
            </w:ins>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其</w:t>
            </w:r>
            <w:ins w:id="21" w:author="%E9%83%9D%E4%BD%B3%E4%BF%90" w:date="2015-11-30T11:24:00Z">
              <w:r w:rsidRPr="007B4359">
                <w:rPr>
                  <w:b/>
                  <w:bCs/>
                </w:rPr>
                <w:t>他</w:t>
              </w:r>
            </w:ins>
          </w:p>
        </w:tc>
      </w:tr>
      <w:tr w:rsidR="007B4359" w:rsidRPr="007B4359" w:rsidTr="007B4359">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lastRenderedPageBreak/>
              <w:t>住宅套型</w:t>
            </w:r>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A</w:t>
            </w:r>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B1</w:t>
            </w:r>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B2</w:t>
            </w:r>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B2</w:t>
            </w:r>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B3</w:t>
            </w:r>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B3</w:t>
            </w:r>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w:t>
            </w:r>
          </w:p>
        </w:tc>
      </w:tr>
    </w:tbl>
    <w:p w:rsidR="007B4359" w:rsidRPr="007B4359" w:rsidRDefault="007B4359" w:rsidP="007B4359">
      <w:pPr>
        <w:ind w:firstLineChars="0" w:firstLine="0"/>
      </w:pPr>
    </w:p>
    <w:p w:rsidR="007B4359" w:rsidRPr="007B4359" w:rsidRDefault="007B4359" w:rsidP="007B4359">
      <w:pPr>
        <w:ind w:firstLineChars="0" w:firstLine="0"/>
      </w:pPr>
      <w:r w:rsidRPr="007B4359">
        <w:t>3</w:t>
      </w:r>
      <w:r>
        <w:t>.</w:t>
      </w:r>
      <w:r w:rsidRPr="007B4359">
        <w:t>功能用房装修设计及施工要求</w:t>
      </w:r>
    </w:p>
    <w:p w:rsidR="007B4359" w:rsidRPr="007B4359" w:rsidRDefault="007B4359" w:rsidP="007B4359">
      <w:pPr>
        <w:ind w:firstLineChars="0" w:firstLine="0"/>
      </w:pPr>
      <w:r w:rsidRPr="007B4359">
        <w:t>3.1</w:t>
      </w:r>
      <w:r w:rsidRPr="007B4359">
        <w:rPr>
          <w:u w:val="single"/>
        </w:rPr>
        <w:t>本工程</w:t>
      </w:r>
      <w:r w:rsidRPr="007B4359">
        <w:rPr>
          <w:u w:val="single"/>
        </w:rPr>
        <w:t>xxxxx</w:t>
      </w:r>
      <w:r w:rsidRPr="007B4359">
        <w:rPr>
          <w:u w:val="single"/>
        </w:rPr>
        <w:t>为毛坯交房，</w:t>
      </w:r>
      <w:r w:rsidRPr="007B4359">
        <w:rPr>
          <w:u w:val="single"/>
        </w:rPr>
        <w:t>xxx</w:t>
      </w:r>
      <w:r w:rsidRPr="007B4359">
        <w:rPr>
          <w:u w:val="single"/>
        </w:rPr>
        <w:t>卫生间内仅示意洁具位置，施工时不安装。室内修详业主二次装修设计。</w:t>
      </w:r>
      <w:r w:rsidRPr="007B4359">
        <w:rPr>
          <w:u w:val="single"/>
        </w:rPr>
        <w:t>xxxx</w:t>
      </w:r>
      <w:r w:rsidRPr="007B4359">
        <w:rPr>
          <w:u w:val="single"/>
        </w:rPr>
        <w:t>为精装修设计区域，其室内装修以室内设计为准，应由甲方另行委托专业设计公司设计。</w:t>
      </w:r>
      <w:r w:rsidRPr="007B4359">
        <w:rPr>
          <w:u w:val="single"/>
        </w:rPr>
        <w:t>xxxxxxxx</w:t>
      </w:r>
      <w:r w:rsidRPr="007B4359">
        <w:rPr>
          <w:u w:val="single"/>
        </w:rPr>
        <w:t>室内装修一次完成。</w:t>
      </w:r>
      <w:r w:rsidRPr="007B4359">
        <w:t>。</w:t>
      </w:r>
    </w:p>
    <w:p w:rsidR="007B4359" w:rsidRPr="007B4359" w:rsidRDefault="007B4359" w:rsidP="007B4359">
      <w:pPr>
        <w:ind w:firstLineChars="0" w:firstLine="0"/>
      </w:pPr>
      <w:r w:rsidRPr="007B4359">
        <w:t>3.2</w:t>
      </w:r>
      <w:r w:rsidRPr="007B4359">
        <w:rPr>
          <w:u w:val="single"/>
        </w:rPr>
        <w:t>各房间做法详见房间用料表，施工时施工方的节点细化设计应由设计方确认后方可施工。商店内部预留板洞为预留风管安装条件，如无风管，则业主二次装修设计时可将此处封闭。</w:t>
      </w:r>
    </w:p>
    <w:p w:rsidR="007B4359" w:rsidRPr="007B4359" w:rsidRDefault="007B4359" w:rsidP="007B4359">
      <w:pPr>
        <w:ind w:firstLineChars="0" w:firstLine="0"/>
      </w:pPr>
      <w:r w:rsidRPr="007B4359">
        <w:t>4</w:t>
      </w:r>
      <w:r>
        <w:t>.</w:t>
      </w:r>
      <w:r w:rsidRPr="007B4359">
        <w:t>精装设计范围及要求</w:t>
      </w:r>
    </w:p>
    <w:p w:rsidR="007B4359" w:rsidRPr="007B4359" w:rsidRDefault="007B4359" w:rsidP="007B4359">
      <w:pPr>
        <w:ind w:firstLineChars="0" w:firstLine="0"/>
      </w:pPr>
      <w:r w:rsidRPr="007B4359">
        <w:rPr>
          <w:u w:val="single"/>
        </w:rPr>
        <w:t>二次精装设计范围为</w:t>
      </w:r>
      <w:r w:rsidRPr="007B4359">
        <w:rPr>
          <w:u w:val="single"/>
        </w:rPr>
        <w:t>xxxxxxxx</w:t>
      </w:r>
      <w:r w:rsidRPr="007B4359">
        <w:rPr>
          <w:u w:val="single"/>
        </w:rPr>
        <w:t>。精装设计应在本施工图的各项性能指标及技术要求框架下进行设计，不得变动建筑的主体结构，不得危及建筑、结构安全措施及机电系统，不得改变人防设施，不得降低建筑的耐火等级，不得破坏建筑的防火分区和安全疏散体系及疏散宽度。</w:t>
      </w:r>
    </w:p>
    <w:p w:rsidR="007B4359" w:rsidRPr="007B4359" w:rsidRDefault="007B4359" w:rsidP="007B4359">
      <w:pPr>
        <w:ind w:firstLineChars="0" w:firstLine="0"/>
      </w:pPr>
      <w:r w:rsidRPr="007B4359">
        <w:t>5</w:t>
      </w:r>
      <w:r>
        <w:t>.</w:t>
      </w:r>
      <w:r w:rsidRPr="007B4359">
        <w:t>油漆涂料工程</w:t>
      </w:r>
    </w:p>
    <w:p w:rsidR="007B4359" w:rsidRPr="007B4359" w:rsidRDefault="007B4359" w:rsidP="007B4359">
      <w:pPr>
        <w:ind w:firstLineChars="0" w:firstLine="0"/>
      </w:pPr>
      <w:r w:rsidRPr="007B4359">
        <w:t>5.1</w:t>
      </w:r>
      <w:r w:rsidRPr="007B4359">
        <w:rPr>
          <w:u w:val="single"/>
        </w:rPr>
        <w:t>楼梯、平台、护窗不锈钢栏杆选用银白色拉丝金属漆，做法《</w:t>
      </w:r>
      <w:r w:rsidRPr="007B4359">
        <w:rPr>
          <w:u w:val="single"/>
        </w:rPr>
        <w:t>12BJ1-1:</w:t>
      </w:r>
      <w:r w:rsidRPr="007B4359">
        <w:rPr>
          <w:u w:val="single"/>
        </w:rPr>
        <w:t>工程做法》页次</w:t>
      </w:r>
      <w:r w:rsidRPr="007B4359">
        <w:rPr>
          <w:u w:val="single"/>
        </w:rPr>
        <w:t>C72</w:t>
      </w:r>
      <w:r w:rsidRPr="007B4359">
        <w:rPr>
          <w:u w:val="single"/>
        </w:rPr>
        <w:t>钢涂</w:t>
      </w:r>
      <w:r w:rsidRPr="007B4359">
        <w:rPr>
          <w:u w:val="single"/>
        </w:rPr>
        <w:t>2-2</w:t>
      </w:r>
      <w:r w:rsidRPr="007B4359">
        <w:rPr>
          <w:u w:val="single"/>
        </w:rPr>
        <w:t>。无障碍坡道栏杆选用钢管喷塑，</w:t>
      </w:r>
      <w:r w:rsidRPr="007B4359">
        <w:rPr>
          <w:u w:val="single"/>
        </w:rPr>
        <w:t>A18</w:t>
      </w:r>
      <w:r w:rsidRPr="007B4359">
        <w:rPr>
          <w:u w:val="single"/>
        </w:rPr>
        <w:t>页</w:t>
      </w:r>
      <w:r w:rsidRPr="007B4359">
        <w:rPr>
          <w:u w:val="single"/>
        </w:rPr>
        <w:t>8</w:t>
      </w:r>
      <w:r w:rsidRPr="007B4359">
        <w:rPr>
          <w:u w:val="single"/>
        </w:rPr>
        <w:t>节点。</w:t>
      </w:r>
    </w:p>
    <w:p w:rsidR="007B4359" w:rsidRPr="007B4359" w:rsidRDefault="007B4359" w:rsidP="007B4359">
      <w:pPr>
        <w:ind w:firstLineChars="0" w:firstLine="0"/>
      </w:pPr>
      <w:r w:rsidRPr="007B4359">
        <w:t>5.2</w:t>
      </w:r>
      <w:r w:rsidRPr="007B4359">
        <w:rPr>
          <w:u w:val="single"/>
        </w:rPr>
        <w:t>室内外露明金属件的油漆为刷防锈漆</w:t>
      </w:r>
      <w:r w:rsidRPr="007B4359">
        <w:rPr>
          <w:u w:val="single"/>
        </w:rPr>
        <w:t>2</w:t>
      </w:r>
      <w:r w:rsidRPr="007B4359">
        <w:rPr>
          <w:u w:val="single"/>
        </w:rPr>
        <w:t>道后做同室内外部位相同颜色的调和漆，做法《</w:t>
      </w:r>
      <w:r w:rsidRPr="007B4359">
        <w:rPr>
          <w:u w:val="single"/>
        </w:rPr>
        <w:t>12BJ1-1:</w:t>
      </w:r>
      <w:r w:rsidRPr="007B4359">
        <w:rPr>
          <w:u w:val="single"/>
        </w:rPr>
        <w:t>工程做法》页次</w:t>
      </w:r>
      <w:r w:rsidRPr="007B4359">
        <w:rPr>
          <w:u w:val="single"/>
        </w:rPr>
        <w:t>B103</w:t>
      </w:r>
      <w:r w:rsidRPr="007B4359">
        <w:rPr>
          <w:u w:val="single"/>
        </w:rPr>
        <w:t>外涂</w:t>
      </w:r>
      <w:r w:rsidRPr="007B4359">
        <w:rPr>
          <w:u w:val="single"/>
        </w:rPr>
        <w:t>2-2</w:t>
      </w:r>
      <w:r w:rsidRPr="007B4359">
        <w:rPr>
          <w:u w:val="single"/>
        </w:rPr>
        <w:t>。</w:t>
      </w:r>
    </w:p>
    <w:p w:rsidR="007B4359" w:rsidRPr="007B4359" w:rsidRDefault="007B4359" w:rsidP="007B4359">
      <w:pPr>
        <w:ind w:firstLineChars="0" w:firstLine="0"/>
      </w:pPr>
      <w:r w:rsidRPr="007B4359">
        <w:t>5.3</w:t>
      </w:r>
      <w:r w:rsidRPr="007B4359">
        <w:rPr>
          <w:u w:val="single"/>
        </w:rPr>
        <w:t>各种油漆涂料均由施工单位制作样板，经确认后进行封样，并据此进行验收。</w:t>
      </w:r>
    </w:p>
    <w:p w:rsidR="007B4359" w:rsidRPr="007B4359" w:rsidRDefault="007B4359" w:rsidP="007B4359">
      <w:pPr>
        <w:ind w:firstLineChars="0" w:firstLine="0"/>
      </w:pPr>
      <w:r w:rsidRPr="007B4359">
        <w:t>6</w:t>
      </w:r>
      <w:r>
        <w:t>.</w:t>
      </w:r>
      <w:r w:rsidRPr="007B4359">
        <w:t>其它说明</w:t>
      </w:r>
    </w:p>
    <w:p w:rsidR="007B4359" w:rsidRPr="007B4359" w:rsidRDefault="007B4359" w:rsidP="007B4359">
      <w:pPr>
        <w:ind w:firstLineChars="0" w:firstLine="0"/>
      </w:pPr>
      <w:r w:rsidRPr="007B4359">
        <w:t>6.1</w:t>
      </w:r>
      <w:r w:rsidRPr="007B4359">
        <w:rPr>
          <w:u w:val="single"/>
        </w:rPr>
        <w:t>楼地面构造交接处和地坪高度变化处，除图中另有注明者外，均位于平齐门扇开启面处。</w:t>
      </w:r>
    </w:p>
    <w:p w:rsidR="007B4359" w:rsidRPr="007B4359" w:rsidRDefault="007B4359" w:rsidP="007B4359">
      <w:pPr>
        <w:ind w:firstLineChars="0" w:firstLine="0"/>
      </w:pPr>
      <w:r w:rsidRPr="007B4359">
        <w:t>6.2</w:t>
      </w:r>
      <w:r w:rsidRPr="007B4359">
        <w:rPr>
          <w:u w:val="single"/>
        </w:rPr>
        <w:t>室内墙面、柱面粉刷部分的阳角，门洞口的阳角用</w:t>
      </w:r>
      <w:r w:rsidRPr="007B4359">
        <w:rPr>
          <w:u w:val="single"/>
        </w:rPr>
        <w:t>DP-HR</w:t>
      </w:r>
      <w:r w:rsidRPr="007B4359">
        <w:rPr>
          <w:u w:val="single"/>
        </w:rPr>
        <w:t>砂浆做护角，高度</w:t>
      </w:r>
      <w:r w:rsidRPr="007B4359">
        <w:rPr>
          <w:u w:val="single"/>
        </w:rPr>
        <w:lastRenderedPageBreak/>
        <w:t>不低于</w:t>
      </w:r>
      <w:r w:rsidRPr="007B4359">
        <w:rPr>
          <w:u w:val="single"/>
        </w:rPr>
        <w:t>2000</w:t>
      </w:r>
      <w:r w:rsidRPr="007B4359">
        <w:rPr>
          <w:u w:val="single"/>
        </w:rPr>
        <w:t>，每侧宽度不小于</w:t>
      </w:r>
      <w:r w:rsidRPr="007B4359">
        <w:rPr>
          <w:u w:val="single"/>
        </w:rPr>
        <w:t>50</w:t>
      </w:r>
      <w:r w:rsidRPr="007B4359">
        <w:rPr>
          <w:u w:val="single"/>
        </w:rPr>
        <w:t>。</w:t>
      </w:r>
    </w:p>
    <w:p w:rsidR="007B4359" w:rsidRPr="007B4359" w:rsidRDefault="007B4359" w:rsidP="007B4359">
      <w:pPr>
        <w:ind w:firstLineChars="0" w:firstLine="0"/>
      </w:pPr>
      <w:r w:rsidRPr="007B4359">
        <w:t>6.3</w:t>
      </w:r>
      <w:r w:rsidRPr="007B4359">
        <w:rPr>
          <w:u w:val="single"/>
        </w:rPr>
        <w:t>室内建筑地面工程防滑性能应符合《建筑地面工程防滑技术规程》</w:t>
      </w:r>
      <w:r w:rsidRPr="007B4359">
        <w:rPr>
          <w:u w:val="single"/>
        </w:rPr>
        <w:t>JGJ</w:t>
      </w:r>
      <w:r w:rsidRPr="007B4359">
        <w:rPr>
          <w:u w:val="single"/>
        </w:rPr>
        <w:t>／</w:t>
      </w:r>
      <w:r w:rsidRPr="007B4359">
        <w:rPr>
          <w:u w:val="single"/>
        </w:rPr>
        <w:t>T 331-2014 </w:t>
      </w:r>
      <w:r w:rsidRPr="007B4359">
        <w:rPr>
          <w:u w:val="single"/>
        </w:rPr>
        <w:t>的要求。</w:t>
      </w:r>
    </w:p>
    <w:p w:rsidR="007B4359" w:rsidRPr="007B4359" w:rsidRDefault="007B4359" w:rsidP="007B4359">
      <w:pPr>
        <w:ind w:firstLineChars="0" w:firstLine="0"/>
      </w:pPr>
      <w:r w:rsidRPr="007B4359">
        <w:t>6.4</w:t>
      </w:r>
      <w:r w:rsidRPr="007B4359">
        <w:rPr>
          <w:u w:val="single"/>
        </w:rPr>
        <w:t>室内工程防滑性能符合下表</w:t>
      </w:r>
    </w:p>
    <w:p w:rsidR="007B4359" w:rsidRPr="007B4359" w:rsidRDefault="007B4359" w:rsidP="007B4359">
      <w:pPr>
        <w:ind w:firstLineChars="0" w:firstLine="0"/>
      </w:pPr>
      <w:r w:rsidRPr="007B4359">
        <w:t>室内工程不同部位的防滑要求</w:t>
      </w:r>
    </w:p>
    <w:tbl>
      <w:tblPr>
        <w:tblW w:w="20490" w:type="dxa"/>
        <w:tblCellMar>
          <w:left w:w="0" w:type="dxa"/>
          <w:right w:w="0" w:type="dxa"/>
        </w:tblCellMar>
        <w:tblLook w:val="04A0" w:firstRow="1" w:lastRow="0" w:firstColumn="1" w:lastColumn="0" w:noHBand="0" w:noVBand="1"/>
      </w:tblPr>
      <w:tblGrid>
        <w:gridCol w:w="10245"/>
        <w:gridCol w:w="10245"/>
      </w:tblGrid>
      <w:tr w:rsidR="007B4359" w:rsidRPr="007B4359" w:rsidTr="007B4359">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工程部位</w:t>
            </w:r>
          </w:p>
        </w:tc>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防滑系数</w:t>
            </w:r>
          </w:p>
        </w:tc>
      </w:tr>
      <w:tr w:rsidR="007B4359" w:rsidRPr="007B4359" w:rsidTr="007B4359">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卫生间、厨房</w:t>
            </w:r>
          </w:p>
        </w:tc>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不小于</w:t>
            </w:r>
            <w:r w:rsidRPr="007B4359">
              <w:t>0.5</w:t>
            </w:r>
          </w:p>
        </w:tc>
      </w:tr>
    </w:tbl>
    <w:p w:rsidR="007B4359" w:rsidRPr="007B4359" w:rsidRDefault="007B4359" w:rsidP="007B4359">
      <w:pPr>
        <w:ind w:firstLineChars="0" w:firstLine="0"/>
      </w:pPr>
    </w:p>
    <w:p w:rsidR="007B4359" w:rsidRPr="007B4359" w:rsidRDefault="007B4359" w:rsidP="007B4359">
      <w:pPr>
        <w:ind w:firstLineChars="0" w:firstLine="0"/>
      </w:pPr>
      <w:r w:rsidRPr="007B4359">
        <w:rPr>
          <w:u w:val="single"/>
        </w:rPr>
        <w:t>。石材地面防滑等级符合《地面石材防滑性能等级划分及试验方法》</w:t>
      </w:r>
      <w:r w:rsidRPr="007B4359">
        <w:rPr>
          <w:u w:val="single"/>
        </w:rPr>
        <w:t>JC/T10502007</w:t>
      </w:r>
      <w:r w:rsidRPr="007B4359">
        <w:rPr>
          <w:u w:val="single"/>
        </w:rPr>
        <w:t>要求。</w:t>
      </w:r>
    </w:p>
    <w:p w:rsidR="007B4359" w:rsidRPr="007B4359" w:rsidRDefault="007B4359" w:rsidP="007B4359">
      <w:pPr>
        <w:ind w:firstLineChars="0" w:firstLine="0"/>
      </w:pPr>
      <w:r w:rsidRPr="007B4359">
        <w:t>6.5</w:t>
      </w:r>
      <w:r w:rsidRPr="007B4359">
        <w:rPr>
          <w:u w:val="single"/>
        </w:rPr>
        <w:t>内装修选用的各种材料，均由施工单位制作样本和选样，经确认后进行封样，并据此进行验收。</w:t>
      </w:r>
    </w:p>
    <w:p w:rsidR="007B4359" w:rsidRPr="007B4359" w:rsidRDefault="007B4359" w:rsidP="007B4359">
      <w:pPr>
        <w:ind w:firstLineChars="0" w:firstLine="0"/>
      </w:pPr>
      <w:r w:rsidRPr="007B4359">
        <w:t>6.6</w:t>
      </w:r>
      <w:r w:rsidRPr="007B4359">
        <w:rPr>
          <w:u w:val="single"/>
        </w:rPr>
        <w:t>室内空气污染指数应符合现行《住宅建筑规范》（</w:t>
      </w:r>
      <w:r w:rsidRPr="007B4359">
        <w:rPr>
          <w:u w:val="single"/>
        </w:rPr>
        <w:t>GB50368-2005</w:t>
      </w:r>
      <w:r w:rsidRPr="007B4359">
        <w:rPr>
          <w:u w:val="single"/>
        </w:rPr>
        <w:t>）第</w:t>
      </w:r>
      <w:r w:rsidRPr="007B4359">
        <w:rPr>
          <w:u w:val="single"/>
        </w:rPr>
        <w:t>7.4.1</w:t>
      </w:r>
      <w:r w:rsidRPr="007B4359">
        <w:rPr>
          <w:u w:val="single"/>
        </w:rPr>
        <w:t>条，满足住宅室内空气污染物限值，见下表。</w:t>
      </w:r>
    </w:p>
    <w:tbl>
      <w:tblPr>
        <w:tblW w:w="20490" w:type="dxa"/>
        <w:tblCellMar>
          <w:left w:w="0" w:type="dxa"/>
          <w:right w:w="0" w:type="dxa"/>
        </w:tblCellMar>
        <w:tblLook w:val="04A0" w:firstRow="1" w:lastRow="0" w:firstColumn="1" w:lastColumn="0" w:noHBand="0" w:noVBand="1"/>
      </w:tblPr>
      <w:tblGrid>
        <w:gridCol w:w="10966"/>
        <w:gridCol w:w="9524"/>
      </w:tblGrid>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污染物名称</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活度、浓度限值</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氡</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≤200</w:t>
            </w:r>
            <w:r w:rsidRPr="007B4359">
              <w:t>（</w:t>
            </w:r>
            <w:r w:rsidRPr="007B4359">
              <w:t>Bq/m³</w:t>
            </w:r>
            <w:r w:rsidRPr="007B4359">
              <w:t>）</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游离甲醛</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≤0.08</w:t>
            </w:r>
            <w:r w:rsidRPr="007B4359">
              <w:t>（</w:t>
            </w:r>
            <w:r w:rsidRPr="007B4359">
              <w:t>mg/m³</w:t>
            </w:r>
            <w:r w:rsidRPr="007B4359">
              <w:t>）</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≤0.09</w:t>
            </w:r>
            <w:r w:rsidRPr="007B4359">
              <w:t>（</w:t>
            </w:r>
            <w:r w:rsidRPr="007B4359">
              <w:t>mg/m³</w:t>
            </w:r>
            <w:r w:rsidRPr="007B4359">
              <w:t>）</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氨</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≤0.2</w:t>
            </w:r>
            <w:r w:rsidRPr="007B4359">
              <w:t>（</w:t>
            </w:r>
            <w:r w:rsidRPr="007B4359">
              <w:t>mg/m³</w:t>
            </w:r>
            <w:r w:rsidRPr="007B4359">
              <w:t>）</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总挥发性有机化合物</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≤0.5</w:t>
            </w:r>
            <w:r w:rsidRPr="007B4359">
              <w:t>（</w:t>
            </w:r>
            <w:r w:rsidRPr="007B4359">
              <w:t>mg/m³</w:t>
            </w:r>
            <w:r w:rsidRPr="007B4359">
              <w:t>）</w:t>
            </w:r>
          </w:p>
        </w:tc>
      </w:tr>
    </w:tbl>
    <w:p w:rsidR="007B4359" w:rsidRPr="007B4359" w:rsidRDefault="007B4359" w:rsidP="007B4359">
      <w:pPr>
        <w:ind w:firstLineChars="0" w:firstLine="0"/>
      </w:pPr>
    </w:p>
    <w:p w:rsidR="007B4359" w:rsidRPr="007B4359" w:rsidRDefault="007B4359" w:rsidP="007B4359">
      <w:pPr>
        <w:ind w:firstLineChars="0" w:firstLine="0"/>
      </w:pPr>
    </w:p>
    <w:p w:rsidR="007B4359" w:rsidRPr="007B4359" w:rsidRDefault="007B4359" w:rsidP="007B4359">
      <w:pPr>
        <w:ind w:firstLineChars="0" w:firstLine="0"/>
      </w:pPr>
      <w:r w:rsidRPr="007B4359">
        <w:t>十一、防水工程</w:t>
      </w:r>
    </w:p>
    <w:p w:rsidR="007B4359" w:rsidRPr="007B4359" w:rsidRDefault="007B4359" w:rsidP="007B4359">
      <w:pPr>
        <w:ind w:firstLineChars="0" w:firstLine="0"/>
      </w:pPr>
      <w:r w:rsidRPr="007B4359">
        <w:t>1</w:t>
      </w:r>
      <w:r>
        <w:t>.</w:t>
      </w:r>
      <w:r w:rsidRPr="007B4359">
        <w:t>地下室防水</w:t>
      </w:r>
    </w:p>
    <w:p w:rsidR="007B4359" w:rsidRPr="007B4359" w:rsidRDefault="007B4359" w:rsidP="007B4359">
      <w:pPr>
        <w:ind w:firstLineChars="0" w:firstLine="0"/>
      </w:pPr>
      <w:r w:rsidRPr="007B4359">
        <w:lastRenderedPageBreak/>
        <w:t>1.1</w:t>
      </w:r>
      <w:r w:rsidRPr="007B4359">
        <w:rPr>
          <w:u w:val="single"/>
        </w:rPr>
        <w:t>地下室防水工程执行《地下工程防水技术规范》</w:t>
      </w:r>
      <w:r w:rsidRPr="007B4359">
        <w:rPr>
          <w:u w:val="single"/>
        </w:rPr>
        <w:t>GB 50108-2008</w:t>
      </w:r>
      <w:r w:rsidRPr="007B4359">
        <w:t>、</w:t>
      </w:r>
      <w:r w:rsidRPr="007B4359">
        <w:rPr>
          <w:u w:val="single"/>
        </w:rPr>
        <w:t>《地下工程防水技术规范》</w:t>
      </w:r>
      <w:r w:rsidRPr="007B4359">
        <w:rPr>
          <w:u w:val="single"/>
        </w:rPr>
        <w:t>GB 50108-2008</w:t>
      </w:r>
      <w:r w:rsidRPr="007B4359">
        <w:t>。</w:t>
      </w:r>
    </w:p>
    <w:p w:rsidR="007B4359" w:rsidRPr="007B4359" w:rsidRDefault="007B4359" w:rsidP="007B4359">
      <w:pPr>
        <w:ind w:firstLineChars="0" w:firstLine="0"/>
      </w:pPr>
      <w:r w:rsidRPr="007B4359">
        <w:t>1.1.1</w:t>
      </w:r>
      <w:r w:rsidRPr="007B4359">
        <w:t>其他室外工程工程防水要求</w:t>
      </w:r>
    </w:p>
    <w:p w:rsidR="007B4359" w:rsidRPr="007B4359" w:rsidRDefault="007B4359" w:rsidP="007B4359">
      <w:pPr>
        <w:ind w:firstLineChars="0" w:firstLine="0"/>
      </w:pPr>
      <w:r w:rsidRPr="007B4359">
        <w:t>1.1.1.1</w:t>
      </w:r>
      <w:r w:rsidRPr="007B4359">
        <w:rPr>
          <w:u w:val="single"/>
        </w:rPr>
        <w:t>室外平台、开敞阳台及室外大台阶等采用</w:t>
      </w:r>
      <w:r w:rsidRPr="007B4359">
        <w:rPr>
          <w:u w:val="single"/>
        </w:rPr>
        <w:t>2</w:t>
      </w:r>
      <w:r w:rsidRPr="007B4359">
        <w:rPr>
          <w:u w:val="single"/>
        </w:rPr>
        <w:t>厚单组份聚氨酯涂料防水。配电室、强弱电间、消防控制室、消防泵房等防水淹要求房间均采用防水淹措施，在门口处设</w:t>
      </w:r>
      <w:r w:rsidRPr="007B4359">
        <w:rPr>
          <w:u w:val="single"/>
        </w:rPr>
        <w:t>100</w:t>
      </w:r>
      <w:r w:rsidRPr="007B4359">
        <w:rPr>
          <w:u w:val="single"/>
        </w:rPr>
        <w:t>高的挡水台。</w:t>
      </w:r>
    </w:p>
    <w:p w:rsidR="007B4359" w:rsidRPr="007B4359" w:rsidRDefault="007B4359" w:rsidP="007B4359">
      <w:pPr>
        <w:ind w:firstLineChars="0" w:firstLine="0"/>
      </w:pPr>
      <w:r w:rsidRPr="007B4359">
        <w:t>1.1.1.2</w:t>
      </w:r>
      <w:r w:rsidRPr="007B4359">
        <w:rPr>
          <w:u w:val="single"/>
        </w:rPr>
        <w:t>玻璃幕墙和建筑幕墙的金属构件必须充分考虑并妥善解决防腐和耐久性问题。并提出周密的管理维护措施，确保使用安全。</w:t>
      </w:r>
    </w:p>
    <w:p w:rsidR="007B4359" w:rsidRPr="007B4359" w:rsidRDefault="007B4359" w:rsidP="007B4359">
      <w:pPr>
        <w:ind w:firstLineChars="0" w:firstLine="0"/>
      </w:pPr>
      <w:r w:rsidRPr="007B4359">
        <w:t>1.2</w:t>
      </w:r>
      <w:r w:rsidRPr="007B4359">
        <w:rPr>
          <w:u w:val="single"/>
        </w:rPr>
        <w:t>地下室主体防水等级为</w:t>
      </w:r>
      <w:r w:rsidRPr="007B4359">
        <w:rPr>
          <w:u w:val="single"/>
        </w:rPr>
        <w:t>Ⅰ</w:t>
      </w:r>
      <w:r w:rsidRPr="007B4359">
        <w:rPr>
          <w:u w:val="single"/>
        </w:rPr>
        <w:t>级。其中除一道钢筋混凝土自防水外，外墙采用</w:t>
      </w:r>
      <w:r w:rsidRPr="007B4359">
        <w:rPr>
          <w:u w:val="single"/>
        </w:rPr>
        <w:t>1.5mm+1.5mm</w:t>
      </w:r>
      <w:r w:rsidRPr="007B4359">
        <w:rPr>
          <w:u w:val="single"/>
        </w:rPr>
        <w:t>无胎自粘沥青防水卷材</w:t>
      </w:r>
      <w:r w:rsidRPr="007B4359">
        <w:rPr>
          <w:u w:val="single"/>
        </w:rPr>
        <w:t>,</w:t>
      </w:r>
      <w:r w:rsidRPr="007B4359">
        <w:rPr>
          <w:u w:val="single"/>
        </w:rPr>
        <w:t>底板采用</w:t>
      </w:r>
      <w:r w:rsidRPr="007B4359">
        <w:rPr>
          <w:u w:val="single"/>
        </w:rPr>
        <w:t>3+3mm</w:t>
      </w:r>
      <w:r w:rsidRPr="007B4359">
        <w:rPr>
          <w:u w:val="single"/>
        </w:rPr>
        <w:t>自粘聚合物改性沥青防水卷材，顶板采用</w:t>
      </w:r>
      <w:r w:rsidRPr="007B4359">
        <w:rPr>
          <w:u w:val="single"/>
        </w:rPr>
        <w:t>4mm</w:t>
      </w:r>
      <w:r w:rsidRPr="007B4359">
        <w:rPr>
          <w:u w:val="single"/>
        </w:rPr>
        <w:t>铜复合胎基耐根穿刺防水卷材</w:t>
      </w:r>
      <w:r w:rsidRPr="007B4359">
        <w:rPr>
          <w:u w:val="single"/>
        </w:rPr>
        <w:t>+2mm</w:t>
      </w:r>
      <w:r w:rsidRPr="007B4359">
        <w:rPr>
          <w:u w:val="single"/>
        </w:rPr>
        <w:t>非固化橡胶沥青防水涂料</w:t>
      </w:r>
      <w:r w:rsidRPr="007B4359">
        <w:rPr>
          <w:u w:val="single"/>
        </w:rPr>
        <w:t> </w:t>
      </w:r>
      <w:r w:rsidRPr="007B4359">
        <w:rPr>
          <w:u w:val="single"/>
        </w:rPr>
        <w:t>，详见材料做法表。</w:t>
      </w:r>
    </w:p>
    <w:p w:rsidR="007B4359" w:rsidRPr="007B4359" w:rsidRDefault="007B4359" w:rsidP="007B4359">
      <w:pPr>
        <w:ind w:firstLineChars="0" w:firstLine="0"/>
      </w:pPr>
      <w:r w:rsidRPr="007B4359">
        <w:t>1.3</w:t>
      </w:r>
      <w:r w:rsidRPr="007B4359">
        <w:rPr>
          <w:u w:val="single"/>
        </w:rPr>
        <w:t>地下室外墙预留通道、穿墙管必须做好防水处理，地下室穿外墙管道应采用预埋套管式防水法，做法详见设备专业图纸，参《地下工程防水》</w:t>
      </w:r>
      <w:r w:rsidRPr="007B4359">
        <w:rPr>
          <w:u w:val="single"/>
        </w:rPr>
        <w:t>08BJ6-1</w:t>
      </w:r>
      <w:r w:rsidRPr="007B4359">
        <w:rPr>
          <w:u w:val="single"/>
        </w:rPr>
        <w:t>。与地下室连通的管沟和管井等要做好防水处理，防止地面水通过地沟和管井等进入地下室。</w:t>
      </w:r>
    </w:p>
    <w:p w:rsidR="007B4359" w:rsidRPr="007B4359" w:rsidRDefault="007B4359" w:rsidP="007B4359">
      <w:pPr>
        <w:ind w:firstLineChars="0" w:firstLine="0"/>
      </w:pPr>
      <w:r w:rsidRPr="007B4359">
        <w:t>1.4</w:t>
      </w:r>
      <w:r w:rsidRPr="007B4359">
        <w:rPr>
          <w:u w:val="single"/>
        </w:rPr>
        <w:t>变形缝、施工缝、转角处等部位为地下防水工程薄弱环节，应做好细部处理。变形缝中埋金属止水带，参图集</w:t>
      </w:r>
    </w:p>
    <w:p w:rsidR="007B4359" w:rsidRPr="007B4359" w:rsidRDefault="007B4359" w:rsidP="007B4359">
      <w:pPr>
        <w:ind w:firstLineChars="0" w:firstLine="0"/>
      </w:pPr>
      <w:r w:rsidRPr="007B4359">
        <w:t>1.5</w:t>
      </w:r>
      <w:r w:rsidRPr="007B4359">
        <w:rPr>
          <w:u w:val="single"/>
        </w:rPr>
        <w:t>地下室防水设防高度，应高出室外地坪</w:t>
      </w:r>
      <w:r w:rsidRPr="007B4359">
        <w:rPr>
          <w:u w:val="single"/>
        </w:rPr>
        <w:t>500mm</w:t>
      </w:r>
      <w:r w:rsidRPr="007B4359">
        <w:rPr>
          <w:u w:val="single"/>
        </w:rPr>
        <w:t>以上，可在室外地坪</w:t>
      </w:r>
      <w:r w:rsidRPr="007B4359">
        <w:rPr>
          <w:u w:val="single"/>
        </w:rPr>
        <w:t xml:space="preserve"> </w:t>
      </w:r>
      <w:r w:rsidRPr="007B4359">
        <w:rPr>
          <w:u w:val="single"/>
        </w:rPr>
        <w:t>处改用防水砂浆完成设防高度。遇玻璃幕墙则收于龙骨下。具体构造详墙身详图。</w:t>
      </w:r>
    </w:p>
    <w:p w:rsidR="007B4359" w:rsidRPr="007B4359" w:rsidRDefault="007B4359" w:rsidP="007B4359">
      <w:pPr>
        <w:ind w:firstLineChars="0" w:firstLine="0"/>
      </w:pPr>
      <w:r w:rsidRPr="007B4359">
        <w:t>1.6</w:t>
      </w:r>
      <w:r w:rsidRPr="007B4359">
        <w:rPr>
          <w:u w:val="single"/>
        </w:rPr>
        <w:t>地下室防水做法及要求详见《地下工程防水技术规范》</w:t>
      </w:r>
      <w:r w:rsidRPr="007B4359">
        <w:rPr>
          <w:u w:val="single"/>
        </w:rPr>
        <w:t>GB 50108-2008</w:t>
      </w:r>
      <w:r w:rsidRPr="007B4359">
        <w:rPr>
          <w:u w:val="single"/>
        </w:rPr>
        <w:t>做法要求，以及《地下工程防水》</w:t>
      </w:r>
      <w:r w:rsidRPr="007B4359">
        <w:rPr>
          <w:u w:val="single"/>
        </w:rPr>
        <w:t>08BJ6-1</w:t>
      </w:r>
      <w:r w:rsidRPr="007B4359">
        <w:t>。</w:t>
      </w:r>
    </w:p>
    <w:p w:rsidR="007B4359" w:rsidRPr="007B4359" w:rsidRDefault="007B4359" w:rsidP="007B4359">
      <w:pPr>
        <w:ind w:firstLineChars="0" w:firstLine="0"/>
      </w:pPr>
      <w:r w:rsidRPr="007B4359">
        <w:t>1.7</w:t>
      </w:r>
      <w:r w:rsidRPr="007B4359">
        <w:rPr>
          <w:u w:val="single"/>
        </w:rPr>
        <w:t>卷材防水层用于建筑物地下室时，应铺设在结构底板垫层至墙体防水设防高度的结构基面上；用于单建式的地下工程时，应从结构底板垫层铺设至顶板基面，并应在外围形成封闭的防水层。</w:t>
      </w:r>
    </w:p>
    <w:p w:rsidR="007B4359" w:rsidRPr="007B4359" w:rsidRDefault="007B4359" w:rsidP="007B4359">
      <w:pPr>
        <w:ind w:firstLineChars="0" w:firstLine="0"/>
      </w:pPr>
      <w:r w:rsidRPr="007B4359">
        <w:lastRenderedPageBreak/>
        <w:t>1.8</w:t>
      </w:r>
      <w:r w:rsidRPr="007B4359">
        <w:t>室内防水</w:t>
      </w:r>
    </w:p>
    <w:p w:rsidR="007B4359" w:rsidRPr="007B4359" w:rsidRDefault="007B4359" w:rsidP="007B4359">
      <w:pPr>
        <w:ind w:firstLineChars="0" w:firstLine="0"/>
      </w:pPr>
      <w:r w:rsidRPr="007B4359">
        <w:t>1.8.1</w:t>
      </w:r>
      <w:r w:rsidRPr="007B4359">
        <w:rPr>
          <w:u w:val="single"/>
        </w:rPr>
        <w:t>卫生间、清洁间、淋浴间、厨房、热交换间、中水机房、报警阀室、锅炉房、水箱间、空调机房、水泵房、制冷机房等楼地面采用</w:t>
      </w:r>
      <w:r w:rsidRPr="007B4359">
        <w:rPr>
          <w:u w:val="single"/>
        </w:rPr>
        <w:t>1.5</w:t>
      </w:r>
      <w:r w:rsidRPr="007B4359">
        <w:rPr>
          <w:u w:val="single"/>
        </w:rPr>
        <w:t>厚单组份聚氨酯涂膜防水层（两道），防水层均沿四周墙体上卷</w:t>
      </w:r>
      <w:r w:rsidRPr="007B4359">
        <w:rPr>
          <w:u w:val="single"/>
        </w:rPr>
        <w:t>300</w:t>
      </w:r>
      <w:r w:rsidRPr="007B4359">
        <w:rPr>
          <w:u w:val="single"/>
        </w:rPr>
        <w:t>高，至门口处外延</w:t>
      </w:r>
      <w:r w:rsidRPr="007B4359">
        <w:rPr>
          <w:u w:val="single"/>
        </w:rPr>
        <w:t>500</w:t>
      </w:r>
      <w:r w:rsidRPr="007B4359">
        <w:rPr>
          <w:u w:val="single"/>
        </w:rPr>
        <w:t>。淋浴间防水层沿四周墙体上卷</w:t>
      </w:r>
      <w:r w:rsidRPr="007B4359">
        <w:rPr>
          <w:u w:val="single"/>
        </w:rPr>
        <w:t>1800mm</w:t>
      </w:r>
      <w:r w:rsidRPr="007B4359">
        <w:rPr>
          <w:u w:val="single"/>
        </w:rPr>
        <w:t>；卫生间洗脸盆部位</w:t>
      </w:r>
      <w:r w:rsidRPr="007B4359">
        <w:rPr>
          <w:u w:val="single"/>
        </w:rPr>
        <w:t>1500</w:t>
      </w:r>
      <w:r w:rsidRPr="007B4359">
        <w:rPr>
          <w:u w:val="single"/>
        </w:rPr>
        <w:t>高，沿水盆长度方向龙头两侧各外延</w:t>
      </w:r>
      <w:r w:rsidRPr="007B4359">
        <w:rPr>
          <w:u w:val="single"/>
        </w:rPr>
        <w:t>600mm</w:t>
      </w:r>
      <w:r w:rsidRPr="007B4359">
        <w:rPr>
          <w:u w:val="single"/>
        </w:rPr>
        <w:t>；。房间地面内外高差</w:t>
      </w:r>
      <w:r w:rsidRPr="007B4359">
        <w:rPr>
          <w:u w:val="single"/>
        </w:rPr>
        <w:t>20</w:t>
      </w:r>
      <w:r w:rsidRPr="007B4359">
        <w:rPr>
          <w:u w:val="single"/>
        </w:rPr>
        <w:t>（卫生间、清洁间为</w:t>
      </w:r>
      <w:r w:rsidRPr="007B4359">
        <w:rPr>
          <w:u w:val="single"/>
        </w:rPr>
        <w:t>15</w:t>
      </w:r>
      <w:r w:rsidRPr="007B4359">
        <w:rPr>
          <w:u w:val="single"/>
        </w:rPr>
        <w:t>），在地漏、地沟附近找</w:t>
      </w:r>
      <w:r w:rsidRPr="007B4359">
        <w:rPr>
          <w:u w:val="single"/>
        </w:rPr>
        <w:t>1%</w:t>
      </w:r>
      <w:r w:rsidRPr="007B4359">
        <w:rPr>
          <w:u w:val="single"/>
        </w:rPr>
        <w:t>坡，坡向地漏、地沟。</w:t>
      </w:r>
    </w:p>
    <w:p w:rsidR="007B4359" w:rsidRPr="007B4359" w:rsidRDefault="007B4359" w:rsidP="007B4359">
      <w:pPr>
        <w:ind w:firstLineChars="0" w:firstLine="0"/>
      </w:pPr>
      <w:r w:rsidRPr="007B4359">
        <w:t>1.8.2</w:t>
      </w:r>
      <w:r w:rsidRPr="007B4359">
        <w:rPr>
          <w:u w:val="single"/>
        </w:rPr>
        <w:t>当卫生间、厨房采用轻质隔墙时，应做全防水墙面。</w:t>
      </w:r>
    </w:p>
    <w:p w:rsidR="007B4359" w:rsidRPr="007B4359" w:rsidRDefault="007B4359" w:rsidP="007B4359">
      <w:pPr>
        <w:ind w:firstLineChars="0" w:firstLine="0"/>
      </w:pPr>
      <w:r w:rsidRPr="007B4359">
        <w:t>1.8.3</w:t>
      </w:r>
      <w:r w:rsidRPr="007B4359">
        <w:rPr>
          <w:u w:val="single"/>
        </w:rPr>
        <w:t>有防水要求的房间穿楼板立管均应预埋防水套管并高出楼面</w:t>
      </w:r>
      <w:r w:rsidRPr="007B4359">
        <w:rPr>
          <w:u w:val="single"/>
        </w:rPr>
        <w:t>30</w:t>
      </w:r>
      <w:r w:rsidRPr="007B4359">
        <w:rPr>
          <w:u w:val="single"/>
        </w:rPr>
        <w:t>，防止水渗漏。套管与立管之间用建筑密封胶填实。其他房间穿楼板立管是否与买套管见设备专业要求。地漏周围穿地面或墙面防水层管道及预埋件周围与找平层之间预留宽</w:t>
      </w:r>
      <w:r w:rsidRPr="007B4359">
        <w:rPr>
          <w:u w:val="single"/>
        </w:rPr>
        <w:t>10</w:t>
      </w:r>
      <w:r w:rsidRPr="007B4359">
        <w:rPr>
          <w:u w:val="single"/>
        </w:rPr>
        <w:t>，深</w:t>
      </w:r>
      <w:r w:rsidRPr="007B4359">
        <w:rPr>
          <w:u w:val="single"/>
        </w:rPr>
        <w:t>7</w:t>
      </w:r>
      <w:r w:rsidRPr="007B4359">
        <w:rPr>
          <w:u w:val="single"/>
        </w:rPr>
        <w:t>的凹槽，并嵌填密封材料。</w:t>
      </w:r>
    </w:p>
    <w:p w:rsidR="007B4359" w:rsidRPr="007B4359" w:rsidRDefault="007B4359" w:rsidP="007B4359">
      <w:pPr>
        <w:ind w:firstLineChars="0" w:firstLine="0"/>
      </w:pPr>
      <w:r w:rsidRPr="007B4359">
        <w:t>1.8.4</w:t>
      </w:r>
      <w:r w:rsidRPr="007B4359">
        <w:rPr>
          <w:u w:val="single"/>
        </w:rPr>
        <w:t>有水房间</w:t>
      </w:r>
      <w:r w:rsidRPr="007B4359">
        <w:rPr>
          <w:u w:val="single"/>
        </w:rPr>
        <w:t>1%</w:t>
      </w:r>
      <w:r w:rsidRPr="007B4359">
        <w:rPr>
          <w:u w:val="single"/>
        </w:rPr>
        <w:t>坡找坡至排水沟或地漏，排水沟内</w:t>
      </w:r>
      <w:r w:rsidRPr="007B4359">
        <w:rPr>
          <w:u w:val="single"/>
        </w:rPr>
        <w:t>0.5%</w:t>
      </w:r>
      <w:r w:rsidRPr="007B4359">
        <w:rPr>
          <w:u w:val="single"/>
        </w:rPr>
        <w:t>找坡至集水坑。集水坑为现浇混凝土，尺寸详见结施。电梯底坑、集水坑，坑底及内墙做</w:t>
      </w:r>
      <w:r w:rsidRPr="007B4359">
        <w:rPr>
          <w:u w:val="single"/>
        </w:rPr>
        <w:t>1.5</w:t>
      </w:r>
      <w:r w:rsidRPr="007B4359">
        <w:rPr>
          <w:u w:val="single"/>
        </w:rPr>
        <w:t>厚单组分聚氨酯涂膜防水层</w:t>
      </w:r>
      <w:r w:rsidRPr="007B4359">
        <w:rPr>
          <w:u w:val="single"/>
        </w:rPr>
        <w:t> </w:t>
      </w:r>
      <w:r w:rsidRPr="007B4359">
        <w:rPr>
          <w:u w:val="single"/>
        </w:rPr>
        <w:t>。凡有地漏处均应做防水并增加</w:t>
      </w:r>
      <w:r w:rsidRPr="007B4359">
        <w:rPr>
          <w:u w:val="single"/>
        </w:rPr>
        <w:t>500</w:t>
      </w:r>
      <w:r w:rsidRPr="007B4359">
        <w:rPr>
          <w:u w:val="single"/>
        </w:rPr>
        <w:t>宽防水层。集水井、排水沟等见有关详图。</w:t>
      </w:r>
    </w:p>
    <w:p w:rsidR="007B4359" w:rsidRPr="007B4359" w:rsidRDefault="007B4359" w:rsidP="007B4359">
      <w:pPr>
        <w:ind w:firstLineChars="0" w:firstLine="0"/>
      </w:pPr>
      <w:r w:rsidRPr="007B4359">
        <w:t>1.8.5</w:t>
      </w:r>
      <w:r w:rsidRPr="007B4359">
        <w:rPr>
          <w:u w:val="single"/>
        </w:rPr>
        <w:t>消防水池楼面、内墙面、顶棚、检修竖井采用两道防水设防，除采用钢筋混凝土自防水（抗渗等级</w:t>
      </w:r>
      <w:r w:rsidRPr="007B4359">
        <w:rPr>
          <w:u w:val="single"/>
        </w:rPr>
        <w:t>P10</w:t>
      </w:r>
      <w:r w:rsidRPr="007B4359">
        <w:rPr>
          <w:u w:val="single"/>
        </w:rPr>
        <w:t>）外，再采用一道</w:t>
      </w:r>
      <w:r w:rsidRPr="007B4359">
        <w:rPr>
          <w:u w:val="single"/>
        </w:rPr>
        <w:t>2 </w:t>
      </w:r>
      <w:r w:rsidRPr="007B4359">
        <w:rPr>
          <w:u w:val="single"/>
        </w:rPr>
        <w:t>层</w:t>
      </w:r>
      <w:r w:rsidRPr="007B4359">
        <w:rPr>
          <w:u w:val="single"/>
        </w:rPr>
        <w:t>5</w:t>
      </w:r>
      <w:r w:rsidRPr="007B4359">
        <w:rPr>
          <w:u w:val="single"/>
        </w:rPr>
        <w:t>～</w:t>
      </w:r>
      <w:r w:rsidRPr="007B4359">
        <w:rPr>
          <w:u w:val="single"/>
        </w:rPr>
        <w:t>6</w:t>
      </w:r>
      <w:r w:rsidRPr="007B4359">
        <w:rPr>
          <w:u w:val="single"/>
        </w:rPr>
        <w:t>厚</w:t>
      </w:r>
      <w:r w:rsidRPr="007B4359">
        <w:rPr>
          <w:u w:val="single"/>
        </w:rPr>
        <w:t>1∶2</w:t>
      </w:r>
      <w:r w:rsidRPr="007B4359">
        <w:rPr>
          <w:u w:val="single"/>
        </w:rPr>
        <w:t>聚合物水泥砂浆防水层，并应具有防腐蚀、阻燃、无毒、无味、无污染等特性，详见节点详图。</w:t>
      </w:r>
    </w:p>
    <w:p w:rsidR="007B4359" w:rsidRPr="007B4359" w:rsidRDefault="007B4359" w:rsidP="007B4359">
      <w:pPr>
        <w:ind w:firstLineChars="0" w:firstLine="0"/>
      </w:pPr>
      <w:r w:rsidRPr="007B4359">
        <w:t>1.8.6</w:t>
      </w:r>
      <w:r w:rsidRPr="007B4359">
        <w:rPr>
          <w:u w:val="single"/>
        </w:rPr>
        <w:t>凡有地漏处均应做防水并增加</w:t>
      </w:r>
      <w:r w:rsidRPr="007B4359">
        <w:rPr>
          <w:u w:val="single"/>
        </w:rPr>
        <w:t>500</w:t>
      </w:r>
      <w:r w:rsidRPr="007B4359">
        <w:rPr>
          <w:u w:val="single"/>
        </w:rPr>
        <w:t>宽附加防水层。所有防水做法及局部加强做法均按施工工艺及有关规定进行施工。</w:t>
      </w:r>
    </w:p>
    <w:p w:rsidR="007B4359" w:rsidRPr="007B4359" w:rsidRDefault="007B4359" w:rsidP="007B4359">
      <w:pPr>
        <w:ind w:firstLineChars="0" w:firstLine="0"/>
      </w:pPr>
      <w:r w:rsidRPr="007B4359">
        <w:t>1.8.7</w:t>
      </w:r>
      <w:r w:rsidRPr="007B4359">
        <w:rPr>
          <w:u w:val="single"/>
        </w:rPr>
        <w:t>无地下室的部分的建筑一层的地面在室内侧采用</w:t>
      </w:r>
      <w:r w:rsidRPr="007B4359">
        <w:rPr>
          <w:u w:val="single"/>
        </w:rPr>
        <w:t>1.5</w:t>
      </w:r>
      <w:r w:rsidRPr="007B4359">
        <w:rPr>
          <w:u w:val="single"/>
        </w:rPr>
        <w:t>厚单组份聚氨酯涂膜防潮。</w:t>
      </w:r>
    </w:p>
    <w:p w:rsidR="007B4359" w:rsidRPr="007B4359" w:rsidRDefault="007B4359" w:rsidP="007B4359">
      <w:pPr>
        <w:ind w:firstLineChars="0" w:firstLine="0"/>
      </w:pPr>
      <w:r w:rsidRPr="007B4359">
        <w:t>1.9</w:t>
      </w:r>
      <w:r w:rsidRPr="007B4359">
        <w:t>屋面防水、排水</w:t>
      </w:r>
    </w:p>
    <w:p w:rsidR="007B4359" w:rsidRPr="007B4359" w:rsidRDefault="007B4359" w:rsidP="007B4359">
      <w:pPr>
        <w:ind w:firstLineChars="0" w:firstLine="0"/>
      </w:pPr>
      <w:r w:rsidRPr="007B4359">
        <w:lastRenderedPageBreak/>
        <w:t>1.9.1</w:t>
      </w:r>
      <w:r w:rsidRPr="007B4359">
        <w:rPr>
          <w:u w:val="single"/>
        </w:rPr>
        <w:t>屋面防水工程应执行</w:t>
      </w:r>
      <w:r w:rsidRPr="007B4359">
        <w:rPr>
          <w:u w:val="single"/>
        </w:rPr>
        <w:t> </w:t>
      </w:r>
      <w:r w:rsidRPr="007B4359">
        <w:rPr>
          <w:u w:val="single"/>
        </w:rPr>
        <w:t>《屋面工程技术规范》</w:t>
      </w:r>
      <w:r w:rsidRPr="007B4359">
        <w:rPr>
          <w:u w:val="single"/>
        </w:rPr>
        <w:t>GB 50345-2012</w:t>
      </w:r>
      <w:r w:rsidRPr="007B4359">
        <w:t>、</w:t>
      </w:r>
      <w:r w:rsidRPr="007B4359">
        <w:rPr>
          <w:u w:val="single"/>
        </w:rPr>
        <w:t>《屋面工程质量验收规范》</w:t>
      </w:r>
      <w:r w:rsidRPr="007B4359">
        <w:rPr>
          <w:u w:val="single"/>
        </w:rPr>
        <w:t>GB50207-2012</w:t>
      </w:r>
      <w:r w:rsidRPr="007B4359">
        <w:t>1.9.2</w:t>
      </w:r>
      <w:r w:rsidRPr="007B4359">
        <w:rPr>
          <w:u w:val="single"/>
        </w:rPr>
        <w:t>除天窗外，屋面防水等级为</w:t>
      </w:r>
      <w:r w:rsidRPr="007B4359">
        <w:rPr>
          <w:u w:val="single"/>
        </w:rPr>
        <w:t>Ⅰ</w:t>
      </w:r>
      <w:r w:rsidRPr="007B4359">
        <w:rPr>
          <w:u w:val="single"/>
        </w:rPr>
        <w:t>级</w:t>
      </w:r>
      <w:r w:rsidRPr="007B4359">
        <w:rPr>
          <w:u w:val="single"/>
        </w:rPr>
        <w:t> </w:t>
      </w:r>
      <w:r w:rsidRPr="007B4359">
        <w:rPr>
          <w:u w:val="single"/>
        </w:rPr>
        <w:t>一般屋面采用两层</w:t>
      </w:r>
      <w:r w:rsidRPr="007B4359">
        <w:rPr>
          <w:u w:val="single"/>
        </w:rPr>
        <w:t>4+3</w:t>
      </w:r>
      <w:r w:rsidRPr="007B4359">
        <w:rPr>
          <w:u w:val="single"/>
        </w:rPr>
        <w:t>厚</w:t>
      </w:r>
      <w:r w:rsidRPr="007B4359">
        <w:rPr>
          <w:u w:val="single"/>
        </w:rPr>
        <w:t>SBS</w:t>
      </w:r>
      <w:r w:rsidRPr="007B4359">
        <w:rPr>
          <w:u w:val="single"/>
        </w:rPr>
        <w:t>改性沥青防水卷材（聚酯胎基、</w:t>
      </w:r>
      <w:r w:rsidRPr="007B4359">
        <w:rPr>
          <w:u w:val="single"/>
        </w:rPr>
        <w:t>Ⅱ</w:t>
      </w:r>
      <w:r w:rsidRPr="007B4359">
        <w:rPr>
          <w:u w:val="single"/>
        </w:rPr>
        <w:t>型）；种植屋面采用一层（上层）防根刺防水层，一层（下层）</w:t>
      </w:r>
      <w:r w:rsidRPr="007B4359">
        <w:rPr>
          <w:u w:val="single"/>
        </w:rPr>
        <w:t>SBS</w:t>
      </w:r>
      <w:r w:rsidRPr="007B4359">
        <w:rPr>
          <w:u w:val="single"/>
        </w:rPr>
        <w:t>防水卷材。出屋面竖井等特殊部位防水构造做法见有关墙身详图。</w:t>
      </w:r>
    </w:p>
    <w:p w:rsidR="007B4359" w:rsidRPr="007B4359" w:rsidRDefault="007B4359" w:rsidP="007B4359">
      <w:pPr>
        <w:ind w:firstLineChars="0" w:firstLine="0"/>
      </w:pPr>
      <w:r w:rsidRPr="007B4359">
        <w:t>1.9.3</w:t>
      </w:r>
      <w:r w:rsidRPr="007B4359">
        <w:t>屋面排水方式</w:t>
      </w:r>
      <w:r w:rsidRPr="007B4359">
        <w:t> </w:t>
      </w:r>
      <w:r w:rsidRPr="007B4359">
        <w:rPr>
          <w:u w:val="single"/>
        </w:rPr>
        <w:t>屋面排水采用重力流外排水方式，根据京水务节</w:t>
      </w:r>
      <w:r w:rsidRPr="007B4359">
        <w:rPr>
          <w:u w:val="single"/>
        </w:rPr>
        <w:t>[2005]29</w:t>
      </w:r>
      <w:r w:rsidRPr="007B4359">
        <w:rPr>
          <w:u w:val="single"/>
        </w:rPr>
        <w:t>号文《关于加强建设项目节约用水设施管理的通知》要求，屋面外排雨水流至散水经绿地下渗利用。均采用有组织排水模式，平屋面排水坡度为</w:t>
      </w:r>
      <w:r w:rsidRPr="007B4359">
        <w:rPr>
          <w:u w:val="single"/>
        </w:rPr>
        <w:t>2</w:t>
      </w:r>
      <w:r w:rsidRPr="007B4359">
        <w:rPr>
          <w:u w:val="single"/>
        </w:rPr>
        <w:t>％，天沟、檐沟纵向坡度不应小于</w:t>
      </w:r>
      <w:r w:rsidRPr="007B4359">
        <w:rPr>
          <w:u w:val="single"/>
        </w:rPr>
        <w:t>1</w:t>
      </w:r>
      <w:r w:rsidRPr="007B4359">
        <w:rPr>
          <w:u w:val="single"/>
        </w:rPr>
        <w:t>％。高低跨屋面，高跨屋面水落管下应加设钢筋砼水簸箕。</w:t>
      </w:r>
    </w:p>
    <w:p w:rsidR="007B4359" w:rsidRPr="007B4359" w:rsidRDefault="007B4359" w:rsidP="007B4359">
      <w:pPr>
        <w:ind w:firstLineChars="0" w:firstLine="0"/>
      </w:pPr>
      <w:r w:rsidRPr="007B4359">
        <w:t>1.9.4</w:t>
      </w:r>
      <w:r w:rsidRPr="007B4359">
        <w:t>屋面防水套管</w:t>
      </w:r>
      <w:r w:rsidRPr="007B4359">
        <w:t> </w:t>
      </w:r>
      <w:r w:rsidRPr="007B4359">
        <w:rPr>
          <w:u w:val="single"/>
        </w:rPr>
        <w:t>套管外侧防水做法同屋面防水做法，该局部排水坡度</w:t>
      </w:r>
      <w:r w:rsidRPr="007B4359">
        <w:rPr>
          <w:u w:val="single"/>
        </w:rPr>
        <w:t>≥2%</w:t>
      </w:r>
      <w:r w:rsidRPr="007B4359">
        <w:rPr>
          <w:u w:val="single"/>
        </w:rPr>
        <w:t>；防水收头到套管根部或套管内侧；套管内防水封堵由其他单位完成。在套管内管道完成后，在管道根部增加</w:t>
      </w:r>
      <w:r w:rsidRPr="007B4359">
        <w:rPr>
          <w:u w:val="single"/>
        </w:rPr>
        <w:t>1.2mm</w:t>
      </w:r>
      <w:r w:rsidRPr="007B4359">
        <w:rPr>
          <w:u w:val="single"/>
        </w:rPr>
        <w:t>防水涂膜附加层施工完成后再进行大面防水施工。</w:t>
      </w:r>
    </w:p>
    <w:p w:rsidR="007B4359" w:rsidRPr="007B4359" w:rsidRDefault="007B4359" w:rsidP="007B4359">
      <w:pPr>
        <w:ind w:firstLineChars="0" w:firstLine="0"/>
      </w:pPr>
      <w:r w:rsidRPr="007B4359">
        <w:t>1.10</w:t>
      </w:r>
      <w:r w:rsidRPr="007B4359">
        <w:t>墙身防潮</w:t>
      </w:r>
      <w:r w:rsidRPr="007B4359">
        <w:t> </w:t>
      </w:r>
      <w:r w:rsidRPr="007B4359">
        <w:rPr>
          <w:u w:val="single"/>
        </w:rPr>
        <w:t>水平防潮层设在</w:t>
      </w:r>
      <w:r w:rsidRPr="007B4359">
        <w:rPr>
          <w:u w:val="single"/>
        </w:rPr>
        <w:t>-0.06</w:t>
      </w:r>
      <w:r w:rsidRPr="007B4359">
        <w:rPr>
          <w:u w:val="single"/>
        </w:rPr>
        <w:t>标高处，做法为</w:t>
      </w:r>
      <w:r w:rsidRPr="007B4359">
        <w:rPr>
          <w:u w:val="single"/>
        </w:rPr>
        <w:t>20</w:t>
      </w:r>
      <w:r w:rsidRPr="007B4359">
        <w:rPr>
          <w:u w:val="single"/>
        </w:rPr>
        <w:t>厚</w:t>
      </w:r>
      <w:r w:rsidRPr="007B4359">
        <w:rPr>
          <w:u w:val="single"/>
        </w:rPr>
        <w:t>DS</w:t>
      </w:r>
      <w:r w:rsidRPr="007B4359">
        <w:rPr>
          <w:u w:val="single"/>
        </w:rPr>
        <w:t>防水砂浆（砂浆内掺水泥重量</w:t>
      </w:r>
      <w:r w:rsidRPr="007B4359">
        <w:rPr>
          <w:u w:val="single"/>
        </w:rPr>
        <w:t>3%-5%</w:t>
      </w:r>
      <w:r w:rsidRPr="007B4359">
        <w:rPr>
          <w:u w:val="single"/>
        </w:rPr>
        <w:t>的防水剂），与地面混凝土垫层结合，室内地面有高差处在较低一侧房间外墙外侧抹</w:t>
      </w:r>
      <w:r w:rsidRPr="007B4359">
        <w:rPr>
          <w:u w:val="single"/>
        </w:rPr>
        <w:t>20</w:t>
      </w:r>
      <w:r w:rsidRPr="007B4359">
        <w:rPr>
          <w:u w:val="single"/>
        </w:rPr>
        <w:t>厚</w:t>
      </w:r>
      <w:r w:rsidRPr="007B4359">
        <w:rPr>
          <w:u w:val="single"/>
        </w:rPr>
        <w:t>DS</w:t>
      </w:r>
      <w:r w:rsidRPr="007B4359">
        <w:rPr>
          <w:u w:val="single"/>
        </w:rPr>
        <w:t>防水砂浆做竖直防潮层。钢筋混凝土圈梁兼作防潮层。</w:t>
      </w:r>
    </w:p>
    <w:p w:rsidR="007B4359" w:rsidRPr="007B4359" w:rsidRDefault="007B4359" w:rsidP="007B4359">
      <w:pPr>
        <w:ind w:firstLineChars="0" w:firstLine="0"/>
      </w:pPr>
      <w:r w:rsidRPr="007B4359">
        <w:t>1.10.1</w:t>
      </w:r>
      <w:r w:rsidRPr="007B4359">
        <w:rPr>
          <w:u w:val="single"/>
        </w:rPr>
        <w:t>卫生间的墙面、顶棚应设防潮层，厨房布置在无用水点房间下层时，顶棚应设防潮层，防水墙面以外的墙面防潮层及顶棚防潮层采用</w:t>
      </w:r>
      <w:r w:rsidRPr="007B4359">
        <w:rPr>
          <w:u w:val="single"/>
        </w:rPr>
        <w:t>9</w:t>
      </w:r>
      <w:r w:rsidRPr="007B4359">
        <w:rPr>
          <w:u w:val="single"/>
        </w:rPr>
        <w:t>厚掺防水剂的防水砂浆。门口应有阻止积水外溢的措施。防水砂浆性能指标应符合《住宅室内防水工程技术规范》</w:t>
      </w:r>
      <w:r w:rsidRPr="007B4359">
        <w:rPr>
          <w:u w:val="single"/>
        </w:rPr>
        <w:t>JGJ298-2013</w:t>
      </w:r>
      <w:r w:rsidRPr="007B4359">
        <w:rPr>
          <w:u w:val="single"/>
        </w:rPr>
        <w:t>中表</w:t>
      </w:r>
      <w:r w:rsidRPr="007B4359">
        <w:rPr>
          <w:u w:val="single"/>
        </w:rPr>
        <w:t>4.3.2</w:t>
      </w:r>
      <w:r w:rsidRPr="007B4359">
        <w:rPr>
          <w:u w:val="single"/>
        </w:rPr>
        <w:t>的规定。</w:t>
      </w:r>
    </w:p>
    <w:p w:rsidR="007B4359" w:rsidRPr="007B4359" w:rsidRDefault="007B4359" w:rsidP="007B4359">
      <w:pPr>
        <w:ind w:firstLineChars="0" w:firstLine="0"/>
      </w:pPr>
      <w:r w:rsidRPr="007B4359">
        <w:t>十二、无障碍设计</w:t>
      </w:r>
    </w:p>
    <w:p w:rsidR="007B4359" w:rsidRPr="007B4359" w:rsidRDefault="007B4359" w:rsidP="007B4359">
      <w:pPr>
        <w:ind w:firstLineChars="0" w:firstLine="0"/>
      </w:pPr>
      <w:r w:rsidRPr="007B4359">
        <w:t>1</w:t>
      </w:r>
      <w:r>
        <w:t>.</w:t>
      </w:r>
      <w:r w:rsidRPr="007B4359">
        <w:t>规范要求</w:t>
      </w:r>
    </w:p>
    <w:p w:rsidR="007B4359" w:rsidRPr="007B4359" w:rsidRDefault="007B4359" w:rsidP="007B4359">
      <w:pPr>
        <w:ind w:firstLineChars="0" w:firstLine="0"/>
      </w:pPr>
      <w:r w:rsidRPr="007B4359">
        <w:rPr>
          <w:u w:val="single"/>
        </w:rPr>
        <w:t>设计执行《无障碍设计规范》（</w:t>
      </w:r>
      <w:r w:rsidRPr="007B4359">
        <w:rPr>
          <w:u w:val="single"/>
        </w:rPr>
        <w:t>GB 50763-2012</w:t>
      </w:r>
      <w:r w:rsidRPr="007B4359">
        <w:rPr>
          <w:u w:val="single"/>
        </w:rPr>
        <w:t>）。无障碍设施成系统设计。</w:t>
      </w:r>
    </w:p>
    <w:p w:rsidR="007B4359" w:rsidRPr="007B4359" w:rsidRDefault="007B4359" w:rsidP="007B4359">
      <w:pPr>
        <w:ind w:firstLineChars="0" w:firstLine="0"/>
      </w:pPr>
      <w:r w:rsidRPr="007B4359">
        <w:t>2</w:t>
      </w:r>
      <w:r>
        <w:t>.</w:t>
      </w:r>
      <w:r w:rsidRPr="007B4359">
        <w:rPr>
          <w:u w:val="single"/>
        </w:rPr>
        <w:t>按住宅建筑进行其无障碍设计的范围为：建筑入口、入口平台、侯梯厅、电梯、</w:t>
      </w:r>
      <w:r w:rsidRPr="007B4359">
        <w:rPr>
          <w:u w:val="single"/>
        </w:rPr>
        <w:lastRenderedPageBreak/>
        <w:t>公共走道、无障碍住房。</w:t>
      </w:r>
    </w:p>
    <w:p w:rsidR="007B4359" w:rsidRPr="007B4359" w:rsidRDefault="007B4359" w:rsidP="007B4359">
      <w:pPr>
        <w:ind w:firstLineChars="0" w:firstLine="0"/>
      </w:pPr>
      <w:r w:rsidRPr="007B4359">
        <w:t>2.1</w:t>
      </w:r>
      <w:r w:rsidRPr="007B4359">
        <w:t>无障碍标志</w:t>
      </w:r>
      <w:r w:rsidRPr="007B4359">
        <w:t> </w:t>
      </w:r>
      <w:r w:rsidRPr="007B4359">
        <w:rPr>
          <w:u w:val="single"/>
        </w:rPr>
        <w:t>公共部分无障碍设</w:t>
      </w:r>
      <w:r w:rsidRPr="007B4359">
        <w:rPr>
          <w:u w:val="single"/>
        </w:rPr>
        <w:t>+C207</w:t>
      </w:r>
      <w:r w:rsidRPr="007B4359">
        <w:rPr>
          <w:u w:val="single"/>
        </w:rPr>
        <w:t>施均应设有无障碍标志牌及指示牌：主要出入口、建筑出入口、通道、停车位、卫生间、电梯等凡设有无障碍设施的地方均设有无障碍标志。</w:t>
      </w:r>
      <w:r w:rsidRPr="007B4359">
        <w:rPr>
          <w:u w:val="single"/>
        </w:rPr>
        <w:t xml:space="preserve"> </w:t>
      </w:r>
      <w:r w:rsidRPr="007B4359">
        <w:rPr>
          <w:u w:val="single"/>
        </w:rPr>
        <w:t>斜向自动扶梯等下部空间应设置安全挡牌。</w:t>
      </w:r>
    </w:p>
    <w:p w:rsidR="007B4359" w:rsidRPr="007B4359" w:rsidRDefault="007B4359" w:rsidP="007B4359">
      <w:pPr>
        <w:ind w:firstLineChars="0" w:firstLine="0"/>
      </w:pPr>
      <w:r w:rsidRPr="007B4359">
        <w:t>3</w:t>
      </w:r>
      <w:r>
        <w:t>.</w:t>
      </w:r>
      <w:r w:rsidRPr="007B4359">
        <w:t>无障碍出入口</w:t>
      </w:r>
    </w:p>
    <w:p w:rsidR="007B4359" w:rsidRPr="007B4359" w:rsidRDefault="007B4359" w:rsidP="007B4359">
      <w:pPr>
        <w:ind w:firstLineChars="0" w:firstLine="0"/>
      </w:pPr>
      <w:r w:rsidRPr="007B4359">
        <w:t>3.1</w:t>
      </w:r>
      <w:r w:rsidRPr="007B4359">
        <w:rPr>
          <w:u w:val="single"/>
        </w:rPr>
        <w:t>主要出入口为无障碍出入口，设有能供轮椅通行的轮椅坡道，净宽大于</w:t>
      </w:r>
      <w:r w:rsidRPr="007B4359">
        <w:rPr>
          <w:u w:val="single"/>
        </w:rPr>
        <w:t>1.2</w:t>
      </w:r>
      <w:r w:rsidRPr="007B4359">
        <w:rPr>
          <w:u w:val="single"/>
        </w:rPr>
        <w:t>米，坡度小于</w:t>
      </w:r>
      <w:r w:rsidRPr="007B4359">
        <w:rPr>
          <w:u w:val="single"/>
        </w:rPr>
        <w:t>1/12</w:t>
      </w:r>
      <w:r w:rsidRPr="007B4359">
        <w:rPr>
          <w:u w:val="single"/>
        </w:rPr>
        <w:t>（或建筑各主要出入口为无障碍出入口，坡度不大于</w:t>
      </w:r>
      <w:r w:rsidRPr="007B4359">
        <w:rPr>
          <w:u w:val="single"/>
        </w:rPr>
        <w:t>2%</w:t>
      </w:r>
      <w:r w:rsidRPr="007B4359">
        <w:rPr>
          <w:u w:val="single"/>
        </w:rPr>
        <w:t>（无需设置轮椅专用坡道））。出入口平台深度大于</w:t>
      </w:r>
      <w:r w:rsidRPr="007B4359">
        <w:rPr>
          <w:u w:val="single"/>
        </w:rPr>
        <w:t>2.5</w:t>
      </w:r>
      <w:r w:rsidRPr="007B4359">
        <w:rPr>
          <w:u w:val="single"/>
        </w:rPr>
        <w:t>米，门完全开启状态下</w:t>
      </w:r>
      <w:r w:rsidRPr="007B4359">
        <w:rPr>
          <w:u w:val="single"/>
        </w:rPr>
        <w:t>≥1.5</w:t>
      </w:r>
      <w:r w:rsidRPr="007B4359">
        <w:rPr>
          <w:u w:val="single"/>
        </w:rPr>
        <w:t>米，轮椅通行出入口平台上方设置雨棚。</w:t>
      </w:r>
    </w:p>
    <w:p w:rsidR="007B4359" w:rsidRPr="007B4359" w:rsidRDefault="007B4359" w:rsidP="007B4359">
      <w:pPr>
        <w:ind w:firstLineChars="0" w:firstLine="0"/>
      </w:pPr>
      <w:r w:rsidRPr="007B4359">
        <w:t>3.2</w:t>
      </w:r>
      <w:r w:rsidRPr="007B4359">
        <w:rPr>
          <w:u w:val="single"/>
        </w:rPr>
        <w:t>主要出入口室内外高差为</w:t>
      </w:r>
      <w:r w:rsidRPr="007B4359">
        <w:rPr>
          <w:u w:val="single"/>
        </w:rPr>
        <w:t>15mm</w:t>
      </w:r>
      <w:r w:rsidRPr="007B4359">
        <w:rPr>
          <w:u w:val="single"/>
        </w:rPr>
        <w:t>，以斜面过渡。</w:t>
      </w:r>
    </w:p>
    <w:p w:rsidR="007B4359" w:rsidRPr="007B4359" w:rsidRDefault="007B4359" w:rsidP="007B4359">
      <w:pPr>
        <w:ind w:firstLineChars="0" w:firstLine="0"/>
      </w:pPr>
      <w:r w:rsidRPr="007B4359">
        <w:t>3.3</w:t>
      </w:r>
      <w:r w:rsidRPr="007B4359">
        <w:rPr>
          <w:u w:val="single"/>
        </w:rPr>
        <w:t>建筑外广场及周边道路地面平整、防滑、无积水。建筑基地的竖向设计等应满足无障碍设计要求。</w:t>
      </w:r>
    </w:p>
    <w:p w:rsidR="007B4359" w:rsidRPr="007B4359" w:rsidRDefault="007B4359" w:rsidP="007B4359">
      <w:pPr>
        <w:ind w:firstLineChars="0" w:firstLine="0"/>
      </w:pPr>
      <w:r w:rsidRPr="007B4359">
        <w:t>3.3.1</w:t>
      </w:r>
      <w:r w:rsidRPr="007B4359">
        <w:rPr>
          <w:u w:val="single"/>
        </w:rPr>
        <w:t>单元门等供轮椅通行的门符合《住宅建筑规范》（</w:t>
      </w:r>
      <w:r w:rsidRPr="007B4359">
        <w:rPr>
          <w:u w:val="single"/>
        </w:rPr>
        <w:t>GB50368-2005</w:t>
      </w:r>
      <w:r w:rsidRPr="007B4359">
        <w:rPr>
          <w:u w:val="single"/>
        </w:rPr>
        <w:t>）第</w:t>
      </w:r>
      <w:r w:rsidRPr="007B4359">
        <w:rPr>
          <w:u w:val="single"/>
        </w:rPr>
        <w:t>5.3.2</w:t>
      </w:r>
      <w:r w:rsidRPr="007B4359">
        <w:rPr>
          <w:u w:val="single"/>
        </w:rPr>
        <w:t>条的要求。</w:t>
      </w:r>
    </w:p>
    <w:p w:rsidR="007B4359" w:rsidRPr="007B4359" w:rsidRDefault="007B4359" w:rsidP="007B4359">
      <w:pPr>
        <w:ind w:firstLineChars="0" w:firstLine="0"/>
      </w:pPr>
      <w:r w:rsidRPr="007B4359">
        <w:t>4</w:t>
      </w:r>
      <w:r>
        <w:t>.</w:t>
      </w:r>
      <w:r w:rsidRPr="007B4359">
        <w:t>无障碍通道</w:t>
      </w:r>
    </w:p>
    <w:p w:rsidR="007B4359" w:rsidRPr="007B4359" w:rsidRDefault="007B4359" w:rsidP="007B4359">
      <w:pPr>
        <w:ind w:firstLineChars="0" w:firstLine="0"/>
      </w:pPr>
      <w:r w:rsidRPr="007B4359">
        <w:t>4.1</w:t>
      </w:r>
      <w:r w:rsidRPr="007B4359">
        <w:rPr>
          <w:u w:val="single"/>
        </w:rPr>
        <w:t>轮椅通行的室内走道为无障碍通道，最小宽度</w:t>
      </w:r>
      <w:r w:rsidRPr="007B4359">
        <w:rPr>
          <w:u w:val="single"/>
        </w:rPr>
        <w:t>≥1.8m</w:t>
      </w:r>
      <w:r w:rsidRPr="007B4359">
        <w:rPr>
          <w:u w:val="single"/>
        </w:rPr>
        <w:t>，</w:t>
      </w:r>
    </w:p>
    <w:p w:rsidR="007B4359" w:rsidRPr="007B4359" w:rsidRDefault="007B4359" w:rsidP="007B4359">
      <w:pPr>
        <w:ind w:firstLineChars="0" w:firstLine="0"/>
      </w:pPr>
      <w:r w:rsidRPr="007B4359">
        <w:t>4.2</w:t>
      </w:r>
      <w:r w:rsidRPr="007B4359">
        <w:rPr>
          <w:u w:val="single"/>
        </w:rPr>
        <w:t>室外走道设置轮椅坡道，最小宽度</w:t>
      </w:r>
      <w:r w:rsidRPr="007B4359">
        <w:rPr>
          <w:u w:val="single"/>
        </w:rPr>
        <w:t>≥1.5m</w:t>
      </w:r>
      <w:r w:rsidRPr="007B4359">
        <w:rPr>
          <w:u w:val="single"/>
        </w:rPr>
        <w:t>。</w:t>
      </w:r>
    </w:p>
    <w:p w:rsidR="007B4359" w:rsidRPr="007B4359" w:rsidRDefault="007B4359" w:rsidP="007B4359">
      <w:pPr>
        <w:ind w:firstLineChars="0" w:firstLine="0"/>
      </w:pPr>
      <w:r w:rsidRPr="007B4359">
        <w:t>4.3</w:t>
      </w:r>
      <w:r w:rsidRPr="007B4359">
        <w:rPr>
          <w:u w:val="single"/>
        </w:rPr>
        <w:t>供无障碍人士使用的门为平开门，净宽</w:t>
      </w:r>
      <w:r w:rsidRPr="007B4359">
        <w:rPr>
          <w:u w:val="single"/>
        </w:rPr>
        <w:t>≥0.8m</w:t>
      </w:r>
      <w:r w:rsidRPr="007B4359">
        <w:rPr>
          <w:u w:val="single"/>
        </w:rPr>
        <w:t>应安装视线观察玻璃、横执把手和关门拉手，在门扇的下方应安装高</w:t>
      </w:r>
      <w:r w:rsidRPr="007B4359">
        <w:rPr>
          <w:u w:val="single"/>
        </w:rPr>
        <w:t>0.35</w:t>
      </w:r>
      <w:r w:rsidRPr="007B4359">
        <w:rPr>
          <w:u w:val="single"/>
        </w:rPr>
        <w:t>米的护门板。</w:t>
      </w:r>
    </w:p>
    <w:p w:rsidR="007B4359" w:rsidRPr="007B4359" w:rsidRDefault="007B4359" w:rsidP="007B4359">
      <w:pPr>
        <w:ind w:firstLineChars="0" w:firstLine="0"/>
      </w:pPr>
      <w:r w:rsidRPr="007B4359">
        <w:t>4.4</w:t>
      </w:r>
      <w:r w:rsidRPr="007B4359">
        <w:rPr>
          <w:u w:val="single"/>
        </w:rPr>
        <w:t>玻璃门设醒目的提示标志。</w:t>
      </w:r>
    </w:p>
    <w:p w:rsidR="007B4359" w:rsidRPr="007B4359" w:rsidRDefault="007B4359" w:rsidP="007B4359">
      <w:pPr>
        <w:ind w:firstLineChars="0" w:firstLine="0"/>
      </w:pPr>
      <w:r w:rsidRPr="007B4359">
        <w:t>4.5</w:t>
      </w:r>
      <w:r w:rsidRPr="007B4359">
        <w:rPr>
          <w:u w:val="single"/>
        </w:rPr>
        <w:t>门槛高度及门内外地面高差</w:t>
      </w:r>
      <w:r w:rsidRPr="007B4359">
        <w:rPr>
          <w:u w:val="single"/>
        </w:rPr>
        <w:t>15mm</w:t>
      </w:r>
      <w:r w:rsidRPr="007B4359">
        <w:rPr>
          <w:u w:val="single"/>
        </w:rPr>
        <w:t>，以斜面过渡。</w:t>
      </w:r>
    </w:p>
    <w:p w:rsidR="007B4359" w:rsidRPr="007B4359" w:rsidRDefault="007B4359" w:rsidP="007B4359">
      <w:pPr>
        <w:ind w:firstLineChars="0" w:firstLine="0"/>
      </w:pPr>
      <w:r w:rsidRPr="007B4359">
        <w:t>5</w:t>
      </w:r>
      <w:r>
        <w:t>.</w:t>
      </w:r>
      <w:r w:rsidRPr="007B4359">
        <w:t>无障碍电梯设置</w:t>
      </w:r>
    </w:p>
    <w:p w:rsidR="007B4359" w:rsidRPr="007B4359" w:rsidRDefault="007B4359" w:rsidP="007B4359">
      <w:pPr>
        <w:ind w:firstLineChars="0" w:firstLine="0"/>
      </w:pPr>
      <w:r w:rsidRPr="007B4359">
        <w:t>5.1</w:t>
      </w:r>
      <w:r w:rsidRPr="007B4359">
        <w:rPr>
          <w:u w:val="single"/>
        </w:rPr>
        <w:t>本工程每单元设一部无障碍电梯；详见平面图及电梯选型表。无障碍电梯满足《无障碍设计规范》（</w:t>
      </w:r>
      <w:r w:rsidRPr="007B4359">
        <w:rPr>
          <w:u w:val="single"/>
        </w:rPr>
        <w:t>GB 50763-2012</w:t>
      </w:r>
      <w:r w:rsidRPr="007B4359">
        <w:rPr>
          <w:u w:val="single"/>
        </w:rPr>
        <w:t>）第</w:t>
      </w:r>
      <w:r w:rsidRPr="007B4359">
        <w:rPr>
          <w:u w:val="single"/>
        </w:rPr>
        <w:t>3.7</w:t>
      </w:r>
      <w:r w:rsidRPr="007B4359">
        <w:rPr>
          <w:u w:val="single"/>
        </w:rPr>
        <w:t>条的要求。</w:t>
      </w:r>
    </w:p>
    <w:p w:rsidR="007B4359" w:rsidRPr="007B4359" w:rsidRDefault="007B4359" w:rsidP="007B4359">
      <w:pPr>
        <w:ind w:firstLineChars="0" w:firstLine="0"/>
      </w:pPr>
      <w:r w:rsidRPr="007B4359">
        <w:lastRenderedPageBreak/>
        <w:t>5.2</w:t>
      </w:r>
      <w:r w:rsidRPr="007B4359">
        <w:rPr>
          <w:u w:val="single"/>
        </w:rPr>
        <w:t>电梯需要满足搬运担架的需求，轿厢规格</w:t>
      </w:r>
      <w:r w:rsidRPr="007B4359">
        <w:rPr>
          <w:u w:val="single"/>
        </w:rPr>
        <w:t>≥1.6*1.5</w:t>
      </w:r>
      <w:r w:rsidRPr="007B4359">
        <w:rPr>
          <w:u w:val="single"/>
        </w:rPr>
        <w:t>米，轿厢门洞净宽不应小于</w:t>
      </w:r>
      <w:r w:rsidRPr="007B4359">
        <w:rPr>
          <w:u w:val="single"/>
        </w:rPr>
        <w:t>900mm</w:t>
      </w:r>
      <w:r w:rsidRPr="007B4359">
        <w:rPr>
          <w:u w:val="single"/>
        </w:rPr>
        <w:t>。</w:t>
      </w:r>
    </w:p>
    <w:p w:rsidR="007B4359" w:rsidRPr="007B4359" w:rsidRDefault="007B4359" w:rsidP="007B4359">
      <w:pPr>
        <w:ind w:firstLineChars="0" w:firstLine="0"/>
      </w:pPr>
      <w:r w:rsidRPr="007B4359">
        <w:t>5.3</w:t>
      </w:r>
      <w:r w:rsidRPr="007B4359">
        <w:rPr>
          <w:u w:val="single"/>
        </w:rPr>
        <w:t>十二层及十二层以上的住宅每住宅单元至少设置</w:t>
      </w:r>
      <w:r w:rsidRPr="007B4359">
        <w:rPr>
          <w:u w:val="single"/>
        </w:rPr>
        <w:t>1</w:t>
      </w:r>
      <w:r w:rsidRPr="007B4359">
        <w:rPr>
          <w:u w:val="single"/>
        </w:rPr>
        <w:t>部可容纳担架的电梯。轿厢的最小规格为宽度不应小于</w:t>
      </w:r>
      <w:r w:rsidRPr="007B4359">
        <w:rPr>
          <w:u w:val="single"/>
        </w:rPr>
        <w:t>1.60m</w:t>
      </w:r>
      <w:r w:rsidRPr="007B4359">
        <w:rPr>
          <w:u w:val="single"/>
        </w:rPr>
        <w:t>，深度不应小于</w:t>
      </w:r>
      <w:r w:rsidRPr="007B4359">
        <w:rPr>
          <w:u w:val="single"/>
        </w:rPr>
        <w:t>1.50m</w:t>
      </w:r>
      <w:r w:rsidRPr="007B4359">
        <w:rPr>
          <w:u w:val="single"/>
        </w:rPr>
        <w:t>（或计算出的面积与其相同的其它型号电梯），轿厢门洞净宽不应小于</w:t>
      </w:r>
      <w:r w:rsidRPr="007B4359">
        <w:rPr>
          <w:u w:val="single"/>
        </w:rPr>
        <w:t>900mm</w:t>
      </w:r>
      <w:r w:rsidRPr="007B4359">
        <w:rPr>
          <w:u w:val="single"/>
        </w:rPr>
        <w:t>。电梯额定载重量不应小于</w:t>
      </w:r>
      <w:r w:rsidRPr="007B4359">
        <w:rPr>
          <w:u w:val="single"/>
        </w:rPr>
        <w:t>1000kg</w:t>
      </w:r>
      <w:r w:rsidRPr="007B4359">
        <w:rPr>
          <w:u w:val="single"/>
        </w:rPr>
        <w:t>。</w:t>
      </w:r>
    </w:p>
    <w:p w:rsidR="007B4359" w:rsidRPr="007B4359" w:rsidRDefault="007B4359" w:rsidP="007B4359">
      <w:pPr>
        <w:ind w:firstLineChars="0" w:firstLine="0"/>
      </w:pPr>
      <w:r w:rsidRPr="007B4359">
        <w:t>5.4</w:t>
      </w:r>
      <w:r w:rsidRPr="007B4359">
        <w:rPr>
          <w:u w:val="single"/>
        </w:rPr>
        <w:t>四层及四层以上的住宅，每住宅单元至少应设置一部无障碍电梯。</w:t>
      </w:r>
    </w:p>
    <w:p w:rsidR="007B4359" w:rsidRPr="007B4359" w:rsidRDefault="007B4359" w:rsidP="007B4359">
      <w:pPr>
        <w:ind w:firstLineChars="0" w:firstLine="0"/>
      </w:pPr>
      <w:r w:rsidRPr="007B4359">
        <w:t>6</w:t>
      </w:r>
      <w:r>
        <w:t>.</w:t>
      </w:r>
      <w:r w:rsidRPr="007B4359">
        <w:t>无障碍升降梯</w:t>
      </w:r>
    </w:p>
    <w:p w:rsidR="007B4359" w:rsidRPr="007B4359" w:rsidRDefault="007B4359" w:rsidP="007B4359">
      <w:pPr>
        <w:ind w:firstLineChars="0" w:firstLine="0"/>
      </w:pPr>
      <w:r w:rsidRPr="007B4359">
        <w:rPr>
          <w:u w:val="single"/>
        </w:rPr>
        <w:t>升降平台应符合下列规定：</w:t>
      </w:r>
      <w:r w:rsidRPr="007B4359">
        <w:rPr>
          <w:u w:val="single"/>
        </w:rPr>
        <w:t xml:space="preserve"> 1 </w:t>
      </w:r>
      <w:r w:rsidRPr="007B4359">
        <w:rPr>
          <w:u w:val="single"/>
        </w:rPr>
        <w:t>垂直升降平台的基坑应采用防止误入的安全防护措施；</w:t>
      </w:r>
      <w:r w:rsidRPr="007B4359">
        <w:rPr>
          <w:u w:val="single"/>
        </w:rPr>
        <w:t xml:space="preserve"> 2 </w:t>
      </w:r>
      <w:r w:rsidRPr="007B4359">
        <w:rPr>
          <w:u w:val="single"/>
        </w:rPr>
        <w:t>垂直升降平台的传送装置应有可靠的安全防护装置。</w:t>
      </w:r>
    </w:p>
    <w:p w:rsidR="007B4359" w:rsidRPr="007B4359" w:rsidRDefault="007B4359" w:rsidP="007B4359">
      <w:pPr>
        <w:ind w:firstLineChars="0" w:firstLine="0"/>
      </w:pPr>
      <w:r w:rsidRPr="007B4359">
        <w:t>7</w:t>
      </w:r>
      <w:r>
        <w:t>.</w:t>
      </w:r>
      <w:r w:rsidRPr="007B4359">
        <w:t>无障碍卫生间</w:t>
      </w:r>
    </w:p>
    <w:p w:rsidR="007B4359" w:rsidRPr="007B4359" w:rsidRDefault="007B4359" w:rsidP="007B4359">
      <w:pPr>
        <w:ind w:firstLineChars="0" w:firstLine="0"/>
      </w:pPr>
      <w:r w:rsidRPr="007B4359">
        <w:rPr>
          <w:u w:val="single"/>
        </w:rPr>
        <w:t>xxxx</w:t>
      </w:r>
      <w:r w:rsidRPr="007B4359">
        <w:rPr>
          <w:u w:val="single"/>
        </w:rPr>
        <w:t>（建筑功能）在</w:t>
      </w:r>
      <w:r w:rsidRPr="007B4359">
        <w:rPr>
          <w:u w:val="single"/>
        </w:rPr>
        <w:t>xxxx</w:t>
      </w:r>
      <w:r w:rsidRPr="007B4359">
        <w:rPr>
          <w:u w:val="single"/>
        </w:rPr>
        <w:t>（楼层部位）设立无障碍卫生间；</w:t>
      </w:r>
      <w:r w:rsidRPr="007B4359">
        <w:rPr>
          <w:u w:val="single"/>
        </w:rPr>
        <w:t>xxxx</w:t>
      </w:r>
      <w:r w:rsidRPr="007B4359">
        <w:rPr>
          <w:u w:val="single"/>
        </w:rPr>
        <w:t>（建筑功能）在</w:t>
      </w:r>
      <w:r w:rsidRPr="007B4359">
        <w:rPr>
          <w:u w:val="single"/>
        </w:rPr>
        <w:t>xxxx</w:t>
      </w:r>
      <w:r w:rsidRPr="007B4359">
        <w:rPr>
          <w:u w:val="single"/>
        </w:rPr>
        <w:t>（楼层部位）设置无障碍厕位。</w:t>
      </w:r>
    </w:p>
    <w:p w:rsidR="007B4359" w:rsidRPr="007B4359" w:rsidRDefault="007B4359" w:rsidP="007B4359">
      <w:pPr>
        <w:ind w:firstLineChars="0" w:firstLine="0"/>
      </w:pPr>
      <w:r w:rsidRPr="007B4359">
        <w:t>8</w:t>
      </w:r>
      <w:r>
        <w:t>.</w:t>
      </w:r>
      <w:r w:rsidRPr="007B4359">
        <w:t>无障碍机动车停车位</w:t>
      </w:r>
    </w:p>
    <w:p w:rsidR="007B4359" w:rsidRPr="007B4359" w:rsidRDefault="007B4359" w:rsidP="007B4359">
      <w:pPr>
        <w:ind w:firstLineChars="0" w:firstLine="0"/>
      </w:pPr>
      <w:r w:rsidRPr="007B4359">
        <w:rPr>
          <w:u w:val="single"/>
        </w:rPr>
        <w:t>设有</w:t>
      </w:r>
      <w:r w:rsidRPr="007B4359">
        <w:rPr>
          <w:u w:val="single"/>
        </w:rPr>
        <w:t>xx</w:t>
      </w:r>
      <w:r w:rsidRPr="007B4359">
        <w:rPr>
          <w:u w:val="single"/>
        </w:rPr>
        <w:t>个无障碍停车位，位于地下五层核心筒电梯厅和商业无障碍电梯附近</w:t>
      </w:r>
    </w:p>
    <w:p w:rsidR="007B4359" w:rsidRPr="007B4359" w:rsidRDefault="007B4359" w:rsidP="007B4359">
      <w:pPr>
        <w:ind w:firstLineChars="0" w:firstLine="0"/>
      </w:pPr>
      <w:r w:rsidRPr="007B4359">
        <w:t>9</w:t>
      </w:r>
      <w:r>
        <w:t>.</w:t>
      </w:r>
      <w:r w:rsidRPr="007B4359">
        <w:t>无障碍席位</w:t>
      </w:r>
    </w:p>
    <w:p w:rsidR="007B4359" w:rsidRPr="007B4359" w:rsidRDefault="007B4359" w:rsidP="007B4359">
      <w:pPr>
        <w:ind w:firstLineChars="0" w:firstLine="0"/>
      </w:pPr>
      <w:r w:rsidRPr="007B4359">
        <w:rPr>
          <w:u w:val="single"/>
        </w:rPr>
        <w:t>多厅影城每个观众厅（体院馆、游泳馆）设有</w:t>
      </w:r>
      <w:r w:rsidRPr="007B4359">
        <w:rPr>
          <w:u w:val="single"/>
        </w:rPr>
        <w:t>xx</w:t>
      </w:r>
      <w:r w:rsidRPr="007B4359">
        <w:rPr>
          <w:u w:val="single"/>
        </w:rPr>
        <w:t>个轮椅席位。</w:t>
      </w:r>
    </w:p>
    <w:p w:rsidR="007B4359" w:rsidRPr="007B4359" w:rsidRDefault="007B4359" w:rsidP="007B4359">
      <w:pPr>
        <w:ind w:firstLineChars="0" w:firstLine="0"/>
      </w:pPr>
      <w:r w:rsidRPr="007B4359">
        <w:t>10</w:t>
      </w:r>
      <w:r>
        <w:t>.</w:t>
      </w:r>
      <w:r w:rsidRPr="007B4359">
        <w:t>无障碍住房</w:t>
      </w:r>
    </w:p>
    <w:p w:rsidR="007B4359" w:rsidRPr="007B4359" w:rsidRDefault="007B4359" w:rsidP="007B4359">
      <w:pPr>
        <w:ind w:firstLineChars="0" w:firstLine="0"/>
      </w:pPr>
      <w:r w:rsidRPr="007B4359">
        <w:rPr>
          <w:u w:val="single"/>
        </w:rPr>
        <w:t>本项目公租房套数</w:t>
      </w:r>
      <w:r w:rsidRPr="007B4359">
        <w:rPr>
          <w:u w:val="single"/>
        </w:rPr>
        <w:t>xxxx</w:t>
      </w:r>
      <w:r w:rsidRPr="007B4359">
        <w:rPr>
          <w:u w:val="single"/>
        </w:rPr>
        <w:t>套，其中首层住宅共有</w:t>
      </w:r>
      <w:r w:rsidRPr="007B4359">
        <w:rPr>
          <w:u w:val="single"/>
        </w:rPr>
        <w:t>xxxx</w:t>
      </w:r>
      <w:r w:rsidRPr="007B4359">
        <w:rPr>
          <w:u w:val="single"/>
        </w:rPr>
        <w:t>套，其中</w:t>
      </w:r>
      <w:r w:rsidRPr="007B4359">
        <w:rPr>
          <w:u w:val="single"/>
        </w:rPr>
        <w:t>xxxx</w:t>
      </w:r>
      <w:r w:rsidRPr="007B4359">
        <w:rPr>
          <w:u w:val="single"/>
        </w:rPr>
        <w:t>套可改造成无障碍住房，满足居住建筑应按每</w:t>
      </w:r>
      <w:r w:rsidRPr="007B4359">
        <w:rPr>
          <w:u w:val="single"/>
        </w:rPr>
        <w:t>100</w:t>
      </w:r>
      <w:r w:rsidRPr="007B4359">
        <w:rPr>
          <w:u w:val="single"/>
        </w:rPr>
        <w:t>套住房设置不少于</w:t>
      </w:r>
      <w:r w:rsidRPr="007B4359">
        <w:rPr>
          <w:u w:val="single"/>
        </w:rPr>
        <w:t>2</w:t>
      </w:r>
      <w:r w:rsidRPr="007B4359">
        <w:rPr>
          <w:u w:val="single"/>
        </w:rPr>
        <w:t>套无障碍住房的要求。无障碍套型位置由甲方自定，由精装修深化设计，应满足无障碍住房的要求。</w:t>
      </w:r>
    </w:p>
    <w:p w:rsidR="007B4359" w:rsidRPr="007B4359" w:rsidRDefault="007B4359" w:rsidP="007B4359">
      <w:pPr>
        <w:ind w:firstLineChars="0" w:firstLine="0"/>
      </w:pPr>
      <w:r w:rsidRPr="007B4359">
        <w:t>11</w:t>
      </w:r>
      <w:r>
        <w:t>.</w:t>
      </w:r>
      <w:r w:rsidRPr="007B4359">
        <w:rPr>
          <w:u w:val="single"/>
        </w:rPr>
        <w:t>本工程满足住宅适老性设计要求：各楼均设置电梯，户内预留设置紧急呼叫装置，户内及公共走廊、候梯厅部位均可满足安装扶手条件。</w:t>
      </w:r>
    </w:p>
    <w:p w:rsidR="007B4359" w:rsidRPr="007B4359" w:rsidRDefault="007B4359" w:rsidP="007B4359">
      <w:pPr>
        <w:ind w:firstLineChars="0" w:firstLine="0"/>
      </w:pPr>
      <w:r w:rsidRPr="007B4359">
        <w:lastRenderedPageBreak/>
        <w:t>十三、建筑采光设计</w:t>
      </w:r>
    </w:p>
    <w:p w:rsidR="007B4359" w:rsidRPr="007B4359" w:rsidRDefault="007B4359" w:rsidP="007B4359">
      <w:pPr>
        <w:ind w:firstLineChars="0" w:firstLine="0"/>
      </w:pPr>
      <w:r w:rsidRPr="007B4359">
        <w:t>1</w:t>
      </w:r>
      <w:r>
        <w:t>.</w:t>
      </w:r>
      <w:r w:rsidRPr="007B4359">
        <w:t>设计依据</w:t>
      </w:r>
    </w:p>
    <w:p w:rsidR="007B4359" w:rsidRPr="007B4359" w:rsidRDefault="007B4359" w:rsidP="007B4359">
      <w:pPr>
        <w:ind w:firstLineChars="0" w:firstLine="0"/>
      </w:pPr>
      <w:r w:rsidRPr="007B4359">
        <w:rPr>
          <w:u w:val="single"/>
        </w:rPr>
        <w:t>设计执行《建筑采光设计标准》</w:t>
      </w:r>
      <w:r w:rsidRPr="007B4359">
        <w:rPr>
          <w:u w:val="single"/>
        </w:rPr>
        <w:t>GB 50033-2013</w:t>
      </w:r>
      <w:r w:rsidRPr="007B4359">
        <w:t>。</w:t>
      </w:r>
    </w:p>
    <w:p w:rsidR="007B4359" w:rsidRPr="007B4359" w:rsidRDefault="007B4359" w:rsidP="007B4359">
      <w:pPr>
        <w:ind w:firstLineChars="0" w:firstLine="0"/>
      </w:pPr>
      <w:r w:rsidRPr="007B4359">
        <w:t>2</w:t>
      </w:r>
      <w:r>
        <w:t>.</w:t>
      </w:r>
      <w:r w:rsidRPr="007B4359">
        <w:rPr>
          <w:u w:val="single"/>
        </w:rPr>
        <w:t>住宅建筑的卧室、起居室（厅）的采光不应低于采光等级</w:t>
      </w:r>
      <w:r w:rsidRPr="007B4359">
        <w:rPr>
          <w:u w:val="single"/>
        </w:rPr>
        <w:t>Ⅳ</w:t>
      </w:r>
      <w:r w:rsidRPr="007B4359">
        <w:rPr>
          <w:u w:val="single"/>
        </w:rPr>
        <w:t>级的采光标准值，侧面采光的采光系数不应低于</w:t>
      </w:r>
      <w:r w:rsidRPr="007B4359">
        <w:rPr>
          <w:u w:val="single"/>
        </w:rPr>
        <w:t>2.0</w:t>
      </w:r>
      <w:r w:rsidRPr="007B4359">
        <w:rPr>
          <w:u w:val="single"/>
        </w:rPr>
        <w:t>％，室内天然光照度不应低于</w:t>
      </w:r>
      <w:r w:rsidRPr="007B4359">
        <w:rPr>
          <w:u w:val="single"/>
        </w:rPr>
        <w:t>300lx</w:t>
      </w:r>
      <w:r w:rsidRPr="007B4359">
        <w:rPr>
          <w:u w:val="single"/>
        </w:rPr>
        <w:t>。</w:t>
      </w:r>
    </w:p>
    <w:p w:rsidR="007B4359" w:rsidRPr="007B4359" w:rsidRDefault="007B4359" w:rsidP="007B4359">
      <w:pPr>
        <w:ind w:firstLineChars="0" w:firstLine="0"/>
      </w:pPr>
      <w:r w:rsidRPr="007B4359">
        <w:t>3</w:t>
      </w:r>
      <w:r>
        <w:t>.</w:t>
      </w:r>
      <w:r w:rsidRPr="007B4359">
        <w:rPr>
          <w:u w:val="single"/>
        </w:rPr>
        <w:t>教育建筑的普通教室的采光不应低于采光等级</w:t>
      </w:r>
      <w:r w:rsidRPr="007B4359">
        <w:rPr>
          <w:u w:val="single"/>
        </w:rPr>
        <w:t>Ⅲ</w:t>
      </w:r>
      <w:r w:rsidRPr="007B4359">
        <w:rPr>
          <w:u w:val="single"/>
        </w:rPr>
        <w:t>级的采光标准值，侧面采光的采光系数不应低于</w:t>
      </w:r>
      <w:r w:rsidRPr="007B4359">
        <w:rPr>
          <w:u w:val="single"/>
        </w:rPr>
        <w:t>3.0</w:t>
      </w:r>
      <w:r w:rsidRPr="007B4359">
        <w:rPr>
          <w:u w:val="single"/>
        </w:rPr>
        <w:t>％，室内天然光照度不应低于</w:t>
      </w:r>
      <w:r w:rsidRPr="007B4359">
        <w:rPr>
          <w:u w:val="single"/>
        </w:rPr>
        <w:t>450lx</w:t>
      </w:r>
      <w:r w:rsidRPr="007B4359">
        <w:rPr>
          <w:u w:val="single"/>
        </w:rPr>
        <w:t>。</w:t>
      </w:r>
    </w:p>
    <w:p w:rsidR="007B4359" w:rsidRPr="007B4359" w:rsidRDefault="007B4359" w:rsidP="007B4359">
      <w:pPr>
        <w:ind w:firstLineChars="0" w:firstLine="0"/>
      </w:pPr>
      <w:r w:rsidRPr="007B4359">
        <w:t>4</w:t>
      </w:r>
      <w:r>
        <w:t>.</w:t>
      </w:r>
      <w:r w:rsidRPr="007B4359">
        <w:rPr>
          <w:u w:val="single"/>
        </w:rPr>
        <w:t>医疗建筑的一般病房的采光不应低于采光等级</w:t>
      </w:r>
      <w:r w:rsidRPr="007B4359">
        <w:rPr>
          <w:u w:val="single"/>
        </w:rPr>
        <w:t>Ⅳ</w:t>
      </w:r>
      <w:r w:rsidRPr="007B4359">
        <w:rPr>
          <w:u w:val="single"/>
        </w:rPr>
        <w:t>级的采光标准值，侧面采光的采光系数不应低于</w:t>
      </w:r>
      <w:r w:rsidRPr="007B4359">
        <w:rPr>
          <w:u w:val="single"/>
        </w:rPr>
        <w:t>2.0</w:t>
      </w:r>
      <w:r w:rsidRPr="007B4359">
        <w:rPr>
          <w:u w:val="single"/>
        </w:rPr>
        <w:t>％，室内天然光照度不应低于</w:t>
      </w:r>
      <w:r w:rsidRPr="007B4359">
        <w:rPr>
          <w:u w:val="single"/>
        </w:rPr>
        <w:t>300lx</w:t>
      </w:r>
      <w:r w:rsidRPr="007B4359">
        <w:rPr>
          <w:u w:val="single"/>
        </w:rPr>
        <w:t>。</w:t>
      </w:r>
    </w:p>
    <w:p w:rsidR="007B4359" w:rsidRPr="007B4359" w:rsidRDefault="007B4359" w:rsidP="007B4359">
      <w:pPr>
        <w:ind w:firstLineChars="0" w:firstLine="0"/>
      </w:pPr>
      <w:r w:rsidRPr="007B4359">
        <w:t>十四、建筑隔声设计</w:t>
      </w:r>
    </w:p>
    <w:p w:rsidR="007B4359" w:rsidRPr="007B4359" w:rsidRDefault="007B4359" w:rsidP="007B4359">
      <w:pPr>
        <w:ind w:firstLineChars="0" w:firstLine="0"/>
      </w:pPr>
      <w:r w:rsidRPr="007B4359">
        <w:t>1</w:t>
      </w:r>
      <w:r>
        <w:t>.</w:t>
      </w:r>
      <w:r w:rsidRPr="007B4359">
        <w:rPr>
          <w:u w:val="single"/>
        </w:rPr>
        <w:t>卧室、起居室</w:t>
      </w:r>
      <w:r w:rsidRPr="007B4359">
        <w:rPr>
          <w:u w:val="single"/>
        </w:rPr>
        <w:t>(</w:t>
      </w:r>
      <w:r w:rsidRPr="007B4359">
        <w:rPr>
          <w:u w:val="single"/>
        </w:rPr>
        <w:t>厅</w:t>
      </w:r>
      <w:r w:rsidRPr="007B4359">
        <w:rPr>
          <w:u w:val="single"/>
        </w:rPr>
        <w:t>)</w:t>
      </w:r>
      <w:r w:rsidRPr="007B4359">
        <w:rPr>
          <w:u w:val="single"/>
        </w:rPr>
        <w:t>内的噪声级，应符合《民用建筑隔声设计规范》</w:t>
      </w:r>
      <w:r w:rsidRPr="007B4359">
        <w:rPr>
          <w:u w:val="single"/>
        </w:rPr>
        <w:t xml:space="preserve"> GB 50118-2010</w:t>
      </w:r>
      <w:r w:rsidRPr="007B4359">
        <w:t> </w:t>
      </w:r>
      <w:r w:rsidRPr="007B4359">
        <w:rPr>
          <w:u w:val="single"/>
        </w:rPr>
        <w:t>4.1.1</w:t>
      </w:r>
      <w:r w:rsidRPr="007B4359">
        <w:rPr>
          <w:u w:val="single"/>
        </w:rPr>
        <w:t>的规定。卧室昼间不高于</w:t>
      </w:r>
      <w:r w:rsidRPr="007B4359">
        <w:rPr>
          <w:u w:val="single"/>
        </w:rPr>
        <w:t>45dB</w:t>
      </w:r>
      <w:r w:rsidRPr="007B4359">
        <w:rPr>
          <w:u w:val="single"/>
        </w:rPr>
        <w:t>，卧室夜间不高于</w:t>
      </w:r>
      <w:r w:rsidRPr="007B4359">
        <w:rPr>
          <w:u w:val="single"/>
        </w:rPr>
        <w:t xml:space="preserve">37dB </w:t>
      </w:r>
      <w:r w:rsidRPr="007B4359">
        <w:rPr>
          <w:u w:val="single"/>
        </w:rPr>
        <w:t>起居室不高于</w:t>
      </w:r>
      <w:r w:rsidRPr="007B4359">
        <w:rPr>
          <w:u w:val="single"/>
        </w:rPr>
        <w:t>45dB</w:t>
      </w:r>
    </w:p>
    <w:p w:rsidR="007B4359" w:rsidRPr="007B4359" w:rsidRDefault="007B4359" w:rsidP="007B4359">
      <w:pPr>
        <w:ind w:firstLineChars="0" w:firstLine="0"/>
      </w:pPr>
      <w:r w:rsidRPr="007B4359">
        <w:t>2</w:t>
      </w:r>
      <w:r>
        <w:t>.</w:t>
      </w:r>
      <w:r w:rsidRPr="007B4359">
        <w:rPr>
          <w:u w:val="single"/>
        </w:rPr>
        <w:t>分户墙、分户楼板及分隔住宅和非居住用途空间楼板的空气声隔声性能，应符合《民用建筑隔声设计规范》</w:t>
      </w:r>
      <w:r w:rsidRPr="007B4359">
        <w:rPr>
          <w:u w:val="single"/>
        </w:rPr>
        <w:t xml:space="preserve"> GB 50118-2010</w:t>
      </w:r>
      <w:r w:rsidRPr="007B4359">
        <w:rPr>
          <w:u w:val="single"/>
        </w:rPr>
        <w:t>表</w:t>
      </w:r>
      <w:r w:rsidRPr="007B4359">
        <w:rPr>
          <w:u w:val="single"/>
        </w:rPr>
        <w:t>4.2.1</w:t>
      </w:r>
      <w:r w:rsidRPr="007B4359">
        <w:rPr>
          <w:u w:val="single"/>
        </w:rPr>
        <w:t>的规定。</w:t>
      </w:r>
    </w:p>
    <w:p w:rsidR="007B4359" w:rsidRPr="007B4359" w:rsidRDefault="007B4359" w:rsidP="007B4359">
      <w:pPr>
        <w:ind w:firstLineChars="0" w:firstLine="0"/>
      </w:pPr>
      <w:r w:rsidRPr="007B4359">
        <w:t>3</w:t>
      </w:r>
      <w:r>
        <w:t>.</w:t>
      </w:r>
      <w:r w:rsidRPr="007B4359">
        <w:rPr>
          <w:u w:val="single"/>
        </w:rPr>
        <w:t>分隔卧室、起居室</w:t>
      </w:r>
      <w:r w:rsidRPr="007B4359">
        <w:rPr>
          <w:u w:val="single"/>
        </w:rPr>
        <w:t>(</w:t>
      </w:r>
      <w:r w:rsidRPr="007B4359">
        <w:rPr>
          <w:u w:val="single"/>
        </w:rPr>
        <w:t>厅</w:t>
      </w:r>
      <w:r w:rsidRPr="007B4359">
        <w:rPr>
          <w:u w:val="single"/>
        </w:rPr>
        <w:t>)</w:t>
      </w:r>
      <w:r w:rsidRPr="007B4359">
        <w:rPr>
          <w:u w:val="single"/>
        </w:rPr>
        <w:t>的分户楼板采用隔声楼板，楼板的空气声隔声评价量应大于</w:t>
      </w:r>
      <w:r w:rsidRPr="007B4359">
        <w:rPr>
          <w:u w:val="single"/>
        </w:rPr>
        <w:t>45dB</w:t>
      </w:r>
      <w:r w:rsidRPr="007B4359">
        <w:rPr>
          <w:u w:val="single"/>
        </w:rPr>
        <w:t>；</w:t>
      </w:r>
      <w:r w:rsidRPr="007B4359">
        <w:rPr>
          <w:u w:val="single"/>
        </w:rPr>
        <w:t xml:space="preserve"> </w:t>
      </w:r>
      <w:r w:rsidRPr="007B4359">
        <w:rPr>
          <w:u w:val="single"/>
        </w:rPr>
        <w:t>分隔户型的分户墙为</w:t>
      </w:r>
      <w:r w:rsidRPr="007B4359">
        <w:rPr>
          <w:u w:val="single"/>
        </w:rPr>
        <w:t>≥200</w:t>
      </w:r>
      <w:r w:rsidRPr="007B4359">
        <w:rPr>
          <w:u w:val="single"/>
        </w:rPr>
        <w:t>厚钢筋混凝土墙体或</w:t>
      </w:r>
      <w:r w:rsidRPr="007B4359">
        <w:rPr>
          <w:u w:val="single"/>
        </w:rPr>
        <w:t>200</w:t>
      </w:r>
      <w:r w:rsidRPr="007B4359">
        <w:rPr>
          <w:u w:val="single"/>
        </w:rPr>
        <w:t>厚蒸压加气混凝土砌块墙体，空气声隔声评价量为＞</w:t>
      </w:r>
      <w:r w:rsidRPr="007B4359">
        <w:rPr>
          <w:u w:val="single"/>
        </w:rPr>
        <w:t>45dB</w:t>
      </w:r>
      <w:r w:rsidRPr="007B4359">
        <w:rPr>
          <w:u w:val="single"/>
        </w:rPr>
        <w:t>；</w:t>
      </w:r>
      <w:r w:rsidRPr="007B4359">
        <w:rPr>
          <w:u w:val="single"/>
        </w:rPr>
        <w:t xml:space="preserve"> </w:t>
      </w:r>
      <w:r w:rsidRPr="007B4359">
        <w:rPr>
          <w:u w:val="single"/>
        </w:rPr>
        <w:t>分隔卧室、起居室的房间隔墙为</w:t>
      </w:r>
      <w:r w:rsidRPr="007B4359">
        <w:rPr>
          <w:u w:val="single"/>
        </w:rPr>
        <w:t>86</w:t>
      </w:r>
      <w:r w:rsidRPr="007B4359">
        <w:rPr>
          <w:u w:val="single"/>
        </w:rPr>
        <w:t>厚轻钢龙骨涂装板墙，满足空气声隔声评价量为＞</w:t>
      </w:r>
      <w:r w:rsidRPr="007B4359">
        <w:rPr>
          <w:u w:val="single"/>
        </w:rPr>
        <w:t>45dB</w:t>
      </w:r>
      <w:r w:rsidRPr="007B4359">
        <w:rPr>
          <w:u w:val="single"/>
        </w:rPr>
        <w:t>；</w:t>
      </w:r>
      <w:r w:rsidRPr="007B4359">
        <w:rPr>
          <w:u w:val="single"/>
        </w:rPr>
        <w:t xml:space="preserve"> </w:t>
      </w:r>
      <w:r w:rsidRPr="007B4359">
        <w:rPr>
          <w:u w:val="single"/>
        </w:rPr>
        <w:t>分隔住宅和非居住用途空间的楼板，隔声应大于</w:t>
      </w:r>
      <w:r w:rsidRPr="007B4359">
        <w:rPr>
          <w:u w:val="single"/>
        </w:rPr>
        <w:t>51dB</w:t>
      </w:r>
      <w:r w:rsidRPr="007B4359">
        <w:rPr>
          <w:u w:val="single"/>
        </w:rPr>
        <w:t>；</w:t>
      </w:r>
      <w:r w:rsidRPr="007B4359">
        <w:rPr>
          <w:u w:val="single"/>
        </w:rPr>
        <w:t xml:space="preserve"> </w:t>
      </w:r>
      <w:r w:rsidRPr="007B4359">
        <w:rPr>
          <w:u w:val="single"/>
        </w:rPr>
        <w:t>分户楼板的撞击声压级小于</w:t>
      </w:r>
      <w:r w:rsidRPr="007B4359">
        <w:rPr>
          <w:u w:val="single"/>
        </w:rPr>
        <w:t>70dB</w:t>
      </w:r>
      <w:r w:rsidRPr="007B4359">
        <w:rPr>
          <w:u w:val="single"/>
        </w:rPr>
        <w:t>。</w:t>
      </w:r>
    </w:p>
    <w:p w:rsidR="007B4359" w:rsidRPr="007B4359" w:rsidRDefault="007B4359" w:rsidP="007B4359">
      <w:pPr>
        <w:ind w:firstLineChars="0" w:firstLine="0"/>
      </w:pPr>
      <w:r w:rsidRPr="007B4359">
        <w:t>4</w:t>
      </w:r>
      <w:r>
        <w:t>.</w:t>
      </w:r>
      <w:r w:rsidRPr="007B4359">
        <w:rPr>
          <w:u w:val="single"/>
        </w:rPr>
        <w:t>相邻两户房间之间及住宅和非居住用途空间分隔楼板上下的房间之间的空气声隔声性能，应符合《民用建筑隔声设计规范》</w:t>
      </w:r>
      <w:r w:rsidRPr="007B4359">
        <w:rPr>
          <w:u w:val="single"/>
        </w:rPr>
        <w:t xml:space="preserve"> GB 50118-2010</w:t>
      </w:r>
      <w:r w:rsidRPr="007B4359">
        <w:rPr>
          <w:u w:val="single"/>
        </w:rPr>
        <w:t>表</w:t>
      </w:r>
      <w:r w:rsidRPr="007B4359">
        <w:rPr>
          <w:u w:val="single"/>
        </w:rPr>
        <w:t>4.2.2</w:t>
      </w:r>
      <w:r w:rsidRPr="007B4359">
        <w:rPr>
          <w:u w:val="single"/>
        </w:rPr>
        <w:t>的规定。</w:t>
      </w:r>
    </w:p>
    <w:p w:rsidR="007B4359" w:rsidRPr="007B4359" w:rsidRDefault="007B4359" w:rsidP="007B4359">
      <w:pPr>
        <w:ind w:firstLineChars="0" w:firstLine="0"/>
      </w:pPr>
      <w:r w:rsidRPr="007B4359">
        <w:lastRenderedPageBreak/>
        <w:t>5</w:t>
      </w:r>
      <w:r>
        <w:t>.</w:t>
      </w:r>
      <w:r w:rsidRPr="007B4359">
        <w:rPr>
          <w:u w:val="single"/>
        </w:rPr>
        <w:t>外窗</w:t>
      </w:r>
      <w:r w:rsidRPr="007B4359">
        <w:rPr>
          <w:u w:val="single"/>
        </w:rPr>
        <w:t>(</w:t>
      </w:r>
      <w:r w:rsidRPr="007B4359">
        <w:rPr>
          <w:u w:val="single"/>
        </w:rPr>
        <w:t>包括未封闭阳台的门</w:t>
      </w:r>
      <w:r w:rsidRPr="007B4359">
        <w:rPr>
          <w:u w:val="single"/>
        </w:rPr>
        <w:t>)</w:t>
      </w:r>
      <w:r w:rsidRPr="007B4359">
        <w:rPr>
          <w:u w:val="single"/>
        </w:rPr>
        <w:t>的空气声隔声性能，应符合《民用建筑隔声设计规范》</w:t>
      </w:r>
      <w:r w:rsidRPr="007B4359">
        <w:rPr>
          <w:u w:val="single"/>
        </w:rPr>
        <w:t xml:space="preserve"> GB 50118-2010</w:t>
      </w:r>
      <w:r w:rsidRPr="007B4359">
        <w:rPr>
          <w:u w:val="single"/>
        </w:rPr>
        <w:t>表</w:t>
      </w:r>
      <w:r w:rsidRPr="007B4359">
        <w:rPr>
          <w:u w:val="single"/>
        </w:rPr>
        <w:t>4.2.5</w:t>
      </w:r>
      <w:r w:rsidRPr="007B4359">
        <w:rPr>
          <w:u w:val="single"/>
        </w:rPr>
        <w:t>的规定。</w:t>
      </w:r>
    </w:p>
    <w:p w:rsidR="007B4359" w:rsidRPr="007B4359" w:rsidRDefault="007B4359" w:rsidP="007B4359">
      <w:pPr>
        <w:ind w:firstLineChars="0" w:firstLine="0"/>
      </w:pPr>
      <w:r w:rsidRPr="007B4359">
        <w:t>6</w:t>
      </w:r>
      <w:r>
        <w:t>.</w:t>
      </w:r>
      <w:r w:rsidRPr="007B4359">
        <w:rPr>
          <w:u w:val="single"/>
        </w:rPr>
        <w:t>户门隔声性能不低于</w:t>
      </w:r>
      <w:r w:rsidRPr="007B4359">
        <w:rPr>
          <w:u w:val="single"/>
        </w:rPr>
        <w:t>30dB</w:t>
      </w:r>
      <w:r w:rsidRPr="007B4359">
        <w:rPr>
          <w:u w:val="single"/>
        </w:rPr>
        <w:t>；</w:t>
      </w:r>
      <w:r w:rsidRPr="007B4359">
        <w:rPr>
          <w:u w:val="single"/>
        </w:rPr>
        <w:t xml:space="preserve"> </w:t>
      </w:r>
      <w:r w:rsidRPr="007B4359">
        <w:rPr>
          <w:u w:val="single"/>
        </w:rPr>
        <w:t>住宅外窗隔声性能不小于</w:t>
      </w:r>
      <w:r w:rsidRPr="007B4359">
        <w:rPr>
          <w:u w:val="single"/>
        </w:rPr>
        <w:t>30dB</w:t>
      </w:r>
      <w:r w:rsidRPr="007B4359">
        <w:rPr>
          <w:u w:val="single"/>
        </w:rPr>
        <w:t>。</w:t>
      </w:r>
    </w:p>
    <w:p w:rsidR="007B4359" w:rsidRPr="007B4359" w:rsidRDefault="007B4359" w:rsidP="007B4359">
      <w:pPr>
        <w:ind w:firstLineChars="0" w:firstLine="0"/>
      </w:pPr>
      <w:r w:rsidRPr="007B4359">
        <w:t>7</w:t>
      </w:r>
      <w:r>
        <w:t>.</w:t>
      </w:r>
      <w:r w:rsidRPr="007B4359">
        <w:rPr>
          <w:u w:val="single"/>
        </w:rPr>
        <w:t>凡在我市交通干线两侧新开工的住宅、学校、医院等建筑物临街一侧的建筑外窗</w:t>
      </w:r>
      <w:r w:rsidRPr="007B4359">
        <w:rPr>
          <w:u w:val="single"/>
        </w:rPr>
        <w:t>(</w:t>
      </w:r>
      <w:r w:rsidRPr="007B4359">
        <w:rPr>
          <w:u w:val="single"/>
        </w:rPr>
        <w:t>包括阳台门</w:t>
      </w:r>
      <w:r w:rsidRPr="007B4359">
        <w:rPr>
          <w:u w:val="single"/>
        </w:rPr>
        <w:t>)</w:t>
      </w:r>
      <w:r w:rsidRPr="007B4359">
        <w:rPr>
          <w:u w:val="single"/>
        </w:rPr>
        <w:t>应采用隔声窗</w:t>
      </w:r>
      <w:r w:rsidRPr="007B4359">
        <w:rPr>
          <w:u w:val="single"/>
        </w:rPr>
        <w:t>(</w:t>
      </w:r>
      <w:r w:rsidRPr="007B4359">
        <w:rPr>
          <w:u w:val="single"/>
        </w:rPr>
        <w:t>门</w:t>
      </w:r>
      <w:r w:rsidRPr="007B4359">
        <w:rPr>
          <w:u w:val="single"/>
        </w:rPr>
        <w:t>)</w:t>
      </w:r>
      <w:r w:rsidRPr="007B4359">
        <w:rPr>
          <w:u w:val="single"/>
        </w:rPr>
        <w:t>。地下室风机房、配电机房等与住宅贴邻设置，采用隔声减震处理，电梯机房内隔声、吸声处理详见通建施之材料做法表、房间做法对照表。</w:t>
      </w:r>
    </w:p>
    <w:p w:rsidR="007B4359" w:rsidRPr="007B4359" w:rsidRDefault="007B4359" w:rsidP="007B4359">
      <w:pPr>
        <w:ind w:firstLineChars="0" w:firstLine="0"/>
      </w:pPr>
      <w:r w:rsidRPr="007B4359">
        <w:t>十五、建筑设备、设施工程</w:t>
      </w:r>
    </w:p>
    <w:p w:rsidR="007B4359" w:rsidRPr="007B4359" w:rsidRDefault="007B4359" w:rsidP="007B4359">
      <w:pPr>
        <w:ind w:firstLineChars="0" w:firstLine="0"/>
      </w:pPr>
      <w:r w:rsidRPr="007B4359">
        <w:t>1</w:t>
      </w:r>
      <w:r>
        <w:t>.</w:t>
      </w:r>
      <w:r w:rsidRPr="007B4359">
        <w:t>电梯、自动扶梯</w:t>
      </w:r>
    </w:p>
    <w:p w:rsidR="007B4359" w:rsidRPr="007B4359" w:rsidRDefault="007B4359" w:rsidP="007B4359">
      <w:pPr>
        <w:ind w:firstLineChars="0" w:firstLine="0"/>
      </w:pPr>
      <w:r w:rsidRPr="007B4359">
        <w:t>1.1</w:t>
      </w:r>
      <w:r w:rsidRPr="007B4359">
        <w:rPr>
          <w:u w:val="single"/>
        </w:rPr>
        <w:t>本工程共有客梯</w:t>
      </w:r>
      <w:r w:rsidRPr="007B4359">
        <w:rPr>
          <w:u w:val="single"/>
        </w:rPr>
        <w:t>xx</w:t>
      </w:r>
      <w:r w:rsidRPr="007B4359">
        <w:rPr>
          <w:u w:val="single"/>
        </w:rPr>
        <w:t>部、货梯</w:t>
      </w:r>
      <w:r w:rsidRPr="007B4359">
        <w:rPr>
          <w:u w:val="single"/>
        </w:rPr>
        <w:t>xx</w:t>
      </w:r>
      <w:r w:rsidRPr="007B4359">
        <w:rPr>
          <w:u w:val="single"/>
        </w:rPr>
        <w:t>部，总计</w:t>
      </w:r>
      <w:r w:rsidRPr="007B4359">
        <w:rPr>
          <w:u w:val="single"/>
        </w:rPr>
        <w:t>xx</w:t>
      </w:r>
      <w:r w:rsidRPr="007B4359">
        <w:rPr>
          <w:u w:val="single"/>
        </w:rPr>
        <w:t>部。具体选型详见</w:t>
      </w:r>
      <w:r w:rsidRPr="007B4359">
        <w:rPr>
          <w:u w:val="single"/>
        </w:rPr>
        <w:t>“</w:t>
      </w:r>
      <w:r w:rsidRPr="007B4359">
        <w:rPr>
          <w:u w:val="single"/>
        </w:rPr>
        <w:t>电梯选型表</w:t>
      </w:r>
      <w:r w:rsidRPr="007B4359">
        <w:rPr>
          <w:u w:val="single"/>
        </w:rPr>
        <w:t>”</w:t>
      </w:r>
      <w:r w:rsidRPr="007B4359">
        <w:rPr>
          <w:u w:val="single"/>
        </w:rPr>
        <w:t>。本项目设有</w:t>
      </w:r>
      <w:r w:rsidRPr="007B4359">
        <w:rPr>
          <w:u w:val="single"/>
        </w:rPr>
        <w:t>xx</w:t>
      </w:r>
      <w:r w:rsidRPr="007B4359">
        <w:rPr>
          <w:u w:val="single"/>
        </w:rPr>
        <w:t>部消防电梯。电梯应选节能电梯，采用变频控制。</w:t>
      </w:r>
    </w:p>
    <w:p w:rsidR="007B4359" w:rsidRPr="007B4359" w:rsidRDefault="007B4359" w:rsidP="007B4359">
      <w:pPr>
        <w:ind w:firstLineChars="0" w:firstLine="0"/>
      </w:pPr>
      <w:r w:rsidRPr="007B4359">
        <w:t>1.2</w:t>
      </w:r>
      <w:r w:rsidRPr="007B4359">
        <w:t>电梯选型表</w:t>
      </w:r>
    </w:p>
    <w:tbl>
      <w:tblPr>
        <w:tblW w:w="20490" w:type="dxa"/>
        <w:tblCellMar>
          <w:left w:w="0" w:type="dxa"/>
          <w:right w:w="0" w:type="dxa"/>
        </w:tblCellMar>
        <w:tblLook w:val="04A0" w:firstRow="1" w:lastRow="0" w:firstColumn="1" w:lastColumn="0" w:noHBand="0" w:noVBand="1"/>
      </w:tblPr>
      <w:tblGrid>
        <w:gridCol w:w="1151"/>
        <w:gridCol w:w="798"/>
        <w:gridCol w:w="798"/>
        <w:gridCol w:w="2833"/>
        <w:gridCol w:w="2928"/>
        <w:gridCol w:w="1967"/>
        <w:gridCol w:w="799"/>
        <w:gridCol w:w="886"/>
        <w:gridCol w:w="2081"/>
        <w:gridCol w:w="1370"/>
        <w:gridCol w:w="1720"/>
        <w:gridCol w:w="799"/>
        <w:gridCol w:w="1561"/>
        <w:gridCol w:w="799"/>
      </w:tblGrid>
      <w:tr w:rsidR="007B4359" w:rsidRPr="007B4359" w:rsidTr="007B4359">
        <w:tc>
          <w:tcPr>
            <w:tcW w:w="330" w:type="dxa"/>
            <w:vMerge w:val="restart"/>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电</w:t>
            </w:r>
            <w:ins w:id="22" w:author="%E9%83%9D%E4%BD%B3%E4%BF%90" w:date="2015-12-03T13:48:00Z">
              <w:r w:rsidRPr="007B4359">
                <w:rPr>
                  <w:b/>
                  <w:bCs/>
                </w:rPr>
                <w:t>梯</w:t>
              </w:r>
            </w:ins>
          </w:p>
          <w:p w:rsidR="007B4359" w:rsidRPr="007B4359" w:rsidRDefault="007B4359" w:rsidP="007B4359">
            <w:pPr>
              <w:ind w:firstLineChars="0" w:firstLine="0"/>
            </w:pPr>
            <w:r w:rsidRPr="007B4359">
              <w:rPr>
                <w:b/>
                <w:bCs/>
              </w:rPr>
              <w:t>编</w:t>
            </w:r>
            <w:ins w:id="23" w:author="%E9%83%9D%E4%BD%B3%E4%BF%90" w:date="2015-12-03T13:48:00Z">
              <w:r w:rsidRPr="007B4359">
                <w:rPr>
                  <w:b/>
                  <w:bCs/>
                </w:rPr>
                <w:t>号</w:t>
              </w:r>
            </w:ins>
          </w:p>
        </w:tc>
        <w:tc>
          <w:tcPr>
            <w:tcW w:w="330" w:type="dxa"/>
            <w:vMerge w:val="restart"/>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电</w:t>
            </w:r>
            <w:ins w:id="24" w:author="%E9%83%9D%E4%BD%B3%E4%BF%90" w:date="2015-12-03T13:48:00Z">
              <w:r w:rsidRPr="007B4359">
                <w:rPr>
                  <w:b/>
                  <w:bCs/>
                </w:rPr>
                <w:t>梯</w:t>
              </w:r>
            </w:ins>
          </w:p>
          <w:p w:rsidR="007B4359" w:rsidRPr="007B4359" w:rsidRDefault="007B4359" w:rsidP="007B4359">
            <w:pPr>
              <w:ind w:firstLineChars="0" w:firstLine="0"/>
            </w:pPr>
            <w:r w:rsidRPr="007B4359">
              <w:rPr>
                <w:b/>
                <w:bCs/>
              </w:rPr>
              <w:t>功</w:t>
            </w:r>
            <w:ins w:id="25" w:author="%E9%83%9D%E4%BD%B3%E4%BF%90" w:date="2015-12-03T13:48:00Z">
              <w:r w:rsidRPr="007B4359">
                <w:rPr>
                  <w:b/>
                  <w:bCs/>
                </w:rPr>
                <w:t>能</w:t>
              </w:r>
            </w:ins>
          </w:p>
        </w:tc>
        <w:tc>
          <w:tcPr>
            <w:tcW w:w="0" w:type="auto"/>
            <w:gridSpan w:val="6"/>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主要技术参数</w:t>
            </w:r>
          </w:p>
        </w:tc>
        <w:tc>
          <w:tcPr>
            <w:tcW w:w="330" w:type="dxa"/>
            <w:vMerge w:val="restart"/>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停</w:t>
            </w:r>
            <w:ins w:id="26" w:author="%E9%83%9D%E4%BD%B3%E4%BF%90" w:date="2015-12-03T13:48:00Z">
              <w:r w:rsidRPr="007B4359">
                <w:rPr>
                  <w:b/>
                  <w:bCs/>
                </w:rPr>
                <w:t>站层</w:t>
              </w:r>
            </w:ins>
          </w:p>
        </w:tc>
        <w:tc>
          <w:tcPr>
            <w:tcW w:w="330" w:type="dxa"/>
            <w:vMerge w:val="restart"/>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顶</w:t>
            </w:r>
            <w:ins w:id="27" w:author="%E9%83%9D%E4%BD%B3%E4%BF%90" w:date="2015-12-03T13:48:00Z">
              <w:r w:rsidRPr="007B4359">
                <w:rPr>
                  <w:b/>
                  <w:bCs/>
                </w:rPr>
                <w:t>层</w:t>
              </w:r>
            </w:ins>
          </w:p>
          <w:p w:rsidR="007B4359" w:rsidRPr="007B4359" w:rsidRDefault="007B4359" w:rsidP="007B4359">
            <w:pPr>
              <w:ind w:firstLineChars="0" w:firstLine="0"/>
            </w:pPr>
            <w:r w:rsidRPr="007B4359">
              <w:rPr>
                <w:b/>
                <w:bCs/>
              </w:rPr>
              <w:t>层</w:t>
            </w:r>
            <w:ins w:id="28" w:author="%E9%83%9D%E4%BD%B3%E4%BF%90" w:date="2015-12-03T13:48:00Z">
              <w:r w:rsidRPr="007B4359">
                <w:rPr>
                  <w:b/>
                  <w:bCs/>
                </w:rPr>
                <w:t>高</w:t>
              </w:r>
            </w:ins>
          </w:p>
        </w:tc>
        <w:tc>
          <w:tcPr>
            <w:tcW w:w="330" w:type="dxa"/>
            <w:vMerge w:val="restart"/>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底</w:t>
            </w:r>
            <w:ins w:id="29" w:author="%E9%83%9D%E4%BD%B3%E4%BF%90" w:date="2015-12-03T13:48:00Z">
              <w:r w:rsidRPr="007B4359">
                <w:rPr>
                  <w:b/>
                  <w:bCs/>
                </w:rPr>
                <w:t>坑深</w:t>
              </w:r>
            </w:ins>
          </w:p>
          <w:p w:rsidR="007B4359" w:rsidRPr="007B4359" w:rsidRDefault="007B4359" w:rsidP="007B4359">
            <w:pPr>
              <w:ind w:firstLineChars="0" w:firstLine="0"/>
            </w:pPr>
            <w:r w:rsidRPr="007B4359">
              <w:rPr>
                <w:b/>
                <w:bCs/>
              </w:rPr>
              <w:t> </w:t>
            </w:r>
            <w:ins w:id="30" w:author="%E9%83%9D%E4%BD%B3%E4%BF%90" w:date="2015-12-03T13:48:00Z">
              <w:r w:rsidRPr="007B4359">
                <w:rPr>
                  <w:b/>
                  <w:bCs/>
                </w:rPr>
                <w:t>(mm)</w:t>
              </w:r>
            </w:ins>
          </w:p>
        </w:tc>
        <w:tc>
          <w:tcPr>
            <w:tcW w:w="330" w:type="dxa"/>
            <w:vMerge w:val="restart"/>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机</w:t>
            </w:r>
            <w:ins w:id="31" w:author="%E9%83%9D%E4%BD%B3%E4%BF%90" w:date="2015-12-03T13:48:00Z">
              <w:r w:rsidRPr="007B4359">
                <w:rPr>
                  <w:b/>
                  <w:bCs/>
                </w:rPr>
                <w:t>房</w:t>
              </w:r>
            </w:ins>
          </w:p>
          <w:p w:rsidR="007B4359" w:rsidRPr="007B4359" w:rsidRDefault="007B4359" w:rsidP="007B4359">
            <w:pPr>
              <w:ind w:firstLineChars="0" w:firstLine="0"/>
            </w:pPr>
            <w:r w:rsidRPr="007B4359">
              <w:rPr>
                <w:b/>
                <w:bCs/>
              </w:rPr>
              <w:t>位</w:t>
            </w:r>
            <w:ins w:id="32" w:author="%E9%83%9D%E4%BD%B3%E4%BF%90" w:date="2015-12-03T13:48:00Z">
              <w:r w:rsidRPr="007B4359">
                <w:rPr>
                  <w:b/>
                  <w:bCs/>
                </w:rPr>
                <w:t>置</w:t>
              </w:r>
            </w:ins>
          </w:p>
        </w:tc>
        <w:tc>
          <w:tcPr>
            <w:tcW w:w="330" w:type="dxa"/>
            <w:vMerge w:val="restart"/>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机</w:t>
            </w:r>
            <w:ins w:id="33" w:author="%E9%83%9D%E4%BD%B3%E4%BF%90" w:date="2015-12-03T13:48:00Z">
              <w:r w:rsidRPr="007B4359">
                <w:rPr>
                  <w:b/>
                  <w:bCs/>
                </w:rPr>
                <w:t>房层高</w:t>
              </w:r>
            </w:ins>
          </w:p>
          <w:p w:rsidR="007B4359" w:rsidRPr="007B4359" w:rsidRDefault="007B4359" w:rsidP="007B4359">
            <w:pPr>
              <w:ind w:firstLineChars="0" w:firstLine="0"/>
            </w:pPr>
            <w:r w:rsidRPr="007B4359">
              <w:rPr>
                <w:b/>
                <w:bCs/>
              </w:rPr>
              <w:t>(</w:t>
            </w:r>
            <w:ins w:id="34" w:author="%E9%83%9D%E4%BD%B3%E4%BF%90" w:date="2015-12-03T13:48:00Z">
              <w:r w:rsidRPr="007B4359">
                <w:rPr>
                  <w:b/>
                  <w:bCs/>
                </w:rPr>
                <w:t>mm)</w:t>
              </w:r>
            </w:ins>
          </w:p>
        </w:tc>
        <w:tc>
          <w:tcPr>
            <w:tcW w:w="330" w:type="dxa"/>
            <w:vMerge w:val="restart"/>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备注</w:t>
            </w:r>
          </w:p>
        </w:tc>
      </w:tr>
      <w:tr w:rsidR="007B4359" w:rsidRPr="007B4359" w:rsidTr="007B4359">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7B4359" w:rsidRPr="007B4359" w:rsidRDefault="007B4359" w:rsidP="007B4359">
            <w:pPr>
              <w:ind w:firstLineChars="0" w:firstLine="0"/>
            </w:pP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7B4359" w:rsidRPr="007B4359" w:rsidRDefault="007B4359" w:rsidP="007B4359">
            <w:pPr>
              <w:ind w:firstLineChars="0" w:firstLine="0"/>
            </w:pPr>
          </w:p>
        </w:tc>
        <w:tc>
          <w:tcPr>
            <w:tcW w:w="33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电</w:t>
            </w:r>
            <w:ins w:id="35" w:author="%E9%83%9D%E4%BD%B3%E4%BF%90" w:date="2015-12-03T13:48:00Z">
              <w:r w:rsidRPr="007B4359">
                <w:rPr>
                  <w:b/>
                  <w:bCs/>
                </w:rPr>
                <w:t>梯类型</w:t>
              </w:r>
            </w:ins>
          </w:p>
        </w:tc>
        <w:tc>
          <w:tcPr>
            <w:tcW w:w="33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井</w:t>
            </w:r>
            <w:ins w:id="36" w:author="%E9%83%9D%E4%BD%B3%E4%BF%90" w:date="2015-12-03T13:48:00Z">
              <w:r w:rsidRPr="007B4359">
                <w:rPr>
                  <w:b/>
                  <w:bCs/>
                </w:rPr>
                <w:t>道</w:t>
              </w:r>
            </w:ins>
          </w:p>
          <w:p w:rsidR="007B4359" w:rsidRPr="007B4359" w:rsidRDefault="007B4359" w:rsidP="007B4359">
            <w:pPr>
              <w:ind w:firstLineChars="0" w:firstLine="0"/>
            </w:pPr>
            <w:r w:rsidRPr="007B4359">
              <w:rPr>
                <w:b/>
                <w:bCs/>
              </w:rPr>
              <w:t>尺</w:t>
            </w:r>
            <w:ins w:id="37" w:author="%E9%83%9D%E4%BD%B3%E4%BF%90" w:date="2015-12-03T13:48:00Z">
              <w:r w:rsidRPr="007B4359">
                <w:rPr>
                  <w:b/>
                  <w:bCs/>
                </w:rPr>
                <w:t>寸</w:t>
              </w:r>
            </w:ins>
          </w:p>
          <w:p w:rsidR="007B4359" w:rsidRPr="007B4359" w:rsidRDefault="007B4359" w:rsidP="007B4359">
            <w:pPr>
              <w:ind w:firstLineChars="0" w:firstLine="0"/>
            </w:pPr>
            <w:r w:rsidRPr="007B4359">
              <w:rPr>
                <w:b/>
                <w:bCs/>
              </w:rPr>
              <w:t>宽</w:t>
            </w:r>
            <w:ins w:id="38" w:author="%E9%83%9D%E4%BD%B3%E4%BF%90" w:date="2015-12-03T13:48:00Z">
              <w:r w:rsidRPr="007B4359">
                <w:rPr>
                  <w:b/>
                  <w:bCs/>
                </w:rPr>
                <w:t>x</w:t>
              </w:r>
              <w:r w:rsidRPr="007B4359">
                <w:rPr>
                  <w:b/>
                  <w:bCs/>
                </w:rPr>
                <w:t>深</w:t>
              </w:r>
            </w:ins>
          </w:p>
          <w:p w:rsidR="007B4359" w:rsidRPr="007B4359" w:rsidRDefault="007B4359" w:rsidP="007B4359">
            <w:pPr>
              <w:ind w:firstLineChars="0" w:firstLine="0"/>
            </w:pPr>
            <w:r w:rsidRPr="007B4359">
              <w:rPr>
                <w:b/>
                <w:bCs/>
              </w:rPr>
              <w:t>(</w:t>
            </w:r>
            <w:ins w:id="39" w:author="%E9%83%9D%E4%BD%B3%E4%BF%90" w:date="2015-12-03T13:48:00Z">
              <w:r w:rsidRPr="007B4359">
                <w:rPr>
                  <w:b/>
                  <w:bCs/>
                </w:rPr>
                <w:t>mm)</w:t>
              </w:r>
            </w:ins>
          </w:p>
        </w:tc>
        <w:tc>
          <w:tcPr>
            <w:tcW w:w="33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门</w:t>
            </w:r>
            <w:ins w:id="40" w:author="%E9%83%9D%E4%BD%B3%E4%BF%90" w:date="2015-12-03T13:48:00Z">
              <w:r w:rsidRPr="007B4359">
                <w:rPr>
                  <w:b/>
                  <w:bCs/>
                </w:rPr>
                <w:t>洞</w:t>
              </w:r>
            </w:ins>
          </w:p>
          <w:p w:rsidR="007B4359" w:rsidRPr="007B4359" w:rsidRDefault="007B4359" w:rsidP="007B4359">
            <w:pPr>
              <w:ind w:firstLineChars="0" w:firstLine="0"/>
            </w:pPr>
            <w:r w:rsidRPr="007B4359">
              <w:rPr>
                <w:b/>
                <w:bCs/>
              </w:rPr>
              <w:t>尺</w:t>
            </w:r>
            <w:ins w:id="41" w:author="%E9%83%9D%E4%BD%B3%E4%BF%90" w:date="2015-12-03T13:48:00Z">
              <w:r w:rsidRPr="007B4359">
                <w:rPr>
                  <w:b/>
                  <w:bCs/>
                </w:rPr>
                <w:t>寸</w:t>
              </w:r>
            </w:ins>
          </w:p>
          <w:p w:rsidR="007B4359" w:rsidRPr="007B4359" w:rsidRDefault="007B4359" w:rsidP="007B4359">
            <w:pPr>
              <w:ind w:firstLineChars="0" w:firstLine="0"/>
            </w:pPr>
            <w:r w:rsidRPr="007B4359">
              <w:rPr>
                <w:b/>
                <w:bCs/>
              </w:rPr>
              <w:t>宽</w:t>
            </w:r>
            <w:ins w:id="42" w:author="%E9%83%9D%E4%BD%B3%E4%BF%90" w:date="2015-12-03T13:48:00Z">
              <w:r w:rsidRPr="007B4359">
                <w:rPr>
                  <w:b/>
                  <w:bCs/>
                </w:rPr>
                <w:t>x</w:t>
              </w:r>
              <w:r w:rsidRPr="007B4359">
                <w:rPr>
                  <w:b/>
                  <w:bCs/>
                </w:rPr>
                <w:t>高</w:t>
              </w:r>
            </w:ins>
          </w:p>
          <w:p w:rsidR="007B4359" w:rsidRPr="007B4359" w:rsidRDefault="007B4359" w:rsidP="007B4359">
            <w:pPr>
              <w:ind w:firstLineChars="0" w:firstLine="0"/>
            </w:pPr>
            <w:r w:rsidRPr="007B4359">
              <w:rPr>
                <w:b/>
                <w:bCs/>
              </w:rPr>
              <w:t>(</w:t>
            </w:r>
            <w:ins w:id="43" w:author="%E9%83%9D%E4%BD%B3%E4%BF%90" w:date="2015-12-03T13:48:00Z">
              <w:r w:rsidRPr="007B4359">
                <w:rPr>
                  <w:b/>
                  <w:bCs/>
                </w:rPr>
                <w:t>mm)</w:t>
              </w:r>
            </w:ins>
          </w:p>
        </w:tc>
        <w:tc>
          <w:tcPr>
            <w:tcW w:w="33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额</w:t>
            </w:r>
            <w:ins w:id="44" w:author="%E9%83%9D%E4%BD%B3%E4%BF%90" w:date="2015-12-03T13:48:00Z">
              <w:r w:rsidRPr="007B4359">
                <w:rPr>
                  <w:b/>
                  <w:bCs/>
                </w:rPr>
                <w:t>定载重</w:t>
              </w:r>
            </w:ins>
          </w:p>
          <w:p w:rsidR="007B4359" w:rsidRPr="007B4359" w:rsidRDefault="007B4359" w:rsidP="007B4359">
            <w:pPr>
              <w:ind w:firstLineChars="0" w:firstLine="0"/>
            </w:pPr>
            <w:r w:rsidRPr="007B4359">
              <w:rPr>
                <w:b/>
                <w:bCs/>
              </w:rPr>
              <w:t>（</w:t>
            </w:r>
            <w:ins w:id="45" w:author="%E9%83%9D%E4%BD%B3%E4%BF%90" w:date="2015-12-03T13:48:00Z">
              <w:r w:rsidRPr="007B4359">
                <w:rPr>
                  <w:b/>
                  <w:bCs/>
                </w:rPr>
                <w:t>kg</w:t>
              </w:r>
              <w:r w:rsidRPr="007B4359">
                <w:rPr>
                  <w:b/>
                  <w:bCs/>
                </w:rPr>
                <w:t>）</w:t>
              </w:r>
            </w:ins>
          </w:p>
        </w:tc>
        <w:tc>
          <w:tcPr>
            <w:tcW w:w="33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乘</w:t>
            </w:r>
            <w:ins w:id="46" w:author="%E9%83%9D%E4%BD%B3%E4%BF%90" w:date="2015-12-03T13:48:00Z">
              <w:r w:rsidRPr="007B4359">
                <w:rPr>
                  <w:b/>
                  <w:bCs/>
                </w:rPr>
                <w:t>客人数</w:t>
              </w:r>
            </w:ins>
          </w:p>
        </w:tc>
        <w:tc>
          <w:tcPr>
            <w:tcW w:w="33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额</w:t>
            </w:r>
            <w:ins w:id="47" w:author="%E9%83%9D%E4%BD%B3%E4%BF%90" w:date="2015-12-03T13:48:00Z">
              <w:r w:rsidRPr="007B4359">
                <w:rPr>
                  <w:b/>
                  <w:bCs/>
                </w:rPr>
                <w:t>定速度</w:t>
              </w:r>
            </w:ins>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7B4359" w:rsidRPr="007B4359" w:rsidRDefault="007B4359" w:rsidP="007B4359">
            <w:pPr>
              <w:ind w:firstLineChars="0" w:firstLine="0"/>
            </w:pP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7B4359" w:rsidRPr="007B4359" w:rsidRDefault="007B4359" w:rsidP="007B4359">
            <w:pPr>
              <w:ind w:firstLineChars="0" w:firstLine="0"/>
            </w:pP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7B4359" w:rsidRPr="007B4359" w:rsidRDefault="007B4359" w:rsidP="007B4359">
            <w:pPr>
              <w:ind w:firstLineChars="0" w:firstLine="0"/>
            </w:pP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7B4359" w:rsidRPr="007B4359" w:rsidRDefault="007B4359" w:rsidP="007B4359">
            <w:pPr>
              <w:ind w:firstLineChars="0" w:firstLine="0"/>
            </w:pP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7B4359" w:rsidRPr="007B4359" w:rsidRDefault="007B4359" w:rsidP="007B4359">
            <w:pPr>
              <w:ind w:firstLineChars="0" w:firstLine="0"/>
            </w:pP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7B4359" w:rsidRPr="007B4359" w:rsidRDefault="007B4359" w:rsidP="007B4359">
            <w:pPr>
              <w:ind w:firstLineChars="0" w:firstLine="0"/>
            </w:pPr>
          </w:p>
        </w:tc>
      </w:tr>
      <w:tr w:rsidR="007B4359" w:rsidRPr="007B4359" w:rsidTr="007B4359">
        <w:tc>
          <w:tcPr>
            <w:tcW w:w="33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i/>
                <w:iCs/>
              </w:rPr>
              <w:t>A</w:t>
            </w:r>
            <w:ins w:id="48" w:author="%E9%83%9D%E4%BD%B3%E4%BF%90" w:date="2015-12-03T13:48:00Z">
              <w:r w:rsidRPr="007B4359">
                <w:rPr>
                  <w:i/>
                  <w:iCs/>
                </w:rPr>
                <w:t>-DT1</w:t>
              </w:r>
            </w:ins>
          </w:p>
        </w:tc>
        <w:tc>
          <w:tcPr>
            <w:tcW w:w="33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A</w:t>
            </w:r>
            <w:r w:rsidRPr="007B4359">
              <w:t>座低区客梯</w:t>
            </w:r>
          </w:p>
        </w:tc>
        <w:tc>
          <w:tcPr>
            <w:tcW w:w="33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i/>
                <w:iCs/>
              </w:rPr>
              <w:t>曳</w:t>
            </w:r>
          </w:p>
          <w:p w:rsidR="007B4359" w:rsidRPr="007B4359" w:rsidRDefault="007B4359" w:rsidP="007B4359">
            <w:pPr>
              <w:ind w:firstLineChars="0" w:firstLine="0"/>
            </w:pPr>
            <w:r w:rsidRPr="007B4359">
              <w:rPr>
                <w:i/>
                <w:iCs/>
              </w:rPr>
              <w:t>引</w:t>
            </w:r>
          </w:p>
        </w:tc>
        <w:tc>
          <w:tcPr>
            <w:tcW w:w="33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i/>
                <w:iCs/>
              </w:rPr>
              <w:t>2</w:t>
            </w:r>
            <w:ins w:id="49" w:author="%E9%83%9D%E4%BD%B3%E4%BF%90" w:date="2015-12-03T13:48:00Z">
              <w:r w:rsidRPr="007B4359">
                <w:rPr>
                  <w:i/>
                  <w:iCs/>
                </w:rPr>
                <w:t>600*2500</w:t>
              </w:r>
            </w:ins>
          </w:p>
        </w:tc>
        <w:tc>
          <w:tcPr>
            <w:tcW w:w="33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i/>
                <w:iCs/>
              </w:rPr>
              <w:t>1</w:t>
            </w:r>
            <w:ins w:id="50" w:author="%E9%83%9D%E4%BD%B3%E4%BF%90" w:date="2015-12-03T13:48:00Z">
              <w:r w:rsidRPr="007B4359">
                <w:rPr>
                  <w:i/>
                  <w:iCs/>
                </w:rPr>
                <w:t>100X2200</w:t>
              </w:r>
            </w:ins>
          </w:p>
        </w:tc>
        <w:tc>
          <w:tcPr>
            <w:tcW w:w="33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i/>
                <w:iCs/>
              </w:rPr>
              <w:t>1</w:t>
            </w:r>
            <w:ins w:id="51" w:author="%E9%83%9D%E4%BD%B3%E4%BF%90" w:date="2015-12-03T13:48:00Z">
              <w:r w:rsidRPr="007B4359">
                <w:rPr>
                  <w:i/>
                  <w:iCs/>
                </w:rPr>
                <w:t>350</w:t>
              </w:r>
            </w:ins>
          </w:p>
        </w:tc>
        <w:tc>
          <w:tcPr>
            <w:tcW w:w="33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i/>
                <w:iCs/>
              </w:rPr>
              <w:t>1</w:t>
            </w:r>
            <w:ins w:id="52" w:author="%E9%83%9D%E4%BD%B3%E4%BF%90" w:date="2015-12-03T13:48:00Z">
              <w:r w:rsidRPr="007B4359">
                <w:rPr>
                  <w:i/>
                  <w:iCs/>
                </w:rPr>
                <w:t>7</w:t>
              </w:r>
            </w:ins>
          </w:p>
        </w:tc>
        <w:tc>
          <w:tcPr>
            <w:tcW w:w="33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i/>
                <w:iCs/>
              </w:rPr>
              <w:t>2</w:t>
            </w:r>
            <w:ins w:id="53" w:author="%E9%83%9D%E4%BD%B3%E4%BF%90" w:date="2015-12-03T13:48:00Z">
              <w:r w:rsidRPr="007B4359">
                <w:rPr>
                  <w:i/>
                  <w:iCs/>
                </w:rPr>
                <w:t>.5</w:t>
              </w:r>
            </w:ins>
          </w:p>
        </w:tc>
        <w:tc>
          <w:tcPr>
            <w:tcW w:w="33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i/>
                <w:iCs/>
              </w:rPr>
              <w:t>B</w:t>
            </w:r>
            <w:ins w:id="54" w:author="%E9%83%9D%E4%BD%B3%E4%BF%90" w:date="2015-12-03T13:48:00Z">
              <w:r w:rsidRPr="007B4359">
                <w:rPr>
                  <w:rFonts w:hint="eastAsia"/>
                  <w:i/>
                  <w:iCs/>
                </w:rPr>
                <w:t>3</w:t>
              </w:r>
              <w:r w:rsidRPr="007B4359">
                <w:rPr>
                  <w:i/>
                  <w:iCs/>
                </w:rPr>
                <w:t>、</w:t>
              </w:r>
              <w:r w:rsidRPr="007B4359">
                <w:rPr>
                  <w:rFonts w:hint="eastAsia"/>
                  <w:i/>
                  <w:iCs/>
                </w:rPr>
                <w:t>B2</w:t>
              </w:r>
            </w:ins>
            <w:r w:rsidRPr="007B4359">
              <w:rPr>
                <w:i/>
                <w:iCs/>
              </w:rPr>
              <w:t>1</w:t>
            </w:r>
            <w:ins w:id="55" w:author="%E9%83%9D%E4%BD%B3%E4%BF%90" w:date="2015-12-03T13:48:00Z">
              <w:r w:rsidRPr="007B4359">
                <w:rPr>
                  <w:i/>
                  <w:iCs/>
                </w:rPr>
                <w:t>~16</w:t>
              </w:r>
            </w:ins>
          </w:p>
        </w:tc>
        <w:tc>
          <w:tcPr>
            <w:tcW w:w="33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i/>
                <w:iCs/>
              </w:rPr>
              <w:t>9</w:t>
            </w:r>
            <w:ins w:id="56" w:author="%E9%83%9D%E4%BD%B3%E4%BF%90" w:date="2015-12-03T13:48:00Z">
              <w:r w:rsidRPr="007B4359">
                <w:rPr>
                  <w:i/>
                  <w:iCs/>
                </w:rPr>
                <w:t>000</w:t>
              </w:r>
            </w:ins>
          </w:p>
        </w:tc>
        <w:tc>
          <w:tcPr>
            <w:tcW w:w="33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i/>
                <w:iCs/>
              </w:rPr>
              <w:t>2</w:t>
            </w:r>
            <w:ins w:id="57" w:author="%E9%83%9D%E4%BD%B3%E4%BF%90" w:date="2015-12-03T13:48:00Z">
              <w:r w:rsidRPr="007B4359">
                <w:rPr>
                  <w:i/>
                  <w:iCs/>
                </w:rPr>
                <w:t>300</w:t>
              </w:r>
            </w:ins>
          </w:p>
        </w:tc>
        <w:tc>
          <w:tcPr>
            <w:tcW w:w="33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i/>
                <w:iCs/>
              </w:rPr>
              <w:t>1</w:t>
            </w:r>
            <w:ins w:id="58" w:author="%E9%83%9D%E4%BD%B3%E4%BF%90" w:date="2015-12-03T13:48:00Z">
              <w:r w:rsidRPr="007B4359">
                <w:rPr>
                  <w:i/>
                  <w:iCs/>
                </w:rPr>
                <w:t>8</w:t>
              </w:r>
              <w:r w:rsidRPr="007B4359">
                <w:rPr>
                  <w:i/>
                  <w:iCs/>
                </w:rPr>
                <w:t>层</w:t>
              </w:r>
            </w:ins>
          </w:p>
        </w:tc>
        <w:tc>
          <w:tcPr>
            <w:tcW w:w="33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3</w:t>
            </w:r>
            <w:ins w:id="59" w:author="%E9%83%9D%E4%BD%B3%E4%BF%90" w:date="2015-12-03T13:48:00Z">
              <w:r w:rsidRPr="007B4359">
                <w:t>600</w:t>
              </w:r>
            </w:ins>
          </w:p>
        </w:tc>
        <w:tc>
          <w:tcPr>
            <w:tcW w:w="33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p>
        </w:tc>
      </w:tr>
    </w:tbl>
    <w:p w:rsidR="007B4359" w:rsidRPr="007B4359" w:rsidRDefault="007B4359" w:rsidP="007B4359">
      <w:pPr>
        <w:ind w:firstLineChars="0" w:firstLine="0"/>
      </w:pPr>
    </w:p>
    <w:p w:rsidR="007B4359" w:rsidRPr="007B4359" w:rsidRDefault="007B4359" w:rsidP="007B4359">
      <w:pPr>
        <w:ind w:firstLineChars="0" w:firstLine="0"/>
      </w:pPr>
      <w:r w:rsidRPr="007B4359">
        <w:t>1.3</w:t>
      </w:r>
      <w:r w:rsidRPr="007B4359">
        <w:rPr>
          <w:u w:val="single"/>
        </w:rPr>
        <w:t>自动扶梯：本工程自动扶梯选型见</w:t>
      </w:r>
      <w:r w:rsidRPr="007B4359">
        <w:rPr>
          <w:u w:val="single"/>
        </w:rPr>
        <w:t>“</w:t>
      </w:r>
      <w:r w:rsidRPr="007B4359">
        <w:rPr>
          <w:u w:val="single"/>
        </w:rPr>
        <w:t>扶梯选型表</w:t>
      </w:r>
      <w:r w:rsidRPr="007B4359">
        <w:rPr>
          <w:u w:val="single"/>
        </w:rPr>
        <w:t>”</w:t>
      </w:r>
      <w:r w:rsidRPr="007B4359">
        <w:rPr>
          <w:u w:val="single"/>
        </w:rPr>
        <w:t>，自动扶梯的土建技术要求和布置图由厂家具体设计并配合施工进行。本项目自动扶梯共设有</w:t>
      </w:r>
      <w:r w:rsidRPr="007B4359">
        <w:rPr>
          <w:u w:val="single"/>
        </w:rPr>
        <w:t>xx</w:t>
      </w:r>
      <w:r w:rsidRPr="007B4359">
        <w:rPr>
          <w:u w:val="single"/>
        </w:rPr>
        <w:t>部扶梯。扶梯应选节能扶梯，采用变频控制。均在坑底设排水设施。</w:t>
      </w:r>
    </w:p>
    <w:p w:rsidR="007B4359" w:rsidRPr="007B4359" w:rsidRDefault="007B4359" w:rsidP="007B4359">
      <w:pPr>
        <w:ind w:firstLineChars="0" w:firstLine="0"/>
      </w:pPr>
      <w:r w:rsidRPr="007B4359">
        <w:t>1.4</w:t>
      </w:r>
      <w:r w:rsidRPr="007B4359">
        <w:t>自动扶梯选型表</w:t>
      </w:r>
    </w:p>
    <w:tbl>
      <w:tblPr>
        <w:tblW w:w="20490" w:type="dxa"/>
        <w:tblCellMar>
          <w:left w:w="0" w:type="dxa"/>
          <w:right w:w="0" w:type="dxa"/>
        </w:tblCellMar>
        <w:tblLook w:val="04A0" w:firstRow="1" w:lastRow="0" w:firstColumn="1" w:lastColumn="0" w:noHBand="0" w:noVBand="1"/>
      </w:tblPr>
      <w:tblGrid>
        <w:gridCol w:w="2309"/>
        <w:gridCol w:w="2980"/>
        <w:gridCol w:w="2309"/>
        <w:gridCol w:w="3019"/>
        <w:gridCol w:w="2949"/>
        <w:gridCol w:w="2308"/>
        <w:gridCol w:w="2308"/>
        <w:gridCol w:w="2308"/>
      </w:tblGrid>
      <w:tr w:rsidR="007B4359" w:rsidRPr="007B4359" w:rsidTr="007B4359">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b/>
                <w:bCs/>
              </w:rPr>
              <w:t>自</w:t>
            </w:r>
            <w:ins w:id="60" w:author="%E9%83%9D%E4%BD%B3%E4%BF%90" w:date="2015-12-03T13:48:00Z">
              <w:r w:rsidRPr="007B4359">
                <w:rPr>
                  <w:rFonts w:hint="eastAsia"/>
                  <w:b/>
                  <w:bCs/>
                </w:rPr>
                <w:t>动扶梯编号</w:t>
              </w:r>
            </w:ins>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宽</w:t>
            </w:r>
            <w:ins w:id="61" w:author="%E9%83%9D%E4%BD%B3%E4%BF%90" w:date="2015-12-03T13:48:00Z">
              <w:r w:rsidRPr="007B4359">
                <w:rPr>
                  <w:b/>
                  <w:bCs/>
                </w:rPr>
                <w:t>度</w:t>
              </w:r>
              <w:r w:rsidRPr="007B4359">
                <w:rPr>
                  <w:b/>
                  <w:bCs/>
                </w:rPr>
                <w:t>W3</w:t>
              </w:r>
            </w:ins>
            <w:r w:rsidRPr="007B4359">
              <w:rPr>
                <w:rFonts w:hint="eastAsia"/>
                <w:b/>
                <w:bCs/>
              </w:rPr>
              <w:t>（</w:t>
            </w:r>
            <w:ins w:id="62" w:author="%E9%83%9D%E4%BD%B3%E4%BF%90" w:date="2015-12-03T13:48:00Z">
              <w:r w:rsidRPr="007B4359">
                <w:rPr>
                  <w:rFonts w:hint="eastAsia"/>
                  <w:b/>
                  <w:bCs/>
                </w:rPr>
                <w:t>mm</w:t>
              </w:r>
              <w:r w:rsidRPr="007B4359">
                <w:rPr>
                  <w:rFonts w:hint="eastAsia"/>
                  <w:b/>
                  <w:bCs/>
                </w:rPr>
                <w:t>）</w:t>
              </w:r>
            </w:ins>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提</w:t>
            </w:r>
            <w:ins w:id="63" w:author="%E9%83%9D%E4%BD%B3%E4%BF%90" w:date="2015-12-03T13:48:00Z">
              <w:r w:rsidRPr="007B4359">
                <w:rPr>
                  <w:b/>
                  <w:bCs/>
                </w:rPr>
                <w:t>升高度</w:t>
              </w:r>
            </w:ins>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倾</w:t>
            </w:r>
            <w:ins w:id="64" w:author="%E9%83%9D%E4%BD%B3%E4%BF%90" w:date="2015-12-03T13:48:00Z">
              <w:r w:rsidRPr="007B4359">
                <w:rPr>
                  <w:b/>
                  <w:bCs/>
                </w:rPr>
                <w:t>斜角</w:t>
              </w:r>
            </w:ins>
          </w:p>
          <w:p w:rsidR="007B4359" w:rsidRPr="007B4359" w:rsidRDefault="007B4359" w:rsidP="007B4359">
            <w:pPr>
              <w:ind w:firstLineChars="0" w:firstLine="0"/>
            </w:pPr>
            <w:r w:rsidRPr="007B4359">
              <w:rPr>
                <w:rFonts w:hint="eastAsia"/>
                <w:b/>
                <w:bCs/>
              </w:rPr>
              <w:lastRenderedPageBreak/>
              <w:t>（</w:t>
            </w:r>
            <w:ins w:id="65" w:author="%E9%83%9D%E4%BD%B3%E4%BF%90" w:date="2015-12-03T13:48:00Z">
              <w:r w:rsidRPr="007B4359">
                <w:rPr>
                  <w:rFonts w:hint="eastAsia"/>
                  <w:b/>
                  <w:bCs/>
                </w:rPr>
                <w:t>   </w:t>
              </w:r>
              <w:r w:rsidRPr="007B4359">
                <w:rPr>
                  <w:rFonts w:hint="eastAsia"/>
                  <w:b/>
                  <w:bCs/>
                </w:rPr>
                <w:t>°）</w:t>
              </w:r>
            </w:ins>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lastRenderedPageBreak/>
              <w:t>额</w:t>
            </w:r>
            <w:ins w:id="66" w:author="%E9%83%9D%E4%BD%B3%E4%BF%90" w:date="2015-12-03T13:48:00Z">
              <w:r w:rsidRPr="007B4359">
                <w:rPr>
                  <w:b/>
                  <w:bCs/>
                </w:rPr>
                <w:t>定速度</w:t>
              </w:r>
            </w:ins>
          </w:p>
          <w:p w:rsidR="007B4359" w:rsidRPr="007B4359" w:rsidRDefault="007B4359" w:rsidP="007B4359">
            <w:pPr>
              <w:ind w:firstLineChars="0" w:firstLine="0"/>
            </w:pPr>
            <w:r w:rsidRPr="007B4359">
              <w:rPr>
                <w:rFonts w:hint="eastAsia"/>
                <w:b/>
                <w:bCs/>
              </w:rPr>
              <w:lastRenderedPageBreak/>
              <w:t>（</w:t>
            </w:r>
            <w:ins w:id="67" w:author="%E9%83%9D%E4%BD%B3%E4%BF%90" w:date="2015-12-03T13:48:00Z">
              <w:r w:rsidRPr="007B4359">
                <w:rPr>
                  <w:rFonts w:hint="eastAsia"/>
                  <w:b/>
                  <w:bCs/>
                </w:rPr>
                <w:t>m/s</w:t>
              </w:r>
              <w:r w:rsidRPr="007B4359">
                <w:rPr>
                  <w:rFonts w:hint="eastAsia"/>
                  <w:b/>
                  <w:bCs/>
                </w:rPr>
                <w:t>）</w:t>
              </w:r>
            </w:ins>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lastRenderedPageBreak/>
              <w:t>运</w:t>
            </w:r>
            <w:ins w:id="68" w:author="%E9%83%9D%E4%BD%B3%E4%BF%90" w:date="2015-12-03T13:48:00Z">
              <w:r w:rsidRPr="007B4359">
                <w:rPr>
                  <w:b/>
                  <w:bCs/>
                </w:rPr>
                <w:t>送能力</w:t>
              </w:r>
            </w:ins>
          </w:p>
          <w:p w:rsidR="007B4359" w:rsidRPr="007B4359" w:rsidRDefault="007B4359" w:rsidP="007B4359">
            <w:pPr>
              <w:ind w:firstLineChars="0" w:firstLine="0"/>
            </w:pPr>
            <w:r w:rsidRPr="007B4359">
              <w:rPr>
                <w:rFonts w:hint="eastAsia"/>
                <w:b/>
                <w:bCs/>
              </w:rPr>
              <w:lastRenderedPageBreak/>
              <w:t>（</w:t>
            </w:r>
            <w:ins w:id="69" w:author="%E9%83%9D%E4%BD%B3%E4%BF%90" w:date="2015-12-03T13:48:00Z">
              <w:r w:rsidRPr="007B4359">
                <w:rPr>
                  <w:rFonts w:hint="eastAsia"/>
                  <w:b/>
                  <w:bCs/>
                </w:rPr>
                <w:t>人</w:t>
              </w:r>
              <w:r w:rsidRPr="007B4359">
                <w:rPr>
                  <w:rFonts w:hint="eastAsia"/>
                  <w:b/>
                  <w:bCs/>
                </w:rPr>
                <w:t>/h</w:t>
              </w:r>
              <w:r w:rsidRPr="007B4359">
                <w:rPr>
                  <w:rFonts w:hint="eastAsia"/>
                  <w:b/>
                  <w:bCs/>
                </w:rPr>
                <w:t>）</w:t>
              </w:r>
            </w:ins>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b/>
                <w:bCs/>
              </w:rPr>
              <w:lastRenderedPageBreak/>
              <w:t>停</w:t>
            </w:r>
            <w:ins w:id="70" w:author="%E9%83%9D%E4%BD%B3%E4%BF%90" w:date="2015-12-03T13:48:00Z">
              <w:r w:rsidRPr="007B4359">
                <w:rPr>
                  <w:rFonts w:hint="eastAsia"/>
                  <w:b/>
                  <w:bCs/>
                </w:rPr>
                <w:t>站层</w:t>
              </w:r>
            </w:ins>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b/>
                <w:bCs/>
              </w:rPr>
              <w:t>备</w:t>
            </w:r>
            <w:ins w:id="71" w:author="%E9%83%9D%E4%BD%B3%E4%BF%90" w:date="2015-12-03T13:48:00Z">
              <w:r w:rsidRPr="007B4359">
                <w:rPr>
                  <w:rFonts w:hint="eastAsia"/>
                  <w:b/>
                  <w:bCs/>
                </w:rPr>
                <w:t>注</w:t>
              </w:r>
            </w:ins>
          </w:p>
        </w:tc>
      </w:tr>
      <w:tr w:rsidR="007B4359" w:rsidRPr="007B4359" w:rsidTr="007B4359">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i/>
                <w:iCs/>
              </w:rPr>
              <w:lastRenderedPageBreak/>
              <w:t>F</w:t>
            </w:r>
            <w:ins w:id="72" w:author="%E9%83%9D%E4%BD%B3%E4%BF%90" w:date="2015-12-03T13:48:00Z">
              <w:r w:rsidRPr="007B4359">
                <w:rPr>
                  <w:i/>
                  <w:iCs/>
                </w:rPr>
                <w:t>T1</w:t>
              </w:r>
            </w:ins>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i/>
                <w:iCs/>
              </w:rPr>
              <w:t>8</w:t>
            </w:r>
            <w:ins w:id="73" w:author="%E9%83%9D%E4%BD%B3%E4%BF%90" w:date="2015-12-03T13:48:00Z">
              <w:r w:rsidRPr="007B4359">
                <w:rPr>
                  <w:i/>
                  <w:iCs/>
                </w:rPr>
                <w:t>00</w:t>
              </w:r>
            </w:ins>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i/>
                <w:iCs/>
              </w:rPr>
              <w:t>6</w:t>
            </w:r>
            <w:ins w:id="74" w:author="%E9%83%9D%E4%BD%B3%E4%BF%90" w:date="2015-12-03T13:48:00Z">
              <w:r w:rsidRPr="007B4359">
                <w:rPr>
                  <w:i/>
                  <w:iCs/>
                </w:rPr>
                <w:t>/5.1</w:t>
              </w:r>
            </w:ins>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i/>
                <w:iCs/>
              </w:rPr>
              <w:t>3</w:t>
            </w:r>
            <w:ins w:id="75" w:author="%E9%83%9D%E4%BD%B3%E4%BF%90" w:date="2015-12-03T13:48:00Z">
              <w:r w:rsidRPr="007B4359">
                <w:rPr>
                  <w:i/>
                  <w:iCs/>
                </w:rPr>
                <w:t>0/35</w:t>
              </w:r>
            </w:ins>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i/>
                <w:iCs/>
              </w:rPr>
              <w:t>0</w:t>
            </w:r>
            <w:ins w:id="76" w:author="%E9%83%9D%E4%BD%B3%E4%BF%90" w:date="2015-12-03T13:48:00Z">
              <w:r w:rsidRPr="007B4359">
                <w:rPr>
                  <w:i/>
                  <w:iCs/>
                </w:rPr>
                <w:t>.5</w:t>
              </w:r>
            </w:ins>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4</w:t>
            </w:r>
            <w:ins w:id="77" w:author="%E9%83%9D%E4%BD%B3%E4%BF%90" w:date="2015-12-03T13:48:00Z">
              <w:r w:rsidRPr="007B4359">
                <w:t>800</w:t>
              </w:r>
            </w:ins>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p>
        </w:tc>
        <w:tc>
          <w:tcPr>
            <w:tcW w:w="75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p>
        </w:tc>
      </w:tr>
    </w:tbl>
    <w:p w:rsidR="007B4359" w:rsidRPr="007B4359" w:rsidRDefault="007B4359" w:rsidP="007B4359">
      <w:pPr>
        <w:ind w:firstLineChars="0" w:firstLine="0"/>
      </w:pPr>
    </w:p>
    <w:p w:rsidR="007B4359" w:rsidRPr="007B4359" w:rsidRDefault="007B4359" w:rsidP="007B4359">
      <w:pPr>
        <w:ind w:firstLineChars="0" w:firstLine="0"/>
      </w:pPr>
      <w:r w:rsidRPr="007B4359">
        <w:t>1.5</w:t>
      </w:r>
      <w:r w:rsidRPr="007B4359">
        <w:rPr>
          <w:u w:val="single"/>
        </w:rPr>
        <w:t>当轿厢与对重（或平衡重）之下有人能够到达的空间，井道底坑的底面至少应按</w:t>
      </w:r>
      <w:r w:rsidRPr="007B4359">
        <w:rPr>
          <w:u w:val="single"/>
        </w:rPr>
        <w:t>5000N/</w:t>
      </w:r>
      <w:r w:rsidRPr="007B4359">
        <w:rPr>
          <w:u w:val="single"/>
        </w:rPr>
        <w:t>㎡荷载设计，且将对重缓冲器安装于一直延伸到坚固地面上的实心桩墩，或对重上装设安全钳。</w:t>
      </w:r>
    </w:p>
    <w:p w:rsidR="007B4359" w:rsidRPr="007B4359" w:rsidRDefault="007B4359" w:rsidP="007B4359">
      <w:pPr>
        <w:ind w:firstLineChars="0" w:firstLine="0"/>
      </w:pPr>
      <w:r w:rsidRPr="007B4359">
        <w:t>1.6</w:t>
      </w:r>
      <w:r w:rsidRPr="007B4359">
        <w:rPr>
          <w:u w:val="single"/>
        </w:rPr>
        <w:t>按照甲方要求，本工程电梯、扶梯设计参考甲方提供的电梯公司产品样本进行设计。其最终的土建技术要求和布置图（例如梯井预埋件及机房预留洞等细部尺寸等）待甲方招标确定型号后，由厂家具体设计，待配合施工进行。电梯扶梯指示器留洞位置、吊钩位置、坑底支墩、爬梯做法及井道预埋件位置见结构图。涉及电梯工程的所有土建部分项目，需在甲方落实电梯厂商、并给本设计院确认厂商的电梯、扶梯安装图后，方可土建施工；各电梯土建施工图需经其电梯、扶梯厂商认可后，方可施工。</w:t>
      </w:r>
    </w:p>
    <w:p w:rsidR="007B4359" w:rsidRPr="007B4359" w:rsidRDefault="007B4359" w:rsidP="007B4359">
      <w:pPr>
        <w:ind w:firstLineChars="0" w:firstLine="0"/>
      </w:pPr>
      <w:r w:rsidRPr="007B4359">
        <w:t>1.7</w:t>
      </w:r>
      <w:r w:rsidRPr="007B4359">
        <w:rPr>
          <w:u w:val="single"/>
        </w:rPr>
        <w:t>电梯层门具有防火性能，满足</w:t>
      </w:r>
      <w:r w:rsidRPr="007B4359">
        <w:rPr>
          <w:u w:val="single"/>
        </w:rPr>
        <w:t>1.0h</w:t>
      </w:r>
      <w:r w:rsidRPr="007B4359">
        <w:rPr>
          <w:u w:val="single"/>
        </w:rPr>
        <w:t>耐火极限。并应符合现行国家标准《电梯层门耐火试验完整性、隔热性和热通量测定法》</w:t>
      </w:r>
      <w:r w:rsidRPr="007B4359">
        <w:rPr>
          <w:u w:val="single"/>
        </w:rPr>
        <w:t>GB/T 27903</w:t>
      </w:r>
      <w:r w:rsidRPr="007B4359">
        <w:rPr>
          <w:u w:val="single"/>
        </w:rPr>
        <w:t>规定的完整性和隔热性要求</w:t>
      </w:r>
    </w:p>
    <w:p w:rsidR="007B4359" w:rsidRPr="007B4359" w:rsidRDefault="007B4359" w:rsidP="007B4359">
      <w:pPr>
        <w:ind w:firstLineChars="0" w:firstLine="0"/>
      </w:pPr>
      <w:r w:rsidRPr="007B4359">
        <w:t>2</w:t>
      </w:r>
      <w:r>
        <w:t>.</w:t>
      </w:r>
      <w:r w:rsidRPr="007B4359">
        <w:rPr>
          <w:u w:val="single"/>
        </w:rPr>
        <w:t>卫生洁具、成品隔断等产品由建设单位与设计单位共同商定，并应与施工配合。精装修区域详见精装修设计图纸。</w:t>
      </w:r>
    </w:p>
    <w:p w:rsidR="007B4359" w:rsidRPr="007B4359" w:rsidRDefault="007B4359" w:rsidP="007B4359">
      <w:pPr>
        <w:ind w:firstLineChars="0" w:firstLine="0"/>
      </w:pPr>
      <w:r w:rsidRPr="007B4359">
        <w:t>3</w:t>
      </w:r>
      <w:r>
        <w:t>.</w:t>
      </w:r>
      <w:r w:rsidRPr="007B4359">
        <w:rPr>
          <w:u w:val="single"/>
        </w:rPr>
        <w:t>灯具、送回风口等影响美观的器具，应由建设单位与设计单位共同确定样品后，方可批量定货、安装。精装修区域详见精装修设计图纸。</w:t>
      </w:r>
    </w:p>
    <w:p w:rsidR="007B4359" w:rsidRPr="007B4359" w:rsidRDefault="007B4359" w:rsidP="007B4359">
      <w:pPr>
        <w:ind w:firstLineChars="0" w:firstLine="0"/>
      </w:pPr>
      <w:r w:rsidRPr="007B4359">
        <w:t>4</w:t>
      </w:r>
      <w:r>
        <w:t>.</w:t>
      </w:r>
      <w:r w:rsidRPr="007B4359">
        <w:rPr>
          <w:u w:val="single"/>
        </w:rPr>
        <w:t>大型、重型设备及对荷载、电量、空气洁净度的有特殊要求的设备，业主应尽早招标，以便在施工中完成预留、预埋工作。</w:t>
      </w:r>
    </w:p>
    <w:p w:rsidR="007B4359" w:rsidRPr="007B4359" w:rsidRDefault="007B4359" w:rsidP="007B4359">
      <w:pPr>
        <w:ind w:firstLineChars="0" w:firstLine="0"/>
      </w:pPr>
      <w:r w:rsidRPr="007B4359">
        <w:t>5</w:t>
      </w:r>
      <w:r>
        <w:t>.</w:t>
      </w:r>
      <w:r w:rsidRPr="007B4359">
        <w:rPr>
          <w:u w:val="single"/>
        </w:rPr>
        <w:t>厨房的布置仅为示意，由专业厨房承包商提供工艺布置、机电需求及设备选型后，进行有关厨房的专业配合设计。施工可暂时做到楼面防水保护层。</w:t>
      </w:r>
    </w:p>
    <w:p w:rsidR="007B4359" w:rsidRPr="007B4359" w:rsidRDefault="007B4359" w:rsidP="007B4359">
      <w:pPr>
        <w:ind w:firstLineChars="0" w:firstLine="0"/>
      </w:pPr>
      <w:r w:rsidRPr="007B4359">
        <w:t>6</w:t>
      </w:r>
      <w:r>
        <w:t>.</w:t>
      </w:r>
      <w:r w:rsidRPr="007B4359">
        <w:rPr>
          <w:u w:val="single"/>
        </w:rPr>
        <w:t>本工程拟采用蜘蛛人擦窗系统，沿玻璃幕墙外侧在屋面梁上预留导轨安装空间、结构荷载，待擦窗机厂家确定后，由厂家与土建、幕墙配合深化设计，并应按施工进度要求及时向建筑设计单位提供明确的预埋件要求。</w:t>
      </w:r>
      <w:r w:rsidRPr="007B4359">
        <w:rPr>
          <w:u w:val="single"/>
        </w:rPr>
        <w:t xml:space="preserve"> </w:t>
      </w:r>
      <w:r w:rsidRPr="007B4359">
        <w:rPr>
          <w:u w:val="single"/>
        </w:rPr>
        <w:t>（设置</w:t>
      </w:r>
      <w:r w:rsidRPr="007B4359">
        <w:rPr>
          <w:u w:val="single"/>
        </w:rPr>
        <w:t>1</w:t>
      </w:r>
      <w:r w:rsidRPr="007B4359">
        <w:rPr>
          <w:u w:val="single"/>
        </w:rPr>
        <w:t>部擦窗机维</w:t>
      </w:r>
      <w:r w:rsidRPr="007B4359">
        <w:rPr>
          <w:u w:val="single"/>
        </w:rPr>
        <w:lastRenderedPageBreak/>
        <w:t>护系统</w:t>
      </w:r>
      <w:r w:rsidRPr="007B4359">
        <w:rPr>
          <w:u w:val="single"/>
        </w:rPr>
        <w:t>——</w:t>
      </w:r>
      <w:r w:rsidRPr="007B4359">
        <w:rPr>
          <w:u w:val="single"/>
        </w:rPr>
        <w:t>轨道式伸缩悬臂台车擦窗机。除自身条件之外，不需要任何装置即可方便直接地使外墙面得到彻底清擦且不留有死角。定期清洁维护应至少每半年一次，每</w:t>
      </w:r>
      <w:r w:rsidRPr="007B4359">
        <w:rPr>
          <w:u w:val="single"/>
        </w:rPr>
        <w:t>3</w:t>
      </w:r>
      <w:r w:rsidRPr="007B4359">
        <w:rPr>
          <w:u w:val="single"/>
        </w:rPr>
        <w:t>年进行一次全面检查。具体由厂家负责设计并与设计院协调配合后安装，本图仅示意轨道大致的位置。）</w:t>
      </w:r>
    </w:p>
    <w:p w:rsidR="007B4359" w:rsidRPr="007B4359" w:rsidRDefault="007B4359" w:rsidP="007B4359">
      <w:pPr>
        <w:ind w:firstLineChars="0" w:firstLine="0"/>
      </w:pPr>
      <w:r w:rsidRPr="007B4359">
        <w:t>7</w:t>
      </w:r>
      <w:r>
        <w:t>.</w:t>
      </w:r>
      <w:r w:rsidRPr="007B4359">
        <w:rPr>
          <w:u w:val="single"/>
        </w:rPr>
        <w:t>车库采用钢制车档，做法详见《汽车库（坡道式）建筑构造》（</w:t>
      </w:r>
      <w:r w:rsidRPr="007B4359">
        <w:rPr>
          <w:u w:val="single"/>
        </w:rPr>
        <w:t>05J927-1</w:t>
      </w:r>
      <w:r w:rsidRPr="007B4359">
        <w:rPr>
          <w:u w:val="single"/>
        </w:rPr>
        <w:t>），护墙防撞构造参见《汽车库（坡道式）建筑构造》（</w:t>
      </w:r>
      <w:r w:rsidRPr="007B4359">
        <w:rPr>
          <w:u w:val="single"/>
        </w:rPr>
        <w:t>05J927-1</w:t>
      </w:r>
      <w:r w:rsidRPr="007B4359">
        <w:rPr>
          <w:u w:val="single"/>
        </w:rPr>
        <w:t>）</w:t>
      </w:r>
      <w:r w:rsidRPr="007B4359">
        <w:t>。</w:t>
      </w:r>
    </w:p>
    <w:p w:rsidR="007B4359" w:rsidRPr="007B4359" w:rsidRDefault="007B4359" w:rsidP="007B4359">
      <w:pPr>
        <w:ind w:firstLineChars="0" w:firstLine="0"/>
      </w:pPr>
      <w:r w:rsidRPr="007B4359">
        <w:t>8</w:t>
      </w:r>
      <w:r>
        <w:t>.</w:t>
      </w:r>
      <w:r w:rsidRPr="007B4359">
        <w:rPr>
          <w:u w:val="single"/>
        </w:rPr>
        <w:t>地下室高窗、窗井、通风竖井等必须设可靠的安全防盗装置；用于墙面上的通风百叶和地面上的镀锌格栅式通风篦子应设防鼠、防虫装置；配电室门口设置</w:t>
      </w:r>
      <w:r w:rsidRPr="007B4359">
        <w:rPr>
          <w:u w:val="single"/>
        </w:rPr>
        <w:t>500</w:t>
      </w:r>
      <w:r w:rsidRPr="007B4359">
        <w:rPr>
          <w:u w:val="single"/>
        </w:rPr>
        <w:t>高可拆卸成品防鼠板。</w:t>
      </w:r>
    </w:p>
    <w:p w:rsidR="007B4359" w:rsidRPr="007B4359" w:rsidRDefault="007B4359" w:rsidP="007B4359">
      <w:pPr>
        <w:ind w:firstLineChars="0" w:firstLine="0"/>
      </w:pPr>
      <w:r w:rsidRPr="007B4359">
        <w:t>9</w:t>
      </w:r>
      <w:r>
        <w:t>.</w:t>
      </w:r>
      <w:r w:rsidRPr="007B4359">
        <w:rPr>
          <w:u w:val="single"/>
        </w:rPr>
        <w:t>室内固定家具：</w:t>
      </w:r>
      <w:r w:rsidRPr="007B4359">
        <w:rPr>
          <w:u w:val="single"/>
        </w:rPr>
        <w:t xml:space="preserve"> </w:t>
      </w:r>
      <w:r w:rsidRPr="007B4359">
        <w:rPr>
          <w:u w:val="single"/>
        </w:rPr>
        <w:t>体育馆、游泳馆比赛厅采用成品固定、活动座椅，具体见相关厂家的深化图纸，并进行色彩设计。</w:t>
      </w:r>
    </w:p>
    <w:p w:rsidR="007B4359" w:rsidRPr="007B4359" w:rsidRDefault="007B4359" w:rsidP="007B4359">
      <w:pPr>
        <w:ind w:firstLineChars="0" w:firstLine="0"/>
      </w:pPr>
      <w:r w:rsidRPr="007B4359">
        <w:t>10</w:t>
      </w:r>
      <w:r>
        <w:t>.</w:t>
      </w:r>
      <w:r w:rsidRPr="007B4359">
        <w:rPr>
          <w:u w:val="single"/>
        </w:rPr>
        <w:t>信报箱位置设在单元首层门厅外。信报箱选用</w:t>
      </w:r>
      <w:r w:rsidRPr="007B4359">
        <w:rPr>
          <w:u w:val="single"/>
        </w:rPr>
        <w:t>"</w:t>
      </w:r>
      <w:r w:rsidRPr="007B4359">
        <w:rPr>
          <w:u w:val="single"/>
        </w:rPr>
        <w:t>京</w:t>
      </w:r>
      <w:r w:rsidRPr="007B4359">
        <w:rPr>
          <w:u w:val="single"/>
        </w:rPr>
        <w:t>01SJ40"</w:t>
      </w:r>
      <w:r w:rsidRPr="007B4359">
        <w:rPr>
          <w:u w:val="single"/>
        </w:rPr>
        <w:t>标准图</w:t>
      </w:r>
      <w:r w:rsidRPr="007B4359">
        <w:rPr>
          <w:u w:val="single"/>
        </w:rPr>
        <w:t>A</w:t>
      </w:r>
      <w:r w:rsidRPr="007B4359">
        <w:rPr>
          <w:u w:val="single"/>
        </w:rPr>
        <w:t>型前开总门信报箱，第</w:t>
      </w:r>
      <w:r w:rsidRPr="007B4359">
        <w:rPr>
          <w:u w:val="single"/>
        </w:rPr>
        <w:t>6</w:t>
      </w:r>
      <w:r w:rsidRPr="007B4359">
        <w:rPr>
          <w:u w:val="single"/>
        </w:rPr>
        <w:t>页</w:t>
      </w:r>
      <w:r w:rsidRPr="007B4359">
        <w:rPr>
          <w:u w:val="single"/>
        </w:rPr>
        <w:t>3X8</w:t>
      </w:r>
      <w:r w:rsidRPr="007B4359">
        <w:rPr>
          <w:u w:val="single"/>
        </w:rPr>
        <w:t>、</w:t>
      </w:r>
      <w:r w:rsidRPr="007B4359">
        <w:rPr>
          <w:u w:val="single"/>
        </w:rPr>
        <w:t>2X8</w:t>
      </w:r>
      <w:r w:rsidRPr="007B4359">
        <w:rPr>
          <w:u w:val="single"/>
        </w:rPr>
        <w:t>型。一户一箱，具体数量根据各单元住宅户数订制。</w:t>
      </w:r>
    </w:p>
    <w:p w:rsidR="007B4359" w:rsidRPr="007B4359" w:rsidRDefault="007B4359" w:rsidP="007B4359">
      <w:pPr>
        <w:ind w:firstLineChars="0" w:firstLine="0"/>
      </w:pPr>
      <w:r w:rsidRPr="007B4359">
        <w:t>11</w:t>
      </w:r>
      <w:r>
        <w:t>.</w:t>
      </w:r>
      <w:r w:rsidRPr="007B4359">
        <w:rPr>
          <w:u w:val="single"/>
        </w:rPr>
        <w:t>电表为磁卡表设于公共管井内；中水表设于公共管井内；燃气磁卡表设于户内；自来水水表设于公共管井内。</w:t>
      </w:r>
    </w:p>
    <w:p w:rsidR="007B4359" w:rsidRPr="007B4359" w:rsidRDefault="007B4359" w:rsidP="007B4359">
      <w:pPr>
        <w:ind w:firstLineChars="0" w:firstLine="0"/>
      </w:pPr>
      <w:r w:rsidRPr="007B4359">
        <w:t>12</w:t>
      </w:r>
      <w:r>
        <w:t>.</w:t>
      </w:r>
      <w:r w:rsidRPr="007B4359">
        <w:rPr>
          <w:u w:val="single"/>
        </w:rPr>
        <w:t>住宅厨房、卫生间排气道选用《防火型、变截面住宅厨卫排气道》</w:t>
      </w:r>
      <w:r w:rsidRPr="007B4359">
        <w:rPr>
          <w:u w:val="single"/>
        </w:rPr>
        <w:t>10BJZ8</w:t>
      </w:r>
      <w:r w:rsidRPr="007B4359">
        <w:rPr>
          <w:u w:val="single"/>
        </w:rPr>
        <w:t>。排气道止逆阀采用</w:t>
      </w:r>
      <w:r w:rsidRPr="007B4359">
        <w:rPr>
          <w:u w:val="single"/>
        </w:rPr>
        <w:t>ZDA</w:t>
      </w:r>
      <w:r w:rsidRPr="007B4359">
        <w:rPr>
          <w:u w:val="single"/>
        </w:rPr>
        <w:t>防火止回阀。厨房：烟机排烟</w:t>
      </w:r>
      <w:r w:rsidRPr="007B4359">
        <w:rPr>
          <w:u w:val="single"/>
        </w:rPr>
        <w:t>%%c160</w:t>
      </w:r>
      <w:r w:rsidRPr="007B4359">
        <w:rPr>
          <w:u w:val="single"/>
        </w:rPr>
        <w:t>，选用</w:t>
      </w:r>
      <w:r w:rsidRPr="007B4359">
        <w:rPr>
          <w:u w:val="single"/>
        </w:rPr>
        <w:t>CA</w:t>
      </w:r>
      <w:r w:rsidRPr="007B4359">
        <w:rPr>
          <w:u w:val="single"/>
        </w:rPr>
        <w:t>型排气道。卫生间</w:t>
      </w:r>
      <w:r w:rsidRPr="007B4359">
        <w:rPr>
          <w:u w:val="single"/>
        </w:rPr>
        <w:t>:</w:t>
      </w:r>
      <w:r w:rsidRPr="007B4359">
        <w:rPr>
          <w:u w:val="single"/>
        </w:rPr>
        <w:t>选用</w:t>
      </w:r>
      <w:r w:rsidRPr="007B4359">
        <w:rPr>
          <w:u w:val="single"/>
        </w:rPr>
        <w:t>WB</w:t>
      </w:r>
      <w:r w:rsidRPr="007B4359">
        <w:rPr>
          <w:u w:val="single"/>
        </w:rPr>
        <w:t>型排气道。</w:t>
      </w:r>
    </w:p>
    <w:p w:rsidR="007B4359" w:rsidRPr="007B4359" w:rsidRDefault="007B4359" w:rsidP="007B4359">
      <w:pPr>
        <w:ind w:firstLineChars="0" w:firstLine="0"/>
      </w:pPr>
      <w:r w:rsidRPr="007B4359">
        <w:t>13</w:t>
      </w:r>
      <w:r>
        <w:t>.</w:t>
      </w:r>
      <w:r w:rsidRPr="007B4359">
        <w:rPr>
          <w:u w:val="single"/>
        </w:rPr>
        <w:t>阳台、空调室外机护栏、穿墙洞及相关要求，详户型详图。空调室外机百叶采用铝合金百叶，通风率</w:t>
      </w:r>
      <w:r w:rsidRPr="007B4359">
        <w:rPr>
          <w:u w:val="single"/>
        </w:rPr>
        <w:t>≥75%</w:t>
      </w:r>
      <w:r w:rsidRPr="007B4359">
        <w:rPr>
          <w:u w:val="single"/>
        </w:rPr>
        <w:t>，百叶角度＜</w:t>
      </w:r>
      <w:r w:rsidRPr="007B4359">
        <w:rPr>
          <w:u w:val="single"/>
        </w:rPr>
        <w:t>20°</w:t>
      </w:r>
      <w:r w:rsidRPr="007B4359">
        <w:rPr>
          <w:u w:val="single"/>
        </w:rPr>
        <w:t>，百叶安装外侧向上，利于通风，局部可开启。空调机护栏、空调管外墙留洞详单元详图及墙身详图，室外机位均应向冷凝水管口处找坡</w:t>
      </w:r>
      <w:r w:rsidRPr="007B4359">
        <w:rPr>
          <w:u w:val="single"/>
        </w:rPr>
        <w:t>1%</w:t>
      </w:r>
      <w:r w:rsidRPr="007B4359">
        <w:rPr>
          <w:u w:val="single"/>
        </w:rPr>
        <w:t>。</w:t>
      </w:r>
    </w:p>
    <w:p w:rsidR="007B4359" w:rsidRPr="007B4359" w:rsidRDefault="007B4359" w:rsidP="007B4359">
      <w:pPr>
        <w:ind w:firstLineChars="0" w:firstLine="0"/>
      </w:pPr>
      <w:r w:rsidRPr="007B4359">
        <w:t>14</w:t>
      </w:r>
      <w:r>
        <w:t>.</w:t>
      </w:r>
      <w:r w:rsidRPr="007B4359">
        <w:rPr>
          <w:u w:val="single"/>
        </w:rPr>
        <w:t>本工程按照《北京市太阳能热水系统城镇建筑应用管理办法》京建法【</w:t>
      </w:r>
      <w:r w:rsidRPr="007B4359">
        <w:rPr>
          <w:u w:val="single"/>
        </w:rPr>
        <w:t>2013</w:t>
      </w:r>
      <w:r w:rsidRPr="007B4359">
        <w:rPr>
          <w:u w:val="single"/>
        </w:rPr>
        <w:t>】</w:t>
      </w:r>
      <w:r w:rsidRPr="007B4359">
        <w:rPr>
          <w:u w:val="single"/>
        </w:rPr>
        <w:t>3</w:t>
      </w:r>
      <w:r w:rsidRPr="007B4359">
        <w:rPr>
          <w:u w:val="single"/>
        </w:rPr>
        <w:t>号文件的精神设太阳能热水系统，每户一套，集热器集中设置在</w:t>
      </w:r>
      <w:r w:rsidRPr="007B4359">
        <w:rPr>
          <w:u w:val="single"/>
        </w:rPr>
        <w:t xml:space="preserve"> </w:t>
      </w:r>
      <w:r w:rsidRPr="007B4359">
        <w:rPr>
          <w:u w:val="single"/>
        </w:rPr>
        <w:t>，详见屋顶平面图及给排水施工图。施工时必须与太阳能厂家密切配合。</w:t>
      </w:r>
    </w:p>
    <w:p w:rsidR="007B4359" w:rsidRPr="007B4359" w:rsidRDefault="007B4359" w:rsidP="007B4359">
      <w:pPr>
        <w:ind w:firstLineChars="0" w:firstLine="0"/>
      </w:pPr>
      <w:r w:rsidRPr="007B4359">
        <w:lastRenderedPageBreak/>
        <w:t>十六、安全防护</w:t>
      </w:r>
    </w:p>
    <w:p w:rsidR="007B4359" w:rsidRPr="007B4359" w:rsidRDefault="007B4359" w:rsidP="007B4359">
      <w:pPr>
        <w:ind w:firstLineChars="0" w:firstLine="0"/>
      </w:pPr>
      <w:r w:rsidRPr="007B4359">
        <w:t>1</w:t>
      </w:r>
      <w:r>
        <w:t>.</w:t>
      </w:r>
      <w:r w:rsidRPr="007B4359">
        <w:rPr>
          <w:u w:val="single"/>
        </w:rPr>
        <w:t>建筑内严禁存放和使用火灾危险性为甲、乙类物品。</w:t>
      </w:r>
    </w:p>
    <w:p w:rsidR="007B4359" w:rsidRPr="007B4359" w:rsidRDefault="007B4359" w:rsidP="007B4359">
      <w:pPr>
        <w:ind w:firstLineChars="0" w:firstLine="0"/>
      </w:pPr>
      <w:r w:rsidRPr="007B4359">
        <w:t>2</w:t>
      </w:r>
      <w:r>
        <w:t>.</w:t>
      </w:r>
      <w:r w:rsidRPr="007B4359">
        <w:rPr>
          <w:u w:val="single"/>
        </w:rPr>
        <w:t>落地玻璃及外窗窗台距楼地面净高低于</w:t>
      </w:r>
      <w:r w:rsidRPr="007B4359">
        <w:rPr>
          <w:u w:val="single"/>
        </w:rPr>
        <w:t>0.8m</w:t>
      </w:r>
      <w:r w:rsidRPr="007B4359">
        <w:rPr>
          <w:u w:val="single"/>
        </w:rPr>
        <w:t>时（除窗外为阳台或平台外）均设防护栏杆，净高（从可踏面起计算，无可踏面时，防护栏杆净高从楼面起计算）不低于</w:t>
      </w:r>
      <w:r w:rsidRPr="007B4359">
        <w:rPr>
          <w:u w:val="single"/>
        </w:rPr>
        <w:t>800mm</w:t>
      </w:r>
      <w:r w:rsidRPr="007B4359">
        <w:rPr>
          <w:u w:val="single"/>
        </w:rPr>
        <w:t>，详见墙身详图。如落地玻璃及外窗在距楼地面</w:t>
      </w:r>
      <w:r w:rsidRPr="007B4359">
        <w:rPr>
          <w:u w:val="single"/>
        </w:rPr>
        <w:t>0.8m</w:t>
      </w:r>
      <w:r w:rsidRPr="007B4359">
        <w:rPr>
          <w:u w:val="single"/>
        </w:rPr>
        <w:t>处有横向框料时，窗台高度铝合金横梁能承受的水平荷载应不小于</w:t>
      </w:r>
      <w:r w:rsidRPr="007B4359">
        <w:rPr>
          <w:u w:val="single"/>
        </w:rPr>
        <w:t>1.0KN/m</w:t>
      </w:r>
      <w:r w:rsidRPr="007B4359">
        <w:rPr>
          <w:u w:val="single"/>
        </w:rPr>
        <w:t>。距地</w:t>
      </w:r>
      <w:r w:rsidRPr="007B4359">
        <w:rPr>
          <w:u w:val="single"/>
        </w:rPr>
        <w:t>0.8m</w:t>
      </w:r>
      <w:r w:rsidRPr="007B4359">
        <w:rPr>
          <w:u w:val="single"/>
        </w:rPr>
        <w:t>以下采用固定扇，且使用钢化中空夹胶安全玻璃。</w:t>
      </w:r>
    </w:p>
    <w:p w:rsidR="007B4359" w:rsidRPr="007B4359" w:rsidRDefault="007B4359" w:rsidP="007B4359">
      <w:pPr>
        <w:ind w:firstLineChars="0" w:firstLine="0"/>
      </w:pPr>
      <w:r w:rsidRPr="007B4359">
        <w:t>3</w:t>
      </w:r>
      <w:r>
        <w:t>.</w:t>
      </w:r>
      <w:r w:rsidRPr="007B4359">
        <w:t>室外平台、外廊、楼梯、平台等临空部位设防护栏杆</w:t>
      </w:r>
    </w:p>
    <w:p w:rsidR="007B4359" w:rsidRPr="007B4359" w:rsidRDefault="007B4359" w:rsidP="007B4359">
      <w:pPr>
        <w:ind w:firstLineChars="0" w:firstLine="0"/>
      </w:pPr>
      <w:r w:rsidRPr="007B4359">
        <w:t>3.1</w:t>
      </w:r>
      <w:r w:rsidRPr="007B4359">
        <w:rPr>
          <w:u w:val="single"/>
        </w:rPr>
        <w:t>室外平台、外廊、阳台、室内回廊、内天井、上人屋面、楼梯（包括室外楼梯）、平台等临空部位设防护栏杆，其高度不低于</w:t>
      </w:r>
      <w:r w:rsidRPr="007B4359">
        <w:rPr>
          <w:u w:val="single"/>
        </w:rPr>
        <w:t>1.10m</w:t>
      </w:r>
      <w:r w:rsidRPr="007B4359">
        <w:rPr>
          <w:u w:val="single"/>
        </w:rPr>
        <w:t>。栏杆应采用坚固、耐久的材料制作，并能承受现行《建筑结构荷载规范》</w:t>
      </w:r>
      <w:r w:rsidRPr="007B4359">
        <w:rPr>
          <w:u w:val="single"/>
        </w:rPr>
        <w:t>GB50009</w:t>
      </w:r>
      <w:r w:rsidRPr="007B4359">
        <w:rPr>
          <w:u w:val="single"/>
        </w:rPr>
        <w:t>中规定的栏杆荷载要求。室内及室外玻璃栏板，厂家应进行二次设计，应符合</w:t>
      </w:r>
      <w:r w:rsidRPr="007B4359">
        <w:rPr>
          <w:u w:val="single"/>
        </w:rPr>
        <w:t> </w:t>
      </w:r>
      <w:r w:rsidRPr="007B4359">
        <w:rPr>
          <w:u w:val="single"/>
        </w:rPr>
        <w:t>《建筑玻璃应用技术规程》</w:t>
      </w:r>
      <w:r w:rsidRPr="007B4359">
        <w:rPr>
          <w:u w:val="single"/>
        </w:rPr>
        <w:t>JGJ113-2015</w:t>
      </w:r>
      <w:r w:rsidRPr="007B4359">
        <w:rPr>
          <w:u w:val="single"/>
        </w:rPr>
        <w:t>第</w:t>
      </w:r>
      <w:r w:rsidRPr="007B4359">
        <w:rPr>
          <w:u w:val="single"/>
        </w:rPr>
        <w:t>7.2.5</w:t>
      </w:r>
      <w:r w:rsidRPr="007B4359">
        <w:rPr>
          <w:u w:val="single"/>
        </w:rPr>
        <w:t>、</w:t>
      </w:r>
      <w:r w:rsidRPr="007B4359">
        <w:rPr>
          <w:u w:val="single"/>
        </w:rPr>
        <w:t>7.2.6</w:t>
      </w:r>
      <w:r w:rsidRPr="007B4359">
        <w:rPr>
          <w:u w:val="single"/>
        </w:rPr>
        <w:t>条规定。栏杆、栏板与混凝土板或主体结构应可靠连接，顶部水平荷载应满足《建筑结构荷载规范》</w:t>
      </w:r>
      <w:r w:rsidRPr="007B4359">
        <w:rPr>
          <w:u w:val="single"/>
        </w:rPr>
        <w:t>GB50009-2012</w:t>
      </w:r>
      <w:r w:rsidRPr="007B4359">
        <w:rPr>
          <w:u w:val="single"/>
        </w:rPr>
        <w:t>）中的规定。上人屋面、外廊、楼梯、平台、阳台、看台等临空部位设防护栏杆，防护栏杆必须牢固、安全、高度不低于（距地</w:t>
      </w:r>
      <w:r w:rsidRPr="007B4359">
        <w:rPr>
          <w:u w:val="single"/>
        </w:rPr>
        <w:t>24m</w:t>
      </w:r>
      <w:r w:rsidRPr="007B4359">
        <w:rPr>
          <w:u w:val="single"/>
        </w:rPr>
        <w:t>以下</w:t>
      </w:r>
      <w:r w:rsidRPr="007B4359">
        <w:rPr>
          <w:u w:val="single"/>
        </w:rPr>
        <w:t>1.05m</w:t>
      </w:r>
      <w:r w:rsidRPr="007B4359">
        <w:rPr>
          <w:u w:val="single"/>
        </w:rPr>
        <w:t>）</w:t>
      </w:r>
      <w:r w:rsidRPr="007B4359">
        <w:rPr>
          <w:u w:val="single"/>
        </w:rPr>
        <w:t>1.10m</w:t>
      </w:r>
      <w:r w:rsidRPr="007B4359">
        <w:rPr>
          <w:u w:val="single"/>
        </w:rPr>
        <w:t>。防护栏杆最薄弱处承受的最小水平推力采用不小于</w:t>
      </w:r>
      <w:r w:rsidRPr="007B4359">
        <w:rPr>
          <w:u w:val="single"/>
        </w:rPr>
        <w:t>:1.0kN/m</w:t>
      </w:r>
      <w:r w:rsidRPr="007B4359">
        <w:rPr>
          <w:u w:val="single"/>
        </w:rPr>
        <w:t>，栏杆竖杆间距小于</w:t>
      </w:r>
      <w:r w:rsidRPr="007B4359">
        <w:rPr>
          <w:u w:val="single"/>
        </w:rPr>
        <w:t>110mm</w:t>
      </w:r>
      <w:r w:rsidRPr="007B4359">
        <w:rPr>
          <w:u w:val="single"/>
        </w:rPr>
        <w:t>。公租房、少年儿童专用活动场所的栏杆必须采用防止少年儿童攀登的构造。窗台距地面高度低于</w:t>
      </w:r>
      <w:r w:rsidRPr="007B4359">
        <w:rPr>
          <w:u w:val="single"/>
        </w:rPr>
        <w:t>900</w:t>
      </w:r>
      <w:r w:rsidRPr="007B4359">
        <w:rPr>
          <w:u w:val="single"/>
        </w:rPr>
        <w:t>的窗户及落地窗，应加装防护栏杆。防护栏杆最薄弱处承受的最小水平推力采用不小于</w:t>
      </w:r>
      <w:r w:rsidRPr="007B4359">
        <w:rPr>
          <w:u w:val="single"/>
        </w:rPr>
        <w:t>:1.0kN/m</w:t>
      </w:r>
      <w:r w:rsidRPr="007B4359">
        <w:rPr>
          <w:u w:val="single"/>
        </w:rPr>
        <w:t>。</w:t>
      </w:r>
    </w:p>
    <w:p w:rsidR="007B4359" w:rsidRPr="007B4359" w:rsidRDefault="007B4359" w:rsidP="007B4359">
      <w:pPr>
        <w:ind w:firstLineChars="0" w:firstLine="0"/>
      </w:pPr>
      <w:r w:rsidRPr="007B4359">
        <w:t>3.2</w:t>
      </w:r>
      <w:r w:rsidRPr="007B4359">
        <w:rPr>
          <w:u w:val="single"/>
        </w:rPr>
        <w:t>住宅、托儿所、幼儿园、中小学及少年儿童专用活动场所的栏杆必须采用防止少年儿童攀登的构造，当采用垂直杆件做栏杆时，其杆件净距不应大于</w:t>
      </w:r>
      <w:r w:rsidRPr="007B4359">
        <w:rPr>
          <w:u w:val="single"/>
        </w:rPr>
        <w:t>0.11m</w:t>
      </w:r>
      <w:r w:rsidRPr="007B4359">
        <w:rPr>
          <w:u w:val="single"/>
        </w:rPr>
        <w:t>；托儿所、幼儿园、中小学及少年儿童专用活动场所的楼梯，梯井净宽大于</w:t>
      </w:r>
      <w:r w:rsidRPr="007B4359">
        <w:rPr>
          <w:u w:val="single"/>
        </w:rPr>
        <w:t>0.20m</w:t>
      </w:r>
      <w:r w:rsidRPr="007B4359">
        <w:rPr>
          <w:u w:val="single"/>
        </w:rPr>
        <w:t>时，必须采取防止少年儿童攀滑的措施，楼梯栏杆应采取不易攀登的构造，当采</w:t>
      </w:r>
      <w:r w:rsidRPr="007B4359">
        <w:rPr>
          <w:u w:val="single"/>
        </w:rPr>
        <w:lastRenderedPageBreak/>
        <w:t>用垂直杆件做栏杆时，其杆件净距不应大于</w:t>
      </w:r>
      <w:r w:rsidRPr="007B4359">
        <w:rPr>
          <w:u w:val="single"/>
        </w:rPr>
        <w:t>0.11m</w:t>
      </w:r>
      <w:r w:rsidRPr="007B4359">
        <w:rPr>
          <w:u w:val="single"/>
        </w:rPr>
        <w:t>。</w:t>
      </w:r>
    </w:p>
    <w:p w:rsidR="007B4359" w:rsidRPr="007B4359" w:rsidRDefault="007B4359" w:rsidP="007B4359">
      <w:pPr>
        <w:ind w:firstLineChars="0" w:firstLine="0"/>
      </w:pPr>
      <w:r w:rsidRPr="007B4359">
        <w:t>4</w:t>
      </w:r>
      <w:r>
        <w:t>.</w:t>
      </w:r>
      <w:r w:rsidRPr="007B4359">
        <w:t>安全玻璃的使用</w:t>
      </w:r>
    </w:p>
    <w:p w:rsidR="007B4359" w:rsidRPr="007B4359" w:rsidRDefault="007B4359" w:rsidP="007B4359">
      <w:pPr>
        <w:ind w:firstLineChars="0" w:firstLine="0"/>
      </w:pPr>
      <w:r w:rsidRPr="007B4359">
        <w:t>4.1</w:t>
      </w:r>
      <w:r w:rsidRPr="007B4359">
        <w:rPr>
          <w:u w:val="single"/>
        </w:rPr>
        <w:t>本工程使用安全玻璃的部位：玻璃幕墙，观光电梯及其外围护玻璃墙，室内玻璃隔断，楼梯、平台走廊和中庭的玻璃栏板，玻璃雨棚，玻璃地面板，公共建筑的出入口门厅等部位，易遭受碰撞、冲击而造成人体伤害的其他部位。</w:t>
      </w:r>
    </w:p>
    <w:p w:rsidR="007B4359" w:rsidRPr="007B4359" w:rsidRDefault="007B4359" w:rsidP="007B4359">
      <w:pPr>
        <w:ind w:firstLineChars="0" w:firstLine="0"/>
      </w:pPr>
      <w:r w:rsidRPr="007B4359">
        <w:t>4.2</w:t>
      </w:r>
      <w:r w:rsidRPr="007B4359">
        <w:rPr>
          <w:u w:val="single"/>
        </w:rPr>
        <w:t>建筑以下部位采用安全玻璃：</w:t>
      </w:r>
      <w:r w:rsidRPr="007B4359">
        <w:rPr>
          <w:u w:val="single"/>
        </w:rPr>
        <w:t xml:space="preserve"> (</w:t>
      </w:r>
      <w:r w:rsidRPr="007B4359">
        <w:rPr>
          <w:u w:val="single"/>
        </w:rPr>
        <w:t>一</w:t>
      </w:r>
      <w:r w:rsidRPr="007B4359">
        <w:rPr>
          <w:u w:val="single"/>
        </w:rPr>
        <w:t>) 7</w:t>
      </w:r>
      <w:r w:rsidRPr="007B4359">
        <w:rPr>
          <w:u w:val="single"/>
        </w:rPr>
        <w:t>层及</w:t>
      </w:r>
      <w:r w:rsidRPr="007B4359">
        <w:rPr>
          <w:u w:val="single"/>
        </w:rPr>
        <w:t>7</w:t>
      </w:r>
      <w:r w:rsidRPr="007B4359">
        <w:rPr>
          <w:u w:val="single"/>
        </w:rPr>
        <w:t>层以上建筑物外开窗；</w:t>
      </w:r>
      <w:r w:rsidRPr="007B4359">
        <w:rPr>
          <w:u w:val="single"/>
        </w:rPr>
        <w:t xml:space="preserve"> (</w:t>
      </w:r>
      <w:r w:rsidRPr="007B4359">
        <w:rPr>
          <w:u w:val="single"/>
        </w:rPr>
        <w:t>四</w:t>
      </w:r>
      <w:r w:rsidRPr="007B4359">
        <w:rPr>
          <w:u w:val="single"/>
        </w:rPr>
        <w:t xml:space="preserve">) </w:t>
      </w:r>
      <w:r w:rsidRPr="007B4359">
        <w:rPr>
          <w:u w:val="single"/>
        </w:rPr>
        <w:t>倾斜装配窗、各类天棚（含天窗、采光顶）、吊顶；</w:t>
      </w:r>
      <w:r w:rsidRPr="007B4359">
        <w:rPr>
          <w:u w:val="single"/>
        </w:rPr>
        <w:t xml:space="preserve"> (</w:t>
      </w:r>
      <w:r w:rsidRPr="007B4359">
        <w:rPr>
          <w:u w:val="single"/>
        </w:rPr>
        <w:t>五）观光电梯及其外围护；</w:t>
      </w:r>
      <w:r w:rsidRPr="007B4359">
        <w:rPr>
          <w:u w:val="single"/>
        </w:rPr>
        <w:t xml:space="preserve"> (</w:t>
      </w:r>
      <w:r w:rsidRPr="007B4359">
        <w:rPr>
          <w:u w:val="single"/>
        </w:rPr>
        <w:t>六）室内隔断、浴室围护和屏风；</w:t>
      </w:r>
      <w:r w:rsidRPr="007B4359">
        <w:rPr>
          <w:u w:val="single"/>
        </w:rPr>
        <w:t xml:space="preserve"> (</w:t>
      </w:r>
      <w:r w:rsidRPr="007B4359">
        <w:rPr>
          <w:u w:val="single"/>
        </w:rPr>
        <w:t>八</w:t>
      </w:r>
      <w:r w:rsidRPr="007B4359">
        <w:rPr>
          <w:u w:val="single"/>
        </w:rPr>
        <w:t xml:space="preserve">) </w:t>
      </w:r>
      <w:r w:rsidRPr="007B4359">
        <w:rPr>
          <w:u w:val="single"/>
        </w:rPr>
        <w:t>用于承受行人行走的地面板；</w:t>
      </w:r>
      <w:r w:rsidRPr="007B4359">
        <w:rPr>
          <w:u w:val="single"/>
        </w:rPr>
        <w:t xml:space="preserve"> (</w:t>
      </w:r>
      <w:r w:rsidRPr="007B4359">
        <w:rPr>
          <w:u w:val="single"/>
        </w:rPr>
        <w:t>十一）宜遭受撞击、冲击而造成人体伤害的其它部位。本款第十一项是指《建筑玻璃应用技术规程》</w:t>
      </w:r>
      <w:r w:rsidRPr="007B4359">
        <w:rPr>
          <w:u w:val="single"/>
        </w:rPr>
        <w:t>JGJ113</w:t>
      </w:r>
      <w:r w:rsidRPr="007B4359">
        <w:rPr>
          <w:u w:val="single"/>
        </w:rPr>
        <w:t>和《玻璃幕墙工程技术规范》</w:t>
      </w:r>
      <w:r w:rsidRPr="007B4359">
        <w:rPr>
          <w:u w:val="single"/>
        </w:rPr>
        <w:t>JGJ102</w:t>
      </w:r>
      <w:r w:rsidRPr="007B4359">
        <w:rPr>
          <w:u w:val="single"/>
        </w:rPr>
        <w:t>所称的部位。</w:t>
      </w:r>
    </w:p>
    <w:p w:rsidR="007B4359" w:rsidRPr="007B4359" w:rsidRDefault="007B4359" w:rsidP="007B4359">
      <w:pPr>
        <w:ind w:firstLineChars="0" w:firstLine="0"/>
      </w:pPr>
      <w:r w:rsidRPr="007B4359">
        <w:t>4.3</w:t>
      </w:r>
      <w:r w:rsidRPr="007B4359">
        <w:rPr>
          <w:u w:val="single"/>
        </w:rPr>
        <w:t>建筑以下部位必须采用安全玻璃：</w:t>
      </w:r>
      <w:r w:rsidRPr="007B4359">
        <w:rPr>
          <w:u w:val="single"/>
        </w:rPr>
        <w:t xml:space="preserve"> (</w:t>
      </w:r>
      <w:r w:rsidRPr="007B4359">
        <w:rPr>
          <w:u w:val="single"/>
        </w:rPr>
        <w:t>一</w:t>
      </w:r>
      <w:r w:rsidRPr="007B4359">
        <w:rPr>
          <w:u w:val="single"/>
        </w:rPr>
        <w:t>)</w:t>
      </w:r>
      <w:r w:rsidRPr="007B4359">
        <w:rPr>
          <w:u w:val="single"/>
        </w:rPr>
        <w:t>幕墙；</w:t>
      </w:r>
      <w:r w:rsidRPr="007B4359">
        <w:rPr>
          <w:u w:val="single"/>
        </w:rPr>
        <w:t>(</w:t>
      </w:r>
      <w:r w:rsidRPr="007B4359">
        <w:rPr>
          <w:u w:val="single"/>
        </w:rPr>
        <w:t>二</w:t>
      </w:r>
      <w:r w:rsidRPr="007B4359">
        <w:rPr>
          <w:u w:val="single"/>
        </w:rPr>
        <w:t>)</w:t>
      </w:r>
      <w:r w:rsidRPr="007B4359">
        <w:rPr>
          <w:u w:val="single"/>
        </w:rPr>
        <w:t>各类天棚、吊顶；</w:t>
      </w:r>
      <w:r w:rsidRPr="007B4359">
        <w:rPr>
          <w:u w:val="single"/>
        </w:rPr>
        <w:t>(</w:t>
      </w:r>
      <w:r w:rsidRPr="007B4359">
        <w:rPr>
          <w:u w:val="single"/>
        </w:rPr>
        <w:t>三</w:t>
      </w:r>
      <w:r w:rsidRPr="007B4359">
        <w:rPr>
          <w:u w:val="single"/>
        </w:rPr>
        <w:t>)</w:t>
      </w:r>
      <w:r w:rsidRPr="007B4359">
        <w:rPr>
          <w:u w:val="single"/>
        </w:rPr>
        <w:t>观光电梯；</w:t>
      </w:r>
      <w:r w:rsidRPr="007B4359">
        <w:rPr>
          <w:u w:val="single"/>
        </w:rPr>
        <w:t>(</w:t>
      </w:r>
      <w:r w:rsidRPr="007B4359">
        <w:rPr>
          <w:u w:val="single"/>
        </w:rPr>
        <w:t>四</w:t>
      </w:r>
      <w:r w:rsidRPr="007B4359">
        <w:rPr>
          <w:u w:val="single"/>
        </w:rPr>
        <w:t>)</w:t>
      </w:r>
      <w:r w:rsidRPr="007B4359">
        <w:rPr>
          <w:u w:val="single"/>
        </w:rPr>
        <w:t>室内隔断、倾斜装配窗；</w:t>
      </w:r>
      <w:r w:rsidRPr="007B4359">
        <w:rPr>
          <w:u w:val="single"/>
        </w:rPr>
        <w:t>(</w:t>
      </w:r>
      <w:r w:rsidRPr="007B4359">
        <w:rPr>
          <w:u w:val="single"/>
        </w:rPr>
        <w:t>五</w:t>
      </w:r>
      <w:r w:rsidRPr="007B4359">
        <w:rPr>
          <w:u w:val="single"/>
        </w:rPr>
        <w:t>)</w:t>
      </w:r>
      <w:r w:rsidRPr="007B4359">
        <w:rPr>
          <w:u w:val="single"/>
        </w:rPr>
        <w:t>楼梯、阳台、平台、走廊的栏板和中庭内栏板；</w:t>
      </w:r>
      <w:r w:rsidRPr="007B4359">
        <w:rPr>
          <w:u w:val="single"/>
        </w:rPr>
        <w:t>(</w:t>
      </w:r>
      <w:r w:rsidRPr="007B4359">
        <w:rPr>
          <w:u w:val="single"/>
        </w:rPr>
        <w:t>六</w:t>
      </w:r>
      <w:r w:rsidRPr="007B4359">
        <w:rPr>
          <w:u w:val="single"/>
        </w:rPr>
        <w:t>)</w:t>
      </w:r>
      <w:r w:rsidRPr="007B4359">
        <w:rPr>
          <w:u w:val="single"/>
        </w:rPr>
        <w:t>水族馆和游泳池的观察窗、观察孔；</w:t>
      </w:r>
      <w:r w:rsidRPr="007B4359">
        <w:rPr>
          <w:u w:val="single"/>
        </w:rPr>
        <w:t>(</w:t>
      </w:r>
      <w:r w:rsidRPr="007B4359">
        <w:rPr>
          <w:u w:val="single"/>
        </w:rPr>
        <w:t>七</w:t>
      </w:r>
      <w:r w:rsidRPr="007B4359">
        <w:rPr>
          <w:u w:val="single"/>
        </w:rPr>
        <w:t>)</w:t>
      </w:r>
      <w:r w:rsidRPr="007B4359">
        <w:rPr>
          <w:u w:val="single"/>
        </w:rPr>
        <w:t>公共建筑的出入口、门厅；</w:t>
      </w:r>
      <w:r w:rsidRPr="007B4359">
        <w:rPr>
          <w:u w:val="single"/>
        </w:rPr>
        <w:t>(</w:t>
      </w:r>
      <w:r w:rsidRPr="007B4359">
        <w:rPr>
          <w:u w:val="single"/>
        </w:rPr>
        <w:t>八</w:t>
      </w:r>
      <w:r w:rsidRPr="007B4359">
        <w:rPr>
          <w:u w:val="single"/>
        </w:rPr>
        <w:t>)</w:t>
      </w:r>
      <w:r w:rsidRPr="007B4359">
        <w:rPr>
          <w:u w:val="single"/>
        </w:rPr>
        <w:t>单块大于</w:t>
      </w:r>
      <w:r w:rsidRPr="007B4359">
        <w:rPr>
          <w:u w:val="single"/>
        </w:rPr>
        <w:t xml:space="preserve">1.5 </w:t>
      </w:r>
      <w:r w:rsidRPr="007B4359">
        <w:rPr>
          <w:u w:val="single"/>
        </w:rPr>
        <w:t>㎡的窗玻璃，玻璃底边离最终装修面小于</w:t>
      </w:r>
      <w:r w:rsidRPr="007B4359">
        <w:rPr>
          <w:u w:val="single"/>
        </w:rPr>
        <w:t>500mm</w:t>
      </w:r>
      <w:r w:rsidRPr="007B4359">
        <w:rPr>
          <w:u w:val="single"/>
        </w:rPr>
        <w:t>的落地窗；</w:t>
      </w:r>
      <w:r w:rsidRPr="007B4359">
        <w:rPr>
          <w:u w:val="single"/>
        </w:rPr>
        <w:t>(</w:t>
      </w:r>
      <w:r w:rsidRPr="007B4359">
        <w:rPr>
          <w:u w:val="single"/>
        </w:rPr>
        <w:t>九</w:t>
      </w:r>
      <w:r w:rsidRPr="007B4359">
        <w:rPr>
          <w:u w:val="single"/>
        </w:rPr>
        <w:t>)</w:t>
      </w:r>
      <w:r w:rsidRPr="007B4359">
        <w:rPr>
          <w:u w:val="single"/>
        </w:rPr>
        <w:t>易遭受撞击而造成人体伤害的其他部位。</w:t>
      </w:r>
      <w:r w:rsidRPr="007B4359">
        <w:rPr>
          <w:u w:val="single"/>
        </w:rPr>
        <w:t xml:space="preserve"> </w:t>
      </w:r>
      <w:r w:rsidRPr="007B4359">
        <w:rPr>
          <w:u w:val="single"/>
        </w:rPr>
        <w:t>具体详见图纸。</w:t>
      </w:r>
    </w:p>
    <w:p w:rsidR="007B4359" w:rsidRPr="007B4359" w:rsidRDefault="007B4359" w:rsidP="007B4359">
      <w:pPr>
        <w:ind w:firstLineChars="0" w:firstLine="0"/>
      </w:pPr>
      <w:r w:rsidRPr="007B4359">
        <w:t>5</w:t>
      </w:r>
      <w:r>
        <w:t>.</w:t>
      </w:r>
      <w:r w:rsidRPr="007B4359">
        <w:t>防碰撞措施</w:t>
      </w:r>
    </w:p>
    <w:p w:rsidR="007B4359" w:rsidRPr="007B4359" w:rsidRDefault="007B4359" w:rsidP="007B4359">
      <w:pPr>
        <w:ind w:firstLineChars="0" w:firstLine="0"/>
      </w:pPr>
      <w:r w:rsidRPr="007B4359">
        <w:rPr>
          <w:u w:val="single"/>
        </w:rPr>
        <w:t>安装在易于受到人体或物体碰撞部位的建筑玻璃（如落地窗、玻璃门、玻璃隔断等），应采取保护措施。易发生碰撞的玻璃隔断、玻璃门处，在视线高度设醒目标志。落地（包括低窗台）外窗及玻璃幕墙，设置防碰撞栏杆。保护措施应视易发生碰撞的建筑玻璃所处的具体部位，分别采取警示（在视线高度设醒目标志）或防碰撞设施（设置护栏）等。</w:t>
      </w:r>
    </w:p>
    <w:p w:rsidR="007B4359" w:rsidRPr="007B4359" w:rsidRDefault="007B4359" w:rsidP="007B4359">
      <w:pPr>
        <w:ind w:firstLineChars="0" w:firstLine="0"/>
      </w:pPr>
      <w:r w:rsidRPr="007B4359">
        <w:t>6</w:t>
      </w:r>
      <w:r>
        <w:t>.</w:t>
      </w:r>
      <w:r w:rsidRPr="007B4359">
        <w:rPr>
          <w:u w:val="single"/>
        </w:rPr>
        <w:t>雨棚玻璃应采用夹层安全玻璃，胶片厚度不应小于</w:t>
      </w:r>
      <w:r w:rsidRPr="007B4359">
        <w:rPr>
          <w:u w:val="single"/>
        </w:rPr>
        <w:t xml:space="preserve">0.76mm </w:t>
      </w:r>
      <w:r w:rsidRPr="007B4359">
        <w:rPr>
          <w:u w:val="single"/>
        </w:rPr>
        <w:t>。</w:t>
      </w:r>
    </w:p>
    <w:p w:rsidR="007B4359" w:rsidRPr="007B4359" w:rsidRDefault="007B4359" w:rsidP="007B4359">
      <w:pPr>
        <w:ind w:firstLineChars="0" w:firstLine="0"/>
      </w:pPr>
      <w:r w:rsidRPr="007B4359">
        <w:t>十七、人防工程</w:t>
      </w:r>
    </w:p>
    <w:p w:rsidR="007B4359" w:rsidRPr="007B4359" w:rsidRDefault="007B4359" w:rsidP="007B4359">
      <w:pPr>
        <w:ind w:firstLineChars="0" w:firstLine="0"/>
      </w:pPr>
      <w:r w:rsidRPr="007B4359">
        <w:t>1</w:t>
      </w:r>
      <w:r>
        <w:t>.</w:t>
      </w:r>
      <w:r w:rsidRPr="007B4359">
        <w:t>设计依据</w:t>
      </w:r>
    </w:p>
    <w:p w:rsidR="007B4359" w:rsidRPr="007B4359" w:rsidRDefault="007B4359" w:rsidP="007B4359">
      <w:pPr>
        <w:ind w:firstLineChars="0" w:firstLine="0"/>
      </w:pPr>
      <w:r w:rsidRPr="007B4359">
        <w:rPr>
          <w:u w:val="single"/>
        </w:rPr>
        <w:t>《人民防空地下室设计规范》</w:t>
      </w:r>
      <w:r w:rsidRPr="007B4359">
        <w:rPr>
          <w:u w:val="single"/>
        </w:rPr>
        <w:t>GB50038-2005</w:t>
      </w:r>
      <w:r w:rsidRPr="007B4359">
        <w:t>、</w:t>
      </w:r>
      <w:r w:rsidRPr="007B4359">
        <w:rPr>
          <w:u w:val="single"/>
        </w:rPr>
        <w:t>《人民防空工程防火设计规范》</w:t>
      </w:r>
      <w:r w:rsidRPr="007B4359">
        <w:rPr>
          <w:u w:val="single"/>
        </w:rPr>
        <w:t>GB 50098-2009</w:t>
      </w:r>
      <w:r w:rsidRPr="007B4359">
        <w:t>、</w:t>
      </w:r>
      <w:r w:rsidRPr="007B4359">
        <w:rPr>
          <w:u w:val="single"/>
        </w:rPr>
        <w:t>《人民防空工程防化设计规范》</w:t>
      </w:r>
      <w:r w:rsidRPr="007B4359">
        <w:rPr>
          <w:u w:val="single"/>
        </w:rPr>
        <w:t>RFJ 013-2010</w:t>
      </w:r>
      <w:r w:rsidRPr="007B4359">
        <w:t>、</w:t>
      </w:r>
      <w:r w:rsidRPr="007B4359">
        <w:rPr>
          <w:u w:val="single"/>
        </w:rPr>
        <w:t>《平战结合人民防空</w:t>
      </w:r>
      <w:r w:rsidRPr="007B4359">
        <w:rPr>
          <w:u w:val="single"/>
        </w:rPr>
        <w:lastRenderedPageBreak/>
        <w:t>工程设计规范》</w:t>
      </w:r>
      <w:r w:rsidRPr="007B4359">
        <w:rPr>
          <w:u w:val="single"/>
        </w:rPr>
        <w:t>DB11/944-2013</w:t>
      </w:r>
      <w:r w:rsidRPr="007B4359">
        <w:t>、</w:t>
      </w:r>
      <w:r w:rsidRPr="007B4359">
        <w:rPr>
          <w:u w:val="single"/>
        </w:rPr>
        <w:t>《人防工程防护设备优选图集》</w:t>
      </w:r>
      <w:r w:rsidRPr="007B4359">
        <w:rPr>
          <w:u w:val="single"/>
        </w:rPr>
        <w:t>14BJ15-1</w:t>
      </w:r>
      <w:r w:rsidRPr="007B4359">
        <w:t>2</w:t>
      </w:r>
      <w:r>
        <w:t>.</w:t>
      </w:r>
      <w:r w:rsidRPr="007B4359">
        <w:t>人防规模及等级划分</w:t>
      </w:r>
    </w:p>
    <w:p w:rsidR="007B4359" w:rsidRPr="007B4359" w:rsidRDefault="007B4359" w:rsidP="007B4359">
      <w:pPr>
        <w:ind w:firstLineChars="0" w:firstLine="0"/>
      </w:pPr>
      <w:r w:rsidRPr="007B4359">
        <w:rPr>
          <w:u w:val="single"/>
        </w:rPr>
        <w:t>本项目地下五层局部地下室设计平战结合，平时功能为地下停车库</w:t>
      </w:r>
      <w:r w:rsidRPr="007B4359">
        <w:t>，</w:t>
      </w:r>
      <w:r w:rsidRPr="007B4359">
        <w:t> </w:t>
      </w:r>
      <w:r w:rsidRPr="007B4359">
        <w:rPr>
          <w:u w:val="single"/>
        </w:rPr>
        <w:t>人防建筑面积为</w:t>
      </w:r>
      <w:r w:rsidRPr="007B4359">
        <w:rPr>
          <w:u w:val="single"/>
        </w:rPr>
        <w:t>XXXX</w:t>
      </w:r>
      <w:r w:rsidRPr="007B4359">
        <w:rPr>
          <w:u w:val="single"/>
        </w:rPr>
        <w:t>㎡。</w:t>
      </w:r>
      <w:r w:rsidRPr="007B4359">
        <w:t> </w:t>
      </w:r>
      <w:r w:rsidRPr="007B4359">
        <w:rPr>
          <w:u w:val="single"/>
        </w:rPr>
        <w:t>具体指标如详：</w:t>
      </w:r>
    </w:p>
    <w:p w:rsidR="007B4359" w:rsidRPr="007B4359" w:rsidRDefault="007B4359" w:rsidP="007B4359">
      <w:pPr>
        <w:ind w:firstLineChars="0" w:firstLine="0"/>
      </w:pPr>
      <w:r w:rsidRPr="007B4359">
        <w:t>人防工程施工图设计指标明细表</w:t>
      </w:r>
    </w:p>
    <w:tbl>
      <w:tblPr>
        <w:tblW w:w="20790" w:type="dxa"/>
        <w:tblCellMar>
          <w:left w:w="0" w:type="dxa"/>
          <w:right w:w="0" w:type="dxa"/>
        </w:tblCellMar>
        <w:tblLook w:val="04A0" w:firstRow="1" w:lastRow="0" w:firstColumn="1" w:lastColumn="0" w:noHBand="0" w:noVBand="1"/>
      </w:tblPr>
      <w:tblGrid>
        <w:gridCol w:w="5904"/>
        <w:gridCol w:w="4503"/>
        <w:gridCol w:w="4503"/>
        <w:gridCol w:w="5880"/>
      </w:tblGrid>
      <w:tr w:rsidR="007B4359" w:rsidRPr="007B4359" w:rsidTr="007B4359">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防护单元</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1</w:t>
            </w:r>
            <w:r w:rsidRPr="007B4359">
              <w:t>号</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2</w:t>
            </w:r>
            <w:r w:rsidRPr="007B4359">
              <w:t>号</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3</w:t>
            </w:r>
            <w:r w:rsidRPr="007B4359">
              <w:t>号</w:t>
            </w:r>
          </w:p>
        </w:tc>
      </w:tr>
      <w:tr w:rsidR="007B4359" w:rsidRPr="007B4359" w:rsidTr="007B4359">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人防工程建筑面积（㎡）</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x</w:t>
            </w:r>
            <w:r w:rsidRPr="007B4359">
              <w:t>xxx</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xxxx</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xxxx</w:t>
            </w:r>
          </w:p>
        </w:tc>
      </w:tr>
      <w:tr w:rsidR="007B4359" w:rsidRPr="007B4359" w:rsidTr="007B4359">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人防防护区建筑面积（㎡）</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xxxx</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xxxx</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xxxx</w:t>
            </w:r>
          </w:p>
        </w:tc>
      </w:tr>
      <w:tr w:rsidR="007B4359" w:rsidRPr="007B4359" w:rsidTr="007B4359">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抗爆单元</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 </w:t>
            </w:r>
            <w:r w:rsidRPr="007B4359">
              <w:t>三个</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三个</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三个</w:t>
            </w:r>
          </w:p>
        </w:tc>
      </w:tr>
      <w:tr w:rsidR="007B4359" w:rsidRPr="007B4359" w:rsidTr="007B4359">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出入口和通风口</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一个战时主要出入口和两个平时出入口</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一个战时主要出入口和两个平时出入口</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一个战时主要人员出入口（与</w:t>
            </w:r>
            <w:r w:rsidRPr="007B4359">
              <w:rPr>
                <w:rFonts w:hint="eastAsia"/>
              </w:rPr>
              <w:t>2</w:t>
            </w:r>
            <w:r w:rsidRPr="007B4359">
              <w:rPr>
                <w:rFonts w:hint="eastAsia"/>
              </w:rPr>
              <w:t>号单防护单元合用），两个人员次要出入口和一个物资垂直运输口</w:t>
            </w:r>
          </w:p>
        </w:tc>
      </w:tr>
      <w:tr w:rsidR="007B4359" w:rsidRPr="007B4359" w:rsidTr="007B4359">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出入口通风口要求</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设置防护密闭门</w:t>
            </w:r>
            <w:r w:rsidRPr="007B4359">
              <w:rPr>
                <w:rFonts w:hint="eastAsia"/>
              </w:rPr>
              <w:t>+</w:t>
            </w:r>
            <w:r w:rsidRPr="007B4359">
              <w:rPr>
                <w:rFonts w:hint="eastAsia"/>
              </w:rPr>
              <w:t>密闭门，临战时关闭</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设置防护密闭门</w:t>
            </w:r>
            <w:r w:rsidRPr="007B4359">
              <w:rPr>
                <w:rFonts w:hint="eastAsia"/>
              </w:rPr>
              <w:t>+</w:t>
            </w:r>
            <w:r w:rsidRPr="007B4359">
              <w:rPr>
                <w:rFonts w:hint="eastAsia"/>
              </w:rPr>
              <w:t>密闭门，临战时关闭</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设置防护密闭门</w:t>
            </w:r>
            <w:r w:rsidRPr="007B4359">
              <w:rPr>
                <w:rFonts w:hint="eastAsia"/>
              </w:rPr>
              <w:t>+</w:t>
            </w:r>
            <w:r w:rsidRPr="007B4359">
              <w:rPr>
                <w:rFonts w:hint="eastAsia"/>
              </w:rPr>
              <w:t>密闭门，临战时关闭</w:t>
            </w:r>
          </w:p>
        </w:tc>
      </w:tr>
      <w:tr w:rsidR="007B4359" w:rsidRPr="007B4359" w:rsidTr="007B4359">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防火分区</w:t>
            </w:r>
          </w:p>
        </w:tc>
        <w:tc>
          <w:tcPr>
            <w:tcW w:w="0" w:type="auto"/>
            <w:gridSpan w:val="2"/>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一个防火分区</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一个防火分区</w:t>
            </w:r>
          </w:p>
        </w:tc>
      </w:tr>
      <w:tr w:rsidR="007B4359" w:rsidRPr="007B4359" w:rsidTr="007B4359">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防火分区面积（㎡）</w:t>
            </w:r>
          </w:p>
        </w:tc>
        <w:tc>
          <w:tcPr>
            <w:tcW w:w="0" w:type="auto"/>
            <w:gridSpan w:val="2"/>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xxxx</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xxxx</w:t>
            </w:r>
          </w:p>
        </w:tc>
      </w:tr>
      <w:tr w:rsidR="007B4359" w:rsidRPr="007B4359" w:rsidTr="007B4359">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自动灭火系统</w:t>
            </w:r>
          </w:p>
        </w:tc>
        <w:tc>
          <w:tcPr>
            <w:tcW w:w="0" w:type="auto"/>
            <w:gridSpan w:val="2"/>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设喷淋自动灭火系统</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设喷淋自动灭火系统</w:t>
            </w:r>
          </w:p>
        </w:tc>
      </w:tr>
      <w:tr w:rsidR="007B4359" w:rsidRPr="007B4359" w:rsidTr="007B4359">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掩蔽人数</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705</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705</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w:t>
            </w:r>
          </w:p>
        </w:tc>
      </w:tr>
      <w:tr w:rsidR="007B4359" w:rsidRPr="007B4359" w:rsidTr="007B4359">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需要疏散宽度（</w:t>
            </w:r>
            <w:r w:rsidRPr="007B4359">
              <w:rPr>
                <w:b/>
                <w:bCs/>
              </w:rPr>
              <w:t>m</w:t>
            </w:r>
            <w:r w:rsidRPr="007B4359">
              <w:rPr>
                <w:b/>
                <w:bCs/>
              </w:rPr>
              <w:t>）</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2.2</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rFonts w:hint="eastAsia"/>
              </w:rPr>
              <w:t>2.2</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w:t>
            </w:r>
          </w:p>
        </w:tc>
      </w:tr>
      <w:tr w:rsidR="007B4359" w:rsidRPr="007B4359" w:rsidTr="007B4359">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实际疏散宽度（</w:t>
            </w:r>
            <w:r w:rsidRPr="007B4359">
              <w:rPr>
                <w:b/>
                <w:bCs/>
              </w:rPr>
              <w:t>m</w:t>
            </w:r>
            <w:r w:rsidRPr="007B4359">
              <w:rPr>
                <w:b/>
                <w:bCs/>
              </w:rPr>
              <w:t>）</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3.9</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3.9</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w:t>
            </w:r>
          </w:p>
        </w:tc>
      </w:tr>
    </w:tbl>
    <w:p w:rsidR="007B4359" w:rsidRPr="007B4359" w:rsidRDefault="007B4359" w:rsidP="007B4359">
      <w:pPr>
        <w:ind w:firstLineChars="0" w:firstLine="0"/>
      </w:pPr>
    </w:p>
    <w:p w:rsidR="007B4359" w:rsidRPr="007B4359" w:rsidRDefault="007B4359" w:rsidP="007B4359">
      <w:pPr>
        <w:ind w:firstLineChars="0" w:firstLine="0"/>
      </w:pPr>
      <w:r w:rsidRPr="007B4359">
        <w:t>3</w:t>
      </w:r>
      <w:r>
        <w:t>.</w:t>
      </w:r>
      <w:r w:rsidRPr="007B4359">
        <w:t>人防建筑设计</w:t>
      </w:r>
    </w:p>
    <w:p w:rsidR="007B4359" w:rsidRPr="007B4359" w:rsidRDefault="007B4359" w:rsidP="007B4359">
      <w:pPr>
        <w:ind w:firstLineChars="0" w:firstLine="0"/>
      </w:pPr>
      <w:r w:rsidRPr="007B4359">
        <w:t>3.1</w:t>
      </w:r>
      <w:r w:rsidRPr="007B4359">
        <w:rPr>
          <w:u w:val="single"/>
        </w:rPr>
        <w:t>本项目地下室人防工程设置在地下五层局部地下室</w:t>
      </w:r>
      <w:r w:rsidRPr="007B4359">
        <w:rPr>
          <w:u w:val="single"/>
        </w:rPr>
        <w:t> </w:t>
      </w:r>
      <w:r w:rsidRPr="007B4359">
        <w:rPr>
          <w:u w:val="single"/>
        </w:rPr>
        <w:t>，为全埋式地下室，需要划分防护单元和抗爆单元，建筑耐火等级一级，建筑防水等级</w:t>
      </w:r>
      <w:r w:rsidRPr="007B4359">
        <w:rPr>
          <w:u w:val="single"/>
        </w:rPr>
        <w:t>Ⅰ</w:t>
      </w:r>
      <w:r w:rsidRPr="007B4359">
        <w:rPr>
          <w:u w:val="single"/>
        </w:rPr>
        <w:t>级</w:t>
      </w:r>
      <w:r w:rsidRPr="007B4359">
        <w:t>。</w:t>
      </w:r>
    </w:p>
    <w:p w:rsidR="007B4359" w:rsidRPr="007B4359" w:rsidRDefault="007B4359" w:rsidP="007B4359">
      <w:pPr>
        <w:ind w:firstLineChars="0" w:firstLine="0"/>
      </w:pPr>
      <w:r w:rsidRPr="007B4359">
        <w:t>3.2</w:t>
      </w:r>
      <w:r w:rsidRPr="007B4359">
        <w:rPr>
          <w:u w:val="single"/>
        </w:rPr>
        <w:t>人防工程总建筑面积为</w:t>
      </w:r>
      <w:r w:rsidRPr="007B4359">
        <w:rPr>
          <w:u w:val="single"/>
        </w:rPr>
        <w:t>xxxx</w:t>
      </w:r>
      <w:r w:rsidRPr="007B4359">
        <w:rPr>
          <w:u w:val="single"/>
        </w:rPr>
        <w:t>㎡，分为</w:t>
      </w:r>
      <w:r w:rsidRPr="007B4359">
        <w:rPr>
          <w:u w:val="single"/>
        </w:rPr>
        <w:t>1</w:t>
      </w:r>
      <w:r w:rsidRPr="007B4359">
        <w:rPr>
          <w:u w:val="single"/>
        </w:rPr>
        <w:t>号、</w:t>
      </w:r>
      <w:r w:rsidRPr="007B4359">
        <w:rPr>
          <w:u w:val="single"/>
        </w:rPr>
        <w:t>2</w:t>
      </w:r>
      <w:r w:rsidRPr="007B4359">
        <w:rPr>
          <w:u w:val="single"/>
        </w:rPr>
        <w:t>号、</w:t>
      </w:r>
      <w:r w:rsidRPr="007B4359">
        <w:rPr>
          <w:u w:val="single"/>
        </w:rPr>
        <w:t>3</w:t>
      </w:r>
      <w:r w:rsidRPr="007B4359">
        <w:rPr>
          <w:u w:val="single"/>
        </w:rPr>
        <w:t>号共三个防护单元和一个移动电站（</w:t>
      </w:r>
      <w:r w:rsidRPr="007B4359">
        <w:rPr>
          <w:u w:val="single"/>
        </w:rPr>
        <w:t>4</w:t>
      </w:r>
      <w:r w:rsidRPr="007B4359">
        <w:rPr>
          <w:u w:val="single"/>
        </w:rPr>
        <w:t>号）</w:t>
      </w:r>
      <w:r w:rsidRPr="007B4359">
        <w:t>。</w:t>
      </w:r>
    </w:p>
    <w:p w:rsidR="007B4359" w:rsidRPr="007B4359" w:rsidRDefault="007B4359" w:rsidP="007B4359">
      <w:pPr>
        <w:ind w:firstLineChars="0" w:firstLine="0"/>
      </w:pPr>
      <w:r w:rsidRPr="007B4359">
        <w:lastRenderedPageBreak/>
        <w:t>3.3</w:t>
      </w:r>
      <w:r w:rsidRPr="007B4359">
        <w:t>人防工程明细表</w:t>
      </w:r>
    </w:p>
    <w:tbl>
      <w:tblPr>
        <w:tblW w:w="20490" w:type="dxa"/>
        <w:tblCellMar>
          <w:left w:w="0" w:type="dxa"/>
          <w:right w:w="0" w:type="dxa"/>
        </w:tblCellMar>
        <w:tblLook w:val="04A0" w:firstRow="1" w:lastRow="0" w:firstColumn="1" w:lastColumn="0" w:noHBand="0" w:noVBand="1"/>
      </w:tblPr>
      <w:tblGrid>
        <w:gridCol w:w="5122"/>
        <w:gridCol w:w="5122"/>
        <w:gridCol w:w="5123"/>
        <w:gridCol w:w="5123"/>
      </w:tblGrid>
      <w:tr w:rsidR="007B4359" w:rsidRPr="007B4359" w:rsidTr="007B4359">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防护单元</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1</w:t>
            </w:r>
            <w:r w:rsidRPr="007B4359">
              <w:t>号</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2</w:t>
            </w:r>
            <w:r w:rsidRPr="007B4359">
              <w:t>号</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3</w:t>
            </w:r>
            <w:r w:rsidRPr="007B4359">
              <w:t>号</w:t>
            </w:r>
          </w:p>
        </w:tc>
      </w:tr>
      <w:tr w:rsidR="007B4359" w:rsidRPr="007B4359" w:rsidTr="007B4359">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战时功能</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甲类</w:t>
            </w:r>
            <w:r w:rsidRPr="007B4359">
              <w:t>6</w:t>
            </w:r>
            <w:r w:rsidRPr="007B4359">
              <w:t>级二等人员掩蔽所（含移动电站）</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甲类</w:t>
            </w:r>
            <w:r w:rsidRPr="007B4359">
              <w:t>6</w:t>
            </w:r>
            <w:r w:rsidRPr="007B4359">
              <w:t>级二等人员掩蔽所</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甲类六级物资库</w:t>
            </w:r>
          </w:p>
        </w:tc>
      </w:tr>
      <w:tr w:rsidR="007B4359" w:rsidRPr="007B4359" w:rsidTr="007B4359">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平时功能</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汽车库</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汽车库</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汽车库</w:t>
            </w:r>
          </w:p>
        </w:tc>
      </w:tr>
      <w:tr w:rsidR="007B4359" w:rsidRPr="007B4359" w:rsidTr="007B4359">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防化等级</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丙级</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丙级</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丙级</w:t>
            </w:r>
          </w:p>
        </w:tc>
      </w:tr>
      <w:tr w:rsidR="007B4359" w:rsidRPr="007B4359" w:rsidTr="007B4359">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人防工程建筑面积（㎡）</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xxxx</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xxxx</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xxxx</w:t>
            </w:r>
          </w:p>
        </w:tc>
      </w:tr>
      <w:tr w:rsidR="007B4359" w:rsidRPr="007B4359" w:rsidTr="007B4359">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rPr>
                <w:b/>
                <w:bCs/>
              </w:rPr>
              <w:t>人防防护区建筑面积（㎡）</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xxxx</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xxxx</w:t>
            </w:r>
          </w:p>
        </w:tc>
        <w:tc>
          <w:tcPr>
            <w:tcW w:w="170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xxxx</w:t>
            </w:r>
          </w:p>
        </w:tc>
      </w:tr>
    </w:tbl>
    <w:p w:rsidR="007B4359" w:rsidRPr="007B4359" w:rsidRDefault="007B4359" w:rsidP="007B4359">
      <w:pPr>
        <w:ind w:firstLineChars="0" w:firstLine="0"/>
      </w:pPr>
    </w:p>
    <w:p w:rsidR="007B4359" w:rsidRPr="007B4359" w:rsidRDefault="007B4359" w:rsidP="007B4359">
      <w:pPr>
        <w:ind w:firstLineChars="0" w:firstLine="0"/>
      </w:pPr>
      <w:r w:rsidRPr="007B4359">
        <w:t>3.4</w:t>
      </w:r>
      <w:r w:rsidRPr="007B4359">
        <w:rPr>
          <w:u w:val="single"/>
        </w:rPr>
        <w:t>人防战时主要出入口和进、排风竖井按防倒塌棚架设计。</w:t>
      </w:r>
    </w:p>
    <w:p w:rsidR="007B4359" w:rsidRPr="007B4359" w:rsidRDefault="007B4359" w:rsidP="007B4359">
      <w:pPr>
        <w:ind w:firstLineChars="0" w:firstLine="0"/>
      </w:pPr>
      <w:r w:rsidRPr="007B4359">
        <w:t>3.5</w:t>
      </w:r>
      <w:r w:rsidRPr="007B4359">
        <w:rPr>
          <w:u w:val="single"/>
        </w:rPr>
        <w:t>口部设计了钢筋混凝土（或钢制）防护密闭门和密闭门。为人防战时使用的进、排风口部设置防爆波悬板活门及扩散室。</w:t>
      </w:r>
    </w:p>
    <w:p w:rsidR="007B4359" w:rsidRPr="007B4359" w:rsidRDefault="007B4359" w:rsidP="007B4359">
      <w:pPr>
        <w:ind w:firstLineChars="0" w:firstLine="0"/>
      </w:pPr>
      <w:r w:rsidRPr="007B4359">
        <w:t>3.6</w:t>
      </w:r>
      <w:r w:rsidRPr="007B4359">
        <w:rPr>
          <w:u w:val="single"/>
        </w:rPr>
        <w:t>本工程人防部分每个防护单元根据要求划分防火分区，加自动喷水灭火系统面积不超过</w:t>
      </w:r>
      <w:r w:rsidRPr="007B4359">
        <w:rPr>
          <w:u w:val="single"/>
        </w:rPr>
        <w:t>4000</w:t>
      </w:r>
      <w:r w:rsidRPr="007B4359">
        <w:rPr>
          <w:u w:val="single"/>
        </w:rPr>
        <w:t>㎡，人防工程每个防火分区各至少有</w:t>
      </w:r>
      <w:r w:rsidRPr="007B4359">
        <w:rPr>
          <w:u w:val="single"/>
        </w:rPr>
        <w:t>xx</w:t>
      </w:r>
      <w:r w:rsidRPr="007B4359">
        <w:rPr>
          <w:u w:val="single"/>
        </w:rPr>
        <w:t>部疏散楼梯，满足规范要求。</w:t>
      </w:r>
    </w:p>
    <w:p w:rsidR="007B4359" w:rsidRPr="007B4359" w:rsidRDefault="007B4359" w:rsidP="007B4359">
      <w:pPr>
        <w:ind w:firstLineChars="0" w:firstLine="0"/>
      </w:pPr>
      <w:r w:rsidRPr="007B4359">
        <w:t>3.7</w:t>
      </w:r>
      <w:r w:rsidRPr="007B4359">
        <w:rPr>
          <w:u w:val="single"/>
        </w:rPr>
        <w:t>密闭隔墙上开设的洞口，都设置密闭门，有管道通过时，都采取密闭措施，其构造详见各专业图纸。</w:t>
      </w:r>
    </w:p>
    <w:p w:rsidR="007B4359" w:rsidRPr="007B4359" w:rsidRDefault="007B4359" w:rsidP="007B4359">
      <w:pPr>
        <w:ind w:firstLineChars="0" w:firstLine="0"/>
      </w:pPr>
      <w:r w:rsidRPr="007B4359">
        <w:t>3.8</w:t>
      </w:r>
      <w:r w:rsidRPr="007B4359">
        <w:rPr>
          <w:u w:val="single"/>
        </w:rPr>
        <w:t>临战时构筑的抗暴挡墙采用沙袋堆垒，墙体断面采用梯形，高度不小于</w:t>
      </w:r>
      <w:r w:rsidRPr="007B4359">
        <w:rPr>
          <w:u w:val="single"/>
        </w:rPr>
        <w:t>1800mm</w:t>
      </w:r>
      <w:r w:rsidRPr="007B4359">
        <w:rPr>
          <w:u w:val="single"/>
        </w:rPr>
        <w:t>，最小厚度不小于</w:t>
      </w:r>
      <w:r w:rsidRPr="007B4359">
        <w:rPr>
          <w:u w:val="single"/>
        </w:rPr>
        <w:t>500mm</w:t>
      </w:r>
      <w:r w:rsidRPr="007B4359">
        <w:rPr>
          <w:u w:val="single"/>
        </w:rPr>
        <w:t>。</w:t>
      </w:r>
    </w:p>
    <w:p w:rsidR="007B4359" w:rsidRPr="007B4359" w:rsidRDefault="007B4359" w:rsidP="007B4359">
      <w:pPr>
        <w:ind w:firstLineChars="0" w:firstLine="0"/>
      </w:pPr>
      <w:r w:rsidRPr="007B4359">
        <w:t>3.9</w:t>
      </w:r>
      <w:r w:rsidRPr="007B4359">
        <w:rPr>
          <w:u w:val="single"/>
        </w:rPr>
        <w:t>车辆平时通行口采用防护密闭门</w:t>
      </w:r>
      <w:r w:rsidRPr="007B4359">
        <w:rPr>
          <w:u w:val="single"/>
        </w:rPr>
        <w:t>+</w:t>
      </w:r>
      <w:r w:rsidRPr="007B4359">
        <w:rPr>
          <w:u w:val="single"/>
        </w:rPr>
        <w:t>密闭门，战时关闭。</w:t>
      </w:r>
    </w:p>
    <w:p w:rsidR="007B4359" w:rsidRPr="007B4359" w:rsidRDefault="007B4359" w:rsidP="007B4359">
      <w:pPr>
        <w:ind w:firstLineChars="0" w:firstLine="0"/>
      </w:pPr>
      <w:r w:rsidRPr="007B4359">
        <w:t>3.10</w:t>
      </w:r>
      <w:r w:rsidRPr="007B4359">
        <w:rPr>
          <w:u w:val="single"/>
        </w:rPr>
        <w:t>本工程人防部分的室内净高度大于</w:t>
      </w:r>
      <w:r w:rsidRPr="007B4359">
        <w:rPr>
          <w:u w:val="single"/>
        </w:rPr>
        <w:t>2200mm</w:t>
      </w:r>
      <w:r w:rsidRPr="007B4359">
        <w:rPr>
          <w:u w:val="single"/>
        </w:rPr>
        <w:t>。</w:t>
      </w:r>
    </w:p>
    <w:p w:rsidR="007B4359" w:rsidRPr="007B4359" w:rsidRDefault="007B4359" w:rsidP="007B4359">
      <w:pPr>
        <w:ind w:firstLineChars="0" w:firstLine="0"/>
      </w:pPr>
      <w:r w:rsidRPr="007B4359">
        <w:t>3.11</w:t>
      </w:r>
      <w:r w:rsidRPr="007B4359">
        <w:rPr>
          <w:u w:val="single"/>
        </w:rPr>
        <w:t>本工程人防部分均采用现浇钢筋混凝土结构，基础采用筏板基础，临空墙厚为</w:t>
      </w:r>
      <w:r w:rsidRPr="007B4359">
        <w:rPr>
          <w:u w:val="single"/>
        </w:rPr>
        <w:t>300mm</w:t>
      </w:r>
      <w:r w:rsidRPr="007B4359">
        <w:rPr>
          <w:u w:val="single"/>
        </w:rPr>
        <w:t>，人防顶板厚度</w:t>
      </w:r>
      <w:r w:rsidRPr="007B4359">
        <w:rPr>
          <w:u w:val="single"/>
        </w:rPr>
        <w:t>200mm</w:t>
      </w:r>
      <w:r w:rsidRPr="007B4359">
        <w:rPr>
          <w:u w:val="single"/>
        </w:rPr>
        <w:t>或</w:t>
      </w:r>
      <w:r w:rsidRPr="007B4359">
        <w:rPr>
          <w:u w:val="single"/>
        </w:rPr>
        <w:t>250mm</w:t>
      </w:r>
      <w:r w:rsidRPr="007B4359">
        <w:rPr>
          <w:u w:val="single"/>
        </w:rPr>
        <w:t>，人防挡土墙厚度为</w:t>
      </w:r>
      <w:r w:rsidRPr="007B4359">
        <w:rPr>
          <w:u w:val="single"/>
        </w:rPr>
        <w:t>550 mm</w:t>
      </w:r>
      <w:r w:rsidRPr="007B4359">
        <w:rPr>
          <w:u w:val="single"/>
        </w:rPr>
        <w:t>或</w:t>
      </w:r>
      <w:r w:rsidRPr="007B4359">
        <w:rPr>
          <w:u w:val="single"/>
        </w:rPr>
        <w:t>650mm</w:t>
      </w:r>
      <w:r w:rsidRPr="007B4359">
        <w:rPr>
          <w:u w:val="single"/>
        </w:rPr>
        <w:t>。</w:t>
      </w:r>
    </w:p>
    <w:p w:rsidR="007B4359" w:rsidRPr="007B4359" w:rsidRDefault="007B4359" w:rsidP="007B4359">
      <w:pPr>
        <w:ind w:firstLineChars="0" w:firstLine="0"/>
      </w:pPr>
      <w:r w:rsidRPr="007B4359">
        <w:t>3.12</w:t>
      </w:r>
      <w:r w:rsidRPr="007B4359">
        <w:rPr>
          <w:u w:val="single"/>
        </w:rPr>
        <w:t>本防空地下室垂直运输，可利用室外备用垂直运输口，载重量</w:t>
      </w:r>
      <w:r w:rsidRPr="007B4359">
        <w:rPr>
          <w:u w:val="single"/>
        </w:rPr>
        <w:t>1.0</w:t>
      </w:r>
      <w:r w:rsidRPr="007B4359">
        <w:rPr>
          <w:u w:val="single"/>
        </w:rPr>
        <w:t>吨，速度</w:t>
      </w:r>
      <w:r w:rsidRPr="007B4359">
        <w:rPr>
          <w:u w:val="single"/>
        </w:rPr>
        <w:lastRenderedPageBreak/>
        <w:t>1.0</w:t>
      </w:r>
      <w:r w:rsidRPr="007B4359">
        <w:rPr>
          <w:u w:val="single"/>
        </w:rPr>
        <w:t>米</w:t>
      </w:r>
      <w:r w:rsidRPr="007B4359">
        <w:rPr>
          <w:u w:val="single"/>
        </w:rPr>
        <w:t>/</w:t>
      </w:r>
      <w:r w:rsidRPr="007B4359">
        <w:rPr>
          <w:u w:val="single"/>
        </w:rPr>
        <w:t>秒。</w:t>
      </w:r>
    </w:p>
    <w:p w:rsidR="007B4359" w:rsidRPr="007B4359" w:rsidRDefault="007B4359" w:rsidP="007B4359">
      <w:pPr>
        <w:ind w:firstLineChars="0" w:firstLine="0"/>
      </w:pPr>
      <w:r w:rsidRPr="007B4359">
        <w:t>3.13</w:t>
      </w:r>
      <w:r w:rsidRPr="007B4359">
        <w:rPr>
          <w:u w:val="single"/>
        </w:rPr>
        <w:t>洗消污水集水坑做法参见</w:t>
      </w:r>
      <w:r w:rsidRPr="007B4359">
        <w:rPr>
          <w:u w:val="single"/>
        </w:rPr>
        <w:t>07FJ02,</w:t>
      </w:r>
      <w:r w:rsidRPr="007B4359">
        <w:rPr>
          <w:u w:val="single"/>
        </w:rPr>
        <w:t>第</w:t>
      </w:r>
      <w:r w:rsidRPr="007B4359">
        <w:rPr>
          <w:u w:val="single"/>
        </w:rPr>
        <w:t>110</w:t>
      </w:r>
      <w:r w:rsidRPr="007B4359">
        <w:rPr>
          <w:u w:val="single"/>
        </w:rPr>
        <w:t>页</w:t>
      </w:r>
      <w:r w:rsidRPr="007B4359">
        <w:t>。</w:t>
      </w:r>
    </w:p>
    <w:p w:rsidR="007B4359" w:rsidRPr="007B4359" w:rsidRDefault="007B4359" w:rsidP="007B4359">
      <w:pPr>
        <w:ind w:firstLineChars="0" w:firstLine="0"/>
      </w:pPr>
      <w:r w:rsidRPr="007B4359">
        <w:t>4</w:t>
      </w:r>
      <w:r>
        <w:t>.</w:t>
      </w:r>
      <w:r w:rsidRPr="007B4359">
        <w:rPr>
          <w:u w:val="single"/>
        </w:rPr>
        <w:t>（</w:t>
      </w:r>
      <w:r w:rsidRPr="007B4359">
        <w:rPr>
          <w:u w:val="single"/>
        </w:rPr>
        <w:t>1</w:t>
      </w:r>
      <w:r w:rsidRPr="007B4359">
        <w:rPr>
          <w:u w:val="single"/>
        </w:rPr>
        <w:t>）</w:t>
      </w:r>
      <w:r w:rsidRPr="007B4359">
        <w:rPr>
          <w:u w:val="single"/>
        </w:rPr>
        <w:t xml:space="preserve"> </w:t>
      </w:r>
      <w:r w:rsidRPr="007B4359">
        <w:rPr>
          <w:u w:val="single"/>
        </w:rPr>
        <w:t>防空地下室顶板不做抹灰，施工时应用钢模支撑并要求拆模后顶板平整、光滑。</w:t>
      </w:r>
      <w:r w:rsidRPr="007B4359">
        <w:rPr>
          <w:u w:val="single"/>
        </w:rPr>
        <w:t xml:space="preserve"> </w:t>
      </w:r>
      <w:r w:rsidRPr="007B4359">
        <w:rPr>
          <w:u w:val="single"/>
        </w:rPr>
        <w:t>（</w:t>
      </w:r>
      <w:r w:rsidRPr="007B4359">
        <w:rPr>
          <w:u w:val="single"/>
        </w:rPr>
        <w:t>2</w:t>
      </w:r>
      <w:r w:rsidRPr="007B4359">
        <w:rPr>
          <w:u w:val="single"/>
        </w:rPr>
        <w:t>）</w:t>
      </w:r>
      <w:r w:rsidRPr="007B4359">
        <w:rPr>
          <w:u w:val="single"/>
        </w:rPr>
        <w:t xml:space="preserve"> </w:t>
      </w:r>
      <w:r w:rsidRPr="007B4359">
        <w:rPr>
          <w:u w:val="single"/>
        </w:rPr>
        <w:t>防空地下室各部位装修做法详房间用料表。</w:t>
      </w:r>
      <w:r w:rsidRPr="007B4359">
        <w:rPr>
          <w:u w:val="single"/>
        </w:rPr>
        <w:t xml:space="preserve"> </w:t>
      </w:r>
      <w:r w:rsidRPr="007B4359">
        <w:rPr>
          <w:u w:val="single"/>
        </w:rPr>
        <w:t>（</w:t>
      </w:r>
      <w:r w:rsidRPr="007B4359">
        <w:rPr>
          <w:u w:val="single"/>
        </w:rPr>
        <w:t>3</w:t>
      </w:r>
      <w:r w:rsidRPr="007B4359">
        <w:rPr>
          <w:u w:val="single"/>
        </w:rPr>
        <w:t>）</w:t>
      </w:r>
      <w:r w:rsidRPr="007B4359">
        <w:rPr>
          <w:u w:val="single"/>
        </w:rPr>
        <w:t xml:space="preserve"> </w:t>
      </w:r>
      <w:r w:rsidRPr="007B4359">
        <w:rPr>
          <w:u w:val="single"/>
        </w:rPr>
        <w:t>设置地漏的房间和通道地面找坡坡向地漏，地面排水详平面图。除尘滤毒室及密闭通道的地面标高均比楼层标高低</w:t>
      </w:r>
      <w:r w:rsidRPr="007B4359">
        <w:rPr>
          <w:u w:val="single"/>
        </w:rPr>
        <w:t>20mm</w:t>
      </w:r>
      <w:r w:rsidRPr="007B4359">
        <w:rPr>
          <w:u w:val="single"/>
        </w:rPr>
        <w:t>，采用</w:t>
      </w:r>
      <w:r w:rsidRPr="007B4359">
        <w:rPr>
          <w:u w:val="single"/>
        </w:rPr>
        <w:t>C30</w:t>
      </w:r>
      <w:r w:rsidRPr="007B4359">
        <w:rPr>
          <w:u w:val="single"/>
        </w:rPr>
        <w:t>细石混凝土找坡，掺灰色硬化剂，以防起灰。</w:t>
      </w:r>
      <w:r w:rsidRPr="007B4359">
        <w:rPr>
          <w:u w:val="single"/>
        </w:rPr>
        <w:t xml:space="preserve"> </w:t>
      </w:r>
      <w:r w:rsidRPr="007B4359">
        <w:rPr>
          <w:u w:val="single"/>
        </w:rPr>
        <w:t>（</w:t>
      </w:r>
      <w:r w:rsidRPr="007B4359">
        <w:rPr>
          <w:u w:val="single"/>
        </w:rPr>
        <w:t>4</w:t>
      </w:r>
      <w:r w:rsidRPr="007B4359">
        <w:rPr>
          <w:u w:val="single"/>
        </w:rPr>
        <w:t>）</w:t>
      </w:r>
      <w:r w:rsidRPr="007B4359">
        <w:rPr>
          <w:u w:val="single"/>
        </w:rPr>
        <w:t xml:space="preserve"> </w:t>
      </w:r>
      <w:r w:rsidRPr="007B4359">
        <w:rPr>
          <w:u w:val="single"/>
        </w:rPr>
        <w:t>凡外露铁件均去除铁锈后红丹防锈漆二道，银灰磁漆一道，地下室内预制木构件均应涂热沥青二遍，防腐所有面漆除特别注明外均做一底三道。</w:t>
      </w:r>
    </w:p>
    <w:p w:rsidR="007B4359" w:rsidRPr="007B4359" w:rsidRDefault="007B4359" w:rsidP="007B4359">
      <w:pPr>
        <w:ind w:firstLineChars="0" w:firstLine="0"/>
      </w:pPr>
      <w:r w:rsidRPr="007B4359">
        <w:t>5</w:t>
      </w:r>
      <w:r>
        <w:t>.</w:t>
      </w:r>
      <w:r w:rsidRPr="007B4359">
        <w:t>临战功能转换</w:t>
      </w:r>
    </w:p>
    <w:p w:rsidR="007B4359" w:rsidRPr="007B4359" w:rsidRDefault="007B4359" w:rsidP="007B4359">
      <w:pPr>
        <w:ind w:firstLineChars="0" w:firstLine="0"/>
      </w:pPr>
      <w:r w:rsidRPr="007B4359">
        <w:rPr>
          <w:u w:val="single"/>
        </w:rPr>
        <w:t>本工程为平战结合人防工程，临战前转换成人防物资库、二等人员掩蔽所。转换分三个阶段即早期转换、临战转换和紧急转换。早期转换阶段应撤除平时使用战时不用的设备等，堆垒抗爆隔墙、抗爆挡墙</w:t>
      </w:r>
      <w:r w:rsidRPr="007B4359">
        <w:rPr>
          <w:u w:val="single"/>
        </w:rPr>
        <w:t>;</w:t>
      </w:r>
      <w:r w:rsidRPr="007B4359">
        <w:rPr>
          <w:u w:val="single"/>
        </w:rPr>
        <w:t>临战转换阶段应完成战时水箱等生活设施的安装，按设计图封堵平时的出入口及平时的通风、给排水孔口</w:t>
      </w:r>
      <w:r w:rsidRPr="007B4359">
        <w:rPr>
          <w:u w:val="single"/>
        </w:rPr>
        <w:t>;</w:t>
      </w:r>
      <w:r w:rsidRPr="007B4359">
        <w:rPr>
          <w:u w:val="single"/>
        </w:rPr>
        <w:t>紧急转换阶段应完成防护单元连通的转换，进行设备调试，清洗水池，消毒后储存战时人员用水，关闭作为通风通道的防护密闭门和密闭门。本工程防护单元隔墙上的预留孔口采用防护密闭门，战时关闭。采用的转换措施应具备临战转换作业的基本条件，平战转换设计中战时安装的各种防护设备及配件等应在工程施工中同步做好。</w:t>
      </w:r>
      <w:r w:rsidRPr="007B4359">
        <w:t>。</w:t>
      </w:r>
    </w:p>
    <w:p w:rsidR="007B4359" w:rsidRPr="007B4359" w:rsidRDefault="007B4359" w:rsidP="007B4359">
      <w:pPr>
        <w:ind w:firstLineChars="0" w:firstLine="0"/>
      </w:pPr>
      <w:r w:rsidRPr="007B4359">
        <w:t>6</w:t>
      </w:r>
      <w:r>
        <w:t>.</w:t>
      </w:r>
      <w:r w:rsidRPr="007B4359">
        <w:t>施工注意事项</w:t>
      </w:r>
    </w:p>
    <w:p w:rsidR="007B4359" w:rsidRPr="007B4359" w:rsidRDefault="007B4359" w:rsidP="007B4359">
      <w:pPr>
        <w:ind w:firstLineChars="0" w:firstLine="0"/>
      </w:pPr>
      <w:r w:rsidRPr="007B4359">
        <w:rPr>
          <w:u w:val="single"/>
        </w:rPr>
        <w:t>下列各项应在工程施工、安装时一次完成：</w:t>
      </w:r>
      <w:r w:rsidRPr="007B4359">
        <w:rPr>
          <w:u w:val="single"/>
        </w:rPr>
        <w:t xml:space="preserve"> </w:t>
      </w:r>
      <w:r w:rsidRPr="007B4359">
        <w:rPr>
          <w:u w:val="single"/>
        </w:rPr>
        <w:t>（</w:t>
      </w:r>
      <w:r w:rsidRPr="007B4359">
        <w:rPr>
          <w:u w:val="single"/>
        </w:rPr>
        <w:t>1</w:t>
      </w:r>
      <w:r w:rsidRPr="007B4359">
        <w:rPr>
          <w:u w:val="single"/>
        </w:rPr>
        <w:t>）</w:t>
      </w:r>
      <w:r w:rsidRPr="007B4359">
        <w:rPr>
          <w:u w:val="single"/>
        </w:rPr>
        <w:t xml:space="preserve"> </w:t>
      </w:r>
      <w:r w:rsidRPr="007B4359">
        <w:rPr>
          <w:u w:val="single"/>
        </w:rPr>
        <w:t>现浇的钢筋混凝土和混凝土结构、构件；</w:t>
      </w:r>
      <w:r w:rsidRPr="007B4359">
        <w:rPr>
          <w:u w:val="single"/>
        </w:rPr>
        <w:t xml:space="preserve"> </w:t>
      </w:r>
      <w:r w:rsidRPr="007B4359">
        <w:rPr>
          <w:u w:val="single"/>
        </w:rPr>
        <w:t>（</w:t>
      </w:r>
      <w:r w:rsidRPr="007B4359">
        <w:rPr>
          <w:u w:val="single"/>
        </w:rPr>
        <w:t>2</w:t>
      </w:r>
      <w:r w:rsidRPr="007B4359">
        <w:rPr>
          <w:u w:val="single"/>
        </w:rPr>
        <w:t>）</w:t>
      </w:r>
      <w:r w:rsidRPr="007B4359">
        <w:rPr>
          <w:u w:val="single"/>
        </w:rPr>
        <w:t xml:space="preserve"> </w:t>
      </w:r>
      <w:r w:rsidRPr="007B4359">
        <w:rPr>
          <w:u w:val="single"/>
        </w:rPr>
        <w:t>战时使用的及平战两用的出入口、连通口的防护密闭门、密闭门；</w:t>
      </w:r>
      <w:r w:rsidRPr="007B4359">
        <w:rPr>
          <w:u w:val="single"/>
        </w:rPr>
        <w:t xml:space="preserve"> </w:t>
      </w:r>
      <w:r w:rsidRPr="007B4359">
        <w:rPr>
          <w:u w:val="single"/>
        </w:rPr>
        <w:t>（</w:t>
      </w:r>
      <w:r w:rsidRPr="007B4359">
        <w:rPr>
          <w:u w:val="single"/>
        </w:rPr>
        <w:t>3</w:t>
      </w:r>
      <w:r w:rsidRPr="007B4359">
        <w:rPr>
          <w:u w:val="single"/>
        </w:rPr>
        <w:t>）</w:t>
      </w:r>
      <w:r w:rsidRPr="007B4359">
        <w:rPr>
          <w:u w:val="single"/>
        </w:rPr>
        <w:t xml:space="preserve"> </w:t>
      </w:r>
      <w:r w:rsidRPr="007B4359">
        <w:rPr>
          <w:u w:val="single"/>
        </w:rPr>
        <w:t>战时使用的及平战两用的通风口防护设施、通风采光窗的防护挡窗板等；</w:t>
      </w:r>
      <w:r w:rsidRPr="007B4359">
        <w:rPr>
          <w:u w:val="single"/>
        </w:rPr>
        <w:t xml:space="preserve"> </w:t>
      </w:r>
      <w:r w:rsidRPr="007B4359">
        <w:rPr>
          <w:u w:val="single"/>
        </w:rPr>
        <w:t>（</w:t>
      </w:r>
      <w:r w:rsidRPr="007B4359">
        <w:rPr>
          <w:u w:val="single"/>
        </w:rPr>
        <w:t>4</w:t>
      </w:r>
      <w:r w:rsidRPr="007B4359">
        <w:rPr>
          <w:u w:val="single"/>
        </w:rPr>
        <w:t>）</w:t>
      </w:r>
      <w:r w:rsidRPr="007B4359">
        <w:rPr>
          <w:u w:val="single"/>
        </w:rPr>
        <w:t xml:space="preserve"> </w:t>
      </w:r>
      <w:r w:rsidRPr="007B4359">
        <w:rPr>
          <w:u w:val="single"/>
        </w:rPr>
        <w:t>战时使用的给水引入管、排水出户管。</w:t>
      </w:r>
      <w:r w:rsidRPr="007B4359">
        <w:rPr>
          <w:u w:val="single"/>
        </w:rPr>
        <w:t xml:space="preserve"> </w:t>
      </w:r>
      <w:r w:rsidRPr="007B4359">
        <w:rPr>
          <w:u w:val="single"/>
        </w:rPr>
        <w:t>（</w:t>
      </w:r>
      <w:r w:rsidRPr="007B4359">
        <w:rPr>
          <w:u w:val="single"/>
        </w:rPr>
        <w:t>5</w:t>
      </w:r>
      <w:r w:rsidRPr="007B4359">
        <w:rPr>
          <w:u w:val="single"/>
        </w:rPr>
        <w:t>）</w:t>
      </w:r>
      <w:r w:rsidRPr="007B4359">
        <w:rPr>
          <w:u w:val="single"/>
        </w:rPr>
        <w:t xml:space="preserve"> </w:t>
      </w:r>
      <w:r w:rsidRPr="007B4359">
        <w:rPr>
          <w:u w:val="single"/>
        </w:rPr>
        <w:t>人防工程由于战时防护的特殊性，所有穿越密闭隔墙、顶板、底板的管道应进行密闭处理，做法详防水篇，凡密闭隔墙上（除图上标明外）不得预留孔洞。凡图上注明的预留洞、预埋件及安装管线设备等应准确按图预留、预埋到位，不得事后凿打。</w:t>
      </w:r>
      <w:r w:rsidRPr="007B4359">
        <w:rPr>
          <w:u w:val="single"/>
        </w:rPr>
        <w:t xml:space="preserve"> </w:t>
      </w:r>
      <w:r w:rsidRPr="007B4359">
        <w:rPr>
          <w:u w:val="single"/>
        </w:rPr>
        <w:t>（</w:t>
      </w:r>
      <w:r w:rsidRPr="007B4359">
        <w:rPr>
          <w:u w:val="single"/>
        </w:rPr>
        <w:t>6</w:t>
      </w:r>
      <w:r w:rsidRPr="007B4359">
        <w:rPr>
          <w:u w:val="single"/>
        </w:rPr>
        <w:t>）</w:t>
      </w:r>
      <w:r w:rsidRPr="007B4359">
        <w:rPr>
          <w:u w:val="single"/>
        </w:rPr>
        <w:t xml:space="preserve"> </w:t>
      </w:r>
      <w:r w:rsidRPr="007B4359">
        <w:rPr>
          <w:u w:val="single"/>
        </w:rPr>
        <w:lastRenderedPageBreak/>
        <w:t>凡临战前封堵的构件应按图施工到位，未安装部分应妥善保管，按时维修，平时安装的防护密闭门、密闭门、防爆波活门等应定期维修保养，保证开启灵活，防毒密闭性可靠。</w:t>
      </w:r>
      <w:r w:rsidRPr="007B4359">
        <w:rPr>
          <w:u w:val="single"/>
        </w:rPr>
        <w:t xml:space="preserve"> </w:t>
      </w:r>
      <w:r w:rsidRPr="007B4359">
        <w:rPr>
          <w:u w:val="single"/>
        </w:rPr>
        <w:t>（</w:t>
      </w:r>
      <w:r w:rsidRPr="007B4359">
        <w:rPr>
          <w:u w:val="single"/>
        </w:rPr>
        <w:t>7</w:t>
      </w:r>
      <w:r w:rsidRPr="007B4359">
        <w:rPr>
          <w:u w:val="single"/>
        </w:rPr>
        <w:t>）</w:t>
      </w:r>
      <w:r w:rsidRPr="007B4359">
        <w:rPr>
          <w:u w:val="single"/>
        </w:rPr>
        <w:t xml:space="preserve"> </w:t>
      </w:r>
      <w:r w:rsidRPr="007B4359">
        <w:rPr>
          <w:u w:val="single"/>
        </w:rPr>
        <w:t>对于预埋件、预留孔，施工时请按各专业、各工种互相核实无误后施工，水泵、空调机、冷冻机等设备应与定货的品种型号核实后再施工该部分的预留洞、预埋件及基础，若定货型号与设计不符需与设计单位协商解决。</w:t>
      </w:r>
    </w:p>
    <w:p w:rsidR="007B4359" w:rsidRPr="007B4359" w:rsidRDefault="007B4359" w:rsidP="007B4359">
      <w:pPr>
        <w:ind w:firstLineChars="0" w:firstLine="0"/>
      </w:pPr>
      <w:r w:rsidRPr="007B4359">
        <w:t>十八、其他</w:t>
      </w:r>
    </w:p>
    <w:p w:rsidR="007B4359" w:rsidRPr="007B4359" w:rsidRDefault="007B4359" w:rsidP="007B4359">
      <w:pPr>
        <w:ind w:firstLineChars="0" w:firstLine="0"/>
      </w:pPr>
      <w:r w:rsidRPr="007B4359">
        <w:t>1</w:t>
      </w:r>
      <w:r>
        <w:t>.</w:t>
      </w:r>
      <w:r w:rsidRPr="007B4359">
        <w:rPr>
          <w:u w:val="single"/>
        </w:rPr>
        <w:t>本施工图应与各专业（包括所有专项设计）施工图密切配合施工，凡预留洞、预埋件均应准确无误，不得随意剔凿</w:t>
      </w:r>
      <w:r w:rsidRPr="007B4359">
        <w:rPr>
          <w:u w:val="single"/>
        </w:rPr>
        <w:t xml:space="preserve">, </w:t>
      </w:r>
      <w:r w:rsidRPr="007B4359">
        <w:rPr>
          <w:u w:val="single"/>
        </w:rPr>
        <w:t>水池、水箱的做法见水施。</w:t>
      </w:r>
    </w:p>
    <w:p w:rsidR="007B4359" w:rsidRPr="007B4359" w:rsidRDefault="007B4359" w:rsidP="007B4359">
      <w:pPr>
        <w:ind w:firstLineChars="0" w:firstLine="0"/>
      </w:pPr>
      <w:r w:rsidRPr="007B4359">
        <w:t>2</w:t>
      </w:r>
      <w:r>
        <w:t>.</w:t>
      </w:r>
      <w:r w:rsidRPr="007B4359">
        <w:rPr>
          <w:u w:val="single"/>
        </w:rPr>
        <w:t>设备、管线安装应以建筑平面图中标注吊顶高度为基础，精心组织和协调各工种施工，不得影响房间净高。施工中如发现矛盾应及时与设计院协商解决。</w:t>
      </w:r>
    </w:p>
    <w:p w:rsidR="007B4359" w:rsidRPr="007B4359" w:rsidRDefault="007B4359" w:rsidP="007B4359">
      <w:pPr>
        <w:ind w:firstLineChars="0" w:firstLine="0"/>
      </w:pPr>
      <w:r w:rsidRPr="007B4359">
        <w:t>3</w:t>
      </w:r>
      <w:r>
        <w:t>.</w:t>
      </w:r>
      <w:r w:rsidRPr="007B4359">
        <w:rPr>
          <w:u w:val="single"/>
        </w:rPr>
        <w:t>本施工图中水、暖、电、预留洞：圆孔以直径和中心标高表示，方孔以宽</w:t>
      </w:r>
      <w:r w:rsidRPr="007B4359">
        <w:rPr>
          <w:u w:val="single"/>
        </w:rPr>
        <w:t>X</w:t>
      </w:r>
      <w:r w:rsidRPr="007B4359">
        <w:rPr>
          <w:u w:val="single"/>
        </w:rPr>
        <w:t>高和孔底标高表示。结构梁、板、墙上的预留洞详见结构图。</w:t>
      </w:r>
    </w:p>
    <w:p w:rsidR="007B4359" w:rsidRPr="007B4359" w:rsidRDefault="007B4359" w:rsidP="007B4359">
      <w:pPr>
        <w:ind w:firstLineChars="0" w:firstLine="0"/>
      </w:pPr>
      <w:r w:rsidRPr="007B4359">
        <w:t>4</w:t>
      </w:r>
      <w:r>
        <w:t>.</w:t>
      </w:r>
      <w:r w:rsidRPr="007B4359">
        <w:rPr>
          <w:u w:val="single"/>
        </w:rPr>
        <w:t>楼板上预留孔洞要求预留位置准确，严禁剔凿、断筋，孔洞应用防水套管并用</w:t>
      </w:r>
      <w:r w:rsidRPr="007B4359">
        <w:rPr>
          <w:u w:val="single"/>
        </w:rPr>
        <w:t>C20</w:t>
      </w:r>
      <w:r w:rsidRPr="007B4359">
        <w:rPr>
          <w:u w:val="single"/>
        </w:rPr>
        <w:t>细石混凝土浇灌严密，要求做闭水试验，</w:t>
      </w:r>
      <w:r w:rsidRPr="007B4359">
        <w:rPr>
          <w:u w:val="single"/>
        </w:rPr>
        <w:t>24</w:t>
      </w:r>
      <w:r w:rsidRPr="007B4359">
        <w:rPr>
          <w:u w:val="single"/>
        </w:rPr>
        <w:t>小时无渗漏方为合格。管道井在管道安装完毕后在每层楼板处做防火分隔。所有进排风井均为板洞，板洞周边做混凝土坎边，高</w:t>
      </w:r>
      <w:r w:rsidRPr="007B4359">
        <w:rPr>
          <w:u w:val="single"/>
        </w:rPr>
        <w:t>150</w:t>
      </w:r>
      <w:r w:rsidRPr="007B4359">
        <w:rPr>
          <w:u w:val="single"/>
        </w:rPr>
        <w:t>；其他设备管井为后浇板，具体措施详见结构施工图，待设备管道安装完毕后管井另行浇筑。</w:t>
      </w:r>
    </w:p>
    <w:p w:rsidR="007B4359" w:rsidRPr="007B4359" w:rsidRDefault="007B4359" w:rsidP="007B4359">
      <w:pPr>
        <w:ind w:firstLineChars="0" w:firstLine="0"/>
      </w:pPr>
      <w:r w:rsidRPr="007B4359">
        <w:t>5</w:t>
      </w:r>
      <w:r>
        <w:t>.</w:t>
      </w:r>
      <w:r w:rsidRPr="007B4359">
        <w:rPr>
          <w:u w:val="single"/>
        </w:rPr>
        <w:t>暗装在管井、吊顶内的管道，凡阀门及检查口处均设检修门。除特别注明外</w:t>
      </w:r>
      <w:r w:rsidRPr="007B4359">
        <w:rPr>
          <w:u w:val="single"/>
        </w:rPr>
        <w:t xml:space="preserve">: </w:t>
      </w:r>
      <w:r w:rsidRPr="007B4359">
        <w:rPr>
          <w:u w:val="single"/>
        </w:rPr>
        <w:t>（</w:t>
      </w:r>
      <w:r w:rsidRPr="007B4359">
        <w:rPr>
          <w:u w:val="single"/>
        </w:rPr>
        <w:t>1</w:t>
      </w:r>
      <w:r w:rsidRPr="007B4359">
        <w:rPr>
          <w:u w:val="single"/>
        </w:rPr>
        <w:t>）</w:t>
      </w:r>
      <w:r w:rsidRPr="007B4359">
        <w:rPr>
          <w:u w:val="single"/>
        </w:rPr>
        <w:t xml:space="preserve"> </w:t>
      </w:r>
      <w:r w:rsidRPr="007B4359">
        <w:rPr>
          <w:u w:val="single"/>
        </w:rPr>
        <w:t>墙面检查口处检修门洞口尺寸均为</w:t>
      </w:r>
      <w:r w:rsidRPr="007B4359">
        <w:rPr>
          <w:u w:val="single"/>
        </w:rPr>
        <w:t xml:space="preserve">250X250; </w:t>
      </w:r>
      <w:r w:rsidRPr="007B4359">
        <w:rPr>
          <w:u w:val="single"/>
        </w:rPr>
        <w:t>（</w:t>
      </w:r>
      <w:r w:rsidRPr="007B4359">
        <w:rPr>
          <w:u w:val="single"/>
        </w:rPr>
        <w:t>2</w:t>
      </w:r>
      <w:r w:rsidRPr="007B4359">
        <w:rPr>
          <w:u w:val="single"/>
        </w:rPr>
        <w:t>）</w:t>
      </w:r>
      <w:r w:rsidRPr="007B4359">
        <w:rPr>
          <w:u w:val="single"/>
        </w:rPr>
        <w:t xml:space="preserve"> </w:t>
      </w:r>
      <w:r w:rsidRPr="007B4359">
        <w:rPr>
          <w:u w:val="single"/>
        </w:rPr>
        <w:t>阀门处检修门洞口尺寸均为</w:t>
      </w:r>
      <w:r w:rsidRPr="007B4359">
        <w:rPr>
          <w:u w:val="single"/>
        </w:rPr>
        <w:t>500X500</w:t>
      </w:r>
      <w:r w:rsidRPr="007B4359">
        <w:rPr>
          <w:u w:val="single"/>
        </w:rPr>
        <w:t>；</w:t>
      </w:r>
      <w:r w:rsidRPr="007B4359">
        <w:rPr>
          <w:u w:val="single"/>
        </w:rPr>
        <w:t xml:space="preserve"> </w:t>
      </w:r>
      <w:r w:rsidRPr="007B4359">
        <w:rPr>
          <w:u w:val="single"/>
        </w:rPr>
        <w:t>（</w:t>
      </w:r>
      <w:r w:rsidRPr="007B4359">
        <w:rPr>
          <w:u w:val="single"/>
        </w:rPr>
        <w:t>3</w:t>
      </w:r>
      <w:r w:rsidRPr="007B4359">
        <w:rPr>
          <w:u w:val="single"/>
        </w:rPr>
        <w:t>）</w:t>
      </w:r>
      <w:r w:rsidRPr="007B4359">
        <w:rPr>
          <w:u w:val="single"/>
        </w:rPr>
        <w:t xml:space="preserve"> </w:t>
      </w:r>
      <w:r w:rsidRPr="007B4359">
        <w:rPr>
          <w:u w:val="single"/>
        </w:rPr>
        <w:t>封闭吊顶处检修口尺寸均为</w:t>
      </w:r>
      <w:r w:rsidRPr="007B4359">
        <w:rPr>
          <w:u w:val="single"/>
        </w:rPr>
        <w:t>600X600</w:t>
      </w:r>
      <w:r w:rsidRPr="007B4359">
        <w:rPr>
          <w:u w:val="single"/>
        </w:rPr>
        <w:t>。</w:t>
      </w:r>
    </w:p>
    <w:p w:rsidR="007B4359" w:rsidRPr="007B4359" w:rsidRDefault="007B4359" w:rsidP="007B4359">
      <w:pPr>
        <w:ind w:firstLineChars="0" w:firstLine="0"/>
      </w:pPr>
      <w:r w:rsidRPr="007B4359">
        <w:t>6</w:t>
      </w:r>
      <w:r>
        <w:t>.</w:t>
      </w:r>
      <w:r w:rsidRPr="007B4359">
        <w:rPr>
          <w:u w:val="single"/>
        </w:rPr>
        <w:t>图中所选用标准图中有对结构工种的预埋件、预留洞，如楼梯、平台钢栏杆、门窗、建筑配件等，本图所标注的各种留洞与预埋件应与各工种密切配合后，确认无误方可施工。</w:t>
      </w:r>
    </w:p>
    <w:p w:rsidR="007B4359" w:rsidRPr="007B4359" w:rsidRDefault="007B4359" w:rsidP="007B4359">
      <w:pPr>
        <w:ind w:firstLineChars="0" w:firstLine="0"/>
      </w:pPr>
      <w:r w:rsidRPr="007B4359">
        <w:t>7</w:t>
      </w:r>
      <w:r>
        <w:t>.</w:t>
      </w:r>
      <w:r w:rsidRPr="007B4359">
        <w:rPr>
          <w:u w:val="single"/>
        </w:rPr>
        <w:t>所有卫生间楼面按质量要求做蓄水试验，无渗漏者方为合格。水池、水箱的做法见水施、建施。</w:t>
      </w:r>
    </w:p>
    <w:p w:rsidR="007B4359" w:rsidRPr="007B4359" w:rsidRDefault="007B4359" w:rsidP="007B4359">
      <w:pPr>
        <w:ind w:firstLineChars="0" w:firstLine="0"/>
      </w:pPr>
      <w:r w:rsidRPr="007B4359">
        <w:t>8</w:t>
      </w:r>
      <w:r>
        <w:t>.</w:t>
      </w:r>
      <w:r w:rsidRPr="007B4359">
        <w:rPr>
          <w:u w:val="single"/>
        </w:rPr>
        <w:t>外墙挑檐、挑板、窗楣、窗台板下设滴水线和流水坡度。滴水线的深度和宽度</w:t>
      </w:r>
      <w:r w:rsidRPr="007B4359">
        <w:rPr>
          <w:u w:val="single"/>
        </w:rPr>
        <w:lastRenderedPageBreak/>
        <w:t>均不应小于</w:t>
      </w:r>
      <w:r w:rsidRPr="007B4359">
        <w:rPr>
          <w:u w:val="single"/>
        </w:rPr>
        <w:t>10mm</w:t>
      </w:r>
      <w:r w:rsidRPr="007B4359">
        <w:rPr>
          <w:u w:val="single"/>
        </w:rPr>
        <w:t>，流水坡度为</w:t>
      </w:r>
      <w:r w:rsidRPr="007B4359">
        <w:rPr>
          <w:u w:val="single"/>
        </w:rPr>
        <w:t>1%</w:t>
      </w:r>
      <w:r w:rsidRPr="007B4359">
        <w:rPr>
          <w:u w:val="single"/>
        </w:rPr>
        <w:t>。</w:t>
      </w:r>
    </w:p>
    <w:p w:rsidR="007B4359" w:rsidRPr="007B4359" w:rsidRDefault="007B4359" w:rsidP="007B4359">
      <w:pPr>
        <w:ind w:firstLineChars="0" w:firstLine="0"/>
      </w:pPr>
      <w:r w:rsidRPr="007B4359">
        <w:t>9</w:t>
      </w:r>
      <w:r>
        <w:t>.</w:t>
      </w:r>
      <w:r w:rsidRPr="007B4359">
        <w:rPr>
          <w:u w:val="single"/>
        </w:rPr>
        <w:t>所有钢结构的柱、梁用防火板包覆安装，安装节点参考</w:t>
      </w:r>
      <w:r w:rsidRPr="007B4359">
        <w:rPr>
          <w:u w:val="single"/>
        </w:rPr>
        <w:t>08BJ2-6</w:t>
      </w:r>
      <w:r w:rsidRPr="007B4359">
        <w:rPr>
          <w:u w:val="single"/>
        </w:rPr>
        <w:t>第</w:t>
      </w:r>
      <w:r w:rsidRPr="007B4359">
        <w:rPr>
          <w:u w:val="single"/>
        </w:rPr>
        <w:t>28</w:t>
      </w:r>
      <w:r w:rsidRPr="007B4359">
        <w:rPr>
          <w:u w:val="single"/>
        </w:rPr>
        <w:t>页、</w:t>
      </w:r>
      <w:r w:rsidRPr="007B4359">
        <w:rPr>
          <w:u w:val="single"/>
        </w:rPr>
        <w:t>29</w:t>
      </w:r>
      <w:r w:rsidRPr="007B4359">
        <w:rPr>
          <w:u w:val="single"/>
        </w:rPr>
        <w:t>页、</w:t>
      </w:r>
      <w:r w:rsidRPr="007B4359">
        <w:rPr>
          <w:u w:val="single"/>
        </w:rPr>
        <w:t>30</w:t>
      </w:r>
      <w:r w:rsidRPr="007B4359">
        <w:rPr>
          <w:u w:val="single"/>
        </w:rPr>
        <w:t>页。楼板在表面做防火涂料，防火涂料的种类、厚度详结施图，钢结构防火涂料应满足《建筑防火涂料（板）工程设计、施工与验收规程》</w:t>
      </w:r>
      <w:r w:rsidRPr="007B4359">
        <w:rPr>
          <w:u w:val="single"/>
        </w:rPr>
        <w:t>DB11/1245-2015 </w:t>
      </w:r>
      <w:r w:rsidRPr="007B4359">
        <w:rPr>
          <w:u w:val="single"/>
        </w:rPr>
        <w:t>；幕墙受力构件的防火处理详见幕墙的深化设计图纸。</w:t>
      </w:r>
    </w:p>
    <w:p w:rsidR="007B4359" w:rsidRPr="007B4359" w:rsidRDefault="007B4359" w:rsidP="007B4359">
      <w:pPr>
        <w:ind w:firstLineChars="0" w:firstLine="0"/>
      </w:pPr>
      <w:r w:rsidRPr="007B4359">
        <w:t>10</w:t>
      </w:r>
      <w:r>
        <w:t>.</w:t>
      </w:r>
      <w:r w:rsidRPr="007B4359">
        <w:rPr>
          <w:u w:val="single"/>
        </w:rPr>
        <w:t>防腐防锈：预埋木砖均须做防腐处理</w:t>
      </w:r>
      <w:r w:rsidRPr="007B4359">
        <w:rPr>
          <w:u w:val="single"/>
        </w:rPr>
        <w:t>,</w:t>
      </w:r>
      <w:r w:rsidRPr="007B4359">
        <w:rPr>
          <w:u w:val="single"/>
        </w:rPr>
        <w:t>露明铁件均须作防锈处理。钢铁件（方钢、槽钢、钢板、预埋件）：用于栏杆、扶手、钢梯和门窗系统。露明铁件均做防锈处理。室外露明钢构件均采用钢结构系列灰色氟碳涂层保护，涂层厚度</w:t>
      </w:r>
      <w:r w:rsidRPr="007B4359">
        <w:rPr>
          <w:u w:val="single"/>
        </w:rPr>
        <w:t>≥40μm;</w:t>
      </w:r>
      <w:r w:rsidRPr="007B4359">
        <w:rPr>
          <w:u w:val="single"/>
        </w:rPr>
        <w:t>暗藏件热浸镀锌防腐处理。</w:t>
      </w:r>
    </w:p>
    <w:p w:rsidR="007B4359" w:rsidRPr="007B4359" w:rsidRDefault="007B4359" w:rsidP="007B4359">
      <w:pPr>
        <w:ind w:firstLineChars="0" w:firstLine="0"/>
      </w:pPr>
      <w:r w:rsidRPr="007B4359">
        <w:t>11</w:t>
      </w:r>
      <w:r>
        <w:t>.</w:t>
      </w:r>
      <w:r w:rsidRPr="007B4359">
        <w:rPr>
          <w:u w:val="single"/>
        </w:rPr>
        <w:t>两种材料的墙体交接处，在做饰面前均须加</w:t>
      </w:r>
      <w:r w:rsidRPr="007B4359">
        <w:rPr>
          <w:u w:val="single"/>
        </w:rPr>
        <w:t>200</w:t>
      </w:r>
      <w:r w:rsidRPr="007B4359">
        <w:rPr>
          <w:u w:val="single"/>
        </w:rPr>
        <w:t>宽钉金属网（或其他的丝网材料），防止裂缝。装修面材交界处应妥善处理，不同金属材料必须用绝缘体隔开以防止电化学反应。</w:t>
      </w:r>
    </w:p>
    <w:p w:rsidR="007B4359" w:rsidRPr="007B4359" w:rsidRDefault="007B4359" w:rsidP="007B4359">
      <w:pPr>
        <w:ind w:firstLineChars="0" w:firstLine="0"/>
      </w:pPr>
      <w:r w:rsidRPr="007B4359">
        <w:t>12</w:t>
      </w:r>
      <w:r>
        <w:t>.</w:t>
      </w:r>
      <w:r w:rsidRPr="007B4359">
        <w:rPr>
          <w:u w:val="single"/>
        </w:rPr>
        <w:t>凡涉及外饰效果（颜色、规格等）的内外装修材料，均应在施工前提供样品或样板，经建设单位和设计单位认可后，方可订货施工。施工中如需更换材料必须经业主与设计院同意。</w:t>
      </w:r>
    </w:p>
    <w:p w:rsidR="007B4359" w:rsidRPr="007B4359" w:rsidRDefault="007B4359" w:rsidP="007B4359">
      <w:pPr>
        <w:ind w:firstLineChars="0" w:firstLine="0"/>
      </w:pPr>
      <w:r w:rsidRPr="007B4359">
        <w:t>13</w:t>
      </w:r>
      <w:r>
        <w:t>.</w:t>
      </w:r>
      <w:r w:rsidRPr="007B4359">
        <w:rPr>
          <w:u w:val="single"/>
        </w:rPr>
        <w:t>凡由厂家负责专项设计的部分，必须符合本施工图设计要求，并及时提供预留孔洞、埋件的尺寸、位置和专业施工图纸，经设计院审核后方可用于施工。</w:t>
      </w:r>
    </w:p>
    <w:p w:rsidR="007B4359" w:rsidRPr="007B4359" w:rsidRDefault="007B4359" w:rsidP="007B4359">
      <w:pPr>
        <w:ind w:firstLineChars="0" w:firstLine="0"/>
      </w:pPr>
      <w:r w:rsidRPr="007B4359">
        <w:t>14</w:t>
      </w:r>
      <w:r>
        <w:t>.</w:t>
      </w:r>
      <w:r w:rsidRPr="007B4359">
        <w:rPr>
          <w:u w:val="single"/>
        </w:rPr>
        <w:t>煤气表间等由有关部门负责专业设计，应遵循相应技术规范并与施工图配合协调。</w:t>
      </w:r>
    </w:p>
    <w:p w:rsidR="007B4359" w:rsidRPr="007B4359" w:rsidRDefault="007B4359" w:rsidP="007B4359">
      <w:pPr>
        <w:ind w:firstLineChars="0" w:firstLine="0"/>
      </w:pPr>
      <w:r w:rsidRPr="007B4359">
        <w:t>15</w:t>
      </w:r>
      <w:r>
        <w:t>.</w:t>
      </w:r>
      <w:r w:rsidRPr="007B4359">
        <w:rPr>
          <w:u w:val="single"/>
        </w:rPr>
        <w:t>二次设计原则上不允许变动本施工图的设计布局，如有变动，需由业主提出、设计院同意后方可进行。</w:t>
      </w:r>
    </w:p>
    <w:p w:rsidR="007B4359" w:rsidRPr="007B4359" w:rsidRDefault="007B4359" w:rsidP="007B4359">
      <w:pPr>
        <w:ind w:firstLineChars="0" w:firstLine="0"/>
      </w:pPr>
      <w:r w:rsidRPr="007B4359">
        <w:t>16</w:t>
      </w:r>
      <w:r>
        <w:t>.</w:t>
      </w:r>
      <w:r w:rsidRPr="007B4359">
        <w:rPr>
          <w:u w:val="single"/>
        </w:rPr>
        <w:t>本图需经政府有关部门审批后方可施工。</w:t>
      </w:r>
    </w:p>
    <w:p w:rsidR="007B4359" w:rsidRPr="007B4359" w:rsidRDefault="007B4359" w:rsidP="007B4359">
      <w:pPr>
        <w:ind w:firstLineChars="0" w:firstLine="0"/>
      </w:pPr>
      <w:r w:rsidRPr="007B4359">
        <w:t>17</w:t>
      </w:r>
      <w:r>
        <w:t>.</w:t>
      </w:r>
      <w:r w:rsidRPr="007B4359">
        <w:rPr>
          <w:u w:val="single"/>
        </w:rPr>
        <w:t>各部位施工前均应复核各专业图纸，不得以单专业图纸做为唯一施工依据进行施工。遇到图纸有矛盾之处或图示做法、意图无法实现时，请及时与设计单位专业负责人或工程主持人联系，协商解决</w:t>
      </w:r>
    </w:p>
    <w:p w:rsidR="007B4359" w:rsidRPr="007B4359" w:rsidRDefault="007B4359" w:rsidP="007B4359">
      <w:pPr>
        <w:ind w:firstLineChars="0" w:firstLine="0"/>
      </w:pPr>
      <w:r w:rsidRPr="007B4359">
        <w:t>18</w:t>
      </w:r>
      <w:r>
        <w:t>.</w:t>
      </w:r>
      <w:r w:rsidRPr="007B4359">
        <w:rPr>
          <w:u w:val="single"/>
        </w:rPr>
        <w:t>本工程依据《建筑法》、《建设工程安全生产管理条例》、《建设工程质量管理条</w:t>
      </w:r>
      <w:r w:rsidRPr="007B4359">
        <w:rPr>
          <w:u w:val="single"/>
        </w:rPr>
        <w:lastRenderedPageBreak/>
        <w:t>例》等法律法规中对设计单位的有关要求进行设计，施工时需遵守《建筑施工安全技术统一规范》</w:t>
      </w:r>
      <w:r w:rsidRPr="007B4359">
        <w:rPr>
          <w:u w:val="single"/>
        </w:rPr>
        <w:t>GB50870</w:t>
      </w:r>
      <w:r w:rsidRPr="007B4359">
        <w:rPr>
          <w:u w:val="single"/>
        </w:rPr>
        <w:t>等相关国家规范。施工单位应仔细阅读设计文件，按照《建设工程安全生产管理条例》的要求，在工程施工中对所有涉及施工安全的部位进行全面、严格的防护，并严格按安全操作规程施工，以保证现场人员安全。相关涉及施工安全的说明等详见结构专业施工图。</w:t>
      </w:r>
    </w:p>
    <w:p w:rsidR="007B4359" w:rsidRPr="007B4359" w:rsidRDefault="007B4359" w:rsidP="007B4359">
      <w:pPr>
        <w:ind w:firstLineChars="0" w:firstLine="0"/>
      </w:pPr>
      <w:r w:rsidRPr="007B4359">
        <w:t>19</w:t>
      </w:r>
      <w:r>
        <w:t>.</w:t>
      </w:r>
      <w:r w:rsidRPr="007B4359">
        <w:rPr>
          <w:u w:val="single"/>
        </w:rPr>
        <w:t>本工程采用的建筑材料、建筑部品、建筑构配件和设备的规格、性能等技术指标，其质量要求必须符合国家规定的标准及本工程的功能需求。</w:t>
      </w:r>
    </w:p>
    <w:p w:rsidR="007B4359" w:rsidRPr="007B4359" w:rsidRDefault="007B4359" w:rsidP="007B4359">
      <w:pPr>
        <w:ind w:firstLineChars="0" w:firstLine="0"/>
      </w:pPr>
      <w:r w:rsidRPr="007B4359">
        <w:t>20</w:t>
      </w:r>
      <w:r>
        <w:t>.</w:t>
      </w:r>
      <w:r w:rsidRPr="007B4359">
        <w:rPr>
          <w:u w:val="single"/>
        </w:rPr>
        <w:t>本工程（特别是结构、建筑墙体、幕墙与天窗、连桥和平台、中庭、大跨自动扶梯等重点部位和环节，以及所用的新材料、新工艺、新结构、特殊结构等）的施工与安装、运营与维护要严格执行国家、行业和当地的相关规范、规程、标准、规定，保障人员安全，预防和避免生产安全事故。</w:t>
      </w:r>
    </w:p>
    <w:p w:rsidR="007B4359" w:rsidRPr="007B4359" w:rsidRDefault="007B4359" w:rsidP="007B4359">
      <w:pPr>
        <w:ind w:firstLineChars="0" w:firstLine="0"/>
      </w:pPr>
      <w:r w:rsidRPr="007B4359">
        <w:t>21</w:t>
      </w:r>
      <w:r>
        <w:t>.</w:t>
      </w:r>
      <w:r w:rsidRPr="007B4359">
        <w:rPr>
          <w:u w:val="single"/>
        </w:rPr>
        <w:t>工程建成投入使用后，应遵守有关建筑法规进行管理。任何影响建筑外观、功能、结构和配套设施的修改必须经由原设计单位同意。</w:t>
      </w:r>
    </w:p>
    <w:p w:rsidR="007B4359" w:rsidRPr="007B4359" w:rsidRDefault="007B4359" w:rsidP="007B4359">
      <w:pPr>
        <w:ind w:firstLineChars="0" w:firstLine="0"/>
      </w:pPr>
      <w:r w:rsidRPr="007B4359">
        <w:t>22</w:t>
      </w:r>
      <w:r>
        <w:t>.</w:t>
      </w:r>
      <w:r w:rsidRPr="007B4359">
        <w:rPr>
          <w:u w:val="single"/>
        </w:rPr>
        <w:t>本说明未尽事宜，均按国家有关施工及验收规范执行。</w:t>
      </w:r>
    </w:p>
    <w:p w:rsidR="007B4359" w:rsidRPr="007B4359" w:rsidRDefault="007B4359" w:rsidP="007B4359">
      <w:pPr>
        <w:ind w:firstLineChars="0" w:firstLine="0"/>
      </w:pPr>
      <w:r w:rsidRPr="007B4359">
        <w:t>23</w:t>
      </w:r>
      <w:r>
        <w:t>.</w:t>
      </w:r>
      <w:r w:rsidRPr="007B4359">
        <w:rPr>
          <w:u w:val="single"/>
        </w:rPr>
        <w:t>本工程所使用的砂、石、砖、砌块、水泥、混凝土、混凝土预制构件等无机非金属建筑主体材料的放射性限量，应符合表</w:t>
      </w:r>
      <w:r w:rsidRPr="007B4359">
        <w:rPr>
          <w:u w:val="single"/>
        </w:rPr>
        <w:t>3.1.1</w:t>
      </w:r>
      <w:r w:rsidRPr="007B4359">
        <w:rPr>
          <w:u w:val="single"/>
        </w:rPr>
        <w:t>的规定。</w:t>
      </w:r>
    </w:p>
    <w:p w:rsidR="007B4359" w:rsidRPr="007B4359" w:rsidRDefault="007B4359" w:rsidP="007B4359">
      <w:pPr>
        <w:ind w:firstLineChars="0" w:firstLine="0"/>
      </w:pPr>
      <w:r w:rsidRPr="007B4359">
        <w:t>24</w:t>
      </w:r>
      <w:r>
        <w:t>.</w:t>
      </w:r>
      <w:r w:rsidRPr="007B4359">
        <w:rPr>
          <w:u w:val="single"/>
        </w:rPr>
        <w:t>本工程所使用的无机非金属装修材料，包括石材、建筑卫生陶瓷、石膏板、吊顶材料、无机瓷质砖粘结材料等，进行分类时，其放射性限量应符合表</w:t>
      </w:r>
      <w:r w:rsidRPr="007B4359">
        <w:rPr>
          <w:u w:val="single"/>
        </w:rPr>
        <w:t>3.1.2</w:t>
      </w:r>
      <w:r w:rsidRPr="007B4359">
        <w:rPr>
          <w:u w:val="single"/>
        </w:rPr>
        <w:t>的规定。</w:t>
      </w:r>
    </w:p>
    <w:p w:rsidR="007B4359" w:rsidRPr="007B4359" w:rsidRDefault="007B4359" w:rsidP="007B4359">
      <w:pPr>
        <w:ind w:firstLineChars="0" w:firstLine="0"/>
      </w:pPr>
      <w:r w:rsidRPr="007B4359">
        <w:t>25</w:t>
      </w:r>
      <w:r>
        <w:t>.</w:t>
      </w:r>
      <w:r w:rsidRPr="007B4359">
        <w:rPr>
          <w:u w:val="single"/>
        </w:rPr>
        <w:t>本工程室内用人造木板及饰面人造木板，必须测定游离甲醛含量或游离甲醛释放量。</w:t>
      </w:r>
    </w:p>
    <w:p w:rsidR="007B4359" w:rsidRPr="007B4359" w:rsidRDefault="007B4359" w:rsidP="007B4359">
      <w:pPr>
        <w:ind w:firstLineChars="0" w:firstLine="0"/>
      </w:pPr>
      <w:r w:rsidRPr="007B4359">
        <w:t>26</w:t>
      </w:r>
      <w:r>
        <w:t>.</w:t>
      </w:r>
      <w:r w:rsidRPr="007B4359">
        <w:rPr>
          <w:u w:val="single"/>
        </w:rPr>
        <w:t>本工程中所使用的能释放氨的阻燃剂、混凝土外加剂，氨的释放量不应大于</w:t>
      </w:r>
      <w:r w:rsidRPr="007B4359">
        <w:rPr>
          <w:u w:val="single"/>
        </w:rPr>
        <w:t>0.10</w:t>
      </w:r>
      <w:r w:rsidRPr="007B4359">
        <w:rPr>
          <w:u w:val="single"/>
        </w:rPr>
        <w:t>％，测定方法应符合现行国家标准《混凝土外加剂中释放氨的限量》</w:t>
      </w:r>
      <w:r w:rsidRPr="007B4359">
        <w:rPr>
          <w:u w:val="single"/>
        </w:rPr>
        <w:t>GB 18588</w:t>
      </w:r>
      <w:r w:rsidRPr="007B4359">
        <w:rPr>
          <w:u w:val="single"/>
        </w:rPr>
        <w:t>的有关规定。</w:t>
      </w:r>
    </w:p>
    <w:p w:rsidR="007B4359" w:rsidRPr="007B4359" w:rsidRDefault="007B4359" w:rsidP="007B4359">
      <w:pPr>
        <w:ind w:firstLineChars="0" w:firstLine="0"/>
      </w:pPr>
      <w:r w:rsidRPr="007B4359">
        <w:t>27</w:t>
      </w:r>
      <w:r>
        <w:t>.</w:t>
      </w:r>
      <w:r w:rsidRPr="007B4359">
        <w:rPr>
          <w:u w:val="single"/>
        </w:rPr>
        <w:t>本工程应进行建筑工程所在城市区域土壤中氡浓度或土壤表面氡析出率调查，并提交相应的调查报告。未进行过区域土壤中氡浓度或土壤表面氡析出率测定的，应进行建筑场地土壤中氡浓度或土壤氡析出率测定，并提供相应的检测报告。</w:t>
      </w:r>
    </w:p>
    <w:p w:rsidR="007B4359" w:rsidRPr="007B4359" w:rsidRDefault="007B4359" w:rsidP="007B4359">
      <w:pPr>
        <w:ind w:firstLineChars="0" w:firstLine="0"/>
      </w:pPr>
      <w:r w:rsidRPr="007B4359">
        <w:lastRenderedPageBreak/>
        <w:t>28</w:t>
      </w:r>
      <w:r>
        <w:t>.</w:t>
      </w:r>
      <w:r w:rsidRPr="007B4359">
        <w:rPr>
          <w:u w:val="single"/>
        </w:rPr>
        <w:t>当民用建筑工程场地土壤氡浓度测定结果大于</w:t>
      </w:r>
      <w:r w:rsidRPr="007B4359">
        <w:rPr>
          <w:u w:val="single"/>
        </w:rPr>
        <w:t>20000Bq/m3</w:t>
      </w:r>
      <w:r w:rsidRPr="007B4359">
        <w:rPr>
          <w:u w:val="single"/>
        </w:rPr>
        <w:t>，且小于</w:t>
      </w:r>
      <w:r w:rsidRPr="007B4359">
        <w:rPr>
          <w:u w:val="single"/>
        </w:rPr>
        <w:t>30000Bq/m3</w:t>
      </w:r>
      <w:r w:rsidRPr="007B4359">
        <w:rPr>
          <w:u w:val="single"/>
        </w:rPr>
        <w:t>，或土壤表面氡析出率大于</w:t>
      </w:r>
      <w:r w:rsidRPr="007B4359">
        <w:rPr>
          <w:u w:val="single"/>
        </w:rPr>
        <w:t>0.05Bq/(m2²s)</w:t>
      </w:r>
      <w:r w:rsidRPr="007B4359">
        <w:rPr>
          <w:u w:val="single"/>
        </w:rPr>
        <w:t>且小于</w:t>
      </w:r>
      <w:r w:rsidRPr="007B4359">
        <w:rPr>
          <w:u w:val="single"/>
        </w:rPr>
        <w:t>0.1Bq/(m2²s)</w:t>
      </w:r>
      <w:r w:rsidRPr="007B4359">
        <w:rPr>
          <w:u w:val="single"/>
        </w:rPr>
        <w:t>时，应采取建筑物底层地面抗开裂措施。</w:t>
      </w:r>
    </w:p>
    <w:p w:rsidR="007B4359" w:rsidRPr="007B4359" w:rsidRDefault="007B4359" w:rsidP="007B4359">
      <w:pPr>
        <w:ind w:firstLineChars="0" w:firstLine="0"/>
      </w:pPr>
      <w:r w:rsidRPr="007B4359">
        <w:t>29</w:t>
      </w:r>
      <w:r>
        <w:t>.</w:t>
      </w:r>
      <w:r w:rsidRPr="007B4359">
        <w:rPr>
          <w:u w:val="single"/>
        </w:rPr>
        <w:t>当民用建筑工程场地土壤氡浓度测定结果大于或等于</w:t>
      </w:r>
      <w:r w:rsidRPr="007B4359">
        <w:rPr>
          <w:u w:val="single"/>
        </w:rPr>
        <w:t>30000Bq/m3</w:t>
      </w:r>
      <w:r w:rsidRPr="007B4359">
        <w:rPr>
          <w:u w:val="single"/>
        </w:rPr>
        <w:t>，且小于</w:t>
      </w:r>
      <w:r w:rsidRPr="007B4359">
        <w:rPr>
          <w:u w:val="single"/>
        </w:rPr>
        <w:t>50000Bq/m3</w:t>
      </w:r>
      <w:r w:rsidRPr="007B4359">
        <w:rPr>
          <w:u w:val="single"/>
        </w:rPr>
        <w:t>，或土壤表面氡析出率大于或等于</w:t>
      </w:r>
      <w:r w:rsidRPr="007B4359">
        <w:rPr>
          <w:u w:val="single"/>
        </w:rPr>
        <w:t>0.1Bq/(m2²s)</w:t>
      </w:r>
      <w:r w:rsidRPr="007B4359">
        <w:rPr>
          <w:u w:val="single"/>
        </w:rPr>
        <w:t>且小于</w:t>
      </w:r>
      <w:r w:rsidRPr="007B4359">
        <w:rPr>
          <w:u w:val="single"/>
        </w:rPr>
        <w:t>0.3Bq/(m2²s)</w:t>
      </w:r>
      <w:r w:rsidRPr="007B4359">
        <w:rPr>
          <w:u w:val="single"/>
        </w:rPr>
        <w:t>时，除采取建筑物底层地面抗开裂措施外，还必须按现行国家标准《地下工程防水技术规范》</w:t>
      </w:r>
      <w:r w:rsidRPr="007B4359">
        <w:rPr>
          <w:u w:val="single"/>
        </w:rPr>
        <w:t>GB 50108</w:t>
      </w:r>
      <w:r w:rsidRPr="007B4359">
        <w:rPr>
          <w:u w:val="single"/>
        </w:rPr>
        <w:t>中的一级防水要求，对基础进行处理。</w:t>
      </w:r>
    </w:p>
    <w:p w:rsidR="007B4359" w:rsidRPr="007B4359" w:rsidRDefault="007B4359" w:rsidP="007B4359">
      <w:pPr>
        <w:ind w:firstLineChars="0" w:firstLine="0"/>
      </w:pPr>
      <w:r w:rsidRPr="007B4359">
        <w:t>30</w:t>
      </w:r>
      <w:r>
        <w:t>.</w:t>
      </w:r>
      <w:r w:rsidRPr="007B4359">
        <w:rPr>
          <w:u w:val="single"/>
        </w:rPr>
        <w:t>当民用建筑工程场地土壤氡浓度大于或等于</w:t>
      </w:r>
      <w:r w:rsidRPr="007B4359">
        <w:rPr>
          <w:u w:val="single"/>
        </w:rPr>
        <w:t>50000Bq/m3</w:t>
      </w:r>
      <w:r w:rsidRPr="007B4359">
        <w:rPr>
          <w:u w:val="single"/>
        </w:rPr>
        <w:t>或土壤表面氡析出率平均值大于或等于</w:t>
      </w:r>
      <w:r w:rsidRPr="007B4359">
        <w:rPr>
          <w:u w:val="single"/>
        </w:rPr>
        <w:t>0.3Bq/(m2²s)</w:t>
      </w:r>
      <w:r w:rsidRPr="007B4359">
        <w:rPr>
          <w:u w:val="single"/>
        </w:rPr>
        <w:t>时，应采取建筑物综合防氡措施。</w:t>
      </w:r>
    </w:p>
    <w:p w:rsidR="007B4359" w:rsidRPr="007B4359" w:rsidRDefault="007B4359" w:rsidP="007B4359">
      <w:pPr>
        <w:ind w:firstLineChars="0" w:firstLine="0"/>
      </w:pPr>
      <w:r w:rsidRPr="007B4359">
        <w:t>31</w:t>
      </w:r>
      <w:r>
        <w:t>.</w:t>
      </w:r>
      <w:r w:rsidRPr="007B4359">
        <w:rPr>
          <w:u w:val="single"/>
        </w:rPr>
        <w:t>本工程室内不得使用国家禁止使用、限制使用的建筑材料。</w:t>
      </w:r>
    </w:p>
    <w:p w:rsidR="007B4359" w:rsidRPr="007B4359" w:rsidRDefault="007B4359" w:rsidP="007B4359">
      <w:pPr>
        <w:ind w:firstLineChars="0" w:firstLine="0"/>
      </w:pPr>
      <w:r w:rsidRPr="007B4359">
        <w:t>32</w:t>
      </w:r>
      <w:r>
        <w:t>.</w:t>
      </w:r>
      <w:r w:rsidRPr="007B4359">
        <w:rPr>
          <w:u w:val="single"/>
        </w:rPr>
        <w:t>Ⅰ</w:t>
      </w:r>
      <w:r w:rsidRPr="007B4359">
        <w:rPr>
          <w:u w:val="single"/>
        </w:rPr>
        <w:t>类民用建筑工程室内装修采用的无机非金属装修材料必须为</w:t>
      </w:r>
      <w:r w:rsidRPr="007B4359">
        <w:rPr>
          <w:u w:val="single"/>
        </w:rPr>
        <w:t>A</w:t>
      </w:r>
      <w:r w:rsidRPr="007B4359">
        <w:rPr>
          <w:u w:val="single"/>
        </w:rPr>
        <w:t>类。</w:t>
      </w:r>
    </w:p>
    <w:p w:rsidR="007B4359" w:rsidRPr="007B4359" w:rsidRDefault="007B4359" w:rsidP="007B4359">
      <w:pPr>
        <w:ind w:firstLineChars="0" w:firstLine="0"/>
      </w:pPr>
      <w:r w:rsidRPr="007B4359">
        <w:t>33</w:t>
      </w:r>
      <w:r>
        <w:t>.</w:t>
      </w:r>
      <w:r w:rsidRPr="007B4359">
        <w:rPr>
          <w:u w:val="single"/>
        </w:rPr>
        <w:t>Ⅰ</w:t>
      </w:r>
      <w:r w:rsidRPr="007B4359">
        <w:rPr>
          <w:u w:val="single"/>
        </w:rPr>
        <w:t>类民用建筑工程的室内装修，采用的人造木板及饰面人造木板必须达到</w:t>
      </w:r>
      <w:r w:rsidRPr="007B4359">
        <w:rPr>
          <w:u w:val="single"/>
        </w:rPr>
        <w:t>E1</w:t>
      </w:r>
      <w:r w:rsidRPr="007B4359">
        <w:rPr>
          <w:u w:val="single"/>
        </w:rPr>
        <w:t>级要求。</w:t>
      </w:r>
    </w:p>
    <w:p w:rsidR="007B4359" w:rsidRPr="007B4359" w:rsidRDefault="007B4359" w:rsidP="007B4359">
      <w:pPr>
        <w:ind w:firstLineChars="0" w:firstLine="0"/>
      </w:pPr>
      <w:r w:rsidRPr="007B4359">
        <w:t>34</w:t>
      </w:r>
      <w:r>
        <w:t>.</w:t>
      </w:r>
      <w:r w:rsidRPr="007B4359">
        <w:rPr>
          <w:u w:val="single"/>
        </w:rPr>
        <w:t>本工程室内装修中所使用的木地板及其他木质材料，严禁采用沥青、煤焦油类防腐、防潮处理剂。</w:t>
      </w:r>
    </w:p>
    <w:p w:rsidR="007B4359" w:rsidRPr="007B4359" w:rsidRDefault="007B4359" w:rsidP="007B4359">
      <w:pPr>
        <w:ind w:firstLineChars="0" w:firstLine="0"/>
      </w:pPr>
      <w:r w:rsidRPr="007B4359">
        <w:t>35</w:t>
      </w:r>
      <w:r>
        <w:t>.</w:t>
      </w:r>
      <w:r w:rsidRPr="007B4359">
        <w:rPr>
          <w:u w:val="single"/>
        </w:rPr>
        <w:t>饮食服务、服装干洗和机动车维修等项目，应当设置油烟、异味和废气处理装置等污染防治设施并保持正常使用，防止影响周边环境。</w:t>
      </w:r>
      <w:r w:rsidRPr="007B4359">
        <w:rPr>
          <w:u w:val="single"/>
        </w:rPr>
        <w:t xml:space="preserve"> </w:t>
      </w:r>
      <w:r w:rsidRPr="007B4359">
        <w:rPr>
          <w:u w:val="single"/>
        </w:rPr>
        <w:t>在居民住宅楼、未配套设立专用烟道的商住综合楼、商住综合楼内与居住层相邻的商业楼层内，禁止新建、改建、扩建产生油烟、异味、废气的饮食服务、服装干洗和机动车维修等项目。</w:t>
      </w:r>
    </w:p>
    <w:p w:rsidR="007B4359" w:rsidRPr="007B4359" w:rsidRDefault="007B4359" w:rsidP="007B4359">
      <w:pPr>
        <w:ind w:firstLineChars="0" w:firstLine="0"/>
      </w:pPr>
      <w:r w:rsidRPr="007B4359">
        <w:t>十九、附录</w:t>
      </w:r>
    </w:p>
    <w:p w:rsidR="007B4359" w:rsidRPr="007B4359" w:rsidRDefault="007B4359" w:rsidP="007B4359">
      <w:pPr>
        <w:ind w:firstLineChars="0" w:firstLine="0"/>
      </w:pPr>
      <w:r w:rsidRPr="007B4359">
        <w:t>1</w:t>
      </w:r>
      <w:r>
        <w:t>.</w:t>
      </w:r>
      <w:r w:rsidRPr="007B4359">
        <w:t>图例</w:t>
      </w:r>
    </w:p>
    <w:p w:rsidR="007B4359" w:rsidRPr="007B4359" w:rsidRDefault="007B4359" w:rsidP="007B4359">
      <w:pPr>
        <w:ind w:firstLineChars="0" w:firstLine="0"/>
      </w:pPr>
      <w:r w:rsidRPr="007B4359">
        <w:lastRenderedPageBreak/>
        <w:drawing>
          <wp:inline distT="0" distB="0" distL="0" distR="0">
            <wp:extent cx="9212580" cy="5569585"/>
            <wp:effectExtent l="0" t="0" r="7620" b="0"/>
            <wp:docPr id="2" name="图片 2" descr="https://doctool.cbim.org.cn/download/s1/2019/11/05/9196f322-2129-48d7-9e34-61a70ab858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tool.cbim.org.cn/download/s1/2019/11/05/9196f322-2129-48d7-9e34-61a70ab8581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12580" cy="5569585"/>
                    </a:xfrm>
                    <a:prstGeom prst="rect">
                      <a:avLst/>
                    </a:prstGeom>
                    <a:noFill/>
                    <a:ln>
                      <a:noFill/>
                    </a:ln>
                  </pic:spPr>
                </pic:pic>
              </a:graphicData>
            </a:graphic>
          </wp:inline>
        </w:drawing>
      </w:r>
    </w:p>
    <w:p w:rsidR="007B4359" w:rsidRPr="007B4359" w:rsidRDefault="007B4359" w:rsidP="007B4359">
      <w:pPr>
        <w:ind w:firstLineChars="0" w:firstLine="0"/>
      </w:pPr>
      <w:r w:rsidRPr="007B4359">
        <w:t>2</w:t>
      </w:r>
      <w:r>
        <w:t>.</w:t>
      </w:r>
      <w:r w:rsidRPr="007B4359">
        <w:t>图中所有字母代号说明</w:t>
      </w:r>
    </w:p>
    <w:p w:rsidR="007B4359" w:rsidRPr="007B4359" w:rsidRDefault="007B4359" w:rsidP="007B4359">
      <w:pPr>
        <w:ind w:firstLineChars="0" w:firstLine="0"/>
      </w:pPr>
      <w:r w:rsidRPr="007B4359">
        <w:rPr>
          <w:u w:val="single"/>
        </w:rPr>
        <w:t>1</w:t>
      </w:r>
      <w:r w:rsidRPr="007B4359">
        <w:rPr>
          <w:u w:val="single"/>
        </w:rPr>
        <w:t>、</w:t>
      </w:r>
      <w:r w:rsidRPr="007B4359">
        <w:rPr>
          <w:u w:val="single"/>
        </w:rPr>
        <w:t>LT</w:t>
      </w:r>
      <w:r w:rsidRPr="007B4359">
        <w:rPr>
          <w:u w:val="single"/>
        </w:rPr>
        <w:t>表示楼梯</w:t>
      </w:r>
      <w:r w:rsidRPr="007B4359">
        <w:rPr>
          <w:u w:val="single"/>
        </w:rPr>
        <w:t xml:space="preserve"> 2</w:t>
      </w:r>
      <w:r w:rsidRPr="007B4359">
        <w:rPr>
          <w:u w:val="single"/>
        </w:rPr>
        <w:t>、</w:t>
      </w:r>
      <w:r w:rsidRPr="007B4359">
        <w:rPr>
          <w:u w:val="single"/>
        </w:rPr>
        <w:t>TJ</w:t>
      </w:r>
      <w:r w:rsidRPr="007B4359">
        <w:rPr>
          <w:u w:val="single"/>
        </w:rPr>
        <w:t>表示台阶</w:t>
      </w:r>
      <w:r w:rsidRPr="007B4359">
        <w:rPr>
          <w:u w:val="single"/>
        </w:rPr>
        <w:t xml:space="preserve"> 3</w:t>
      </w:r>
      <w:r w:rsidRPr="007B4359">
        <w:rPr>
          <w:u w:val="single"/>
        </w:rPr>
        <w:t>、</w:t>
      </w:r>
      <w:r w:rsidRPr="007B4359">
        <w:rPr>
          <w:u w:val="single"/>
        </w:rPr>
        <w:t>PD</w:t>
      </w:r>
      <w:r w:rsidRPr="007B4359">
        <w:rPr>
          <w:u w:val="single"/>
        </w:rPr>
        <w:t>表示坡道</w:t>
      </w:r>
      <w:r w:rsidRPr="007B4359">
        <w:rPr>
          <w:u w:val="single"/>
        </w:rPr>
        <w:t xml:space="preserve"> 4</w:t>
      </w:r>
      <w:r w:rsidRPr="007B4359">
        <w:rPr>
          <w:u w:val="single"/>
        </w:rPr>
        <w:t>、</w:t>
      </w:r>
      <w:r w:rsidRPr="007B4359">
        <w:rPr>
          <w:u w:val="single"/>
        </w:rPr>
        <w:t>DT</w:t>
      </w:r>
      <w:r w:rsidRPr="007B4359">
        <w:rPr>
          <w:u w:val="single"/>
        </w:rPr>
        <w:t>表示电梯</w:t>
      </w:r>
      <w:r w:rsidRPr="007B4359">
        <w:rPr>
          <w:u w:val="single"/>
        </w:rPr>
        <w:t xml:space="preserve"> 5</w:t>
      </w:r>
      <w:r w:rsidRPr="007B4359">
        <w:rPr>
          <w:u w:val="single"/>
        </w:rPr>
        <w:t>、</w:t>
      </w:r>
      <w:r w:rsidRPr="007B4359">
        <w:rPr>
          <w:u w:val="single"/>
        </w:rPr>
        <w:t>HT</w:t>
      </w:r>
      <w:r w:rsidRPr="007B4359">
        <w:rPr>
          <w:u w:val="single"/>
        </w:rPr>
        <w:t>表示货梯</w:t>
      </w:r>
      <w:r w:rsidRPr="007B4359">
        <w:rPr>
          <w:u w:val="single"/>
        </w:rPr>
        <w:t xml:space="preserve"> 6</w:t>
      </w:r>
      <w:r w:rsidRPr="007B4359">
        <w:rPr>
          <w:u w:val="single"/>
        </w:rPr>
        <w:t>、</w:t>
      </w:r>
      <w:r w:rsidRPr="007B4359">
        <w:rPr>
          <w:u w:val="single"/>
        </w:rPr>
        <w:t>FT</w:t>
      </w:r>
      <w:r w:rsidRPr="007B4359">
        <w:rPr>
          <w:u w:val="single"/>
        </w:rPr>
        <w:t>表示扶梯</w:t>
      </w:r>
    </w:p>
    <w:p w:rsidR="007B4359" w:rsidRPr="007B4359" w:rsidRDefault="007B4359" w:rsidP="007B4359">
      <w:pPr>
        <w:ind w:firstLineChars="0" w:firstLine="0"/>
      </w:pPr>
      <w:r w:rsidRPr="007B4359">
        <w:t>二十、图纸目录</w:t>
      </w:r>
      <w:r w:rsidRPr="007B4359">
        <w:t> </w:t>
      </w:r>
    </w:p>
    <w:p w:rsidR="007B4359" w:rsidRPr="007B4359" w:rsidRDefault="007B4359" w:rsidP="007B4359">
      <w:pPr>
        <w:ind w:firstLineChars="0" w:firstLine="0"/>
      </w:pPr>
      <w:r w:rsidRPr="007B4359">
        <w:t>图纸目录</w:t>
      </w:r>
    </w:p>
    <w:tbl>
      <w:tblPr>
        <w:tblW w:w="21000" w:type="dxa"/>
        <w:tblCellMar>
          <w:left w:w="0" w:type="dxa"/>
          <w:right w:w="0" w:type="dxa"/>
        </w:tblCellMar>
        <w:tblLook w:val="04A0" w:firstRow="1" w:lastRow="0" w:firstColumn="1" w:lastColumn="0" w:noHBand="0" w:noVBand="1"/>
      </w:tblPr>
      <w:tblGrid>
        <w:gridCol w:w="4317"/>
        <w:gridCol w:w="4318"/>
        <w:gridCol w:w="8047"/>
        <w:gridCol w:w="4318"/>
      </w:tblGrid>
      <w:tr w:rsidR="007B4359" w:rsidRPr="007B4359" w:rsidTr="007B4359">
        <w:tc>
          <w:tcPr>
            <w:tcW w:w="132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序号</w:t>
            </w:r>
          </w:p>
        </w:tc>
        <w:tc>
          <w:tcPr>
            <w:tcW w:w="132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图纸编号</w:t>
            </w:r>
          </w:p>
        </w:tc>
        <w:tc>
          <w:tcPr>
            <w:tcW w:w="132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图纸名称</w:t>
            </w:r>
          </w:p>
        </w:tc>
        <w:tc>
          <w:tcPr>
            <w:tcW w:w="132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图纸规格</w:t>
            </w:r>
          </w:p>
        </w:tc>
      </w:tr>
      <w:tr w:rsidR="007B4359" w:rsidRPr="007B4359" w:rsidTr="007B4359">
        <w:tc>
          <w:tcPr>
            <w:tcW w:w="132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1</w:t>
            </w:r>
          </w:p>
        </w:tc>
        <w:tc>
          <w:tcPr>
            <w:tcW w:w="132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01</w:t>
            </w:r>
          </w:p>
        </w:tc>
        <w:tc>
          <w:tcPr>
            <w:tcW w:w="132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设计说明</w:t>
            </w:r>
          </w:p>
        </w:tc>
        <w:tc>
          <w:tcPr>
            <w:tcW w:w="132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A1</w:t>
            </w:r>
          </w:p>
        </w:tc>
      </w:tr>
      <w:tr w:rsidR="007B4359" w:rsidRPr="007B4359" w:rsidTr="007B4359">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2</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02</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材料做法、房间用料表</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A1</w:t>
            </w:r>
          </w:p>
        </w:tc>
      </w:tr>
      <w:tr w:rsidR="007B4359" w:rsidRPr="007B4359" w:rsidTr="007B4359">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lastRenderedPageBreak/>
              <w:t>3</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03</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平面图</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A1</w:t>
            </w:r>
          </w:p>
        </w:tc>
      </w:tr>
      <w:tr w:rsidR="007B4359" w:rsidRPr="007B4359" w:rsidTr="007B4359">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4</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04</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立面图</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A1</w:t>
            </w:r>
          </w:p>
        </w:tc>
      </w:tr>
      <w:tr w:rsidR="007B4359" w:rsidRPr="007B4359" w:rsidTr="007B4359">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5</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05</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剖面图</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A1</w:t>
            </w:r>
          </w:p>
        </w:tc>
      </w:tr>
      <w:tr w:rsidR="007B4359" w:rsidRPr="007B4359" w:rsidTr="007B4359">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6</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06</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楼梯详图</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A1</w:t>
            </w:r>
          </w:p>
        </w:tc>
      </w:tr>
      <w:tr w:rsidR="007B4359" w:rsidRPr="007B4359" w:rsidTr="007B4359">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7</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07</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电梯详图</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A1</w:t>
            </w:r>
          </w:p>
        </w:tc>
      </w:tr>
      <w:tr w:rsidR="007B4359" w:rsidRPr="007B4359" w:rsidTr="007B4359">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8</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08</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卫生间详图</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A1</w:t>
            </w:r>
          </w:p>
        </w:tc>
      </w:tr>
      <w:tr w:rsidR="007B4359" w:rsidRPr="007B4359" w:rsidTr="007B4359">
        <w:tc>
          <w:tcPr>
            <w:tcW w:w="132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9</w:t>
            </w:r>
          </w:p>
        </w:tc>
        <w:tc>
          <w:tcPr>
            <w:tcW w:w="132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09</w:t>
            </w:r>
          </w:p>
        </w:tc>
        <w:tc>
          <w:tcPr>
            <w:tcW w:w="132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墙身详图</w:t>
            </w:r>
          </w:p>
        </w:tc>
        <w:tc>
          <w:tcPr>
            <w:tcW w:w="132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A1</w:t>
            </w:r>
          </w:p>
        </w:tc>
      </w:tr>
    </w:tbl>
    <w:p w:rsidR="007B4359" w:rsidRPr="007B4359" w:rsidRDefault="007B4359" w:rsidP="007B4359">
      <w:pPr>
        <w:ind w:firstLineChars="0" w:firstLine="0"/>
      </w:pPr>
    </w:p>
    <w:p w:rsidR="007B4359" w:rsidRPr="007B4359" w:rsidRDefault="007B4359" w:rsidP="007B4359">
      <w:pPr>
        <w:ind w:firstLineChars="0" w:firstLine="0"/>
      </w:pPr>
      <w:r w:rsidRPr="007B4359">
        <w:t>二十一、消防设计专篇</w:t>
      </w:r>
    </w:p>
    <w:p w:rsidR="007B4359" w:rsidRPr="007B4359" w:rsidRDefault="007B4359" w:rsidP="007B4359">
      <w:pPr>
        <w:ind w:firstLineChars="0" w:firstLine="0"/>
      </w:pPr>
      <w:r w:rsidRPr="007B4359">
        <w:t>1</w:t>
      </w:r>
      <w:r>
        <w:t>.</w:t>
      </w:r>
      <w:r w:rsidRPr="007B4359">
        <w:t>总平面及其消防设计</w:t>
      </w:r>
    </w:p>
    <w:p w:rsidR="007B4359" w:rsidRPr="007B4359" w:rsidRDefault="007B4359" w:rsidP="007B4359">
      <w:pPr>
        <w:ind w:firstLineChars="0" w:firstLine="0"/>
      </w:pPr>
      <w:r w:rsidRPr="007B4359">
        <w:t>1.1</w:t>
      </w:r>
      <w:r w:rsidRPr="007B4359">
        <w:t>建筑防火间距</w:t>
      </w:r>
      <w:r w:rsidRPr="007B4359">
        <w:t> </w:t>
      </w:r>
      <w:r w:rsidRPr="007B4359">
        <w:rPr>
          <w:u w:val="single"/>
        </w:rPr>
        <w:t>本项目与周边建筑之间的防火间距如下表，防火间距满足规范要求，详见总平面图。</w:t>
      </w:r>
    </w:p>
    <w:p w:rsidR="007B4359" w:rsidRPr="007B4359" w:rsidRDefault="007B4359" w:rsidP="007B4359">
      <w:pPr>
        <w:ind w:firstLineChars="0" w:firstLine="0"/>
      </w:pPr>
      <w:r w:rsidRPr="007B4359">
        <w:t>建筑防火间距表</w:t>
      </w:r>
    </w:p>
    <w:tbl>
      <w:tblPr>
        <w:tblW w:w="20490" w:type="dxa"/>
        <w:tblCellMar>
          <w:left w:w="0" w:type="dxa"/>
          <w:right w:w="0" w:type="dxa"/>
        </w:tblCellMar>
        <w:tblLook w:val="04A0" w:firstRow="1" w:lastRow="0" w:firstColumn="1" w:lastColumn="0" w:noHBand="0" w:noVBand="1"/>
      </w:tblPr>
      <w:tblGrid>
        <w:gridCol w:w="3195"/>
        <w:gridCol w:w="4700"/>
        <w:gridCol w:w="6203"/>
        <w:gridCol w:w="3196"/>
        <w:gridCol w:w="3196"/>
      </w:tblGrid>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周边建筑</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周边建筑类型</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相对本项目的方向</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设计间距</w:t>
            </w:r>
          </w:p>
          <w:p w:rsidR="007B4359" w:rsidRPr="007B4359" w:rsidRDefault="007B4359" w:rsidP="007B4359">
            <w:pPr>
              <w:ind w:firstLineChars="0" w:firstLine="0"/>
            </w:pPr>
            <w:r w:rsidRPr="007B4359">
              <w:t>（</w:t>
            </w:r>
            <w:r w:rsidRPr="007B4359">
              <w:t>m</w:t>
            </w: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合法间距</w:t>
            </w:r>
          </w:p>
          <w:p w:rsidR="007B4359" w:rsidRPr="007B4359" w:rsidRDefault="007B4359" w:rsidP="007B4359">
            <w:pPr>
              <w:ind w:firstLineChars="0" w:firstLine="0"/>
            </w:pPr>
            <w:r w:rsidRPr="007B4359">
              <w:t>（</w:t>
            </w:r>
            <w:r w:rsidRPr="007B4359">
              <w:t>m</w:t>
            </w:r>
            <w:r w:rsidRPr="007B4359">
              <w:t>）</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多层</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北侧</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15</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9</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多层</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南侧</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15</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9</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3#</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多层</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东侧</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15</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9</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4#</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多层</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西侧</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15</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9</w:t>
            </w:r>
          </w:p>
        </w:tc>
      </w:tr>
    </w:tbl>
    <w:p w:rsidR="007B4359" w:rsidRPr="007B4359" w:rsidRDefault="007B4359" w:rsidP="007B4359">
      <w:pPr>
        <w:ind w:firstLineChars="0" w:firstLine="0"/>
      </w:pPr>
    </w:p>
    <w:p w:rsidR="007B4359" w:rsidRPr="007B4359" w:rsidRDefault="007B4359" w:rsidP="007B4359">
      <w:pPr>
        <w:ind w:firstLineChars="0" w:firstLine="0"/>
      </w:pPr>
      <w:r w:rsidRPr="007B4359">
        <w:t>1.2</w:t>
      </w:r>
      <w:r w:rsidRPr="007B4359">
        <w:t>消防车道</w:t>
      </w:r>
    </w:p>
    <w:p w:rsidR="007B4359" w:rsidRPr="007B4359" w:rsidRDefault="007B4359" w:rsidP="007B4359">
      <w:pPr>
        <w:ind w:firstLineChars="0" w:firstLine="0"/>
      </w:pPr>
      <w:r w:rsidRPr="007B4359">
        <w:t>1.2.1</w:t>
      </w:r>
      <w:r w:rsidRPr="007B4359">
        <w:rPr>
          <w:u w:val="single"/>
        </w:rPr>
        <w:t>建筑周围结合室外铺砌广场均设置了宽度为</w:t>
      </w:r>
      <w:r w:rsidRPr="007B4359">
        <w:rPr>
          <w:u w:val="single"/>
        </w:rPr>
        <w:t>4</w:t>
      </w:r>
      <w:r w:rsidRPr="007B4359">
        <w:rPr>
          <w:u w:val="single"/>
        </w:rPr>
        <w:t>米的消防车道，消防车道沿建筑一圈设环形车道，并与对外机动车出入口衔接。</w:t>
      </w:r>
    </w:p>
    <w:p w:rsidR="007B4359" w:rsidRPr="007B4359" w:rsidRDefault="007B4359" w:rsidP="007B4359">
      <w:pPr>
        <w:ind w:firstLineChars="0" w:firstLine="0"/>
      </w:pPr>
      <w:r w:rsidRPr="007B4359">
        <w:lastRenderedPageBreak/>
        <w:t>1.2.2</w:t>
      </w:r>
      <w:r w:rsidRPr="007B4359">
        <w:rPr>
          <w:u w:val="single"/>
        </w:rPr>
        <w:t>在首层设有</w:t>
      </w:r>
      <w:r w:rsidRPr="007B4359">
        <w:rPr>
          <w:u w:val="single"/>
        </w:rPr>
        <w:t>2</w:t>
      </w:r>
      <w:r w:rsidRPr="007B4359">
        <w:rPr>
          <w:u w:val="single"/>
        </w:rPr>
        <w:t>处人行通道，其中</w:t>
      </w:r>
      <w:r w:rsidRPr="007B4359">
        <w:rPr>
          <w:u w:val="single"/>
        </w:rPr>
        <w:t>xx</w:t>
      </w:r>
      <w:r w:rsidRPr="007B4359">
        <w:rPr>
          <w:u w:val="single"/>
        </w:rPr>
        <w:t>通道兼做消防通道，保证消防车可迅速到达建筑任一处。</w:t>
      </w:r>
    </w:p>
    <w:p w:rsidR="007B4359" w:rsidRPr="007B4359" w:rsidRDefault="007B4359" w:rsidP="007B4359">
      <w:pPr>
        <w:ind w:firstLineChars="0" w:firstLine="0"/>
      </w:pPr>
      <w:r w:rsidRPr="007B4359">
        <w:t>1.2.3</w:t>
      </w:r>
      <w:r w:rsidRPr="007B4359">
        <w:rPr>
          <w:u w:val="single"/>
        </w:rPr>
        <w:t>消防通道转弯半径大于</w:t>
      </w:r>
      <w:r w:rsidRPr="007B4359">
        <w:rPr>
          <w:u w:val="single"/>
        </w:rPr>
        <w:t>6</w:t>
      </w:r>
      <w:r w:rsidRPr="007B4359">
        <w:rPr>
          <w:u w:val="single"/>
        </w:rPr>
        <w:t>米</w:t>
      </w:r>
      <w:r w:rsidRPr="007B4359">
        <w:rPr>
          <w:u w:val="single"/>
        </w:rPr>
        <w:t>,</w:t>
      </w:r>
      <w:r w:rsidRPr="007B4359">
        <w:rPr>
          <w:u w:val="single"/>
        </w:rPr>
        <w:t>消防车道的坡度均不大于</w:t>
      </w:r>
      <w:r w:rsidRPr="007B4359">
        <w:rPr>
          <w:u w:val="single"/>
        </w:rPr>
        <w:t>8%</w:t>
      </w:r>
      <w:r w:rsidRPr="007B4359">
        <w:rPr>
          <w:u w:val="single"/>
        </w:rPr>
        <w:t>，供消防车停留的操作场地坡度均不大于</w:t>
      </w:r>
      <w:r w:rsidRPr="007B4359">
        <w:rPr>
          <w:u w:val="single"/>
        </w:rPr>
        <w:t>3%</w:t>
      </w:r>
    </w:p>
    <w:p w:rsidR="007B4359" w:rsidRPr="007B4359" w:rsidRDefault="007B4359" w:rsidP="007B4359">
      <w:pPr>
        <w:ind w:firstLineChars="0" w:firstLine="0"/>
      </w:pPr>
      <w:r w:rsidRPr="007B4359">
        <w:t>1.2.4</w:t>
      </w:r>
      <w:r w:rsidRPr="007B4359">
        <w:rPr>
          <w:u w:val="single"/>
        </w:rPr>
        <w:t>部分消防车道位于地下车库上方，</w:t>
      </w:r>
      <w:r w:rsidRPr="007B4359">
        <w:rPr>
          <w:u w:val="single"/>
        </w:rPr>
        <w:t xml:space="preserve"> </w:t>
      </w:r>
      <w:r w:rsidRPr="007B4359">
        <w:rPr>
          <w:u w:val="single"/>
        </w:rPr>
        <w:t>地下车库顶板结构荷载计算已考虑消防车荷载要求。设计满足防火规范关于消防车道的设置要求。</w:t>
      </w:r>
    </w:p>
    <w:p w:rsidR="007B4359" w:rsidRPr="007B4359" w:rsidRDefault="007B4359" w:rsidP="007B4359">
      <w:pPr>
        <w:ind w:firstLineChars="0" w:firstLine="0"/>
      </w:pPr>
      <w:r w:rsidRPr="007B4359">
        <w:t>1.3</w:t>
      </w:r>
      <w:r w:rsidRPr="007B4359">
        <w:t>地块出入口</w:t>
      </w:r>
    </w:p>
    <w:p w:rsidR="007B4359" w:rsidRPr="007B4359" w:rsidRDefault="007B4359" w:rsidP="007B4359">
      <w:pPr>
        <w:ind w:firstLineChars="0" w:firstLine="0"/>
      </w:pPr>
      <w:r w:rsidRPr="007B4359">
        <w:t>1.3.1</w:t>
      </w:r>
      <w:r w:rsidRPr="007B4359">
        <w:rPr>
          <w:u w:val="single"/>
        </w:rPr>
        <w:t>地块主要出入口开在</w:t>
      </w:r>
      <w:r w:rsidRPr="007B4359">
        <w:rPr>
          <w:u w:val="single"/>
        </w:rPr>
        <w:t>xx</w:t>
      </w:r>
    </w:p>
    <w:p w:rsidR="007B4359" w:rsidRPr="007B4359" w:rsidRDefault="007B4359" w:rsidP="007B4359">
      <w:pPr>
        <w:ind w:firstLineChars="0" w:firstLine="0"/>
      </w:pPr>
      <w:r w:rsidRPr="007B4359">
        <w:t>1.3.2</w:t>
      </w:r>
      <w:r w:rsidRPr="007B4359">
        <w:rPr>
          <w:u w:val="single"/>
        </w:rPr>
        <w:t>xx</w:t>
      </w:r>
      <w:r w:rsidRPr="007B4359">
        <w:rPr>
          <w:u w:val="single"/>
        </w:rPr>
        <w:t>机动车出入口与人行出入口合用</w:t>
      </w:r>
    </w:p>
    <w:p w:rsidR="007B4359" w:rsidRPr="007B4359" w:rsidRDefault="007B4359" w:rsidP="007B4359">
      <w:pPr>
        <w:ind w:firstLineChars="0" w:firstLine="0"/>
      </w:pPr>
      <w:r w:rsidRPr="007B4359">
        <w:t>1.3.3</w:t>
      </w:r>
      <w:r w:rsidRPr="007B4359">
        <w:rPr>
          <w:u w:val="single"/>
        </w:rPr>
        <w:t>同时在</w:t>
      </w:r>
      <w:r w:rsidRPr="007B4359">
        <w:rPr>
          <w:u w:val="single"/>
        </w:rPr>
        <w:t>xx</w:t>
      </w:r>
      <w:r w:rsidRPr="007B4359">
        <w:rPr>
          <w:u w:val="single"/>
        </w:rPr>
        <w:t>设有单独的人行出入口，</w:t>
      </w:r>
    </w:p>
    <w:p w:rsidR="007B4359" w:rsidRPr="007B4359" w:rsidRDefault="007B4359" w:rsidP="007B4359">
      <w:pPr>
        <w:ind w:firstLineChars="0" w:firstLine="0"/>
      </w:pPr>
      <w:r w:rsidRPr="007B4359">
        <w:t>1.3.4</w:t>
      </w:r>
      <w:r w:rsidRPr="007B4359">
        <w:rPr>
          <w:u w:val="single"/>
        </w:rPr>
        <w:t>xx</w:t>
      </w:r>
      <w:r w:rsidRPr="007B4359">
        <w:rPr>
          <w:u w:val="single"/>
        </w:rPr>
        <w:t>人行出入口兼做紧急消防出入口</w:t>
      </w:r>
    </w:p>
    <w:p w:rsidR="007B4359" w:rsidRPr="007B4359" w:rsidRDefault="007B4359" w:rsidP="007B4359">
      <w:pPr>
        <w:ind w:firstLineChars="0" w:firstLine="0"/>
      </w:pPr>
      <w:r w:rsidRPr="007B4359">
        <w:t>1.3.5</w:t>
      </w:r>
      <w:r w:rsidRPr="007B4359">
        <w:rPr>
          <w:u w:val="single"/>
        </w:rPr>
        <w:t>地下车库各出入口均位于地块出入口附近，便于机动车进出地下车库。</w:t>
      </w:r>
    </w:p>
    <w:p w:rsidR="007B4359" w:rsidRPr="007B4359" w:rsidRDefault="007B4359" w:rsidP="007B4359">
      <w:pPr>
        <w:ind w:firstLineChars="0" w:firstLine="0"/>
      </w:pPr>
      <w:r w:rsidRPr="007B4359">
        <w:t>1.4</w:t>
      </w:r>
      <w:r w:rsidRPr="007B4359">
        <w:t>高层建筑消防扑救场地</w:t>
      </w:r>
      <w:r w:rsidRPr="007B4359">
        <w:t> </w:t>
      </w:r>
      <w:r w:rsidRPr="007B4359">
        <w:rPr>
          <w:u w:val="single"/>
        </w:rPr>
        <w:t>建筑主体部分最大轮廓周长为</w:t>
      </w:r>
      <w:r w:rsidRPr="007B4359">
        <w:rPr>
          <w:u w:val="single"/>
        </w:rPr>
        <w:t>xx</w:t>
      </w:r>
      <w:r w:rsidRPr="007B4359">
        <w:rPr>
          <w:u w:val="single"/>
        </w:rPr>
        <w:t>米，</w:t>
      </w:r>
      <w:r w:rsidRPr="007B4359">
        <w:rPr>
          <w:u w:val="single"/>
        </w:rPr>
        <w:t>xx</w:t>
      </w:r>
      <w:r w:rsidRPr="007B4359">
        <w:rPr>
          <w:u w:val="single"/>
        </w:rPr>
        <w:t>方向最长</w:t>
      </w:r>
      <w:r w:rsidRPr="007B4359">
        <w:rPr>
          <w:u w:val="single"/>
        </w:rPr>
        <w:t>xx</w:t>
      </w:r>
      <w:r w:rsidRPr="007B4359">
        <w:rPr>
          <w:u w:val="single"/>
        </w:rPr>
        <w:t>米，按规范应设置长度不小于</w:t>
      </w:r>
      <w:r w:rsidRPr="007B4359">
        <w:rPr>
          <w:u w:val="single"/>
        </w:rPr>
        <w:t>xx</w:t>
      </w:r>
      <w:r w:rsidRPr="007B4359">
        <w:rPr>
          <w:u w:val="single"/>
        </w:rPr>
        <w:t>米的消防登高面，消防车登高操作场地结合消防车道及广场铺装布置且与消防车道连通，场地靠建筑外墙一侧至建筑外墙的距离不小于</w:t>
      </w:r>
      <w:r w:rsidRPr="007B4359">
        <w:rPr>
          <w:u w:val="single"/>
        </w:rPr>
        <w:t>5m</w:t>
      </w:r>
      <w:r w:rsidRPr="007B4359">
        <w:rPr>
          <w:u w:val="single"/>
        </w:rPr>
        <w:t>，且不大于</w:t>
      </w:r>
      <w:r w:rsidRPr="007B4359">
        <w:rPr>
          <w:u w:val="single"/>
        </w:rPr>
        <w:t>10m</w:t>
      </w:r>
      <w:r w:rsidRPr="007B4359">
        <w:rPr>
          <w:u w:val="single"/>
        </w:rPr>
        <w:t>。本工程将建筑的</w:t>
      </w:r>
      <w:r w:rsidRPr="007B4359">
        <w:rPr>
          <w:u w:val="single"/>
        </w:rPr>
        <w:t>xx</w:t>
      </w:r>
      <w:r w:rsidRPr="007B4359">
        <w:rPr>
          <w:u w:val="single"/>
        </w:rPr>
        <w:t>作为消防登高扑救面，</w:t>
      </w:r>
      <w:r w:rsidRPr="007B4359">
        <w:rPr>
          <w:u w:val="single"/>
        </w:rPr>
        <w:t>xx</w:t>
      </w:r>
      <w:r w:rsidRPr="007B4359">
        <w:rPr>
          <w:u w:val="single"/>
        </w:rPr>
        <w:t>米宽，每块长度不小于</w:t>
      </w:r>
      <w:r w:rsidRPr="007B4359">
        <w:rPr>
          <w:u w:val="single"/>
        </w:rPr>
        <w:t>xx</w:t>
      </w:r>
      <w:r w:rsidRPr="007B4359">
        <w:rPr>
          <w:u w:val="single"/>
        </w:rPr>
        <w:t>米，消防扑救场地共</w:t>
      </w:r>
      <w:r w:rsidRPr="007B4359">
        <w:rPr>
          <w:u w:val="single"/>
        </w:rPr>
        <w:t>xx</w:t>
      </w:r>
      <w:r w:rsidRPr="007B4359">
        <w:rPr>
          <w:u w:val="single"/>
        </w:rPr>
        <w:t>块，扑救场地总长度为</w:t>
      </w:r>
      <w:r w:rsidRPr="007B4359">
        <w:rPr>
          <w:u w:val="single"/>
        </w:rPr>
        <w:t>xx </w:t>
      </w:r>
      <w:r w:rsidRPr="007B4359">
        <w:rPr>
          <w:u w:val="single"/>
        </w:rPr>
        <w:t>米，大于</w:t>
      </w:r>
      <w:r w:rsidRPr="007B4359">
        <w:rPr>
          <w:u w:val="single"/>
        </w:rPr>
        <w:t>xx</w:t>
      </w:r>
      <w:r w:rsidRPr="007B4359">
        <w:rPr>
          <w:u w:val="single"/>
        </w:rPr>
        <w:t>米。建筑物与消防车登高操作场地相对应的范围内，均设置直通室外的楼梯或直通楼梯间的入口。消防扑救场地范围内的裙房进深不大于</w:t>
      </w:r>
      <w:r w:rsidRPr="007B4359">
        <w:rPr>
          <w:u w:val="single"/>
        </w:rPr>
        <w:t>4m</w:t>
      </w:r>
      <w:r w:rsidRPr="007B4359">
        <w:rPr>
          <w:u w:val="single"/>
        </w:rPr>
        <w:t>。</w:t>
      </w:r>
    </w:p>
    <w:p w:rsidR="007B4359" w:rsidRPr="007B4359" w:rsidRDefault="007B4359" w:rsidP="007B4359">
      <w:pPr>
        <w:ind w:firstLineChars="0" w:firstLine="0"/>
      </w:pPr>
      <w:r w:rsidRPr="007B4359">
        <w:t>1.5</w:t>
      </w:r>
      <w:r w:rsidRPr="007B4359">
        <w:t>消防设施设置</w:t>
      </w:r>
    </w:p>
    <w:p w:rsidR="007B4359" w:rsidRPr="007B4359" w:rsidRDefault="007B4359" w:rsidP="007B4359">
      <w:pPr>
        <w:ind w:firstLineChars="0" w:firstLine="0"/>
      </w:pPr>
      <w:r w:rsidRPr="007B4359">
        <w:t>1.5.1</w:t>
      </w:r>
      <w:r w:rsidRPr="007B4359">
        <w:t>建筑装修</w:t>
      </w:r>
      <w:r w:rsidRPr="007B4359">
        <w:t> </w:t>
      </w:r>
      <w:r w:rsidRPr="007B4359">
        <w:rPr>
          <w:u w:val="single"/>
        </w:rPr>
        <w:t>内、外装修设计应符合现行规范的有关规定。二次装修不得改变防火分区或拆改防火分隔；消防疏散通道不得作任何形式的阻断；防火卷帘下部不得布置任何无关设施。</w:t>
      </w:r>
    </w:p>
    <w:p w:rsidR="007B4359" w:rsidRPr="007B4359" w:rsidRDefault="007B4359" w:rsidP="007B4359">
      <w:pPr>
        <w:ind w:firstLineChars="0" w:firstLine="0"/>
      </w:pPr>
      <w:r w:rsidRPr="007B4359">
        <w:t>1.5.1.1</w:t>
      </w:r>
      <w:r w:rsidRPr="007B4359">
        <w:rPr>
          <w:u w:val="single"/>
        </w:rPr>
        <w:t>本工程一般装修做法详见</w:t>
      </w:r>
      <w:r w:rsidRPr="007B4359">
        <w:rPr>
          <w:u w:val="single"/>
        </w:rPr>
        <w:t>“</w:t>
      </w:r>
      <w:r w:rsidRPr="007B4359">
        <w:rPr>
          <w:u w:val="single"/>
        </w:rPr>
        <w:t>材料做法表</w:t>
      </w:r>
      <w:r w:rsidRPr="007B4359">
        <w:rPr>
          <w:u w:val="single"/>
        </w:rPr>
        <w:t>”</w:t>
      </w:r>
      <w:r w:rsidRPr="007B4359">
        <w:rPr>
          <w:u w:val="single"/>
        </w:rPr>
        <w:t>和</w:t>
      </w:r>
      <w:r w:rsidRPr="007B4359">
        <w:rPr>
          <w:u w:val="single"/>
        </w:rPr>
        <w:t>“</w:t>
      </w:r>
      <w:r w:rsidRPr="007B4359">
        <w:rPr>
          <w:u w:val="single"/>
        </w:rPr>
        <w:t>房间用料表</w:t>
      </w:r>
      <w:r w:rsidRPr="007B4359">
        <w:rPr>
          <w:u w:val="single"/>
        </w:rPr>
        <w:t>”</w:t>
      </w:r>
      <w:r w:rsidRPr="007B4359">
        <w:rPr>
          <w:u w:val="single"/>
        </w:rPr>
        <w:t>精装修见二次装修</w:t>
      </w:r>
      <w:r w:rsidRPr="007B4359">
        <w:rPr>
          <w:u w:val="single"/>
        </w:rPr>
        <w:lastRenderedPageBreak/>
        <w:t>图，精装修均由甲方另行委托。二次装修应通过消防报批，并由物业管理审批。不应危及结构安全，损害水电系统，尤其应满足消防要求。</w:t>
      </w:r>
    </w:p>
    <w:p w:rsidR="007B4359" w:rsidRPr="007B4359" w:rsidRDefault="007B4359" w:rsidP="007B4359">
      <w:pPr>
        <w:ind w:firstLineChars="0" w:firstLine="0"/>
      </w:pPr>
      <w:r w:rsidRPr="007B4359">
        <w:t>1.5.1.2</w:t>
      </w:r>
      <w:r w:rsidRPr="007B4359">
        <w:rPr>
          <w:u w:val="single"/>
        </w:rPr>
        <w:t>室内装修设计各使用部位和使用功能所选用的装修材料的燃烧性能应满足</w:t>
      </w:r>
      <w:r w:rsidRPr="007B4359">
        <w:rPr>
          <w:u w:val="single"/>
        </w:rPr>
        <w:t> </w:t>
      </w:r>
      <w:r w:rsidRPr="007B4359">
        <w:rPr>
          <w:u w:val="single"/>
        </w:rPr>
        <w:t>《建筑内部装修设计防火规范》</w:t>
      </w:r>
      <w:r w:rsidRPr="007B4359">
        <w:rPr>
          <w:u w:val="single"/>
        </w:rPr>
        <w:t>GB 50222-2017 </w:t>
      </w:r>
      <w:r w:rsidRPr="007B4359">
        <w:rPr>
          <w:u w:val="single"/>
        </w:rPr>
        <w:t>的相关要求。严禁采用在燃烧时产生大量浓烟或有毒气体的材料，做到安全适用，技术先进，经济合理。</w:t>
      </w:r>
    </w:p>
    <w:p w:rsidR="007B4359" w:rsidRPr="007B4359" w:rsidRDefault="007B4359" w:rsidP="007B4359">
      <w:pPr>
        <w:ind w:firstLineChars="0" w:firstLine="0"/>
      </w:pPr>
      <w:r w:rsidRPr="007B4359">
        <w:t>1.5.1.3</w:t>
      </w:r>
      <w:r w:rsidRPr="007B4359">
        <w:rPr>
          <w:u w:val="single"/>
        </w:rPr>
        <w:t>装修材料燃烧性能等级如下表。</w:t>
      </w:r>
    </w:p>
    <w:tbl>
      <w:tblPr>
        <w:tblW w:w="19425" w:type="dxa"/>
        <w:jc w:val="center"/>
        <w:tblCellMar>
          <w:left w:w="0" w:type="dxa"/>
          <w:right w:w="0" w:type="dxa"/>
        </w:tblCellMar>
        <w:tblLook w:val="04A0" w:firstRow="1" w:lastRow="0" w:firstColumn="1" w:lastColumn="0" w:noHBand="0" w:noVBand="1"/>
      </w:tblPr>
      <w:tblGrid>
        <w:gridCol w:w="4337"/>
        <w:gridCol w:w="1561"/>
        <w:gridCol w:w="1561"/>
        <w:gridCol w:w="2948"/>
        <w:gridCol w:w="1561"/>
        <w:gridCol w:w="2948"/>
        <w:gridCol w:w="2948"/>
        <w:gridCol w:w="1561"/>
      </w:tblGrid>
      <w:tr w:rsidR="007B4359" w:rsidRPr="007B4359" w:rsidTr="007B4359">
        <w:trPr>
          <w:jc w:val="center"/>
        </w:trPr>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建筑物及场所</w:t>
            </w:r>
          </w:p>
        </w:tc>
        <w:tc>
          <w:tcPr>
            <w:tcW w:w="0" w:type="auto"/>
            <w:gridSpan w:val="7"/>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装修材料燃烧性能等级</w:t>
            </w:r>
          </w:p>
        </w:tc>
      </w:tr>
      <w:tr w:rsidR="007B4359" w:rsidRPr="007B4359" w:rsidTr="007B4359">
        <w:trPr>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顶棚</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墙面</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地面楼面</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隔断</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固定家具</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装饰织物</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其他</w:t>
            </w:r>
          </w:p>
        </w:tc>
      </w:tr>
      <w:tr w:rsidR="007B4359" w:rsidRPr="007B4359" w:rsidTr="007B4359">
        <w:trPr>
          <w:jc w:val="center"/>
        </w:trPr>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住宅套型</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A</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B1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B1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B2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B2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B2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r>
    </w:tbl>
    <w:p w:rsidR="007B4359" w:rsidRPr="007B4359" w:rsidRDefault="007B4359" w:rsidP="007B4359">
      <w:pPr>
        <w:ind w:firstLineChars="0" w:firstLine="0"/>
      </w:pPr>
    </w:p>
    <w:p w:rsidR="007B4359" w:rsidRPr="007B4359" w:rsidRDefault="007B4359" w:rsidP="007B4359">
      <w:pPr>
        <w:ind w:firstLineChars="0" w:firstLine="0"/>
      </w:pPr>
      <w:r w:rsidRPr="007B4359">
        <w:t>1.5.2</w:t>
      </w:r>
      <w:r w:rsidRPr="007B4359">
        <w:rPr>
          <w:u w:val="single"/>
        </w:rPr>
        <w:t>本工程消防控制中心位于</w:t>
      </w:r>
      <w:r w:rsidRPr="007B4359">
        <w:rPr>
          <w:u w:val="single"/>
        </w:rPr>
        <w:t>xx</w:t>
      </w:r>
      <w:r w:rsidRPr="007B4359">
        <w:rPr>
          <w:u w:val="single"/>
        </w:rPr>
        <w:t>；消防控制室有直通室外出入口。</w:t>
      </w:r>
    </w:p>
    <w:p w:rsidR="007B4359" w:rsidRPr="007B4359" w:rsidRDefault="007B4359" w:rsidP="007B4359">
      <w:pPr>
        <w:ind w:firstLineChars="0" w:firstLine="0"/>
      </w:pPr>
      <w:r w:rsidRPr="007B4359">
        <w:t>1.5.2.1</w:t>
      </w:r>
      <w:r w:rsidRPr="007B4359">
        <w:t>消防救援</w:t>
      </w:r>
    </w:p>
    <w:p w:rsidR="007B4359" w:rsidRPr="007B4359" w:rsidRDefault="007B4359" w:rsidP="007B4359">
      <w:pPr>
        <w:ind w:firstLineChars="0" w:firstLine="0"/>
      </w:pPr>
      <w:r w:rsidRPr="007B4359">
        <w:t>1.5.2.1.1</w:t>
      </w:r>
      <w:r w:rsidRPr="007B4359">
        <w:t>高层建筑登高操作面救援窗</w:t>
      </w:r>
    </w:p>
    <w:p w:rsidR="007B4359" w:rsidRPr="007B4359" w:rsidRDefault="007B4359" w:rsidP="007B4359">
      <w:pPr>
        <w:ind w:firstLineChars="0" w:firstLine="0"/>
      </w:pPr>
      <w:r w:rsidRPr="007B4359">
        <w:t>1.5.2.1.1.1</w:t>
      </w:r>
      <w:r w:rsidRPr="007B4359">
        <w:t>每层均设置可供消防救援人员进入的窗口，间距不宜大于</w:t>
      </w:r>
      <w:r w:rsidRPr="007B4359">
        <w:t>20m</w:t>
      </w:r>
      <w:r w:rsidRPr="007B4359">
        <w:t>且每个防火分区不应少于</w:t>
      </w:r>
      <w:r w:rsidRPr="007B4359">
        <w:t>2</w:t>
      </w:r>
      <w:r w:rsidRPr="007B4359">
        <w:t>个，设置位置应与消防车登高操作场地相对应。</w:t>
      </w:r>
    </w:p>
    <w:p w:rsidR="007B4359" w:rsidRPr="007B4359" w:rsidRDefault="007B4359" w:rsidP="007B4359">
      <w:pPr>
        <w:ind w:firstLineChars="0" w:firstLine="0"/>
      </w:pPr>
      <w:r w:rsidRPr="007B4359">
        <w:t>1.5.2.1.1.2</w:t>
      </w:r>
      <w:r w:rsidRPr="007B4359">
        <w:t>窗口的净尺寸不小于</w:t>
      </w:r>
      <w:r w:rsidRPr="007B4359">
        <w:t>1.0m×1.0m</w:t>
      </w:r>
      <w:r w:rsidRPr="007B4359">
        <w:t>，窗口下沿距室内地面不大于</w:t>
      </w:r>
      <w:r w:rsidRPr="007B4359">
        <w:t>1.2m</w:t>
      </w:r>
      <w:r w:rsidRPr="007B4359">
        <w:t>，窗口的玻璃易于破碎，并设置可在室外识别的明显标志。</w:t>
      </w:r>
    </w:p>
    <w:p w:rsidR="007B4359" w:rsidRPr="007B4359" w:rsidRDefault="007B4359" w:rsidP="007B4359">
      <w:pPr>
        <w:ind w:firstLineChars="0" w:firstLine="0"/>
      </w:pPr>
      <w:r w:rsidRPr="007B4359">
        <w:t>1.5.2.1.2</w:t>
      </w:r>
      <w:r w:rsidRPr="007B4359">
        <w:t>消防电梯</w:t>
      </w:r>
      <w:r w:rsidRPr="007B4359">
        <w:t> </w:t>
      </w:r>
      <w:r w:rsidRPr="007B4359">
        <w:rPr>
          <w:u w:val="single"/>
        </w:rPr>
        <w:t>本工程每层设置</w:t>
      </w:r>
      <w:r w:rsidRPr="007B4359">
        <w:rPr>
          <w:u w:val="single"/>
        </w:rPr>
        <w:t xml:space="preserve"> </w:t>
      </w:r>
      <w:r w:rsidRPr="007B4359">
        <w:rPr>
          <w:u w:val="single"/>
        </w:rPr>
        <w:t>部消防电梯，每个防火分区不少于</w:t>
      </w:r>
      <w:r w:rsidRPr="007B4359">
        <w:rPr>
          <w:u w:val="single"/>
        </w:rPr>
        <w:t>1</w:t>
      </w:r>
      <w:r w:rsidRPr="007B4359">
        <w:rPr>
          <w:u w:val="single"/>
        </w:rPr>
        <w:t>台。消防电梯从地下</w:t>
      </w:r>
      <w:r w:rsidRPr="007B4359">
        <w:rPr>
          <w:u w:val="single"/>
        </w:rPr>
        <w:t xml:space="preserve"> </w:t>
      </w:r>
      <w:r w:rsidRPr="007B4359">
        <w:rPr>
          <w:u w:val="single"/>
        </w:rPr>
        <w:t>层至地上</w:t>
      </w:r>
      <w:r w:rsidRPr="007B4359">
        <w:rPr>
          <w:u w:val="single"/>
        </w:rPr>
        <w:t xml:space="preserve"> </w:t>
      </w:r>
      <w:r w:rsidRPr="007B4359">
        <w:rPr>
          <w:u w:val="single"/>
        </w:rPr>
        <w:t>层，层层停靠，消防电梯前室面积不小于</w:t>
      </w:r>
      <w:r w:rsidRPr="007B4359">
        <w:rPr>
          <w:u w:val="single"/>
        </w:rPr>
        <w:t>6.0m2</w:t>
      </w:r>
      <w:r w:rsidRPr="007B4359">
        <w:rPr>
          <w:u w:val="single"/>
        </w:rPr>
        <w:t>，与防烟楼梯间合用的消防电梯前室面积不小于</w:t>
      </w:r>
      <w:r w:rsidRPr="007B4359">
        <w:rPr>
          <w:u w:val="single"/>
        </w:rPr>
        <w:t>10.0m2</w:t>
      </w:r>
      <w:r w:rsidRPr="007B4359">
        <w:rPr>
          <w:u w:val="single"/>
        </w:rPr>
        <w:t>。</w:t>
      </w:r>
    </w:p>
    <w:p w:rsidR="007B4359" w:rsidRPr="007B4359" w:rsidRDefault="007B4359" w:rsidP="007B4359">
      <w:pPr>
        <w:ind w:firstLineChars="0" w:firstLine="0"/>
      </w:pPr>
      <w:r w:rsidRPr="007B4359">
        <w:t>1.5.2.1.3</w:t>
      </w:r>
      <w:r w:rsidRPr="007B4359">
        <w:t>直升机停机坪</w:t>
      </w:r>
      <w:r w:rsidRPr="007B4359">
        <w:t> </w:t>
      </w:r>
      <w:r w:rsidRPr="007B4359">
        <w:rPr>
          <w:u w:val="single"/>
        </w:rPr>
        <w:t>直升机停机坪设置在屋顶平台上，距离设备机房、电梯机房、水箱间、共用天线等突出物不小于</w:t>
      </w:r>
      <w:r w:rsidRPr="007B4359">
        <w:rPr>
          <w:u w:val="single"/>
        </w:rPr>
        <w:t>5m</w:t>
      </w:r>
      <w:r w:rsidRPr="007B4359">
        <w:rPr>
          <w:u w:val="single"/>
        </w:rPr>
        <w:t>；建筑通向停机坪的出口不少于</w:t>
      </w:r>
      <w:r w:rsidRPr="007B4359">
        <w:rPr>
          <w:u w:val="single"/>
        </w:rPr>
        <w:t>2</w:t>
      </w:r>
      <w:r w:rsidRPr="007B4359">
        <w:rPr>
          <w:u w:val="single"/>
        </w:rPr>
        <w:t>个，每个出口的宽度不小于</w:t>
      </w:r>
      <w:r w:rsidRPr="007B4359">
        <w:rPr>
          <w:u w:val="single"/>
        </w:rPr>
        <w:t>0</w:t>
      </w:r>
      <w:r w:rsidRPr="007B4359">
        <w:rPr>
          <w:u w:val="single"/>
        </w:rPr>
        <w:t>．</w:t>
      </w:r>
      <w:r w:rsidRPr="007B4359">
        <w:rPr>
          <w:u w:val="single"/>
        </w:rPr>
        <w:t>90m</w:t>
      </w:r>
      <w:r w:rsidRPr="007B4359">
        <w:rPr>
          <w:u w:val="single"/>
        </w:rPr>
        <w:t>；四周设置航空障碍灯，并设置应急照明；在停机坪的适当位置设置消火栓；符合国家现行航空管理有关标准的规定。</w:t>
      </w:r>
    </w:p>
    <w:p w:rsidR="007B4359" w:rsidRPr="007B4359" w:rsidRDefault="007B4359" w:rsidP="007B4359">
      <w:pPr>
        <w:ind w:firstLineChars="0" w:firstLine="0"/>
      </w:pPr>
      <w:r w:rsidRPr="007B4359">
        <w:lastRenderedPageBreak/>
        <w:t>1.5.3</w:t>
      </w:r>
      <w:r w:rsidRPr="007B4359">
        <w:rPr>
          <w:u w:val="single"/>
        </w:rPr>
        <w:t>消防水泵房（含消防水池）位于</w:t>
      </w:r>
      <w:r w:rsidRPr="007B4359">
        <w:rPr>
          <w:u w:val="single"/>
        </w:rPr>
        <w:t>xx</w:t>
      </w:r>
      <w:r w:rsidRPr="007B4359">
        <w:t>;</w:t>
      </w:r>
    </w:p>
    <w:p w:rsidR="007B4359" w:rsidRPr="007B4359" w:rsidRDefault="007B4359" w:rsidP="007B4359">
      <w:pPr>
        <w:ind w:firstLineChars="0" w:firstLine="0"/>
      </w:pPr>
      <w:r w:rsidRPr="007B4359">
        <w:t>1.5.4</w:t>
      </w:r>
      <w:r w:rsidRPr="007B4359">
        <w:rPr>
          <w:u w:val="single"/>
        </w:rPr>
        <w:t>消防水箱间位于</w:t>
      </w:r>
      <w:r w:rsidRPr="007B4359">
        <w:rPr>
          <w:u w:val="single"/>
        </w:rPr>
        <w:t>xx</w:t>
      </w:r>
      <w:r w:rsidRPr="007B4359">
        <w:t>；</w:t>
      </w:r>
    </w:p>
    <w:p w:rsidR="007B4359" w:rsidRPr="007B4359" w:rsidRDefault="007B4359" w:rsidP="007B4359">
      <w:pPr>
        <w:ind w:firstLineChars="0" w:firstLine="0"/>
      </w:pPr>
      <w:r w:rsidRPr="007B4359">
        <w:t>1.5.5</w:t>
      </w:r>
      <w:r w:rsidRPr="007B4359">
        <w:t>建筑配件及构造</w:t>
      </w:r>
    </w:p>
    <w:p w:rsidR="007B4359" w:rsidRPr="007B4359" w:rsidRDefault="007B4359" w:rsidP="007B4359">
      <w:pPr>
        <w:ind w:firstLineChars="0" w:firstLine="0"/>
      </w:pPr>
      <w:r w:rsidRPr="007B4359">
        <w:t>1.5.5.1</w:t>
      </w:r>
      <w:r w:rsidRPr="007B4359">
        <w:t>墙体</w:t>
      </w:r>
      <w:r w:rsidRPr="007B4359">
        <w:t> </w:t>
      </w:r>
      <w:r w:rsidRPr="007B4359">
        <w:rPr>
          <w:u w:val="single"/>
        </w:rPr>
        <w:t>墙体均采用不燃烧体。</w:t>
      </w:r>
      <w:r w:rsidRPr="007B4359">
        <w:rPr>
          <w:u w:val="single"/>
        </w:rPr>
        <w:t xml:space="preserve"> </w:t>
      </w:r>
      <w:r w:rsidRPr="007B4359">
        <w:rPr>
          <w:u w:val="single"/>
        </w:rPr>
        <w:t>有防火防潮要求的墙体采用</w:t>
      </w:r>
      <w:r w:rsidRPr="007B4359">
        <w:rPr>
          <w:u w:val="single"/>
        </w:rPr>
        <w:t>200</w:t>
      </w:r>
      <w:r w:rsidRPr="007B4359">
        <w:rPr>
          <w:u w:val="single"/>
        </w:rPr>
        <w:t>厚轻集料混凝土砌块，轻集料混凝土砌块标准密度等级</w:t>
      </w:r>
      <w:r w:rsidRPr="007B4359">
        <w:rPr>
          <w:u w:val="single"/>
        </w:rPr>
        <w:t>≤900kg/m³</w:t>
      </w:r>
      <w:r w:rsidRPr="007B4359">
        <w:rPr>
          <w:u w:val="single"/>
        </w:rPr>
        <w:t>；实心砌块强度</w:t>
      </w:r>
      <w:r w:rsidRPr="007B4359">
        <w:rPr>
          <w:u w:val="single"/>
        </w:rPr>
        <w:t>≥2.5MPa</w:t>
      </w:r>
      <w:r w:rsidRPr="007B4359">
        <w:rPr>
          <w:u w:val="single"/>
        </w:rPr>
        <w:t>；</w:t>
      </w:r>
      <w:r w:rsidRPr="007B4359">
        <w:rPr>
          <w:u w:val="single"/>
        </w:rPr>
        <w:t xml:space="preserve"> </w:t>
      </w:r>
      <w:r w:rsidRPr="007B4359">
        <w:rPr>
          <w:u w:val="single"/>
        </w:rPr>
        <w:t>空心砌块强度</w:t>
      </w:r>
      <w:r w:rsidRPr="007B4359">
        <w:rPr>
          <w:u w:val="single"/>
        </w:rPr>
        <w:t>≥3.5MPa</w:t>
      </w:r>
      <w:r w:rsidRPr="007B4359">
        <w:rPr>
          <w:u w:val="single"/>
        </w:rPr>
        <w:t>；用</w:t>
      </w:r>
      <w:r w:rsidRPr="007B4359">
        <w:rPr>
          <w:u w:val="single"/>
        </w:rPr>
        <w:t>M5</w:t>
      </w:r>
      <w:r w:rsidRPr="007B4359">
        <w:rPr>
          <w:u w:val="single"/>
        </w:rPr>
        <w:t>砂浆砌筑；其隔声性能均不小于</w:t>
      </w:r>
      <w:r w:rsidRPr="007B4359">
        <w:rPr>
          <w:u w:val="single"/>
        </w:rPr>
        <w:t>50dB</w:t>
      </w:r>
      <w:r w:rsidRPr="007B4359">
        <w:rPr>
          <w:u w:val="single"/>
        </w:rPr>
        <w:t>。</w:t>
      </w:r>
    </w:p>
    <w:p w:rsidR="007B4359" w:rsidRPr="007B4359" w:rsidRDefault="007B4359" w:rsidP="007B4359">
      <w:pPr>
        <w:ind w:firstLineChars="0" w:firstLine="0"/>
      </w:pPr>
      <w:r w:rsidRPr="007B4359">
        <w:t>1.5.5.1.1</w:t>
      </w:r>
      <w:r w:rsidRPr="007B4359">
        <w:rPr>
          <w:u w:val="single"/>
        </w:rPr>
        <w:t>防火墙</w:t>
      </w:r>
      <w:r w:rsidRPr="007B4359">
        <w:rPr>
          <w:u w:val="single"/>
        </w:rPr>
        <w:t xml:space="preserve"> </w:t>
      </w:r>
      <w:r w:rsidRPr="007B4359">
        <w:rPr>
          <w:u w:val="single"/>
        </w:rPr>
        <w:t>应满足</w:t>
      </w:r>
      <w:r w:rsidRPr="007B4359">
        <w:rPr>
          <w:u w:val="single"/>
        </w:rPr>
        <w:t>3</w:t>
      </w:r>
      <w:r w:rsidRPr="007B4359">
        <w:rPr>
          <w:u w:val="single"/>
        </w:rPr>
        <w:t>小时耐火极限的要求；</w:t>
      </w:r>
    </w:p>
    <w:p w:rsidR="007B4359" w:rsidRPr="007B4359" w:rsidRDefault="007B4359" w:rsidP="007B4359">
      <w:pPr>
        <w:ind w:firstLineChars="0" w:firstLine="0"/>
      </w:pPr>
      <w:r w:rsidRPr="007B4359">
        <w:t>1.5.5.1.2</w:t>
      </w:r>
      <w:r w:rsidRPr="007B4359">
        <w:rPr>
          <w:u w:val="single"/>
        </w:rPr>
        <w:t>地下室所有房间的内隔墙除防火墙应满足</w:t>
      </w:r>
      <w:r w:rsidRPr="007B4359">
        <w:rPr>
          <w:u w:val="single"/>
        </w:rPr>
        <w:t>3</w:t>
      </w:r>
      <w:r w:rsidRPr="007B4359">
        <w:rPr>
          <w:u w:val="single"/>
        </w:rPr>
        <w:t>小时耐火极限的要求外，</w:t>
      </w:r>
      <w:r w:rsidRPr="007B4359">
        <w:rPr>
          <w:u w:val="single"/>
        </w:rPr>
        <w:t xml:space="preserve"> </w:t>
      </w:r>
      <w:r w:rsidRPr="007B4359">
        <w:rPr>
          <w:u w:val="single"/>
        </w:rPr>
        <w:t>其他隔墙均应满足</w:t>
      </w:r>
      <w:r w:rsidRPr="007B4359">
        <w:rPr>
          <w:u w:val="single"/>
        </w:rPr>
        <w:t>2</w:t>
      </w:r>
      <w:r w:rsidRPr="007B4359">
        <w:rPr>
          <w:u w:val="single"/>
        </w:rPr>
        <w:t>小时耐火极限的要求；</w:t>
      </w:r>
    </w:p>
    <w:p w:rsidR="007B4359" w:rsidRPr="007B4359" w:rsidRDefault="007B4359" w:rsidP="007B4359">
      <w:pPr>
        <w:ind w:firstLineChars="0" w:firstLine="0"/>
      </w:pPr>
      <w:r w:rsidRPr="007B4359">
        <w:t>1.5.5.1.3</w:t>
      </w:r>
      <w:r w:rsidRPr="007B4359">
        <w:rPr>
          <w:u w:val="single"/>
        </w:rPr>
        <w:t>楼梯间、电梯井、消防电梯机房隔墙、消防控制室隔墙、</w:t>
      </w:r>
      <w:r w:rsidRPr="007B4359">
        <w:rPr>
          <w:u w:val="single"/>
        </w:rPr>
        <w:t xml:space="preserve"> </w:t>
      </w:r>
      <w:r w:rsidRPr="007B4359">
        <w:rPr>
          <w:u w:val="single"/>
        </w:rPr>
        <w:t>通风、空调机房隔墙应满足</w:t>
      </w:r>
      <w:r w:rsidRPr="007B4359">
        <w:rPr>
          <w:u w:val="single"/>
        </w:rPr>
        <w:t>2</w:t>
      </w:r>
      <w:r w:rsidRPr="007B4359">
        <w:rPr>
          <w:u w:val="single"/>
        </w:rPr>
        <w:t>小时耐火极限的要求；</w:t>
      </w:r>
    </w:p>
    <w:p w:rsidR="007B4359" w:rsidRPr="007B4359" w:rsidRDefault="007B4359" w:rsidP="007B4359">
      <w:pPr>
        <w:ind w:firstLineChars="0" w:firstLine="0"/>
      </w:pPr>
      <w:r w:rsidRPr="007B4359">
        <w:t>1.5.5.1.4</w:t>
      </w:r>
      <w:r w:rsidRPr="007B4359">
        <w:rPr>
          <w:u w:val="single"/>
        </w:rPr>
        <w:t>单元之间分户墙部分采用不低于</w:t>
      </w:r>
      <w:r w:rsidRPr="007B4359">
        <w:rPr>
          <w:u w:val="single"/>
        </w:rPr>
        <w:t>2.00h</w:t>
      </w:r>
      <w:r w:rsidRPr="007B4359">
        <w:rPr>
          <w:u w:val="single"/>
        </w:rPr>
        <w:t>的加气混凝土砌块墙。楼梯间处防火分区防火墙耐火极限不低于</w:t>
      </w:r>
      <w:r w:rsidRPr="007B4359">
        <w:rPr>
          <w:u w:val="single"/>
        </w:rPr>
        <w:t>3.00h</w:t>
      </w:r>
      <w:r w:rsidRPr="007B4359">
        <w:rPr>
          <w:u w:val="single"/>
        </w:rPr>
        <w:t>，采用</w:t>
      </w:r>
      <w:r w:rsidRPr="007B4359">
        <w:rPr>
          <w:u w:val="single"/>
        </w:rPr>
        <w:t>100</w:t>
      </w:r>
      <w:r w:rsidRPr="007B4359">
        <w:rPr>
          <w:u w:val="single"/>
        </w:rPr>
        <w:t>的加气混凝土砌块墙。分户墙应隔断至梁、楼板或屋面板的底面基层，屋面板的耐火极限不低于</w:t>
      </w:r>
      <w:r w:rsidRPr="007B4359">
        <w:rPr>
          <w:u w:val="single"/>
        </w:rPr>
        <w:t>1.50h</w:t>
      </w:r>
      <w:r w:rsidRPr="007B4359">
        <w:rPr>
          <w:u w:val="single"/>
        </w:rPr>
        <w:t>。相邻户开口之间的墙体宽度不小于</w:t>
      </w:r>
      <w:r w:rsidRPr="007B4359">
        <w:rPr>
          <w:u w:val="single"/>
        </w:rPr>
        <w:t>1.0</w:t>
      </w:r>
      <w:r w:rsidRPr="007B4359">
        <w:rPr>
          <w:u w:val="single"/>
        </w:rPr>
        <w:t>米、或设置有突出外墙不小于</w:t>
      </w:r>
      <w:r w:rsidRPr="007B4359">
        <w:rPr>
          <w:u w:val="single"/>
        </w:rPr>
        <w:t>0.60m</w:t>
      </w:r>
      <w:r w:rsidRPr="007B4359">
        <w:rPr>
          <w:u w:val="single"/>
        </w:rPr>
        <w:t>的隔板。</w:t>
      </w:r>
    </w:p>
    <w:p w:rsidR="007B4359" w:rsidRPr="007B4359" w:rsidRDefault="007B4359" w:rsidP="007B4359">
      <w:pPr>
        <w:ind w:firstLineChars="0" w:firstLine="0"/>
      </w:pPr>
      <w:r w:rsidRPr="007B4359">
        <w:t>1.5.5.1.5</w:t>
      </w:r>
      <w:r w:rsidRPr="007B4359">
        <w:rPr>
          <w:u w:val="single"/>
        </w:rPr>
        <w:t>走道、管道井的隔墙应满足</w:t>
      </w:r>
      <w:r w:rsidRPr="007B4359">
        <w:rPr>
          <w:u w:val="single"/>
        </w:rPr>
        <w:t>1</w:t>
      </w:r>
      <w:r w:rsidRPr="007B4359">
        <w:rPr>
          <w:u w:val="single"/>
        </w:rPr>
        <w:t>小时耐火极限的要求；管井隔墙采用</w:t>
      </w:r>
      <w:r w:rsidRPr="007B4359">
        <w:rPr>
          <w:u w:val="single"/>
        </w:rPr>
        <w:t>190</w:t>
      </w:r>
      <w:r w:rsidRPr="007B4359">
        <w:rPr>
          <w:u w:val="single"/>
        </w:rPr>
        <w:t>或</w:t>
      </w:r>
      <w:r w:rsidRPr="007B4359">
        <w:rPr>
          <w:u w:val="single"/>
        </w:rPr>
        <w:t>100</w:t>
      </w:r>
      <w:r w:rsidRPr="007B4359">
        <w:rPr>
          <w:u w:val="single"/>
        </w:rPr>
        <w:t>的加气混凝土砌块墙。井壁上的检查门为丙级防火门。电缆井、管道井在每层楼板处采用不低于楼板耐火极限的不燃烧体或防火封堵材料封堵；与房间、走道相连通的孔洞采用防火封堵材料封堵。</w:t>
      </w:r>
    </w:p>
    <w:p w:rsidR="007B4359" w:rsidRPr="007B4359" w:rsidRDefault="007B4359" w:rsidP="007B4359">
      <w:pPr>
        <w:ind w:firstLineChars="0" w:firstLine="0"/>
      </w:pPr>
      <w:r w:rsidRPr="007B4359">
        <w:t>1.5.5.1.6</w:t>
      </w:r>
      <w:r w:rsidRPr="007B4359">
        <w:rPr>
          <w:u w:val="single"/>
        </w:rPr>
        <w:t>玻璃隔断：用于房间、走廊的玻璃隔断均采用防火玻璃隔断。</w:t>
      </w:r>
      <w:r w:rsidRPr="007B4359">
        <w:rPr>
          <w:u w:val="single"/>
        </w:rPr>
        <w:t xml:space="preserve"> </w:t>
      </w:r>
      <w:r w:rsidRPr="007B4359">
        <w:rPr>
          <w:u w:val="single"/>
        </w:rPr>
        <w:t>其耐火极限应达到</w:t>
      </w:r>
      <w:r w:rsidRPr="007B4359">
        <w:rPr>
          <w:u w:val="single"/>
        </w:rPr>
        <w:t>1.00h</w:t>
      </w:r>
      <w:r w:rsidRPr="007B4359">
        <w:rPr>
          <w:u w:val="single"/>
        </w:rPr>
        <w:t>。防火分区之间的玻璃隔断及防火间距不满足规范要求的玻璃隔断内安装以背火面温升为判定条件的耐火极限不小于</w:t>
      </w:r>
      <w:r w:rsidRPr="007B4359">
        <w:rPr>
          <w:u w:val="single"/>
        </w:rPr>
        <w:t>3</w:t>
      </w:r>
      <w:r w:rsidRPr="007B4359">
        <w:rPr>
          <w:u w:val="single"/>
        </w:rPr>
        <w:t>小时的防火卷帘。</w:t>
      </w:r>
    </w:p>
    <w:p w:rsidR="007B4359" w:rsidRPr="007B4359" w:rsidRDefault="007B4359" w:rsidP="007B4359">
      <w:pPr>
        <w:ind w:firstLineChars="0" w:firstLine="0"/>
      </w:pPr>
      <w:r w:rsidRPr="007B4359">
        <w:t>1.5.5.1.7</w:t>
      </w:r>
      <w:r w:rsidRPr="007B4359">
        <w:rPr>
          <w:u w:val="single"/>
        </w:rPr>
        <w:t>消火栓留洞为洞宽</w:t>
      </w:r>
      <w:r w:rsidRPr="007B4359">
        <w:rPr>
          <w:u w:val="single"/>
        </w:rPr>
        <w:t>750mm</w:t>
      </w:r>
      <w:r w:rsidRPr="007B4359">
        <w:rPr>
          <w:u w:val="single"/>
        </w:rPr>
        <w:t>的洞口</w:t>
      </w:r>
      <w:r w:rsidRPr="007B4359">
        <w:rPr>
          <w:u w:val="single"/>
        </w:rPr>
        <w:t xml:space="preserve">, </w:t>
      </w:r>
      <w:r w:rsidRPr="007B4359">
        <w:rPr>
          <w:u w:val="single"/>
        </w:rPr>
        <w:t>洞口底距地</w:t>
      </w:r>
      <w:r w:rsidRPr="007B4359">
        <w:rPr>
          <w:u w:val="single"/>
        </w:rPr>
        <w:t>50mm</w:t>
      </w:r>
      <w:r w:rsidRPr="007B4359">
        <w:rPr>
          <w:u w:val="single"/>
        </w:rPr>
        <w:t>，</w:t>
      </w:r>
      <w:r w:rsidRPr="007B4359">
        <w:rPr>
          <w:u w:val="single"/>
        </w:rPr>
        <w:t xml:space="preserve"> </w:t>
      </w:r>
      <w:r w:rsidRPr="007B4359">
        <w:rPr>
          <w:u w:val="single"/>
        </w:rPr>
        <w:t>洞口顶距地</w:t>
      </w:r>
      <w:r w:rsidRPr="007B4359">
        <w:rPr>
          <w:u w:val="single"/>
        </w:rPr>
        <w:lastRenderedPageBreak/>
        <w:t>1900mm</w:t>
      </w:r>
      <w:r w:rsidRPr="007B4359">
        <w:rPr>
          <w:u w:val="single"/>
        </w:rPr>
        <w:t>，位置详建施图和水施图。消火栓箱在防火墙或防火隔墙上暗装时，消火栓箱体背板加设防火材料封堵其耐火极限不低于防火墙、防火隔墙的耐火极限要求。</w:t>
      </w:r>
    </w:p>
    <w:p w:rsidR="007B4359" w:rsidRPr="007B4359" w:rsidRDefault="007B4359" w:rsidP="007B4359">
      <w:pPr>
        <w:ind w:firstLineChars="0" w:firstLine="0"/>
      </w:pPr>
      <w:r w:rsidRPr="007B4359">
        <w:t>1.5.5.1.8</w:t>
      </w:r>
      <w:r w:rsidRPr="007B4359">
        <w:rPr>
          <w:u w:val="single"/>
        </w:rPr>
        <w:t>墙体耐火等级由厂家提供检测报告，总包及设计院确认后方可施工。</w:t>
      </w:r>
    </w:p>
    <w:p w:rsidR="007B4359" w:rsidRPr="007B4359" w:rsidRDefault="007B4359" w:rsidP="007B4359">
      <w:pPr>
        <w:ind w:firstLineChars="0" w:firstLine="0"/>
      </w:pPr>
      <w:r w:rsidRPr="007B4359">
        <w:t>1.5.5.1.9</w:t>
      </w:r>
      <w:r w:rsidRPr="007B4359">
        <w:rPr>
          <w:u w:val="single"/>
        </w:rPr>
        <w:t>户内在防火墙和分户墙上设置强、弱电箱导致墙厚减薄，应局部采取防火和隔声处理，以达到相应的耐火和隔声的要求。</w:t>
      </w:r>
    </w:p>
    <w:p w:rsidR="007B4359" w:rsidRPr="007B4359" w:rsidRDefault="007B4359" w:rsidP="007B4359">
      <w:pPr>
        <w:ind w:firstLineChars="0" w:firstLine="0"/>
      </w:pPr>
      <w:r w:rsidRPr="007B4359">
        <w:t>1.5.5.1.10</w:t>
      </w:r>
      <w:r w:rsidRPr="007B4359">
        <w:t>避难层</w:t>
      </w:r>
    </w:p>
    <w:p w:rsidR="007B4359" w:rsidRPr="007B4359" w:rsidRDefault="007B4359" w:rsidP="007B4359">
      <w:pPr>
        <w:ind w:firstLineChars="0" w:firstLine="0"/>
      </w:pPr>
      <w:r w:rsidRPr="007B4359">
        <w:t>1.5.5.1.10.1</w:t>
      </w:r>
      <w:r w:rsidRPr="007B4359">
        <w:rPr>
          <w:u w:val="single"/>
        </w:rPr>
        <w:t>本工程建筑高度为</w:t>
      </w:r>
      <w:r w:rsidRPr="007B4359">
        <w:rPr>
          <w:u w:val="single"/>
        </w:rPr>
        <w:t>xx</w:t>
      </w:r>
      <w:r w:rsidRPr="007B4359">
        <w:rPr>
          <w:u w:val="single"/>
        </w:rPr>
        <w:t>米（超过</w:t>
      </w:r>
      <w:r w:rsidRPr="007B4359">
        <w:rPr>
          <w:u w:val="single"/>
        </w:rPr>
        <w:t>100</w:t>
      </w:r>
      <w:r w:rsidRPr="007B4359">
        <w:rPr>
          <w:u w:val="single"/>
        </w:rPr>
        <w:t>米），设置</w:t>
      </w:r>
      <w:r w:rsidRPr="007B4359">
        <w:rPr>
          <w:u w:val="single"/>
        </w:rPr>
        <w:t>xx</w:t>
      </w:r>
      <w:r w:rsidRPr="007B4359">
        <w:rPr>
          <w:u w:val="single"/>
        </w:rPr>
        <w:t>个避难层，位于</w:t>
      </w:r>
      <w:r w:rsidRPr="007B4359">
        <w:rPr>
          <w:u w:val="single"/>
        </w:rPr>
        <w:t>xx </w:t>
      </w:r>
      <w:r w:rsidRPr="007B4359">
        <w:rPr>
          <w:u w:val="single"/>
        </w:rPr>
        <w:t>。标高为</w:t>
      </w:r>
      <w:r w:rsidRPr="007B4359">
        <w:rPr>
          <w:u w:val="single"/>
        </w:rPr>
        <w:t>xx</w:t>
      </w:r>
      <w:r w:rsidRPr="007B4359">
        <w:rPr>
          <w:u w:val="single"/>
        </w:rPr>
        <w:t>，高度差为</w:t>
      </w:r>
      <w:r w:rsidRPr="007B4359">
        <w:rPr>
          <w:u w:val="single"/>
        </w:rPr>
        <w:t>xx</w:t>
      </w:r>
      <w:r w:rsidRPr="007B4359">
        <w:rPr>
          <w:u w:val="single"/>
        </w:rPr>
        <w:t>米。避难人数</w:t>
      </w:r>
      <w:r w:rsidRPr="007B4359">
        <w:rPr>
          <w:u w:val="single"/>
        </w:rPr>
        <w:t>xx</w:t>
      </w:r>
      <w:r w:rsidRPr="007B4359">
        <w:rPr>
          <w:u w:val="single"/>
        </w:rPr>
        <w:t>，避难面积</w:t>
      </w:r>
      <w:r w:rsidRPr="007B4359">
        <w:rPr>
          <w:u w:val="single"/>
        </w:rPr>
        <w:t>xx</w:t>
      </w:r>
      <w:r w:rsidRPr="007B4359">
        <w:t>。</w:t>
      </w:r>
    </w:p>
    <w:p w:rsidR="007B4359" w:rsidRPr="007B4359" w:rsidRDefault="007B4359" w:rsidP="007B4359">
      <w:pPr>
        <w:ind w:firstLineChars="0" w:firstLine="0"/>
      </w:pPr>
      <w:r w:rsidRPr="007B4359">
        <w:t>1.5.5.1.10.2</w:t>
      </w:r>
      <w:r w:rsidRPr="007B4359">
        <w:rPr>
          <w:u w:val="single"/>
        </w:rPr>
        <w:t>通向避难层的防烟楼梯均在避难层分隔、同层错位或上下层断开，使人员均必须经避难层方能上下。在避难层</w:t>
      </w:r>
      <w:r w:rsidRPr="007B4359">
        <w:rPr>
          <w:u w:val="single"/>
        </w:rPr>
        <w:t>(</w:t>
      </w:r>
      <w:r w:rsidRPr="007B4359">
        <w:rPr>
          <w:u w:val="single"/>
        </w:rPr>
        <w:t>间</w:t>
      </w:r>
      <w:r w:rsidRPr="007B4359">
        <w:rPr>
          <w:u w:val="single"/>
        </w:rPr>
        <w:t>)</w:t>
      </w:r>
      <w:r w:rsidRPr="007B4359">
        <w:rPr>
          <w:u w:val="single"/>
        </w:rPr>
        <w:t>进入楼梯间的入口处和疏散楼梯通向避难层</w:t>
      </w:r>
      <w:r w:rsidRPr="007B4359">
        <w:rPr>
          <w:u w:val="single"/>
        </w:rPr>
        <w:t>(</w:t>
      </w:r>
      <w:r w:rsidRPr="007B4359">
        <w:rPr>
          <w:u w:val="single"/>
        </w:rPr>
        <w:t>间</w:t>
      </w:r>
      <w:r w:rsidRPr="007B4359">
        <w:rPr>
          <w:u w:val="single"/>
        </w:rPr>
        <w:t>)</w:t>
      </w:r>
      <w:r w:rsidRPr="007B4359">
        <w:rPr>
          <w:u w:val="single"/>
        </w:rPr>
        <w:t>的出口处，应设置明显的指示标志。</w:t>
      </w:r>
    </w:p>
    <w:p w:rsidR="007B4359" w:rsidRPr="007B4359" w:rsidRDefault="007B4359" w:rsidP="007B4359">
      <w:pPr>
        <w:ind w:firstLineChars="0" w:firstLine="0"/>
      </w:pPr>
      <w:r w:rsidRPr="007B4359">
        <w:t>1.5.5.1.10.3</w:t>
      </w:r>
      <w:r w:rsidRPr="007B4359">
        <w:rPr>
          <w:u w:val="single"/>
        </w:rPr>
        <w:t>避难层的净面积按</w:t>
      </w:r>
      <w:r w:rsidRPr="007B4359">
        <w:rPr>
          <w:u w:val="single"/>
        </w:rPr>
        <w:t>5.00</w:t>
      </w:r>
      <w:r w:rsidRPr="007B4359">
        <w:rPr>
          <w:u w:val="single"/>
        </w:rPr>
        <w:t>人</w:t>
      </w:r>
      <w:r w:rsidRPr="007B4359">
        <w:rPr>
          <w:u w:val="single"/>
        </w:rPr>
        <w:t>/m²</w:t>
      </w:r>
      <w:r w:rsidRPr="007B4359">
        <w:rPr>
          <w:u w:val="single"/>
        </w:rPr>
        <w:t>计算。均能满足设计避难人员避难的要求。</w:t>
      </w:r>
    </w:p>
    <w:p w:rsidR="007B4359" w:rsidRPr="007B4359" w:rsidRDefault="007B4359" w:rsidP="007B4359">
      <w:pPr>
        <w:ind w:firstLineChars="0" w:firstLine="0"/>
      </w:pPr>
      <w:r w:rsidRPr="007B4359">
        <w:t>1.5.5.1.10.4</w:t>
      </w:r>
      <w:r w:rsidRPr="007B4359">
        <w:rPr>
          <w:u w:val="single"/>
        </w:rPr>
        <w:t>避难层均兼作设备层，设备管道均集中布置。管道井和设备间的门均不直接开向避难区。</w:t>
      </w:r>
    </w:p>
    <w:p w:rsidR="007B4359" w:rsidRPr="007B4359" w:rsidRDefault="007B4359" w:rsidP="007B4359">
      <w:pPr>
        <w:ind w:firstLineChars="0" w:firstLine="0"/>
      </w:pPr>
      <w:r w:rsidRPr="007B4359">
        <w:t>1.5.5.1.10.5</w:t>
      </w:r>
      <w:r w:rsidRPr="007B4359">
        <w:rPr>
          <w:u w:val="single"/>
        </w:rPr>
        <w:t>避难层均设有消防电梯出口。</w:t>
      </w:r>
    </w:p>
    <w:p w:rsidR="007B4359" w:rsidRPr="007B4359" w:rsidRDefault="007B4359" w:rsidP="007B4359">
      <w:pPr>
        <w:ind w:firstLineChars="0" w:firstLine="0"/>
      </w:pPr>
      <w:r w:rsidRPr="007B4359">
        <w:t>1.5.5.1.10.6</w:t>
      </w:r>
      <w:r w:rsidRPr="007B4359">
        <w:rPr>
          <w:u w:val="single"/>
        </w:rPr>
        <w:t>避难层均设有消火栓和消防软管卷盘，并设有消防专线电话和应急广播。</w:t>
      </w:r>
    </w:p>
    <w:p w:rsidR="007B4359" w:rsidRPr="007B4359" w:rsidRDefault="007B4359" w:rsidP="007B4359">
      <w:pPr>
        <w:ind w:firstLineChars="0" w:firstLine="0"/>
      </w:pPr>
      <w:r w:rsidRPr="007B4359">
        <w:t>1.5.5.1.10.7</w:t>
      </w:r>
      <w:r w:rsidRPr="007B4359">
        <w:rPr>
          <w:u w:val="single"/>
        </w:rPr>
        <w:t>封闭式避难层均设有直接对外的可开启窗口或独立的机械防烟设施，外窗应采用乙级防火窗。</w:t>
      </w:r>
    </w:p>
    <w:p w:rsidR="007B4359" w:rsidRPr="007B4359" w:rsidRDefault="007B4359" w:rsidP="007B4359">
      <w:pPr>
        <w:ind w:firstLineChars="0" w:firstLine="0"/>
      </w:pPr>
      <w:r w:rsidRPr="007B4359">
        <w:t>1.5.5.1.10.81.5.5.1.11</w:t>
      </w:r>
      <w:r w:rsidRPr="007B4359">
        <w:t>防火挑檐</w:t>
      </w:r>
      <w:r w:rsidRPr="007B4359">
        <w:t> </w:t>
      </w:r>
      <w:r w:rsidRPr="007B4359">
        <w:t> </w:t>
      </w:r>
      <w:r w:rsidRPr="007B4359">
        <w:rPr>
          <w:u w:val="single"/>
        </w:rPr>
        <w:t>建筑物直通室外的安全出口上方，均设置宽度不小于</w:t>
      </w:r>
      <w:r w:rsidRPr="007B4359">
        <w:rPr>
          <w:u w:val="single"/>
        </w:rPr>
        <w:t xml:space="preserve">1.00m </w:t>
      </w:r>
      <w:r w:rsidRPr="007B4359">
        <w:rPr>
          <w:u w:val="single"/>
        </w:rPr>
        <w:t>的防火挑檐。</w:t>
      </w:r>
    </w:p>
    <w:p w:rsidR="007B4359" w:rsidRPr="007B4359" w:rsidRDefault="007B4359" w:rsidP="007B4359">
      <w:pPr>
        <w:ind w:firstLineChars="0" w:firstLine="0"/>
      </w:pPr>
      <w:r w:rsidRPr="007B4359">
        <w:t>1.5.5.2</w:t>
      </w:r>
      <w:r w:rsidRPr="007B4359">
        <w:rPr>
          <w:u w:val="single"/>
        </w:rPr>
        <w:t>建筑外墙上、下层开口之间设置高度不小于</w:t>
      </w:r>
      <w:r w:rsidRPr="007B4359">
        <w:rPr>
          <w:u w:val="single"/>
        </w:rPr>
        <w:t>1.2m</w:t>
      </w:r>
      <w:r w:rsidRPr="007B4359">
        <w:rPr>
          <w:u w:val="single"/>
        </w:rPr>
        <w:t>实体墙，或挑出宽度不小于</w:t>
      </w:r>
      <w:r w:rsidRPr="007B4359">
        <w:rPr>
          <w:u w:val="single"/>
        </w:rPr>
        <w:t>1.0m</w:t>
      </w:r>
      <w:r w:rsidRPr="007B4359">
        <w:rPr>
          <w:u w:val="single"/>
        </w:rPr>
        <w:t>、长度不小于开口宽度的防火挑檐。建筑外墙上、下层开口之间设置</w:t>
      </w:r>
      <w:r w:rsidRPr="007B4359">
        <w:rPr>
          <w:u w:val="single"/>
        </w:rPr>
        <w:lastRenderedPageBreak/>
        <w:t>高度不小于</w:t>
      </w:r>
      <w:r w:rsidRPr="007B4359">
        <w:rPr>
          <w:u w:val="single"/>
        </w:rPr>
        <w:t>1.2m</w:t>
      </w:r>
      <w:r w:rsidRPr="007B4359">
        <w:rPr>
          <w:u w:val="single"/>
        </w:rPr>
        <w:t>实体墙，或挑出宽度不小于</w:t>
      </w:r>
      <w:r w:rsidRPr="007B4359">
        <w:rPr>
          <w:u w:val="single"/>
        </w:rPr>
        <w:t>1.0m</w:t>
      </w:r>
      <w:r w:rsidRPr="007B4359">
        <w:rPr>
          <w:u w:val="single"/>
        </w:rPr>
        <w:t>、长度不小于开口宽度的防火挑檐。建筑外墙上、下层开口之间设置高度不小于</w:t>
      </w:r>
      <w:r w:rsidRPr="007B4359">
        <w:rPr>
          <w:u w:val="single"/>
        </w:rPr>
        <w:t>1.2m</w:t>
      </w:r>
      <w:r w:rsidRPr="007B4359">
        <w:rPr>
          <w:u w:val="single"/>
        </w:rPr>
        <w:t>实体墙，或挑出宽度不小于</w:t>
      </w:r>
      <w:r w:rsidRPr="007B4359">
        <w:rPr>
          <w:u w:val="single"/>
        </w:rPr>
        <w:t>1.0m</w:t>
      </w:r>
      <w:r w:rsidRPr="007B4359">
        <w:rPr>
          <w:u w:val="single"/>
        </w:rPr>
        <w:t>、长度不小于开口宽度的防火挑檐。</w:t>
      </w:r>
    </w:p>
    <w:p w:rsidR="007B4359" w:rsidRPr="007B4359" w:rsidRDefault="007B4359" w:rsidP="007B4359">
      <w:pPr>
        <w:ind w:firstLineChars="0" w:firstLine="0"/>
      </w:pPr>
      <w:r w:rsidRPr="007B4359">
        <w:t>1.5.5.3</w:t>
      </w:r>
      <w:r w:rsidRPr="007B4359">
        <w:t>防火门窗</w:t>
      </w:r>
    </w:p>
    <w:p w:rsidR="007B4359" w:rsidRPr="007B4359" w:rsidRDefault="007B4359" w:rsidP="007B4359">
      <w:pPr>
        <w:ind w:firstLineChars="0" w:firstLine="0"/>
      </w:pPr>
      <w:r w:rsidRPr="007B4359">
        <w:t>1.5.5.3.1</w:t>
      </w:r>
      <w:r w:rsidRPr="007B4359">
        <w:rPr>
          <w:u w:val="single"/>
        </w:rPr>
        <w:t>防火墙上的洞口：相邻的防火分区在防火隔墙上联系处采用甲级防火门、窗或防火卷帘门。疏散走道在防火分区处设置常开甲级防火门。</w:t>
      </w:r>
    </w:p>
    <w:p w:rsidR="007B4359" w:rsidRPr="007B4359" w:rsidRDefault="007B4359" w:rsidP="007B4359">
      <w:pPr>
        <w:ind w:firstLineChars="0" w:firstLine="0"/>
      </w:pPr>
      <w:r w:rsidRPr="007B4359">
        <w:t>1.5.5.3.2</w:t>
      </w:r>
      <w:r w:rsidRPr="007B4359">
        <w:rPr>
          <w:u w:val="single"/>
        </w:rPr>
        <w:t>防火隔间及避难走道前室：甲级防火门</w:t>
      </w:r>
    </w:p>
    <w:p w:rsidR="007B4359" w:rsidRPr="007B4359" w:rsidRDefault="007B4359" w:rsidP="007B4359">
      <w:pPr>
        <w:ind w:firstLineChars="0" w:firstLine="0"/>
      </w:pPr>
      <w:r w:rsidRPr="007B4359">
        <w:t>1.5.5.3.3</w:t>
      </w:r>
      <w:r w:rsidRPr="007B4359">
        <w:rPr>
          <w:u w:val="single"/>
        </w:rPr>
        <w:t>设备机房：变压器室、锅炉房、储油间、消防电梯机房均设置甲级防火门。柴油发电机房、水泵房、</w:t>
      </w:r>
      <w:r w:rsidRPr="007B4359">
        <w:rPr>
          <w:u w:val="single"/>
        </w:rPr>
        <w:t xml:space="preserve"> </w:t>
      </w:r>
      <w:r w:rsidRPr="007B4359">
        <w:rPr>
          <w:u w:val="single"/>
        </w:rPr>
        <w:t>空调机房、</w:t>
      </w:r>
      <w:r w:rsidRPr="007B4359">
        <w:rPr>
          <w:u w:val="single"/>
        </w:rPr>
        <w:t xml:space="preserve"> </w:t>
      </w:r>
      <w:r w:rsidRPr="007B4359">
        <w:rPr>
          <w:u w:val="single"/>
        </w:rPr>
        <w:t>新风机房等有噪音的设备机房设置甲级防火隔音门。消防控制室的房间门为乙级防火门。</w:t>
      </w:r>
    </w:p>
    <w:p w:rsidR="007B4359" w:rsidRPr="007B4359" w:rsidRDefault="007B4359" w:rsidP="007B4359">
      <w:pPr>
        <w:ind w:firstLineChars="0" w:firstLine="0"/>
      </w:pPr>
      <w:r w:rsidRPr="007B4359">
        <w:t>1.5.5.3.4</w:t>
      </w:r>
      <w:r w:rsidRPr="007B4359">
        <w:rPr>
          <w:u w:val="single"/>
        </w:rPr>
        <w:t>楼梯间及前室：乙级防火门。</w:t>
      </w:r>
    </w:p>
    <w:p w:rsidR="007B4359" w:rsidRPr="007B4359" w:rsidRDefault="007B4359" w:rsidP="007B4359">
      <w:pPr>
        <w:ind w:firstLineChars="0" w:firstLine="0"/>
      </w:pPr>
      <w:r w:rsidRPr="007B4359">
        <w:t>1.5.5.3.5</w:t>
      </w:r>
      <w:r w:rsidRPr="007B4359">
        <w:rPr>
          <w:u w:val="single"/>
        </w:rPr>
        <w:t>管道竖井检修门：丙级防火门。电管井检修门提高为甲级防火门。</w:t>
      </w:r>
    </w:p>
    <w:p w:rsidR="007B4359" w:rsidRPr="007B4359" w:rsidRDefault="007B4359" w:rsidP="007B4359">
      <w:pPr>
        <w:ind w:firstLineChars="0" w:firstLine="0"/>
      </w:pPr>
      <w:r w:rsidRPr="007B4359">
        <w:t>1.5.5.3.6</w:t>
      </w:r>
      <w:r w:rsidRPr="007B4359">
        <w:rPr>
          <w:u w:val="single"/>
        </w:rPr>
        <w:t>厨房：乙级防火门。</w:t>
      </w:r>
    </w:p>
    <w:p w:rsidR="007B4359" w:rsidRPr="007B4359" w:rsidRDefault="007B4359" w:rsidP="007B4359">
      <w:pPr>
        <w:ind w:firstLineChars="0" w:firstLine="0"/>
      </w:pPr>
      <w:r w:rsidRPr="007B4359">
        <w:t>1.5.5.3.7</w:t>
      </w:r>
      <w:r w:rsidRPr="007B4359">
        <w:rPr>
          <w:u w:val="single"/>
        </w:rPr>
        <w:t>厨房：乙级防火门。</w:t>
      </w:r>
    </w:p>
    <w:p w:rsidR="007B4359" w:rsidRPr="007B4359" w:rsidRDefault="007B4359" w:rsidP="007B4359">
      <w:pPr>
        <w:ind w:firstLineChars="0" w:firstLine="0"/>
      </w:pPr>
      <w:r w:rsidRPr="007B4359">
        <w:t>1.5.5.3.8</w:t>
      </w:r>
      <w:r w:rsidRPr="007B4359">
        <w:rPr>
          <w:u w:val="single"/>
        </w:rPr>
        <w:t>楼梯间或前室（合用前室）的窗口与两侧房间的门、窗洞口最近边缘之间的水平距离小于</w:t>
      </w:r>
      <w:r w:rsidRPr="007B4359">
        <w:rPr>
          <w:u w:val="single"/>
        </w:rPr>
        <w:t>1m</w:t>
      </w:r>
      <w:r w:rsidRPr="007B4359">
        <w:rPr>
          <w:u w:val="single"/>
        </w:rPr>
        <w:t>时，均设置不低于乙级的固定防火窗。</w:t>
      </w:r>
    </w:p>
    <w:p w:rsidR="007B4359" w:rsidRPr="007B4359" w:rsidRDefault="007B4359" w:rsidP="007B4359">
      <w:pPr>
        <w:ind w:firstLineChars="0" w:firstLine="0"/>
      </w:pPr>
      <w:r w:rsidRPr="007B4359">
        <w:t>1.5.5.3.9</w:t>
      </w:r>
      <w:r w:rsidRPr="007B4359">
        <w:rPr>
          <w:u w:val="single"/>
        </w:rPr>
        <w:t>用于疏散的走道等建筑内经常有人通行处的防火门采用常开防火门。常开防火门能在火灾时自行关闭，并应具有信号反馈的功能。除允许设置常开防火门的位置外，其他位置的防火门均采用常闭防火门。常闭防火门在其明显位置设置</w:t>
      </w:r>
      <w:r w:rsidRPr="007B4359">
        <w:rPr>
          <w:u w:val="single"/>
        </w:rPr>
        <w:t>“</w:t>
      </w:r>
      <w:r w:rsidRPr="007B4359">
        <w:rPr>
          <w:u w:val="single"/>
        </w:rPr>
        <w:t>保持防火门关闭</w:t>
      </w:r>
      <w:r w:rsidRPr="007B4359">
        <w:rPr>
          <w:u w:val="single"/>
        </w:rPr>
        <w:t>”</w:t>
      </w:r>
      <w:r w:rsidRPr="007B4359">
        <w:rPr>
          <w:u w:val="single"/>
        </w:rPr>
        <w:t>等提示标识。除管井检修门外，常闭防火门均具有自行关闭功能。双扇防火门具有按顺序自行关闭的功能。防火门能在其内外两侧手动开启。防火门关闭后应具有防烟性能。</w:t>
      </w:r>
    </w:p>
    <w:p w:rsidR="007B4359" w:rsidRPr="007B4359" w:rsidRDefault="007B4359" w:rsidP="007B4359">
      <w:pPr>
        <w:ind w:firstLineChars="0" w:firstLine="0"/>
      </w:pPr>
      <w:r w:rsidRPr="007B4359">
        <w:t>1.5.5.3.10</w:t>
      </w:r>
      <w:r w:rsidRPr="007B4359">
        <w:rPr>
          <w:u w:val="single"/>
        </w:rPr>
        <w:t>防火门的选用应符合防火规范的要求</w:t>
      </w:r>
      <w:r w:rsidRPr="007B4359">
        <w:rPr>
          <w:u w:val="single"/>
        </w:rPr>
        <w:t>,</w:t>
      </w:r>
      <w:r w:rsidRPr="007B4359">
        <w:rPr>
          <w:u w:val="single"/>
        </w:rPr>
        <w:t>防火门应由消防主管部门认定单位提供产品样本及安装详图，经甲方和设计人员认可后方可施工。</w:t>
      </w:r>
    </w:p>
    <w:p w:rsidR="007B4359" w:rsidRPr="007B4359" w:rsidRDefault="007B4359" w:rsidP="007B4359">
      <w:pPr>
        <w:ind w:firstLineChars="0" w:firstLine="0"/>
      </w:pPr>
      <w:r w:rsidRPr="007B4359">
        <w:t>1.5.5.4</w:t>
      </w:r>
      <w:r w:rsidRPr="007B4359">
        <w:t>防火卷帘</w:t>
      </w:r>
    </w:p>
    <w:p w:rsidR="007B4359" w:rsidRPr="007B4359" w:rsidRDefault="007B4359" w:rsidP="007B4359">
      <w:pPr>
        <w:ind w:firstLineChars="0" w:firstLine="0"/>
      </w:pPr>
      <w:r w:rsidRPr="007B4359">
        <w:lastRenderedPageBreak/>
        <w:t>1.5.5.4.1</w:t>
      </w:r>
      <w:r w:rsidRPr="007B4359">
        <w:rPr>
          <w:u w:val="single"/>
        </w:rPr>
        <w:t>本工程采用无机复合双轨防火卷帘，双轨中间有</w:t>
      </w:r>
      <w:r w:rsidRPr="007B4359">
        <w:rPr>
          <w:u w:val="single"/>
        </w:rPr>
        <w:t>300</w:t>
      </w:r>
      <w:r w:rsidRPr="007B4359">
        <w:rPr>
          <w:u w:val="single"/>
        </w:rPr>
        <w:t>～</w:t>
      </w:r>
      <w:r w:rsidRPr="007B4359">
        <w:rPr>
          <w:u w:val="single"/>
        </w:rPr>
        <w:t>500mm</w:t>
      </w:r>
      <w:r w:rsidRPr="007B4359">
        <w:rPr>
          <w:u w:val="single"/>
        </w:rPr>
        <w:t>空气层，增加了防火隔热性能，不需水幕喷淋系统保护防火等级可达到采用以背火面温升作为判定条件的耐火极限，耐火极限</w:t>
      </w:r>
      <w:r w:rsidRPr="007B4359">
        <w:rPr>
          <w:u w:val="single"/>
        </w:rPr>
        <w:t>≥3</w:t>
      </w:r>
      <w:r w:rsidRPr="007B4359">
        <w:rPr>
          <w:u w:val="single"/>
        </w:rPr>
        <w:t>小时。</w:t>
      </w:r>
    </w:p>
    <w:p w:rsidR="007B4359" w:rsidRPr="007B4359" w:rsidRDefault="007B4359" w:rsidP="007B4359">
      <w:pPr>
        <w:ind w:firstLineChars="0" w:firstLine="0"/>
      </w:pPr>
      <w:r w:rsidRPr="007B4359">
        <w:t>1.5.5.4.2</w:t>
      </w:r>
      <w:r w:rsidRPr="007B4359">
        <w:rPr>
          <w:u w:val="single"/>
        </w:rPr>
        <w:t>防火卷帘应安装在钢筋混凝土楼板、梁、柱等承重构件上，如无这类可靠重构件，</w:t>
      </w:r>
      <w:r w:rsidRPr="007B4359">
        <w:rPr>
          <w:u w:val="single"/>
        </w:rPr>
        <w:t xml:space="preserve"> </w:t>
      </w:r>
      <w:r w:rsidRPr="007B4359">
        <w:rPr>
          <w:u w:val="single"/>
        </w:rPr>
        <w:t>应由卷帘厂提供有关牢固构件支承。</w:t>
      </w:r>
      <w:r w:rsidRPr="007B4359">
        <w:rPr>
          <w:u w:val="single"/>
        </w:rPr>
        <w:t xml:space="preserve"> </w:t>
      </w:r>
      <w:r w:rsidRPr="007B4359">
        <w:rPr>
          <w:u w:val="single"/>
        </w:rPr>
        <w:t>卷帘上部如不到顶，上面空间应用耐火极限为</w:t>
      </w:r>
      <w:r w:rsidRPr="007B4359">
        <w:rPr>
          <w:u w:val="single"/>
        </w:rPr>
        <w:t>3</w:t>
      </w:r>
      <w:r w:rsidRPr="007B4359">
        <w:rPr>
          <w:u w:val="single"/>
        </w:rPr>
        <w:t>小时的板材封闭。防火卷帘具有防烟性能，与楼板、梁、墙、柱之间的空隙应采用防火封堵材料封堵。</w:t>
      </w:r>
    </w:p>
    <w:p w:rsidR="007B4359" w:rsidRPr="007B4359" w:rsidRDefault="007B4359" w:rsidP="007B4359">
      <w:pPr>
        <w:ind w:firstLineChars="0" w:firstLine="0"/>
      </w:pPr>
      <w:r w:rsidRPr="007B4359">
        <w:t>1.5.5.4.3</w:t>
      </w:r>
      <w:r w:rsidRPr="007B4359">
        <w:rPr>
          <w:u w:val="single"/>
        </w:rPr>
        <w:t>防火卷帘具有火灾时靠自重自动关闭功能。需在火灾时自动降落的防火卷帘，具有信号反馈的功能。</w:t>
      </w:r>
    </w:p>
    <w:p w:rsidR="007B4359" w:rsidRPr="007B4359" w:rsidRDefault="007B4359" w:rsidP="007B4359">
      <w:pPr>
        <w:ind w:firstLineChars="0" w:firstLine="0"/>
      </w:pPr>
      <w:r w:rsidRPr="007B4359">
        <w:t>1.5.5.4.4</w:t>
      </w:r>
      <w:r w:rsidRPr="007B4359">
        <w:rPr>
          <w:u w:val="single"/>
        </w:rPr>
        <w:t>除中庭外，当防火分隔部位的宽度不大于</w:t>
      </w:r>
      <w:r w:rsidRPr="007B4359">
        <w:rPr>
          <w:u w:val="single"/>
        </w:rPr>
        <w:t>30m</w:t>
      </w:r>
      <w:r w:rsidRPr="007B4359">
        <w:rPr>
          <w:u w:val="single"/>
        </w:rPr>
        <w:t>时，</w:t>
      </w:r>
      <w:r w:rsidRPr="007B4359">
        <w:rPr>
          <w:u w:val="single"/>
        </w:rPr>
        <w:t xml:space="preserve"> </w:t>
      </w:r>
      <w:r w:rsidRPr="007B4359">
        <w:rPr>
          <w:u w:val="single"/>
        </w:rPr>
        <w:t>防火卷帘的宽度均不大于</w:t>
      </w:r>
      <w:r w:rsidRPr="007B4359">
        <w:rPr>
          <w:u w:val="single"/>
        </w:rPr>
        <w:t>10m</w:t>
      </w:r>
      <w:r w:rsidRPr="007B4359">
        <w:rPr>
          <w:u w:val="single"/>
        </w:rPr>
        <w:t>；当防火分隔部位的宽度大于</w:t>
      </w:r>
      <w:r w:rsidRPr="007B4359">
        <w:rPr>
          <w:u w:val="single"/>
        </w:rPr>
        <w:t>30m</w:t>
      </w:r>
      <w:r w:rsidRPr="007B4359">
        <w:rPr>
          <w:u w:val="single"/>
        </w:rPr>
        <w:t>时，防火卷帘的宽度均不大于该防火分隔部位宽度的</w:t>
      </w:r>
      <w:r w:rsidRPr="007B4359">
        <w:rPr>
          <w:u w:val="single"/>
        </w:rPr>
        <w:t>1/3</w:t>
      </w:r>
      <w:r w:rsidRPr="007B4359">
        <w:rPr>
          <w:u w:val="single"/>
        </w:rPr>
        <w:t>，</w:t>
      </w:r>
      <w:r w:rsidRPr="007B4359">
        <w:rPr>
          <w:u w:val="single"/>
        </w:rPr>
        <w:t xml:space="preserve"> </w:t>
      </w:r>
      <w:r w:rsidRPr="007B4359">
        <w:rPr>
          <w:u w:val="single"/>
        </w:rPr>
        <w:t>地下建筑均不大于</w:t>
      </w:r>
      <w:r w:rsidRPr="007B4359">
        <w:rPr>
          <w:u w:val="single"/>
        </w:rPr>
        <w:t>20m</w:t>
      </w:r>
      <w:r w:rsidRPr="007B4359">
        <w:rPr>
          <w:u w:val="single"/>
        </w:rPr>
        <w:t>，且均匀设置。</w:t>
      </w:r>
    </w:p>
    <w:p w:rsidR="007B4359" w:rsidRPr="007B4359" w:rsidRDefault="007B4359" w:rsidP="007B4359">
      <w:pPr>
        <w:ind w:firstLineChars="0" w:firstLine="0"/>
      </w:pPr>
      <w:r w:rsidRPr="007B4359">
        <w:t>1.5.5.5</w:t>
      </w:r>
      <w:r w:rsidRPr="007B4359">
        <w:t>玻璃幕墙</w:t>
      </w:r>
    </w:p>
    <w:p w:rsidR="007B4359" w:rsidRPr="007B4359" w:rsidRDefault="007B4359" w:rsidP="007B4359">
      <w:pPr>
        <w:ind w:firstLineChars="0" w:firstLine="0"/>
      </w:pPr>
      <w:r w:rsidRPr="007B4359">
        <w:t>1.5.5.5.1</w:t>
      </w:r>
      <w:r w:rsidRPr="007B4359">
        <w:rPr>
          <w:u w:val="single"/>
        </w:rPr>
        <w:t>本工程的玻璃幕墙部分，每层上、下层开口之间设置高度大于</w:t>
      </w:r>
      <w:r w:rsidRPr="007B4359">
        <w:rPr>
          <w:u w:val="single"/>
        </w:rPr>
        <w:t>0.8m</w:t>
      </w:r>
      <w:r w:rsidRPr="007B4359">
        <w:rPr>
          <w:u w:val="single"/>
        </w:rPr>
        <w:t>的实体墙，耐火极限不低于</w:t>
      </w:r>
      <w:r w:rsidRPr="007B4359">
        <w:rPr>
          <w:u w:val="single"/>
        </w:rPr>
        <w:t>1.0</w:t>
      </w:r>
      <w:r w:rsidRPr="007B4359">
        <w:rPr>
          <w:u w:val="single"/>
        </w:rPr>
        <w:t>小时的不燃烧实体墙裙，每层楼板封堵为</w:t>
      </w:r>
      <w:r w:rsidRPr="007B4359">
        <w:rPr>
          <w:u w:val="single"/>
        </w:rPr>
        <w:t>1.5</w:t>
      </w:r>
      <w:r w:rsidRPr="007B4359">
        <w:rPr>
          <w:u w:val="single"/>
        </w:rPr>
        <w:t>小时。</w:t>
      </w:r>
    </w:p>
    <w:p w:rsidR="007B4359" w:rsidRPr="007B4359" w:rsidRDefault="007B4359" w:rsidP="007B4359">
      <w:pPr>
        <w:ind w:firstLineChars="0" w:firstLine="0"/>
      </w:pPr>
      <w:r w:rsidRPr="007B4359">
        <w:t>1.5.5.5.2</w:t>
      </w:r>
      <w:r w:rsidRPr="007B4359">
        <w:rPr>
          <w:u w:val="single"/>
        </w:rPr>
        <w:t>防火墙均未设置在</w:t>
      </w:r>
      <w:r w:rsidRPr="007B4359">
        <w:rPr>
          <w:u w:val="single"/>
        </w:rPr>
        <w:t>U</w:t>
      </w:r>
      <w:r w:rsidRPr="007B4359">
        <w:rPr>
          <w:u w:val="single"/>
        </w:rPr>
        <w:t>型、</w:t>
      </w:r>
      <w:r w:rsidRPr="007B4359">
        <w:rPr>
          <w:u w:val="single"/>
        </w:rPr>
        <w:t>L</w:t>
      </w:r>
      <w:r w:rsidRPr="007B4359">
        <w:rPr>
          <w:u w:val="single"/>
        </w:rPr>
        <w:t>型建筑的内转角处，紧靠防火墙两侧的玻璃幕墙，</w:t>
      </w:r>
      <w:r w:rsidRPr="007B4359">
        <w:rPr>
          <w:u w:val="single"/>
        </w:rPr>
        <w:t xml:space="preserve"> </w:t>
      </w:r>
      <w:r w:rsidRPr="007B4359">
        <w:rPr>
          <w:u w:val="single"/>
        </w:rPr>
        <w:t>在防火墙两侧各</w:t>
      </w:r>
      <w:r w:rsidRPr="007B4359">
        <w:rPr>
          <w:u w:val="single"/>
        </w:rPr>
        <w:t>2</w:t>
      </w:r>
      <w:r w:rsidRPr="007B4359">
        <w:rPr>
          <w:u w:val="single"/>
        </w:rPr>
        <w:t>米的范围内采用不低于乙级的防火玻璃幕墙（不设开启扇）。</w:t>
      </w:r>
    </w:p>
    <w:p w:rsidR="007B4359" w:rsidRPr="007B4359" w:rsidRDefault="007B4359" w:rsidP="007B4359">
      <w:pPr>
        <w:ind w:firstLineChars="0" w:firstLine="0"/>
      </w:pPr>
      <w:r w:rsidRPr="007B4359">
        <w:t>1.5.5.5.3</w:t>
      </w:r>
      <w:r w:rsidRPr="007B4359">
        <w:rPr>
          <w:u w:val="single"/>
        </w:rPr>
        <w:t>玻璃幕墙与防火墙之间的缝隙防火封堵材料封堵，具体详专业厂家深化设计图纸。</w:t>
      </w:r>
    </w:p>
    <w:p w:rsidR="007B4359" w:rsidRPr="007B4359" w:rsidRDefault="007B4359" w:rsidP="007B4359">
      <w:pPr>
        <w:ind w:firstLineChars="0" w:firstLine="0"/>
      </w:pPr>
      <w:r w:rsidRPr="007B4359">
        <w:t>1.5.5.6</w:t>
      </w:r>
      <w:r w:rsidRPr="007B4359">
        <w:t>防火封堵</w:t>
      </w:r>
    </w:p>
    <w:p w:rsidR="007B4359" w:rsidRPr="007B4359" w:rsidRDefault="007B4359" w:rsidP="007B4359">
      <w:pPr>
        <w:ind w:firstLineChars="0" w:firstLine="0"/>
      </w:pPr>
      <w:r w:rsidRPr="007B4359">
        <w:t>1.5.5.6.1</w:t>
      </w:r>
      <w:r w:rsidRPr="007B4359">
        <w:rPr>
          <w:u w:val="single"/>
        </w:rPr>
        <w:t>建筑内的隔墙应砌至梁板底部，且不宜留有缝隙。</w:t>
      </w:r>
    </w:p>
    <w:p w:rsidR="007B4359" w:rsidRPr="007B4359" w:rsidRDefault="007B4359" w:rsidP="007B4359">
      <w:pPr>
        <w:ind w:firstLineChars="0" w:firstLine="0"/>
      </w:pPr>
      <w:r w:rsidRPr="007B4359">
        <w:t>1.5.5.6.2</w:t>
      </w:r>
      <w:r w:rsidRPr="007B4359">
        <w:rPr>
          <w:u w:val="single"/>
        </w:rPr>
        <w:t>电缆井、管道井：所有管道井（除风井外），在楼板处用后浇板或耐火极限满足现行规范要求的防火封堵组件进行封堵。封堵部位应不低于楼板的耐火极限。</w:t>
      </w:r>
      <w:r w:rsidRPr="007B4359">
        <w:rPr>
          <w:u w:val="single"/>
        </w:rPr>
        <w:t xml:space="preserve"> </w:t>
      </w:r>
      <w:r w:rsidRPr="007B4359">
        <w:rPr>
          <w:u w:val="single"/>
        </w:rPr>
        <w:t>电缆井、管道井与房间、走道等相连通的孔洞，</w:t>
      </w:r>
      <w:r w:rsidRPr="007B4359">
        <w:rPr>
          <w:u w:val="single"/>
        </w:rPr>
        <w:t xml:space="preserve"> </w:t>
      </w:r>
      <w:r w:rsidRPr="007B4359">
        <w:rPr>
          <w:u w:val="single"/>
        </w:rPr>
        <w:t>空隙应采用不燃烧材料填</w:t>
      </w:r>
      <w:r w:rsidRPr="007B4359">
        <w:rPr>
          <w:u w:val="single"/>
        </w:rPr>
        <w:lastRenderedPageBreak/>
        <w:t>塞密实。</w:t>
      </w:r>
    </w:p>
    <w:p w:rsidR="007B4359" w:rsidRPr="007B4359" w:rsidRDefault="007B4359" w:rsidP="007B4359">
      <w:pPr>
        <w:ind w:firstLineChars="0" w:firstLine="0"/>
      </w:pPr>
      <w:r w:rsidRPr="007B4359">
        <w:t>1.5.5.6.3</w:t>
      </w:r>
      <w:r w:rsidRPr="007B4359">
        <w:rPr>
          <w:u w:val="single"/>
        </w:rPr>
        <w:t>管道穿过隔墙、</w:t>
      </w:r>
      <w:r w:rsidRPr="007B4359">
        <w:rPr>
          <w:u w:val="single"/>
        </w:rPr>
        <w:t xml:space="preserve"> </w:t>
      </w:r>
      <w:r w:rsidRPr="007B4359">
        <w:rPr>
          <w:u w:val="single"/>
        </w:rPr>
        <w:t>楼板时，</w:t>
      </w:r>
      <w:r w:rsidRPr="007B4359">
        <w:rPr>
          <w:u w:val="single"/>
        </w:rPr>
        <w:t xml:space="preserve"> </w:t>
      </w:r>
      <w:r w:rsidRPr="007B4359">
        <w:rPr>
          <w:u w:val="single"/>
        </w:rPr>
        <w:t>应采用不燃烧材料将其周围的缝隙填塞密实。穿过防火墙处的管道保温材料，应采用不燃烧材料。</w:t>
      </w:r>
    </w:p>
    <w:p w:rsidR="007B4359" w:rsidRPr="007B4359" w:rsidRDefault="007B4359" w:rsidP="007B4359">
      <w:pPr>
        <w:ind w:firstLineChars="0" w:firstLine="0"/>
      </w:pPr>
      <w:r w:rsidRPr="007B4359">
        <w:t>1.5.5.6.4</w:t>
      </w:r>
      <w:r w:rsidRPr="007B4359">
        <w:rPr>
          <w:u w:val="single"/>
        </w:rPr>
        <w:t>砌块的砌筑一般可分两步完成，第一步砌筑至吊顶下，待设备管线安装完毕后再砌筑至板底或梁底。</w:t>
      </w:r>
      <w:r w:rsidRPr="007B4359">
        <w:rPr>
          <w:u w:val="single"/>
        </w:rPr>
        <w:t xml:space="preserve"> </w:t>
      </w:r>
      <w:r w:rsidRPr="007B4359">
        <w:rPr>
          <w:u w:val="single"/>
        </w:rPr>
        <w:t>非承重墙上的洞口按结构总说明加强，洞口待安装后周边堵塞密实，标号不低于周边结构的要求，并保证墙体隔音、防火性能。特殊作法详各专业施工图。</w:t>
      </w:r>
    </w:p>
    <w:p w:rsidR="007B4359" w:rsidRPr="007B4359" w:rsidRDefault="007B4359" w:rsidP="007B4359">
      <w:pPr>
        <w:ind w:firstLineChars="0" w:firstLine="0"/>
      </w:pPr>
      <w:r w:rsidRPr="007B4359">
        <w:t>1.5.5.7</w:t>
      </w:r>
      <w:r w:rsidRPr="007B4359">
        <w:t>保温隔热材料燃烧性能</w:t>
      </w:r>
    </w:p>
    <w:p w:rsidR="007B4359" w:rsidRPr="007B4359" w:rsidRDefault="007B4359" w:rsidP="007B4359">
      <w:pPr>
        <w:ind w:firstLineChars="0" w:firstLine="0"/>
      </w:pPr>
      <w:r w:rsidRPr="007B4359">
        <w:t>1.5.5.7.1</w:t>
      </w:r>
      <w:r w:rsidRPr="007B4359">
        <w:rPr>
          <w:u w:val="single"/>
        </w:rPr>
        <w:t>屋面采用</w:t>
      </w:r>
      <w:r w:rsidRPr="007B4359">
        <w:rPr>
          <w:u w:val="single"/>
        </w:rPr>
        <w:t>xx </w:t>
      </w:r>
      <w:r w:rsidRPr="007B4359">
        <w:rPr>
          <w:u w:val="single"/>
        </w:rPr>
        <w:t>，燃烧性能为</w:t>
      </w:r>
      <w:r w:rsidRPr="007B4359">
        <w:rPr>
          <w:u w:val="single"/>
        </w:rPr>
        <w:t>xx</w:t>
      </w:r>
      <w:r w:rsidRPr="007B4359">
        <w:rPr>
          <w:u w:val="single"/>
        </w:rPr>
        <w:t>；导热系数按</w:t>
      </w:r>
      <w:r w:rsidRPr="007B4359">
        <w:rPr>
          <w:u w:val="single"/>
        </w:rPr>
        <w:t>xx</w:t>
      </w:r>
      <w:r w:rsidRPr="007B4359">
        <w:t> </w:t>
      </w:r>
      <w:r w:rsidRPr="007B4359">
        <w:rPr>
          <w:u w:val="single"/>
        </w:rPr>
        <w:t>W/(m·k)</w:t>
      </w:r>
      <w:r w:rsidRPr="007B4359">
        <w:rPr>
          <w:u w:val="single"/>
        </w:rPr>
        <w:t>计算。</w:t>
      </w:r>
    </w:p>
    <w:p w:rsidR="007B4359" w:rsidRPr="007B4359" w:rsidRDefault="007B4359" w:rsidP="007B4359">
      <w:pPr>
        <w:ind w:firstLineChars="0" w:firstLine="0"/>
      </w:pPr>
      <w:r w:rsidRPr="007B4359">
        <w:t>1.5.5.7.2</w:t>
      </w:r>
      <w:r w:rsidRPr="007B4359">
        <w:rPr>
          <w:u w:val="single"/>
        </w:rPr>
        <w:t>砌块墙采用蒸压加气混凝土条板墙，燃烧性能为，燃烧性能为</w:t>
      </w:r>
      <w:r w:rsidRPr="007B4359">
        <w:rPr>
          <w:u w:val="single"/>
        </w:rPr>
        <w:t>xx</w:t>
      </w:r>
      <w:r w:rsidRPr="007B4359">
        <w:t>，</w:t>
      </w:r>
      <w:r w:rsidRPr="007B4359">
        <w:t> </w:t>
      </w:r>
      <w:r w:rsidRPr="007B4359">
        <w:rPr>
          <w:u w:val="single"/>
        </w:rPr>
        <w:t>导热系数按</w:t>
      </w:r>
      <w:r w:rsidRPr="007B4359">
        <w:t> </w:t>
      </w:r>
      <w:r w:rsidRPr="007B4359">
        <w:rPr>
          <w:u w:val="single"/>
        </w:rPr>
        <w:t>xx W/(m·k)</w:t>
      </w:r>
      <w:r w:rsidRPr="007B4359">
        <w:rPr>
          <w:u w:val="single"/>
        </w:rPr>
        <w:t>计算</w:t>
      </w:r>
    </w:p>
    <w:p w:rsidR="007B4359" w:rsidRPr="007B4359" w:rsidRDefault="007B4359" w:rsidP="007B4359">
      <w:pPr>
        <w:ind w:firstLineChars="0" w:firstLine="0"/>
      </w:pPr>
      <w:r w:rsidRPr="007B4359">
        <w:t>1.5.5.7.3</w:t>
      </w:r>
      <w:r w:rsidRPr="007B4359">
        <w:rPr>
          <w:u w:val="single"/>
        </w:rPr>
        <w:t>非透明幕墙和室内侧墙、顶棚可采用</w:t>
      </w:r>
      <w:r w:rsidRPr="007B4359">
        <w:rPr>
          <w:u w:val="single"/>
        </w:rPr>
        <w:t>xx</w:t>
      </w:r>
      <w:r w:rsidRPr="007B4359">
        <w:rPr>
          <w:u w:val="single"/>
        </w:rPr>
        <w:t>厚</w:t>
      </w:r>
      <w:r w:rsidRPr="007B4359">
        <w:rPr>
          <w:u w:val="single"/>
        </w:rPr>
        <w:t>xx</w:t>
      </w:r>
      <w:r w:rsidRPr="007B4359">
        <w:rPr>
          <w:u w:val="single"/>
        </w:rPr>
        <w:t>，燃烧性能为</w:t>
      </w:r>
      <w:r w:rsidRPr="007B4359">
        <w:rPr>
          <w:u w:val="single"/>
        </w:rPr>
        <w:t>xx</w:t>
      </w:r>
      <w:r w:rsidRPr="007B4359">
        <w:rPr>
          <w:u w:val="single"/>
        </w:rPr>
        <w:t>，导热系数按</w:t>
      </w:r>
      <w:r w:rsidRPr="007B4359">
        <w:rPr>
          <w:u w:val="single"/>
        </w:rPr>
        <w:t>xxW/(m·k)</w:t>
      </w:r>
      <w:r w:rsidRPr="007B4359">
        <w:rPr>
          <w:u w:val="single"/>
        </w:rPr>
        <w:t>计算。</w:t>
      </w:r>
    </w:p>
    <w:p w:rsidR="007B4359" w:rsidRPr="007B4359" w:rsidRDefault="007B4359" w:rsidP="007B4359">
      <w:pPr>
        <w:ind w:firstLineChars="0" w:firstLine="0"/>
      </w:pPr>
      <w:r w:rsidRPr="007B4359">
        <w:t>1.5.5.7.4</w:t>
      </w:r>
      <w:r w:rsidRPr="007B4359">
        <w:rPr>
          <w:u w:val="single"/>
        </w:rPr>
        <w:t>外墙为现浇钢筋混凝土时，采用</w:t>
      </w:r>
      <w:r w:rsidRPr="007B4359">
        <w:rPr>
          <w:u w:val="single"/>
        </w:rPr>
        <w:t>A</w:t>
      </w:r>
      <w:r w:rsidRPr="007B4359">
        <w:rPr>
          <w:u w:val="single"/>
        </w:rPr>
        <w:t>级保温材料</w:t>
      </w:r>
      <w:r w:rsidRPr="007B4359">
        <w:rPr>
          <w:u w:val="single"/>
        </w:rPr>
        <w:t>110</w:t>
      </w:r>
      <w:r w:rsidRPr="007B4359">
        <w:rPr>
          <w:u w:val="single"/>
        </w:rPr>
        <w:t>厚岩棉板；外墙为预制装配式混凝土外墙时，为三合一的预制夹心外墙，保温层的整体防火性能为</w:t>
      </w:r>
      <w:r w:rsidRPr="007B4359">
        <w:rPr>
          <w:u w:val="single"/>
        </w:rPr>
        <w:t>A1</w:t>
      </w:r>
      <w:r w:rsidRPr="007B4359">
        <w:rPr>
          <w:u w:val="single"/>
        </w:rPr>
        <w:t>级。预制夹心外墙外页为</w:t>
      </w:r>
      <w:r w:rsidRPr="007B4359">
        <w:rPr>
          <w:u w:val="single"/>
        </w:rPr>
        <w:t>60mm</w:t>
      </w:r>
      <w:r w:rsidRPr="007B4359">
        <w:rPr>
          <w:u w:val="single"/>
        </w:rPr>
        <w:t>厚混凝土板，中间为</w:t>
      </w:r>
      <w:r w:rsidRPr="007B4359">
        <w:rPr>
          <w:u w:val="single"/>
        </w:rPr>
        <w:t>70mm</w:t>
      </w:r>
      <w:r w:rsidRPr="007B4359">
        <w:rPr>
          <w:u w:val="single"/>
        </w:rPr>
        <w:t>厚</w:t>
      </w:r>
      <w:r w:rsidRPr="007B4359">
        <w:rPr>
          <w:u w:val="single"/>
        </w:rPr>
        <w:t>B1</w:t>
      </w:r>
      <w:r w:rsidRPr="007B4359">
        <w:rPr>
          <w:u w:val="single"/>
        </w:rPr>
        <w:t>级硬泡聚氨酯板，内叶为</w:t>
      </w:r>
      <w:r w:rsidRPr="007B4359">
        <w:rPr>
          <w:u w:val="single"/>
        </w:rPr>
        <w:t>≥200mm</w:t>
      </w:r>
      <w:r w:rsidRPr="007B4359">
        <w:rPr>
          <w:u w:val="single"/>
        </w:rPr>
        <w:t>厚钢筋混凝土墙板，板缝之间</w:t>
      </w:r>
      <w:r w:rsidRPr="007B4359">
        <w:rPr>
          <w:u w:val="single"/>
        </w:rPr>
        <w:t>A</w:t>
      </w:r>
      <w:r w:rsidRPr="007B4359">
        <w:rPr>
          <w:u w:val="single"/>
        </w:rPr>
        <w:t>级保温材料覆盖。</w:t>
      </w:r>
    </w:p>
    <w:p w:rsidR="007B4359" w:rsidRPr="007B4359" w:rsidRDefault="007B4359" w:rsidP="007B4359">
      <w:pPr>
        <w:ind w:firstLineChars="0" w:firstLine="0"/>
      </w:pPr>
      <w:r w:rsidRPr="007B4359">
        <w:t>1.5.5.7.5</w:t>
      </w:r>
      <w:r w:rsidRPr="007B4359">
        <w:rPr>
          <w:u w:val="single"/>
        </w:rPr>
        <w:t>屋面与外墙之间应采用宽度不小于</w:t>
      </w:r>
      <w:r w:rsidRPr="007B4359">
        <w:rPr>
          <w:u w:val="single"/>
        </w:rPr>
        <w:t>500mm</w:t>
      </w:r>
      <w:r w:rsidRPr="007B4359">
        <w:rPr>
          <w:u w:val="single"/>
        </w:rPr>
        <w:t>的不燃材料憎水膨珠浆料</w:t>
      </w:r>
      <w:r w:rsidRPr="007B4359">
        <w:rPr>
          <w:u w:val="single"/>
        </w:rPr>
        <w:t> </w:t>
      </w:r>
      <w:r w:rsidRPr="007B4359">
        <w:rPr>
          <w:u w:val="single"/>
        </w:rPr>
        <w:t>进行分隔。</w:t>
      </w:r>
    </w:p>
    <w:p w:rsidR="007B4359" w:rsidRPr="007B4359" w:rsidRDefault="007B4359" w:rsidP="007B4359">
      <w:pPr>
        <w:ind w:firstLineChars="0" w:firstLine="0"/>
      </w:pPr>
      <w:r w:rsidRPr="007B4359">
        <w:t>1.5.5.7.6</w:t>
      </w:r>
      <w:r w:rsidRPr="007B4359">
        <w:rPr>
          <w:u w:val="single"/>
        </w:rPr>
        <w:t>建筑外墙外保温系统与基层墙体、装饰层之间的空腔，应在每层楼板处采用防火封堵材料封堵。</w:t>
      </w:r>
    </w:p>
    <w:p w:rsidR="007B4359" w:rsidRPr="007B4359" w:rsidRDefault="007B4359" w:rsidP="007B4359">
      <w:pPr>
        <w:ind w:firstLineChars="0" w:firstLine="0"/>
      </w:pPr>
      <w:r w:rsidRPr="007B4359">
        <w:t>1.5.5.7.7</w:t>
      </w:r>
      <w:r w:rsidRPr="007B4359">
        <w:rPr>
          <w:u w:val="single"/>
        </w:rPr>
        <w:t>建筑外墙的装饰层采用燃烧性能为</w:t>
      </w:r>
      <w:r w:rsidRPr="007B4359">
        <w:rPr>
          <w:u w:val="single"/>
        </w:rPr>
        <w:t>A</w:t>
      </w:r>
      <w:r w:rsidRPr="007B4359">
        <w:rPr>
          <w:u w:val="single"/>
        </w:rPr>
        <w:t>级的材料。</w:t>
      </w:r>
    </w:p>
    <w:p w:rsidR="007B4359" w:rsidRPr="007B4359" w:rsidRDefault="007B4359" w:rsidP="007B4359">
      <w:pPr>
        <w:ind w:firstLineChars="0" w:firstLine="0"/>
      </w:pPr>
      <w:r w:rsidRPr="007B4359">
        <w:t>1.5.6</w:t>
      </w:r>
      <w:r w:rsidRPr="007B4359">
        <w:rPr>
          <w:u w:val="single"/>
        </w:rPr>
        <w:t>柴油发电机房位于</w:t>
      </w:r>
      <w:r w:rsidRPr="007B4359">
        <w:rPr>
          <w:u w:val="single"/>
        </w:rPr>
        <w:t>xx</w:t>
      </w:r>
      <w:r w:rsidRPr="007B4359">
        <w:t>。</w:t>
      </w:r>
    </w:p>
    <w:p w:rsidR="007B4359" w:rsidRPr="007B4359" w:rsidRDefault="007B4359" w:rsidP="007B4359">
      <w:pPr>
        <w:ind w:firstLineChars="0" w:firstLine="0"/>
      </w:pPr>
      <w:r w:rsidRPr="007B4359">
        <w:t>2</w:t>
      </w:r>
      <w:r>
        <w:t>.</w:t>
      </w:r>
      <w:r w:rsidRPr="007B4359">
        <w:t>建筑防火设计</w:t>
      </w:r>
    </w:p>
    <w:p w:rsidR="007B4359" w:rsidRPr="007B4359" w:rsidRDefault="007B4359" w:rsidP="007B4359">
      <w:pPr>
        <w:ind w:firstLineChars="0" w:firstLine="0"/>
      </w:pPr>
      <w:r w:rsidRPr="007B4359">
        <w:t>2.1</w:t>
      </w:r>
      <w:r w:rsidRPr="007B4359">
        <w:t>防火分区及安全出口数量</w:t>
      </w:r>
    </w:p>
    <w:p w:rsidR="007B4359" w:rsidRPr="007B4359" w:rsidRDefault="007B4359" w:rsidP="007B4359">
      <w:pPr>
        <w:ind w:firstLineChars="0" w:firstLine="0"/>
      </w:pPr>
      <w:r w:rsidRPr="007B4359">
        <w:lastRenderedPageBreak/>
        <w:t>2.1.1</w:t>
      </w:r>
      <w:r w:rsidRPr="007B4359">
        <w:t>地下</w:t>
      </w:r>
    </w:p>
    <w:p w:rsidR="007B4359" w:rsidRPr="007B4359" w:rsidRDefault="007B4359" w:rsidP="007B4359">
      <w:pPr>
        <w:ind w:firstLineChars="0" w:firstLine="0"/>
      </w:pPr>
      <w:r w:rsidRPr="007B4359">
        <w:t>2.1.1.1</w:t>
      </w:r>
      <w:r w:rsidRPr="007B4359">
        <w:t>地下商业区域</w:t>
      </w:r>
      <w:r w:rsidRPr="007B4359">
        <w:t>(</w:t>
      </w:r>
      <w:r w:rsidRPr="007B4359">
        <w:t>每个防火分区面积不大于</w:t>
      </w:r>
      <w:r w:rsidRPr="007B4359">
        <w:t>2000m²)</w:t>
      </w:r>
      <w:r w:rsidRPr="007B4359">
        <w:t>：</w:t>
      </w:r>
      <w:r w:rsidRPr="007B4359">
        <w:t xml:space="preserve"> </w:t>
      </w:r>
      <w:r w:rsidRPr="007B4359">
        <w:t>每个防火分区至少有</w:t>
      </w:r>
      <w:r w:rsidRPr="007B4359">
        <w:t>2</w:t>
      </w:r>
      <w:r w:rsidRPr="007B4359">
        <w:t>个直通室外的疏散出口，需要时设置通向相邻防火分区的疏散门，但借用的疏散宽度不大于本防火分区总疏散宽度的</w:t>
      </w:r>
      <w:r w:rsidRPr="007B4359">
        <w:t>30%</w:t>
      </w:r>
      <w:r w:rsidRPr="007B4359">
        <w:t>，且整层总疏散宽度满足规范要求。</w:t>
      </w:r>
    </w:p>
    <w:p w:rsidR="007B4359" w:rsidRPr="007B4359" w:rsidRDefault="007B4359" w:rsidP="007B4359">
      <w:pPr>
        <w:ind w:firstLineChars="0" w:firstLine="0"/>
      </w:pPr>
      <w:r w:rsidRPr="007B4359">
        <w:t>2.1.1.2</w:t>
      </w:r>
      <w:r w:rsidRPr="007B4359">
        <w:t>安全疏散</w:t>
      </w:r>
    </w:p>
    <w:p w:rsidR="007B4359" w:rsidRPr="007B4359" w:rsidRDefault="007B4359" w:rsidP="007B4359">
      <w:pPr>
        <w:ind w:firstLineChars="0" w:firstLine="0"/>
      </w:pPr>
      <w:r w:rsidRPr="007B4359">
        <w:t>2.1.1.2.1</w:t>
      </w:r>
      <w:r w:rsidRPr="007B4359">
        <w:t>疏散楼梯设置</w:t>
      </w:r>
    </w:p>
    <w:p w:rsidR="007B4359" w:rsidRPr="007B4359" w:rsidRDefault="007B4359" w:rsidP="007B4359">
      <w:pPr>
        <w:ind w:firstLineChars="0" w:firstLine="0"/>
      </w:pPr>
      <w:r w:rsidRPr="007B4359">
        <w:t>2.1.1.2.1.1</w:t>
      </w:r>
      <w:r w:rsidRPr="007B4359">
        <w:t>本工程根据功能及疏散需要设置疏散楼梯，疏散楼梯间数目及类型见下表，</w:t>
      </w:r>
    </w:p>
    <w:tbl>
      <w:tblPr>
        <w:tblW w:w="17775" w:type="dxa"/>
        <w:tblCellMar>
          <w:left w:w="0" w:type="dxa"/>
          <w:right w:w="0" w:type="dxa"/>
        </w:tblCellMar>
        <w:tblLook w:val="04A0" w:firstRow="1" w:lastRow="0" w:firstColumn="1" w:lastColumn="0" w:noHBand="0" w:noVBand="1"/>
      </w:tblPr>
      <w:tblGrid>
        <w:gridCol w:w="3021"/>
        <w:gridCol w:w="5155"/>
        <w:gridCol w:w="5155"/>
        <w:gridCol w:w="4444"/>
      </w:tblGrid>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防火分区</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疏散楼梯间数目</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疏散楼梯间编号</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疏散楼梯类型</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LT-1,LT-2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防烟楼梯间</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LT-3,LT-4</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防烟楼梯间</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3#</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LT-5,LT-6</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防烟楼梯间</w:t>
            </w:r>
          </w:p>
        </w:tc>
      </w:tr>
    </w:tbl>
    <w:p w:rsidR="007B4359" w:rsidRPr="007B4359" w:rsidRDefault="007B4359" w:rsidP="007B4359">
      <w:pPr>
        <w:ind w:firstLineChars="0" w:firstLine="0"/>
      </w:pPr>
    </w:p>
    <w:p w:rsidR="007B4359" w:rsidRPr="007B4359" w:rsidRDefault="007B4359" w:rsidP="007B4359">
      <w:pPr>
        <w:ind w:firstLineChars="0" w:firstLine="0"/>
      </w:pPr>
    </w:p>
    <w:p w:rsidR="007B4359" w:rsidRPr="007B4359" w:rsidRDefault="007B4359" w:rsidP="007B4359">
      <w:pPr>
        <w:ind w:firstLineChars="0" w:firstLine="0"/>
      </w:pPr>
      <w:r w:rsidRPr="007B4359">
        <w:t>。</w:t>
      </w:r>
    </w:p>
    <w:p w:rsidR="007B4359" w:rsidRPr="007B4359" w:rsidRDefault="007B4359" w:rsidP="007B4359">
      <w:pPr>
        <w:ind w:firstLineChars="0" w:firstLine="0"/>
      </w:pPr>
      <w:r w:rsidRPr="007B4359">
        <w:t>2.1.1.2.1.2</w:t>
      </w:r>
      <w:r w:rsidRPr="007B4359">
        <w:t>疏散楼梯间地上部分靠外墙设置，能天然采光和自然通风、窗户开启面积满足排烟要求：楼梯、消防电梯前室</w:t>
      </w:r>
      <w:r w:rsidRPr="007B4359">
        <w:t>≥2</w:t>
      </w:r>
      <w:r w:rsidRPr="007B4359">
        <w:t>㎡，合用前室</w:t>
      </w:r>
      <w:r w:rsidRPr="007B4359">
        <w:t>≥3</w:t>
      </w:r>
      <w:r w:rsidRPr="007B4359">
        <w:t>㎡，楼梯间每五层之和</w:t>
      </w:r>
      <w:r w:rsidRPr="007B4359">
        <w:t>≥2</w:t>
      </w:r>
      <w:r w:rsidRPr="007B4359">
        <w:t>㎡。如不能天然采光和自然通风，应设置机械加压送风系统。地下疏散楼梯间为不能天然采光和自然通风的防烟楼梯间，设置机械加压送风系统。</w:t>
      </w:r>
    </w:p>
    <w:p w:rsidR="007B4359" w:rsidRPr="007B4359" w:rsidRDefault="007B4359" w:rsidP="007B4359">
      <w:pPr>
        <w:ind w:firstLineChars="0" w:firstLine="0"/>
      </w:pPr>
      <w:r w:rsidRPr="007B4359">
        <w:t>2.1.1.2.1.3</w:t>
      </w:r>
      <w:r w:rsidRPr="007B4359">
        <w:t>楼梯间、前室、合用前室外墙上的窗口与两侧门、窗、洞口最近边缘的水平距离大于等于</w:t>
      </w:r>
      <w:r w:rsidRPr="007B4359">
        <w:t>1.0m</w:t>
      </w:r>
      <w:r w:rsidRPr="007B4359">
        <w:t>。</w:t>
      </w:r>
    </w:p>
    <w:p w:rsidR="007B4359" w:rsidRPr="007B4359" w:rsidRDefault="007B4359" w:rsidP="007B4359">
      <w:pPr>
        <w:ind w:firstLineChars="0" w:firstLine="0"/>
      </w:pPr>
      <w:r w:rsidRPr="007B4359">
        <w:t>2.1.1.2.1.3.1</w:t>
      </w:r>
      <w:r w:rsidRPr="007B4359">
        <w:t>位于走道尽端的房间，仅设一个疏散门时，不仅满足建筑面积不大于</w:t>
      </w:r>
      <w:r w:rsidRPr="007B4359">
        <w:t>200m2</w:t>
      </w:r>
      <w:r w:rsidRPr="007B4359">
        <w:t>且疏散门的净宽度不小于</w:t>
      </w:r>
      <w:r w:rsidRPr="007B4359">
        <w:t>1</w:t>
      </w:r>
      <w:r w:rsidRPr="007B4359">
        <w:t>．</w:t>
      </w:r>
      <w:r w:rsidRPr="007B4359">
        <w:t>40m</w:t>
      </w:r>
      <w:r w:rsidRPr="007B4359">
        <w:t>。房间内最远一点至房门的直线距离</w:t>
      </w:r>
      <w:r w:rsidRPr="007B4359">
        <w:lastRenderedPageBreak/>
        <w:t>均不超过</w:t>
      </w:r>
      <w:r w:rsidRPr="007B4359">
        <w:t>15</w:t>
      </w:r>
      <w:r w:rsidRPr="007B4359">
        <w:t>米。</w:t>
      </w:r>
    </w:p>
    <w:p w:rsidR="007B4359" w:rsidRPr="007B4359" w:rsidRDefault="007B4359" w:rsidP="007B4359">
      <w:pPr>
        <w:ind w:firstLineChars="0" w:firstLine="0"/>
      </w:pPr>
      <w:r w:rsidRPr="007B4359">
        <w:t>2.1.1.2.1.3.2</w:t>
      </w:r>
      <w:r w:rsidRPr="007B4359">
        <w:t>人防工程内房间最远一点到房间门的距离均不大于</w:t>
      </w:r>
      <w:r w:rsidRPr="007B4359">
        <w:t>15</w:t>
      </w:r>
      <w:r w:rsidRPr="007B4359">
        <w:t>米。</w:t>
      </w:r>
    </w:p>
    <w:p w:rsidR="007B4359" w:rsidRPr="007B4359" w:rsidRDefault="007B4359" w:rsidP="007B4359">
      <w:pPr>
        <w:ind w:firstLineChars="0" w:firstLine="0"/>
      </w:pPr>
      <w:r w:rsidRPr="007B4359">
        <w:t>2.1.1.2.1.3.3</w:t>
      </w:r>
      <w:r w:rsidRPr="007B4359">
        <w:t>楼梯间在首层直通室外或在首层采用扩大的封闭楼梯间或防烟楼梯间前室。当层数不超过</w:t>
      </w:r>
      <w:r w:rsidRPr="007B4359">
        <w:t>4</w:t>
      </w:r>
      <w:r w:rsidRPr="007B4359">
        <w:t>层时，楼梯间到直通室外的门的距离不大于</w:t>
      </w:r>
      <w:r w:rsidRPr="007B4359">
        <w:t>15</w:t>
      </w:r>
      <w:r w:rsidRPr="007B4359">
        <w:t>米。</w:t>
      </w:r>
    </w:p>
    <w:p w:rsidR="007B4359" w:rsidRPr="007B4359" w:rsidRDefault="007B4359" w:rsidP="007B4359">
      <w:pPr>
        <w:ind w:firstLineChars="0" w:firstLine="0"/>
      </w:pPr>
      <w:r w:rsidRPr="007B4359">
        <w:t>2.1.1.2.2</w:t>
      </w:r>
      <w:r w:rsidRPr="007B4359">
        <w:t>疏散距离</w:t>
      </w:r>
    </w:p>
    <w:p w:rsidR="007B4359" w:rsidRPr="007B4359" w:rsidRDefault="007B4359" w:rsidP="007B4359">
      <w:pPr>
        <w:ind w:firstLineChars="0" w:firstLine="0"/>
      </w:pPr>
      <w:r w:rsidRPr="007B4359">
        <w:t>2.1.1.2.2.1</w:t>
      </w:r>
      <w:r w:rsidRPr="007B4359">
        <w:t>首层有两个或两个以上安全出口，建筑的安全出口和疏散门均分散布置，每个防火分区相邻两个安全出口以及每个房间相邻两个疏散门之间的水平距离不小于</w:t>
      </w:r>
      <w:r w:rsidRPr="007B4359">
        <w:t>5</w:t>
      </w:r>
      <w:r w:rsidRPr="007B4359">
        <w:t>米。</w:t>
      </w:r>
    </w:p>
    <w:p w:rsidR="007B4359" w:rsidRPr="007B4359" w:rsidRDefault="007B4359" w:rsidP="007B4359">
      <w:pPr>
        <w:ind w:firstLineChars="0" w:firstLine="0"/>
      </w:pPr>
      <w:r w:rsidRPr="007B4359">
        <w:t>2.1.1.2.2.1.1</w:t>
      </w:r>
      <w:r w:rsidRPr="007B4359">
        <w:t>地下汽车库设有自动灭火系统，最远工作地点至楼梯间的距离不超过</w:t>
      </w:r>
      <w:r w:rsidRPr="007B4359">
        <w:t>60</w:t>
      </w:r>
      <w:r w:rsidRPr="007B4359">
        <w:t>米。</w:t>
      </w:r>
    </w:p>
    <w:p w:rsidR="007B4359" w:rsidRPr="007B4359" w:rsidRDefault="007B4359" w:rsidP="007B4359">
      <w:pPr>
        <w:ind w:firstLineChars="0" w:firstLine="0"/>
      </w:pPr>
      <w:r w:rsidRPr="007B4359">
        <w:t>2.1.1.2.2.1.2</w:t>
      </w:r>
      <w:r w:rsidRPr="007B4359">
        <w:t>本工程位于两个安全出口之间的房间，房间门至最近的外部出口或楼梯间的最大距离不大于</w:t>
      </w:r>
      <w:r w:rsidRPr="007B4359">
        <w:t xml:space="preserve"> </w:t>
      </w:r>
      <w:r w:rsidRPr="007B4359">
        <w:t>米；位于袋形走道两侧或尽端的房间，房间门至最近的外部出口或楼梯间的最大距离不大于</w:t>
      </w:r>
      <w:r w:rsidRPr="007B4359">
        <w:t xml:space="preserve"> </w:t>
      </w:r>
      <w:r w:rsidRPr="007B4359">
        <w:t>米。符合</w:t>
      </w:r>
      <w:r w:rsidRPr="007B4359">
        <w:rPr>
          <w:u w:val="single"/>
        </w:rPr>
        <w:t> </w:t>
      </w:r>
      <w:r w:rsidRPr="007B4359">
        <w:rPr>
          <w:u w:val="single"/>
        </w:rPr>
        <w:t>《建筑设计防火规范》</w:t>
      </w:r>
      <w:r w:rsidRPr="007B4359">
        <w:rPr>
          <w:u w:val="single"/>
        </w:rPr>
        <w:t>GB 50016-2014</w:t>
      </w:r>
      <w:r w:rsidRPr="007B4359">
        <w:t>中第</w:t>
      </w:r>
      <w:r w:rsidRPr="007B4359">
        <w:t>5.5.17</w:t>
      </w:r>
      <w:r w:rsidRPr="007B4359">
        <w:t>条的规定</w:t>
      </w:r>
    </w:p>
    <w:p w:rsidR="007B4359" w:rsidRPr="007B4359" w:rsidRDefault="007B4359" w:rsidP="007B4359">
      <w:pPr>
        <w:ind w:firstLineChars="0" w:firstLine="0"/>
      </w:pPr>
      <w:r w:rsidRPr="007B4359">
        <w:t>2.1.1.2.2.1.3</w:t>
      </w:r>
      <w:r w:rsidRPr="007B4359">
        <w:t>房间内任一点至房间直通疏散走道的疏散门的直线距离，歌舞娱乐放映游艺场所</w:t>
      </w:r>
      <w:r w:rsidRPr="007B4359">
        <w:t>≤11.25</w:t>
      </w:r>
      <w:r w:rsidRPr="007B4359">
        <w:t>（</w:t>
      </w:r>
      <w:r w:rsidRPr="007B4359">
        <w:t>9×125%</w:t>
      </w:r>
      <w:r w:rsidRPr="007B4359">
        <w:t>）米；高层旅馆</w:t>
      </w:r>
      <w:r w:rsidRPr="007B4359">
        <w:t>≤18.75</w:t>
      </w:r>
      <w:r w:rsidRPr="007B4359">
        <w:t>（</w:t>
      </w:r>
      <w:r w:rsidRPr="007B4359">
        <w:t>15×125%</w:t>
      </w:r>
      <w:r w:rsidRPr="007B4359">
        <w:t>）米。</w:t>
      </w:r>
    </w:p>
    <w:p w:rsidR="007B4359" w:rsidRPr="007B4359" w:rsidRDefault="007B4359" w:rsidP="007B4359">
      <w:pPr>
        <w:ind w:firstLineChars="0" w:firstLine="0"/>
      </w:pPr>
      <w:r w:rsidRPr="007B4359">
        <w:t>2.1.1.2.2.2</w:t>
      </w:r>
      <w:r w:rsidRPr="007B4359">
        <w:t>公租房与商业部分为不同防火分区，间距</w:t>
      </w:r>
      <w:r w:rsidRPr="007B4359">
        <w:t>≥2.0</w:t>
      </w:r>
      <w:r w:rsidRPr="007B4359">
        <w:t>米。</w:t>
      </w:r>
    </w:p>
    <w:p w:rsidR="007B4359" w:rsidRPr="007B4359" w:rsidRDefault="007B4359" w:rsidP="007B4359">
      <w:pPr>
        <w:ind w:firstLineChars="0" w:firstLine="0"/>
      </w:pPr>
      <w:r w:rsidRPr="007B4359">
        <w:t>2.1.1.2.3</w:t>
      </w:r>
      <w:r w:rsidRPr="007B4359">
        <w:t>疏散宽度</w:t>
      </w:r>
    </w:p>
    <w:p w:rsidR="007B4359" w:rsidRPr="007B4359" w:rsidRDefault="007B4359" w:rsidP="007B4359">
      <w:pPr>
        <w:ind w:firstLineChars="0" w:firstLine="0"/>
      </w:pPr>
      <w:r w:rsidRPr="007B4359">
        <w:t>疏散宽度计算详见各子项防火分区示意图，各子项防火分区疏散宽度均满足本防火分区疏散人数要求，或借用相邻防火分区疏散部分人员但不超过本防火分区人员的</w:t>
      </w:r>
      <w:r w:rsidRPr="007B4359">
        <w:t>30%</w:t>
      </w:r>
      <w:r w:rsidRPr="007B4359">
        <w:t>，首层满足最大一层的防火疏散宽度要求。</w:t>
      </w:r>
    </w:p>
    <w:p w:rsidR="007B4359" w:rsidRPr="007B4359" w:rsidRDefault="007B4359" w:rsidP="007B4359">
      <w:pPr>
        <w:ind w:firstLineChars="0" w:firstLine="0"/>
      </w:pPr>
      <w:r w:rsidRPr="007B4359">
        <w:t>2.1.1.2.4</w:t>
      </w:r>
      <w:r w:rsidRPr="007B4359">
        <w:t>疏散最小净宽</w:t>
      </w:r>
    </w:p>
    <w:p w:rsidR="007B4359" w:rsidRPr="007B4359" w:rsidRDefault="007B4359" w:rsidP="007B4359">
      <w:pPr>
        <w:ind w:firstLineChars="0" w:firstLine="0"/>
      </w:pPr>
      <w:r w:rsidRPr="007B4359">
        <w:t>各疏散楼梯、出口、走廊的宽度满足规范对疏散宽度最小净宽的要求。首层安全出口净宽</w:t>
      </w:r>
      <w:r w:rsidRPr="007B4359">
        <w:t>≥1.1</w:t>
      </w:r>
      <w:r w:rsidRPr="007B4359">
        <w:t>米。</w:t>
      </w:r>
    </w:p>
    <w:p w:rsidR="007B4359" w:rsidRPr="007B4359" w:rsidRDefault="007B4359" w:rsidP="007B4359">
      <w:pPr>
        <w:ind w:firstLineChars="0" w:firstLine="0"/>
      </w:pPr>
      <w:r w:rsidRPr="007B4359">
        <w:lastRenderedPageBreak/>
        <w:t>2.1.1.3</w:t>
      </w:r>
      <w:r w:rsidRPr="007B4359">
        <w:t>地下车库区域</w:t>
      </w:r>
      <w:r w:rsidRPr="007B4359">
        <w:t>(</w:t>
      </w:r>
      <w:r w:rsidRPr="007B4359">
        <w:t>普通汽车库每个防火分区面积不大于</w:t>
      </w:r>
      <w:r w:rsidRPr="007B4359">
        <w:t>4000m²</w:t>
      </w:r>
      <w:r w:rsidRPr="007B4359">
        <w:t>；室内有车道且有人员停留的机械式汽车库防火分区面积不大于</w:t>
      </w:r>
      <w:r w:rsidRPr="007B4359">
        <w:t xml:space="preserve">2600m²) </w:t>
      </w:r>
      <w:r w:rsidRPr="007B4359">
        <w:t>：每个防火分区至少有</w:t>
      </w:r>
      <w:r w:rsidRPr="007B4359">
        <w:t>2</w:t>
      </w:r>
      <w:r w:rsidRPr="007B4359">
        <w:t>个直通室外的疏散出口。</w:t>
      </w:r>
    </w:p>
    <w:p w:rsidR="007B4359" w:rsidRPr="007B4359" w:rsidRDefault="007B4359" w:rsidP="007B4359">
      <w:pPr>
        <w:ind w:firstLineChars="0" w:firstLine="0"/>
      </w:pPr>
      <w:r w:rsidRPr="007B4359">
        <w:t>2.1.1.4</w:t>
      </w:r>
      <w:r w:rsidRPr="007B4359">
        <w:t>地下餐饮区域</w:t>
      </w:r>
      <w:r w:rsidRPr="007B4359">
        <w:t>(</w:t>
      </w:r>
      <w:r w:rsidRPr="007B4359">
        <w:t>每个防火分区面积不大于</w:t>
      </w:r>
      <w:r w:rsidRPr="007B4359">
        <w:t>1000m²)</w:t>
      </w:r>
      <w:r w:rsidRPr="007B4359">
        <w:t>：</w:t>
      </w:r>
      <w:r w:rsidRPr="007B4359">
        <w:t xml:space="preserve"> </w:t>
      </w:r>
      <w:r w:rsidRPr="007B4359">
        <w:t>每个防火分区至少有</w:t>
      </w:r>
      <w:r w:rsidRPr="007B4359">
        <w:t>1</w:t>
      </w:r>
      <w:r w:rsidRPr="007B4359">
        <w:t>个直通室外的疏散出口，并至少设有</w:t>
      </w:r>
      <w:r w:rsidRPr="007B4359">
        <w:t>1</w:t>
      </w:r>
      <w:r w:rsidRPr="007B4359">
        <w:t>个通向相邻防火分区的出口；当该防火分区通向相邻防火分区的疏散净宽度，不大于本防火分区总疏散宽度的</w:t>
      </w:r>
      <w:r w:rsidRPr="007B4359">
        <w:t>30%</w:t>
      </w:r>
      <w:r w:rsidRPr="007B4359">
        <w:t>，且整层总疏散宽度满足规范要求。</w:t>
      </w:r>
    </w:p>
    <w:p w:rsidR="007B4359" w:rsidRPr="007B4359" w:rsidRDefault="007B4359" w:rsidP="007B4359">
      <w:pPr>
        <w:ind w:firstLineChars="0" w:firstLine="0"/>
      </w:pPr>
      <w:r w:rsidRPr="007B4359">
        <w:t>2.1.1.5</w:t>
      </w:r>
      <w:r w:rsidRPr="007B4359">
        <w:t>地下设备用房</w:t>
      </w:r>
      <w:r w:rsidRPr="007B4359">
        <w:t>(</w:t>
      </w:r>
      <w:r w:rsidRPr="007B4359">
        <w:t>防火分区面积不大于</w:t>
      </w:r>
      <w:r w:rsidRPr="007B4359">
        <w:t>2000m²)</w:t>
      </w:r>
      <w:r w:rsidRPr="007B4359">
        <w:t>：</w:t>
      </w:r>
      <w:r w:rsidRPr="007B4359">
        <w:t xml:space="preserve"> </w:t>
      </w:r>
      <w:r w:rsidRPr="007B4359">
        <w:t>防火分区面积不大于</w:t>
      </w:r>
      <w:r w:rsidRPr="007B4359">
        <w:t>1000m²</w:t>
      </w:r>
      <w:r w:rsidRPr="007B4359">
        <w:t>时，每一防火分区至少有</w:t>
      </w:r>
      <w:r w:rsidRPr="007B4359">
        <w:t>1</w:t>
      </w:r>
      <w:r w:rsidRPr="007B4359">
        <w:t>个直通室外的出口，并至少设有一个通向相邻防火分区的出口；防火分区面积大于</w:t>
      </w:r>
      <w:r w:rsidRPr="007B4359">
        <w:t>1000m²</w:t>
      </w:r>
      <w:r w:rsidRPr="007B4359">
        <w:t>时，每一防火分区至少有</w:t>
      </w:r>
      <w:r w:rsidRPr="007B4359">
        <w:t>2</w:t>
      </w:r>
      <w:r w:rsidRPr="007B4359">
        <w:t>个直通室外的出口，</w:t>
      </w:r>
    </w:p>
    <w:p w:rsidR="007B4359" w:rsidRPr="007B4359" w:rsidRDefault="007B4359" w:rsidP="007B4359">
      <w:pPr>
        <w:ind w:firstLineChars="0" w:firstLine="0"/>
      </w:pPr>
      <w:r w:rsidRPr="007B4359">
        <w:t>2.1.1.6</w:t>
      </w:r>
      <w:r w:rsidRPr="007B4359">
        <w:t>自行车库及其他区域</w:t>
      </w:r>
      <w:r w:rsidRPr="007B4359">
        <w:t>(</w:t>
      </w:r>
      <w:r w:rsidRPr="007B4359">
        <w:t>每个防火分区面积不大于</w:t>
      </w:r>
      <w:r w:rsidRPr="007B4359">
        <w:t xml:space="preserve">1000m²) </w:t>
      </w:r>
      <w:r w:rsidRPr="007B4359">
        <w:t>每一防火分区至少有</w:t>
      </w:r>
      <w:r w:rsidRPr="007B4359">
        <w:t>1</w:t>
      </w:r>
      <w:r w:rsidRPr="007B4359">
        <w:t>个直通室外的出口，并至少设有</w:t>
      </w:r>
      <w:r w:rsidRPr="007B4359">
        <w:t>1</w:t>
      </w:r>
      <w:r w:rsidRPr="007B4359">
        <w:t>个通向相邻防火分区的出口。</w:t>
      </w:r>
    </w:p>
    <w:p w:rsidR="007B4359" w:rsidRPr="007B4359" w:rsidRDefault="007B4359" w:rsidP="007B4359">
      <w:pPr>
        <w:ind w:firstLineChars="0" w:firstLine="0"/>
      </w:pPr>
      <w:r w:rsidRPr="007B4359">
        <w:t>2.1.1.7</w:t>
      </w:r>
      <w:r w:rsidRPr="007B4359">
        <w:t>防烟分区</w:t>
      </w:r>
    </w:p>
    <w:p w:rsidR="007B4359" w:rsidRPr="007B4359" w:rsidRDefault="007B4359" w:rsidP="007B4359">
      <w:pPr>
        <w:ind w:firstLineChars="0" w:firstLine="0"/>
      </w:pPr>
      <w:r w:rsidRPr="007B4359">
        <w:t>每个防烟分区面积不大于</w:t>
      </w:r>
      <w:r w:rsidRPr="007B4359">
        <w:t>500</w:t>
      </w:r>
      <w:r w:rsidRPr="007B4359">
        <w:t>平米，采用隔墙、梁或高度不小于</w:t>
      </w:r>
      <w:r w:rsidRPr="007B4359">
        <w:t>500mm</w:t>
      </w:r>
      <w:r w:rsidRPr="007B4359">
        <w:t>的挡烟垂壁划分，精装修区域由精装修设计完成。</w:t>
      </w:r>
    </w:p>
    <w:p w:rsidR="007B4359" w:rsidRPr="007B4359" w:rsidRDefault="007B4359" w:rsidP="007B4359">
      <w:pPr>
        <w:ind w:firstLineChars="0" w:firstLine="0"/>
      </w:pPr>
      <w:r w:rsidRPr="007B4359">
        <w:t>2.1.2</w:t>
      </w:r>
      <w:r w:rsidRPr="007B4359">
        <w:t>地上</w:t>
      </w:r>
    </w:p>
    <w:p w:rsidR="007B4359" w:rsidRPr="007B4359" w:rsidRDefault="007B4359" w:rsidP="007B4359">
      <w:pPr>
        <w:ind w:firstLineChars="0" w:firstLine="0"/>
      </w:pPr>
      <w:r w:rsidRPr="007B4359">
        <w:t>2.1.2.1</w:t>
      </w:r>
      <w:r w:rsidRPr="007B4359">
        <w:t>本项目各层均为独立防火分区，分别设置防烟楼梯间</w:t>
      </w:r>
      <w:r w:rsidRPr="007B4359">
        <w:rPr>
          <w:u w:val="single"/>
        </w:rPr>
        <w:t>2</w:t>
      </w:r>
      <w:r w:rsidRPr="007B4359">
        <w:t>部，消防电梯</w:t>
      </w:r>
      <w:r w:rsidRPr="007B4359">
        <w:rPr>
          <w:u w:val="single"/>
        </w:rPr>
        <w:t>1</w:t>
      </w:r>
      <w:r w:rsidRPr="007B4359">
        <w:t>部，标准层户内最远点至户门的疏散距离均小于</w:t>
      </w:r>
      <w:r w:rsidRPr="007B4359">
        <w:t>20m</w:t>
      </w:r>
      <w:r w:rsidRPr="007B4359">
        <w:t>，户门至最近安全出口的安全距离均小于</w:t>
      </w:r>
      <w:r w:rsidRPr="007B4359">
        <w:t>20m</w:t>
      </w:r>
      <w:r w:rsidRPr="007B4359">
        <w:t>。楼梯间在首层直通室外，或在首层采用扩大的封闭楼梯间或防烟楼梯间前室。</w:t>
      </w:r>
    </w:p>
    <w:p w:rsidR="007B4359" w:rsidRPr="007B4359" w:rsidRDefault="007B4359" w:rsidP="007B4359">
      <w:pPr>
        <w:ind w:firstLineChars="0" w:firstLine="0"/>
      </w:pPr>
      <w:r w:rsidRPr="007B4359">
        <w:t>2.1.2.2</w:t>
      </w:r>
      <w:r w:rsidRPr="007B4359">
        <w:t>地下部分设有自动喷淋灭火系统的楼层，各房间门至最近安全出口的安全距离均小于</w:t>
      </w:r>
      <w:r w:rsidRPr="007B4359">
        <w:t>25m</w:t>
      </w:r>
      <w:r w:rsidRPr="007B4359">
        <w:t>（</w:t>
      </w:r>
      <w:r w:rsidRPr="007B4359">
        <w:t>+25%</w:t>
      </w:r>
      <w:r w:rsidRPr="007B4359">
        <w:t>），</w:t>
      </w:r>
    </w:p>
    <w:p w:rsidR="007B4359" w:rsidRPr="007B4359" w:rsidRDefault="007B4359" w:rsidP="007B4359">
      <w:pPr>
        <w:ind w:firstLineChars="0" w:firstLine="0"/>
      </w:pPr>
      <w:r w:rsidRPr="007B4359">
        <w:t>2.1.2.2.1</w:t>
      </w:r>
      <w:r w:rsidRPr="007B4359">
        <w:t>地上裙房部分每个防火分区均设有自动灭火系统，裙房因与高层建筑主</w:t>
      </w:r>
      <w:r w:rsidRPr="007B4359">
        <w:lastRenderedPageBreak/>
        <w:t>体之间未设置防火墙，防火分区面积按高层民用建筑划分，商业部分每个防火分区不超过</w:t>
      </w:r>
      <w:r w:rsidRPr="007B4359">
        <w:t>4000 m²</w:t>
      </w:r>
      <w:r w:rsidRPr="007B4359">
        <w:t>；办公部分每个防火分区不超过</w:t>
      </w:r>
      <w:r w:rsidRPr="007B4359">
        <w:t>3000 m²</w:t>
      </w:r>
      <w:r w:rsidRPr="007B4359">
        <w:t>。</w:t>
      </w:r>
    </w:p>
    <w:p w:rsidR="007B4359" w:rsidRPr="007B4359" w:rsidRDefault="007B4359" w:rsidP="007B4359">
      <w:pPr>
        <w:ind w:firstLineChars="0" w:firstLine="0"/>
      </w:pPr>
      <w:r w:rsidRPr="007B4359">
        <w:t>2.1.2.2.2</w:t>
      </w:r>
      <w:r w:rsidRPr="007B4359">
        <w:t>地上裙房部分每个防火分区均设有自动灭火系统，裙房与高层建筑主体之间设置防火墙，防火分区面积按多层民用建筑划分，商业部分每个防火分区不超过</w:t>
      </w:r>
      <w:r w:rsidRPr="007B4359">
        <w:t>5000 m²</w:t>
      </w:r>
      <w:r w:rsidRPr="007B4359">
        <w:t>；办公部分每个防火分区不超过</w:t>
      </w:r>
      <w:r w:rsidRPr="007B4359">
        <w:t>5000 m²</w:t>
      </w:r>
      <w:r w:rsidRPr="007B4359">
        <w:t>。</w:t>
      </w:r>
    </w:p>
    <w:p w:rsidR="007B4359" w:rsidRPr="007B4359" w:rsidRDefault="007B4359" w:rsidP="007B4359">
      <w:pPr>
        <w:ind w:firstLineChars="0" w:firstLine="0"/>
      </w:pPr>
      <w:r w:rsidRPr="007B4359">
        <w:t>2.1.2.2.3</w:t>
      </w:r>
      <w:r w:rsidRPr="007B4359">
        <w:t>建筑内设置自动扶梯、敞开楼梯等上下连通层的防火分区面积为连通部分上、下层叠加，叠加后的面积不超过</w:t>
      </w:r>
      <w:r w:rsidRPr="007B4359">
        <w:rPr>
          <w:u w:val="single"/>
        </w:rPr>
        <w:t> </w:t>
      </w:r>
      <w:r w:rsidRPr="007B4359">
        <w:rPr>
          <w:u w:val="single"/>
        </w:rPr>
        <w:t>《建筑设计防火规范》</w:t>
      </w:r>
      <w:r w:rsidRPr="007B4359">
        <w:rPr>
          <w:u w:val="single"/>
        </w:rPr>
        <w:t>GB 50016-2014</w:t>
      </w:r>
      <w:r w:rsidRPr="007B4359">
        <w:t>中第</w:t>
      </w:r>
      <w:r w:rsidRPr="007B4359">
        <w:t>5.3.1</w:t>
      </w:r>
      <w:r w:rsidRPr="007B4359">
        <w:t>条的规定每个防火分区的允许最大面积限值。</w:t>
      </w:r>
    </w:p>
    <w:p w:rsidR="007B4359" w:rsidRPr="007B4359" w:rsidRDefault="007B4359" w:rsidP="007B4359">
      <w:pPr>
        <w:ind w:firstLineChars="0" w:firstLine="0"/>
      </w:pPr>
      <w:r w:rsidRPr="007B4359">
        <w:t>2.1.2.2.4</w:t>
      </w:r>
      <w:r w:rsidRPr="007B4359">
        <w:t>两层及两层以上通高的高大中庭按照</w:t>
      </w:r>
      <w:r w:rsidRPr="007B4359">
        <w:rPr>
          <w:u w:val="single"/>
        </w:rPr>
        <w:t> </w:t>
      </w:r>
      <w:r w:rsidRPr="007B4359">
        <w:rPr>
          <w:u w:val="single"/>
        </w:rPr>
        <w:t>《建筑设计防火规范》</w:t>
      </w:r>
      <w:r w:rsidRPr="007B4359">
        <w:rPr>
          <w:u w:val="single"/>
        </w:rPr>
        <w:t>GB 50016-2014</w:t>
      </w:r>
      <w:r w:rsidRPr="007B4359">
        <w:t>中第</w:t>
      </w:r>
      <w:r w:rsidRPr="007B4359">
        <w:t xml:space="preserve">5.3.2 </w:t>
      </w:r>
      <w:r w:rsidRPr="007B4359">
        <w:t>条的规定，采取以下措施，其面积可不叠加计算。</w:t>
      </w:r>
      <w:r w:rsidRPr="007B4359">
        <w:t xml:space="preserve"> ① </w:t>
      </w:r>
      <w:r w:rsidRPr="007B4359">
        <w:t>与周围连通空间进行防火分隔：采用防火隔墙的耐火极限不低于</w:t>
      </w:r>
      <w:r w:rsidRPr="007B4359">
        <w:t>1.00h</w:t>
      </w:r>
      <w:r w:rsidRPr="007B4359">
        <w:t>；采用防火玻璃墙的耐火隔热性和耐火完整性不应低于</w:t>
      </w:r>
      <w:r w:rsidRPr="007B4359">
        <w:t>1.00h</w:t>
      </w:r>
      <w:r w:rsidRPr="007B4359">
        <w:t>，采用耐火完整性不低于</w:t>
      </w:r>
      <w:r w:rsidRPr="007B4359">
        <w:t>1.00h</w:t>
      </w:r>
      <w:r w:rsidRPr="007B4359">
        <w:t>的非隔热性防火玻璃墙时，设置自动喷水灭火系统进行保护；采用防火卷帘的耐火极限不应低于</w:t>
      </w:r>
      <w:r w:rsidRPr="007B4359">
        <w:t>3.00h</w:t>
      </w:r>
      <w:r w:rsidRPr="007B4359">
        <w:t>，并符合</w:t>
      </w:r>
      <w:r w:rsidRPr="007B4359">
        <w:rPr>
          <w:u w:val="single"/>
        </w:rPr>
        <w:t> </w:t>
      </w:r>
      <w:r w:rsidRPr="007B4359">
        <w:rPr>
          <w:u w:val="single"/>
        </w:rPr>
        <w:t>《建筑设计防火规范》</w:t>
      </w:r>
      <w:r w:rsidRPr="007B4359">
        <w:rPr>
          <w:u w:val="single"/>
        </w:rPr>
        <w:t>GB 50016-2014</w:t>
      </w:r>
      <w:r w:rsidRPr="007B4359">
        <w:t>中第</w:t>
      </w:r>
      <w:r w:rsidRPr="007B4359">
        <w:t>6.5.3</w:t>
      </w:r>
      <w:r w:rsidRPr="007B4359">
        <w:t>条的规定；与中庭相连通的门、窗，采用火灾时能自行关闭的甲级防火门、窗；</w:t>
      </w:r>
      <w:r w:rsidRPr="007B4359">
        <w:t xml:space="preserve"> ② </w:t>
      </w:r>
      <w:r w:rsidRPr="007B4359">
        <w:t>高层建筑内的中庭回廊设置自动喷水灭火系统和火灾自动报警系统；</w:t>
      </w:r>
      <w:r w:rsidRPr="007B4359">
        <w:t xml:space="preserve"> ③ </w:t>
      </w:r>
      <w:r w:rsidRPr="007B4359">
        <w:t>中庭设置排烟设施；</w:t>
      </w:r>
      <w:r w:rsidRPr="007B4359">
        <w:t xml:space="preserve"> ④ </w:t>
      </w:r>
      <w:r w:rsidRPr="007B4359">
        <w:t>中庭内不布置可燃物。</w:t>
      </w:r>
    </w:p>
    <w:p w:rsidR="007B4359" w:rsidRPr="007B4359" w:rsidRDefault="007B4359" w:rsidP="007B4359">
      <w:pPr>
        <w:ind w:firstLineChars="0" w:firstLine="0"/>
      </w:pPr>
      <w:r w:rsidRPr="007B4359">
        <w:t>2.1.2.2.5</w:t>
      </w:r>
      <w:r w:rsidRPr="007B4359">
        <w:t>防火分区具体详见防火分区图。各防火分区面积、规范允许的防火分区面积、防火疏散口数量如下：</w:t>
      </w:r>
      <w:r w:rsidRPr="007B4359">
        <w:rPr>
          <w:u w:val="single"/>
        </w:rPr>
        <w:t>xx</w:t>
      </w:r>
    </w:p>
    <w:p w:rsidR="007B4359" w:rsidRPr="007B4359" w:rsidRDefault="007B4359" w:rsidP="007B4359">
      <w:pPr>
        <w:ind w:firstLineChars="0" w:firstLine="0"/>
      </w:pPr>
      <w:r w:rsidRPr="007B4359">
        <w:t>2.1.2.3</w:t>
      </w:r>
      <w:r w:rsidRPr="007B4359">
        <w:t>地下自行车库内各任一点至最近安全出口的安全均小于</w:t>
      </w:r>
      <w:r w:rsidRPr="007B4359">
        <w:t>25m</w:t>
      </w:r>
      <w:r w:rsidRPr="007B4359">
        <w:t>（</w:t>
      </w:r>
      <w:r w:rsidRPr="007B4359">
        <w:t>+25%</w:t>
      </w:r>
      <w:r w:rsidRPr="007B4359">
        <w:t>）。</w:t>
      </w:r>
    </w:p>
    <w:p w:rsidR="007B4359" w:rsidRPr="007B4359" w:rsidRDefault="007B4359" w:rsidP="007B4359">
      <w:pPr>
        <w:ind w:firstLineChars="0" w:firstLine="0"/>
      </w:pPr>
      <w:r w:rsidRPr="007B4359">
        <w:t>二十二、节能设计专篇</w:t>
      </w:r>
    </w:p>
    <w:p w:rsidR="007B4359" w:rsidRPr="007B4359" w:rsidRDefault="007B4359" w:rsidP="007B4359">
      <w:pPr>
        <w:ind w:firstLineChars="0" w:firstLine="0"/>
      </w:pPr>
      <w:r w:rsidRPr="007B4359">
        <w:t>1</w:t>
      </w:r>
      <w:r>
        <w:t>.</w:t>
      </w:r>
      <w:r w:rsidRPr="007B4359">
        <w:t>节能概况</w:t>
      </w:r>
    </w:p>
    <w:p w:rsidR="007B4359" w:rsidRPr="007B4359" w:rsidRDefault="007B4359" w:rsidP="007B4359">
      <w:pPr>
        <w:ind w:firstLineChars="0" w:firstLine="0"/>
      </w:pPr>
      <w:r w:rsidRPr="007B4359">
        <w:rPr>
          <w:u w:val="single"/>
        </w:rPr>
        <w:t>本项目热工分区为《屋面工程质量验收规范》</w:t>
      </w:r>
      <w:r w:rsidRPr="007B4359">
        <w:rPr>
          <w:u w:val="single"/>
        </w:rPr>
        <w:t>GB50207-2012</w:t>
      </w:r>
      <w:r w:rsidRPr="007B4359">
        <w:t>1.1</w:t>
      </w:r>
      <w:r w:rsidRPr="007B4359">
        <w:rPr>
          <w:u w:val="single"/>
        </w:rPr>
        <w:t>朝向为南偏西</w:t>
      </w:r>
      <w:r w:rsidRPr="007B4359">
        <w:rPr>
          <w:u w:val="single"/>
        </w:rPr>
        <w:t>32.73°</w:t>
      </w:r>
      <w:r w:rsidRPr="007B4359">
        <w:rPr>
          <w:u w:val="single"/>
        </w:rPr>
        <w:t>，采用外墙外保温体系</w:t>
      </w:r>
    </w:p>
    <w:p w:rsidR="007B4359" w:rsidRPr="007B4359" w:rsidRDefault="007B4359" w:rsidP="007B4359">
      <w:pPr>
        <w:ind w:firstLineChars="0" w:firstLine="0"/>
      </w:pPr>
      <w:r w:rsidRPr="007B4359">
        <w:lastRenderedPageBreak/>
        <w:t>1.2</w:t>
      </w:r>
      <w:r w:rsidRPr="007B4359">
        <w:rPr>
          <w:u w:val="single"/>
        </w:rPr>
        <w:t>各朝向窗墙比如下。</w:t>
      </w:r>
    </w:p>
    <w:tbl>
      <w:tblPr>
        <w:tblW w:w="20490" w:type="dxa"/>
        <w:tblCellMar>
          <w:left w:w="0" w:type="dxa"/>
          <w:right w:w="0" w:type="dxa"/>
        </w:tblCellMar>
        <w:tblLook w:val="04A0" w:firstRow="1" w:lastRow="0" w:firstColumn="1" w:lastColumn="0" w:noHBand="0" w:noVBand="1"/>
      </w:tblPr>
      <w:tblGrid>
        <w:gridCol w:w="4288"/>
        <w:gridCol w:w="6195"/>
        <w:gridCol w:w="10007"/>
      </w:tblGrid>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朝向</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窗墙比</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窗墙比限值</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东</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西</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南</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北</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w:t>
            </w:r>
          </w:p>
        </w:tc>
      </w:tr>
    </w:tbl>
    <w:p w:rsidR="007B4359" w:rsidRPr="007B4359" w:rsidRDefault="007B4359" w:rsidP="007B4359">
      <w:pPr>
        <w:ind w:firstLineChars="0" w:firstLine="0"/>
      </w:pPr>
    </w:p>
    <w:p w:rsidR="007B4359" w:rsidRPr="007B4359" w:rsidRDefault="007B4359" w:rsidP="007B4359">
      <w:pPr>
        <w:ind w:firstLineChars="0" w:firstLine="0"/>
      </w:pPr>
      <w:r w:rsidRPr="007B4359">
        <w:t>1.3</w:t>
      </w:r>
      <w:r w:rsidRPr="007B4359">
        <w:rPr>
          <w:u w:val="single"/>
        </w:rPr>
        <w:t>供暖与非供暖空间如下表。</w:t>
      </w:r>
    </w:p>
    <w:tbl>
      <w:tblPr>
        <w:tblW w:w="20490" w:type="dxa"/>
        <w:tblCellMar>
          <w:left w:w="0" w:type="dxa"/>
          <w:right w:w="0" w:type="dxa"/>
        </w:tblCellMar>
        <w:tblLook w:val="04A0" w:firstRow="1" w:lastRow="0" w:firstColumn="1" w:lastColumn="0" w:noHBand="0" w:noVBand="1"/>
      </w:tblPr>
      <w:tblGrid>
        <w:gridCol w:w="14484"/>
        <w:gridCol w:w="6006"/>
      </w:tblGrid>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功能空间</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供暖与否</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住宅套型</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是</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住宅公共走道、楼梯间</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否</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商业</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是</w:t>
            </w:r>
          </w:p>
        </w:tc>
      </w:tr>
    </w:tbl>
    <w:p w:rsidR="007B4359" w:rsidRPr="007B4359" w:rsidRDefault="007B4359" w:rsidP="007B4359">
      <w:pPr>
        <w:ind w:firstLineChars="0" w:firstLine="0"/>
      </w:pPr>
    </w:p>
    <w:p w:rsidR="007B4359" w:rsidRPr="007B4359" w:rsidRDefault="007B4359" w:rsidP="007B4359">
      <w:pPr>
        <w:ind w:firstLineChars="0" w:firstLine="0"/>
      </w:pPr>
      <w:r w:rsidRPr="007B4359">
        <w:t>2</w:t>
      </w:r>
      <w:r>
        <w:t>.</w:t>
      </w:r>
      <w:r w:rsidRPr="007B4359">
        <w:t>节能设计</w:t>
      </w:r>
    </w:p>
    <w:p w:rsidR="007B4359" w:rsidRPr="007B4359" w:rsidRDefault="007B4359" w:rsidP="007B4359">
      <w:pPr>
        <w:ind w:firstLineChars="0" w:firstLine="0"/>
      </w:pPr>
      <w:r w:rsidRPr="007B4359">
        <w:t>2.1</w:t>
      </w:r>
      <w:r w:rsidRPr="007B4359">
        <w:t>围护结构热工性能指标</w:t>
      </w:r>
      <w:r w:rsidRPr="007B4359">
        <w:t> </w:t>
      </w:r>
    </w:p>
    <w:tbl>
      <w:tblPr>
        <w:tblW w:w="20490" w:type="dxa"/>
        <w:tblCellMar>
          <w:left w:w="0" w:type="dxa"/>
          <w:right w:w="0" w:type="dxa"/>
        </w:tblCellMar>
        <w:tblLook w:val="04A0" w:firstRow="1" w:lastRow="0" w:firstColumn="1" w:lastColumn="0" w:noHBand="0" w:noVBand="1"/>
      </w:tblPr>
      <w:tblGrid>
        <w:gridCol w:w="6343"/>
        <w:gridCol w:w="7100"/>
        <w:gridCol w:w="4200"/>
        <w:gridCol w:w="2847"/>
      </w:tblGrid>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选用保温材料</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导热系数</w:t>
            </w:r>
            <w:r w:rsidRPr="007B4359">
              <w:t>λ</w:t>
            </w:r>
            <w:r w:rsidRPr="007B4359">
              <w:t>（</w:t>
            </w:r>
            <w:r w:rsidRPr="007B4359">
              <w:t>W/(m*k)</w:t>
            </w: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密度</w:t>
            </w:r>
            <w:r w:rsidRPr="007B4359">
              <w:t>ρ(kg/m³)</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燃烧性能</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硬泡聚氨酯板（</w:t>
            </w:r>
            <w:r w:rsidRPr="007B4359">
              <w:t>PU</w:t>
            </w: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≤0.024</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20-80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B1</w:t>
            </w:r>
            <w:r w:rsidRPr="007B4359">
              <w:t>级</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极速聚苯板（</w:t>
            </w:r>
            <w:r w:rsidRPr="007B4359">
              <w:t>XPS</w:t>
            </w: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≤0.032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25-35</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B1</w:t>
            </w:r>
            <w:r w:rsidRPr="007B4359">
              <w:t>级</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模塑聚苯板（</w:t>
            </w:r>
            <w:r w:rsidRPr="007B4359">
              <w:t>EPS</w:t>
            </w: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≤0.042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18-22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B2</w:t>
            </w:r>
            <w:r w:rsidRPr="007B4359">
              <w:t>级</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加气混凝土砌块</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≤0.22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≤700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A</w:t>
            </w:r>
            <w:r w:rsidRPr="007B4359">
              <w:t>级</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岩棉板</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≤0.040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≥140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A</w:t>
            </w:r>
            <w:r w:rsidRPr="007B4359">
              <w:t>级</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憎水膨珠浆料</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≤0.052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≤250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A</w:t>
            </w:r>
            <w:r w:rsidRPr="007B4359">
              <w:t>级</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lastRenderedPageBreak/>
              <w:t>VIP</w:t>
            </w:r>
            <w:r w:rsidRPr="007B4359">
              <w:t>真空绝热板</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≤0.008</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200-300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A</w:t>
            </w:r>
            <w:r w:rsidRPr="007B4359">
              <w:t>级</w:t>
            </w:r>
          </w:p>
        </w:tc>
      </w:tr>
    </w:tbl>
    <w:p w:rsidR="007B4359" w:rsidRPr="007B4359" w:rsidRDefault="007B4359" w:rsidP="007B4359">
      <w:pPr>
        <w:ind w:firstLineChars="0" w:firstLine="0"/>
      </w:pPr>
    </w:p>
    <w:p w:rsidR="007B4359" w:rsidRPr="007B4359" w:rsidRDefault="007B4359" w:rsidP="007B4359">
      <w:pPr>
        <w:ind w:firstLineChars="0" w:firstLine="0"/>
      </w:pPr>
      <w:r w:rsidRPr="007B4359">
        <w:t>2.2</w:t>
      </w:r>
      <w:r w:rsidRPr="007B4359">
        <w:t>屋顶、外墙围护结构构造做法及性能指标</w:t>
      </w:r>
      <w:r w:rsidRPr="007B4359">
        <w:t> </w:t>
      </w:r>
    </w:p>
    <w:tbl>
      <w:tblPr>
        <w:tblW w:w="20490" w:type="dxa"/>
        <w:tblCellMar>
          <w:left w:w="0" w:type="dxa"/>
          <w:right w:w="0" w:type="dxa"/>
        </w:tblCellMar>
        <w:tblLook w:val="04A0" w:firstRow="1" w:lastRow="0" w:firstColumn="1" w:lastColumn="0" w:noHBand="0" w:noVBand="1"/>
      </w:tblPr>
      <w:tblGrid>
        <w:gridCol w:w="4699"/>
        <w:gridCol w:w="2216"/>
        <w:gridCol w:w="2656"/>
        <w:gridCol w:w="3597"/>
        <w:gridCol w:w="3873"/>
        <w:gridCol w:w="3449"/>
      </w:tblGrid>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部位</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保温材料厚度</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保温材料</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参考图集</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传热系数（</w:t>
            </w:r>
            <w:r w:rsidRPr="007B4359">
              <w:t>W/</w:t>
            </w:r>
            <w:r w:rsidRPr="007B4359">
              <w:t>（㎡</w:t>
            </w:r>
            <w:r w:rsidRPr="007B4359">
              <w:t>*k</w:t>
            </w: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K</w:t>
            </w:r>
            <w:r w:rsidRPr="007B4359">
              <w:t>限值（</w:t>
            </w:r>
            <w:r w:rsidRPr="007B4359">
              <w:t>W/</w:t>
            </w:r>
            <w:r w:rsidRPr="007B4359">
              <w:t>（㎡</w:t>
            </w:r>
            <w:r w:rsidRPr="007B4359">
              <w:t>*k</w:t>
            </w:r>
            <w:r w:rsidRPr="007B4359">
              <w:t>））</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屋</w:t>
            </w:r>
            <w:r w:rsidRPr="007B4359">
              <w:t>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80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极速聚苯板</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12BJ1-1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0.39</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0.40</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屋</w:t>
            </w:r>
            <w:r w:rsidRPr="007B4359">
              <w:t>2</w:t>
            </w:r>
            <w:r w:rsidRPr="007B4359">
              <w:t>（种植）</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60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极速聚苯板</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12BJ1-1</w:t>
            </w:r>
            <w:r w:rsidRPr="007B4359">
              <w:t>，种屋</w:t>
            </w:r>
            <w:r w:rsidRPr="007B4359">
              <w:t>7</w:t>
            </w:r>
            <w:r w:rsidRPr="007B4359">
              <w:t>改</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0.40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0.40</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外墙</w:t>
            </w:r>
            <w:r w:rsidRPr="007B4359">
              <w:t>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70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硬泡聚氨酯板</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13BJ2-12</w:t>
            </w:r>
            <w:r w:rsidRPr="007B4359">
              <w:t>，外墙</w:t>
            </w:r>
            <w:r w:rsidRPr="007B4359">
              <w:t>B1-4</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0.41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0.45</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外墙</w:t>
            </w:r>
            <w:r w:rsidRPr="007B4359">
              <w:t>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110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钢网憎水岩棉板</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13BJ2-12</w:t>
            </w:r>
            <w:r w:rsidRPr="007B4359">
              <w:t>，外墙</w:t>
            </w:r>
            <w:r w:rsidRPr="007B4359">
              <w:t>A1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0.43</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0.45</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架空和外挑楼板</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90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岩棉</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13BJ2-12</w:t>
            </w:r>
            <w:r w:rsidRPr="007B4359">
              <w:t>，棚温</w:t>
            </w:r>
            <w:r w:rsidRPr="007B4359">
              <w:t>4</w:t>
            </w:r>
            <w:r w:rsidRPr="007B4359">
              <w:t>改</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0.43</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0.45</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不供暖地下室顶板</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70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超细无机纤维</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13BJ2-12</w:t>
            </w:r>
            <w:r w:rsidRPr="007B4359">
              <w:t>，棚温</w:t>
            </w:r>
            <w:r w:rsidRPr="007B4359">
              <w:t>3</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0.48</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0.50</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分隔供暖与非供暖楼板</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20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超细无机纤维</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13BJ2-12</w:t>
            </w:r>
            <w:r w:rsidRPr="007B4359">
              <w:t>，棚温</w:t>
            </w:r>
            <w:r w:rsidRPr="007B4359">
              <w:t>3</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1.28</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1.50</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分隔供暖与非供暖隔墙</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25</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SF</w:t>
            </w:r>
            <w:r w:rsidRPr="007B4359">
              <w:t>憎水膨珠浆料</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13BJ2-12</w:t>
            </w:r>
            <w:r w:rsidRPr="007B4359">
              <w:t>，内墙温</w:t>
            </w:r>
            <w:r w:rsidRPr="007B4359">
              <w:t>4B1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1.42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1.50</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变形缝墙（两侧墙内保温）</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300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岩棉</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13BJ2-12</w:t>
            </w:r>
            <w:r w:rsidRPr="007B4359">
              <w:t>，</w:t>
            </w:r>
            <w:r w:rsidRPr="007B4359">
              <w:t>P91\92\93</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0.60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0.60</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凸窗不透明顶部、底部和侧面</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110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岩棉</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13BJ2-12</w:t>
            </w:r>
            <w:r w:rsidRPr="007B4359">
              <w:t>，外墙</w:t>
            </w:r>
            <w:r w:rsidRPr="007B4359">
              <w:t>A1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0.43</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0.45</w:t>
            </w:r>
          </w:p>
        </w:tc>
      </w:tr>
    </w:tbl>
    <w:p w:rsidR="007B4359" w:rsidRPr="007B4359" w:rsidRDefault="007B4359" w:rsidP="007B4359">
      <w:pPr>
        <w:ind w:firstLineChars="0" w:firstLine="0"/>
      </w:pPr>
    </w:p>
    <w:p w:rsidR="007B4359" w:rsidRPr="007B4359" w:rsidRDefault="007B4359" w:rsidP="007B4359">
      <w:pPr>
        <w:ind w:firstLineChars="0" w:firstLine="0"/>
      </w:pPr>
      <w:r w:rsidRPr="007B4359">
        <w:t>2.3</w:t>
      </w:r>
      <w:r w:rsidRPr="007B4359">
        <w:t>外门窗构造做法及性能指标</w:t>
      </w:r>
      <w:r w:rsidRPr="007B4359">
        <w:t> </w:t>
      </w:r>
    </w:p>
    <w:tbl>
      <w:tblPr>
        <w:tblW w:w="20490" w:type="dxa"/>
        <w:tblCellMar>
          <w:left w:w="0" w:type="dxa"/>
          <w:right w:w="0" w:type="dxa"/>
        </w:tblCellMar>
        <w:tblLook w:val="04A0" w:firstRow="1" w:lastRow="0" w:firstColumn="1" w:lastColumn="0" w:noHBand="0" w:noVBand="1"/>
      </w:tblPr>
      <w:tblGrid>
        <w:gridCol w:w="2676"/>
        <w:gridCol w:w="4360"/>
        <w:gridCol w:w="4016"/>
        <w:gridCol w:w="4715"/>
        <w:gridCol w:w="4723"/>
      </w:tblGrid>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部位</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框料选型</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玻璃种类</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间隔层气体及其厚度</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传热系数（</w:t>
            </w:r>
            <w:r w:rsidRPr="007B4359">
              <w:t>W/m*k</w:t>
            </w:r>
            <w:r w:rsidRPr="007B4359">
              <w:t>）</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地上外门窗</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60</w:t>
            </w:r>
            <w:r w:rsidRPr="007B4359">
              <w:t>系列断桥铝合金</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5+12A+5+12A+5</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12</w:t>
            </w:r>
            <w:r w:rsidRPr="007B4359">
              <w:t>氩气</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2.0</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地下外门窗</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60</w:t>
            </w:r>
            <w:r w:rsidRPr="007B4359">
              <w:t>系列塑钢</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5+9A+5+9A+5</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9</w:t>
            </w:r>
            <w:r w:rsidRPr="007B4359">
              <w:t>氩气</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2.0</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户门</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钢制门</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2.0</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lastRenderedPageBreak/>
              <w:t>单元外门</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铝合金玻璃外门</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3.0</w:t>
            </w:r>
          </w:p>
        </w:tc>
      </w:tr>
    </w:tbl>
    <w:p w:rsidR="007B4359" w:rsidRPr="007B4359" w:rsidRDefault="007B4359" w:rsidP="007B4359">
      <w:pPr>
        <w:ind w:firstLineChars="0" w:firstLine="0"/>
      </w:pPr>
    </w:p>
    <w:p w:rsidR="007B4359" w:rsidRPr="007B4359" w:rsidRDefault="007B4359" w:rsidP="007B4359">
      <w:pPr>
        <w:ind w:firstLineChars="0" w:firstLine="0"/>
      </w:pPr>
      <w:r w:rsidRPr="007B4359">
        <w:t>2.4</w:t>
      </w:r>
      <w:r w:rsidRPr="007B4359">
        <w:t>其他说明</w:t>
      </w:r>
    </w:p>
    <w:p w:rsidR="007B4359" w:rsidRPr="007B4359" w:rsidRDefault="007B4359" w:rsidP="007B4359">
      <w:pPr>
        <w:ind w:firstLineChars="0" w:firstLine="0"/>
      </w:pPr>
      <w:r w:rsidRPr="007B4359">
        <w:t>2.4.1</w:t>
      </w:r>
      <w:r w:rsidRPr="007B4359">
        <w:rPr>
          <w:u w:val="single"/>
        </w:rPr>
        <w:t>中空玻璃单片厚度应符合《建筑玻璃应用技术规程》的有关规定，玻璃颜色为无色。</w:t>
      </w:r>
    </w:p>
    <w:p w:rsidR="007B4359" w:rsidRPr="007B4359" w:rsidRDefault="007B4359" w:rsidP="007B4359">
      <w:pPr>
        <w:ind w:firstLineChars="0" w:firstLine="0"/>
      </w:pPr>
      <w:r w:rsidRPr="007B4359">
        <w:t>2.4.2</w:t>
      </w:r>
      <w:r w:rsidRPr="007B4359">
        <w:rPr>
          <w:u w:val="single"/>
        </w:rPr>
        <w:t>外门窗框洞口周边侧墙及女儿墙、雨棚、空调室外机隔板等外墙挑出构件采取阻断热桥的措施，图纸中未给出节点的做法处皆抹</w:t>
      </w:r>
      <w:r w:rsidRPr="007B4359">
        <w:rPr>
          <w:u w:val="single"/>
        </w:rPr>
        <w:t>30</w:t>
      </w:r>
      <w:r w:rsidRPr="007B4359">
        <w:rPr>
          <w:u w:val="single"/>
        </w:rPr>
        <w:t>厚膨胀玻化微珠保温砂浆。外门窗框与洞口之间用聚氨酯填实并用密封膏嵌缝。</w:t>
      </w:r>
    </w:p>
    <w:p w:rsidR="007B4359" w:rsidRPr="007B4359" w:rsidRDefault="007B4359" w:rsidP="007B4359">
      <w:pPr>
        <w:ind w:firstLineChars="0" w:firstLine="0"/>
      </w:pPr>
      <w:r w:rsidRPr="007B4359">
        <w:t>二十三、绿色设计专篇</w:t>
      </w:r>
    </w:p>
    <w:p w:rsidR="007B4359" w:rsidRPr="007B4359" w:rsidRDefault="007B4359" w:rsidP="007B4359">
      <w:pPr>
        <w:ind w:firstLineChars="0" w:firstLine="0"/>
      </w:pPr>
      <w:r w:rsidRPr="007B4359">
        <w:t>二十四、装配式建筑设计专篇</w:t>
      </w:r>
    </w:p>
    <w:p w:rsidR="007B4359" w:rsidRPr="007B4359" w:rsidRDefault="007B4359" w:rsidP="007B4359">
      <w:pPr>
        <w:ind w:firstLineChars="0" w:firstLine="0"/>
      </w:pPr>
      <w:r w:rsidRPr="007B4359">
        <w:t>1</w:t>
      </w:r>
      <w:r>
        <w:t>.</w:t>
      </w:r>
      <w:r w:rsidRPr="007B4359">
        <w:t>设计概况</w:t>
      </w:r>
    </w:p>
    <w:p w:rsidR="007B4359" w:rsidRPr="007B4359" w:rsidRDefault="007B4359" w:rsidP="007B4359">
      <w:pPr>
        <w:ind w:firstLineChars="0" w:firstLine="0"/>
      </w:pPr>
      <w:r w:rsidRPr="007B4359">
        <w:t>1.1</w:t>
      </w:r>
      <w:r w:rsidRPr="007B4359">
        <w:rPr>
          <w:u w:val="single"/>
        </w:rPr>
        <w:t>采用</w:t>
      </w:r>
      <w:r w:rsidRPr="007B4359">
        <w:rPr>
          <w:u w:val="single"/>
        </w:rPr>
        <w:t>PC</w:t>
      </w:r>
      <w:r w:rsidRPr="007B4359">
        <w:rPr>
          <w:u w:val="single"/>
        </w:rPr>
        <w:t>预制装配式混凝土技术，符合标准化设计、工厂化生产、装配式施工、一体化装修、信息化管理的工业化建筑基本特征。采用装配式建造的建筑工程的总建设规模符合市住房城乡建设委、市规划委等相关部门相关法规规定要求。</w:t>
      </w:r>
    </w:p>
    <w:p w:rsidR="007B4359" w:rsidRPr="007B4359" w:rsidRDefault="007B4359" w:rsidP="007B4359">
      <w:pPr>
        <w:ind w:firstLineChars="0" w:firstLine="0"/>
      </w:pPr>
      <w:r w:rsidRPr="007B4359">
        <w:t>1.2</w:t>
      </w:r>
      <w:r w:rsidRPr="007B4359">
        <w:rPr>
          <w:u w:val="single"/>
        </w:rPr>
        <w:t>装配式结构的位置为</w:t>
      </w:r>
    </w:p>
    <w:tbl>
      <w:tblPr>
        <w:tblW w:w="20490" w:type="dxa"/>
        <w:tblCellMar>
          <w:left w:w="0" w:type="dxa"/>
          <w:right w:w="0" w:type="dxa"/>
        </w:tblCellMar>
        <w:tblLook w:val="04A0" w:firstRow="1" w:lastRow="0" w:firstColumn="1" w:lastColumn="0" w:noHBand="0" w:noVBand="1"/>
      </w:tblPr>
      <w:tblGrid>
        <w:gridCol w:w="12918"/>
        <w:gridCol w:w="7572"/>
      </w:tblGrid>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装配式结构位置</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是否装配</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地下</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否</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地上一层</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是</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地上二层及以上</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是</w:t>
            </w:r>
          </w:p>
        </w:tc>
      </w:tr>
    </w:tbl>
    <w:p w:rsidR="007B4359" w:rsidRPr="007B4359" w:rsidRDefault="007B4359" w:rsidP="007B4359">
      <w:pPr>
        <w:ind w:firstLineChars="0" w:firstLine="0"/>
      </w:pPr>
    </w:p>
    <w:p w:rsidR="007B4359" w:rsidRPr="007B4359" w:rsidRDefault="007B4359" w:rsidP="007B4359">
      <w:pPr>
        <w:ind w:firstLineChars="0" w:firstLine="0"/>
      </w:pPr>
      <w:r w:rsidRPr="007B4359">
        <w:rPr>
          <w:u w:val="single"/>
        </w:rPr>
        <w:t>，具体配置如下表</w:t>
      </w:r>
    </w:p>
    <w:tbl>
      <w:tblPr>
        <w:tblW w:w="20490" w:type="dxa"/>
        <w:tblCellMar>
          <w:left w:w="0" w:type="dxa"/>
          <w:right w:w="0" w:type="dxa"/>
        </w:tblCellMar>
        <w:tblLook w:val="04A0" w:firstRow="1" w:lastRow="0" w:firstColumn="1" w:lastColumn="0" w:noHBand="0" w:noVBand="1"/>
      </w:tblPr>
      <w:tblGrid>
        <w:gridCol w:w="1277"/>
        <w:gridCol w:w="1876"/>
        <w:gridCol w:w="1276"/>
        <w:gridCol w:w="1276"/>
        <w:gridCol w:w="1576"/>
        <w:gridCol w:w="1276"/>
        <w:gridCol w:w="1276"/>
        <w:gridCol w:w="1576"/>
        <w:gridCol w:w="1876"/>
        <w:gridCol w:w="2177"/>
        <w:gridCol w:w="1276"/>
        <w:gridCol w:w="1876"/>
        <w:gridCol w:w="1876"/>
      </w:tblGrid>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子项名称</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预制夹心外墙</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预制内墙</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叠合楼板</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预制女儿墙</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预制楼梯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叠合阳台</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预制空调板</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预制外挂墙板</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装饰混凝土饰面</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模数协调</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整体外墙装配</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装配式内装修</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r>
    </w:tbl>
    <w:p w:rsidR="007B4359" w:rsidRPr="007B4359" w:rsidRDefault="007B4359" w:rsidP="007B4359">
      <w:pPr>
        <w:ind w:firstLineChars="0" w:firstLine="0"/>
      </w:pPr>
    </w:p>
    <w:p w:rsidR="007B4359" w:rsidRPr="007B4359" w:rsidRDefault="007B4359" w:rsidP="007B4359">
      <w:pPr>
        <w:ind w:firstLineChars="0" w:firstLine="0"/>
      </w:pPr>
      <w:r w:rsidRPr="007B4359">
        <w:t>2</w:t>
      </w:r>
      <w:r>
        <w:t>.</w:t>
      </w:r>
      <w:r w:rsidRPr="007B4359">
        <w:t>总平面设计</w:t>
      </w:r>
    </w:p>
    <w:p w:rsidR="007B4359" w:rsidRPr="007B4359" w:rsidRDefault="007B4359" w:rsidP="007B4359">
      <w:pPr>
        <w:ind w:firstLineChars="0" w:firstLine="0"/>
      </w:pPr>
      <w:r w:rsidRPr="007B4359">
        <w:t>2.1</w:t>
      </w:r>
      <w:r w:rsidRPr="007B4359">
        <w:t>外部运输条件</w:t>
      </w:r>
      <w:r w:rsidRPr="007B4359">
        <w:t> </w:t>
      </w:r>
      <w:r w:rsidRPr="007B4359">
        <w:rPr>
          <w:u w:val="single"/>
        </w:rPr>
        <w:t>预制构件的运输距离宜控制在</w:t>
      </w:r>
      <w:r w:rsidRPr="007B4359">
        <w:rPr>
          <w:u w:val="single"/>
        </w:rPr>
        <w:t>150km</w:t>
      </w:r>
      <w:r w:rsidRPr="007B4359">
        <w:rPr>
          <w:u w:val="single"/>
        </w:rPr>
        <w:t>以内，本项目建设地点</w:t>
      </w:r>
      <w:r w:rsidRPr="007B4359">
        <w:rPr>
          <w:u w:val="single"/>
        </w:rPr>
        <w:lastRenderedPageBreak/>
        <w:t>距预制构件厂运输距离约为</w:t>
      </w:r>
      <w:r w:rsidRPr="007B4359">
        <w:rPr>
          <w:u w:val="single"/>
        </w:rPr>
        <w:t>70km</w:t>
      </w:r>
      <w:r w:rsidRPr="007B4359">
        <w:rPr>
          <w:u w:val="single"/>
        </w:rPr>
        <w:t>，外部道路交通条件便捷，构件运输中应综合考虑限高、限宽和限重的影响。</w:t>
      </w:r>
    </w:p>
    <w:p w:rsidR="007B4359" w:rsidRPr="007B4359" w:rsidRDefault="007B4359" w:rsidP="007B4359">
      <w:pPr>
        <w:ind w:firstLineChars="0" w:firstLine="0"/>
      </w:pPr>
      <w:r w:rsidRPr="007B4359">
        <w:t>2.2</w:t>
      </w:r>
      <w:r w:rsidRPr="007B4359">
        <w:t>内部运输条件</w:t>
      </w:r>
      <w:r w:rsidRPr="007B4359">
        <w:t> </w:t>
      </w:r>
      <w:r w:rsidRPr="007B4359">
        <w:rPr>
          <w:u w:val="single"/>
        </w:rPr>
        <w:t>场地内部消防环路，既可作为施工临时通道使用，也能满足构件运输车辆的要求，施工单位在施工现场及道路硬化工程中，应保证构件运输通道满足运输车辆的荷载要求。如通道上有地下建构筑物，应校核其顶板荷载。推荐采用</w:t>
      </w:r>
      <w:r w:rsidRPr="007B4359">
        <w:rPr>
          <w:u w:val="single"/>
        </w:rPr>
        <w:t>200mm</w:t>
      </w:r>
      <w:r w:rsidRPr="007B4359">
        <w:rPr>
          <w:u w:val="single"/>
        </w:rPr>
        <w:t>厚的预制混凝土施工垫块，实现循环使用，减少材料浪费及建筑垃圾。</w:t>
      </w:r>
    </w:p>
    <w:p w:rsidR="007B4359" w:rsidRPr="007B4359" w:rsidRDefault="007B4359" w:rsidP="007B4359">
      <w:pPr>
        <w:ind w:firstLineChars="0" w:firstLine="0"/>
      </w:pPr>
      <w:r w:rsidRPr="007B4359">
        <w:t>2.3</w:t>
      </w:r>
      <w:r w:rsidRPr="007B4359">
        <w:t>构件存放</w:t>
      </w:r>
      <w:r w:rsidRPr="007B4359">
        <w:t> </w:t>
      </w:r>
      <w:r w:rsidRPr="007B4359">
        <w:rPr>
          <w:u w:val="single"/>
        </w:rPr>
        <w:t>总平面设计中各楼间距除考虑日照及防火要求外，同时预留合理场地，满足预制构件的现场临时存放的需求。构件现场临时存放应密闭管理，并设置安全可靠的临时存放设施，避免构件翻覆、掉落造成安全事故。</w:t>
      </w:r>
    </w:p>
    <w:p w:rsidR="007B4359" w:rsidRPr="007B4359" w:rsidRDefault="007B4359" w:rsidP="007B4359">
      <w:pPr>
        <w:ind w:firstLineChars="0" w:firstLine="0"/>
      </w:pPr>
      <w:r w:rsidRPr="007B4359">
        <w:t>2.4</w:t>
      </w:r>
      <w:r w:rsidRPr="007B4359">
        <w:t>构件吊装</w:t>
      </w:r>
      <w:r w:rsidRPr="007B4359">
        <w:t> </w:t>
      </w:r>
      <w:r w:rsidRPr="007B4359">
        <w:rPr>
          <w:u w:val="single"/>
        </w:rPr>
        <w:t>总平面图中塔吊位置的选择以安全、经济、合理为原则，本工程结合各楼周边场地情况，以及构件重量和塔吊悬臂半径的条件，建议塔吊位置和预制构件堆放场地均设置在各楼南侧，塔吊位置的最终确定应根据现场施工方案进行调整。构件吊装过程中应制定施工保护措施，避免构件翻覆、掉落造成安全事故。</w:t>
      </w:r>
    </w:p>
    <w:p w:rsidR="007B4359" w:rsidRPr="007B4359" w:rsidRDefault="007B4359" w:rsidP="007B4359">
      <w:pPr>
        <w:ind w:firstLineChars="0" w:firstLine="0"/>
      </w:pPr>
      <w:r w:rsidRPr="007B4359">
        <w:t>3</w:t>
      </w:r>
      <w:r>
        <w:t>.</w:t>
      </w:r>
      <w:r w:rsidRPr="007B4359">
        <w:t>建筑设计</w:t>
      </w:r>
    </w:p>
    <w:p w:rsidR="007B4359" w:rsidRPr="007B4359" w:rsidRDefault="007B4359" w:rsidP="007B4359">
      <w:pPr>
        <w:ind w:firstLineChars="0" w:firstLine="0"/>
      </w:pPr>
      <w:r w:rsidRPr="007B4359">
        <w:t>3.1</w:t>
      </w:r>
      <w:r w:rsidRPr="007B4359">
        <w:t>标准化设计</w:t>
      </w:r>
      <w:r w:rsidRPr="007B4359">
        <w:t> </w:t>
      </w:r>
      <w:r w:rsidRPr="007B4359">
        <w:rPr>
          <w:u w:val="single"/>
        </w:rPr>
        <w:t>建筑设计依据国家标准《建筑模数协调标准》</w:t>
      </w:r>
      <w:r w:rsidRPr="007B4359">
        <w:rPr>
          <w:u w:val="single"/>
        </w:rPr>
        <w:t>GB/T 50002-2013</w:t>
      </w:r>
      <w:r w:rsidRPr="007B4359">
        <w:rPr>
          <w:u w:val="single"/>
        </w:rPr>
        <w:t>，套型开间、进深采用</w:t>
      </w:r>
      <w:r w:rsidRPr="007B4359">
        <w:rPr>
          <w:u w:val="single"/>
        </w:rPr>
        <w:t>3nM</w:t>
      </w:r>
      <w:r w:rsidRPr="007B4359">
        <w:rPr>
          <w:u w:val="single"/>
        </w:rPr>
        <w:t>和</w:t>
      </w:r>
      <w:r w:rsidRPr="007B4359">
        <w:rPr>
          <w:u w:val="single"/>
        </w:rPr>
        <w:t>2nM</w:t>
      </w:r>
      <w:r w:rsidRPr="007B4359">
        <w:rPr>
          <w:u w:val="single"/>
        </w:rPr>
        <w:t>的模数数列进行平面尺寸控制。单体设计采用标准套型，重复利用率高。套型平面规整，没有过大凹凸变化，承重墙上下贯通，符合结构抗震安全要求。构件连接节点采用标准化设计，符合安全、经济、方便施工的要求。预制楼梯段为一种，占同类预制构件总个数比例为</w:t>
      </w:r>
      <w:r w:rsidRPr="007B4359">
        <w:rPr>
          <w:u w:val="single"/>
        </w:rPr>
        <w:t>100%</w:t>
      </w:r>
      <w:r w:rsidRPr="007B4359">
        <w:rPr>
          <w:u w:val="single"/>
        </w:rPr>
        <w:t>。</w:t>
      </w:r>
    </w:p>
    <w:p w:rsidR="007B4359" w:rsidRPr="007B4359" w:rsidRDefault="007B4359" w:rsidP="007B4359">
      <w:pPr>
        <w:ind w:firstLineChars="0" w:firstLine="0"/>
      </w:pPr>
      <w:r w:rsidRPr="007B4359">
        <w:t>3.1.1</w:t>
      </w:r>
      <w:r w:rsidRPr="007B4359">
        <w:rPr>
          <w:u w:val="single"/>
        </w:rPr>
        <w:t>本工程装配式混凝土结构预制构件率另详结施。</w:t>
      </w:r>
    </w:p>
    <w:p w:rsidR="007B4359" w:rsidRPr="007B4359" w:rsidRDefault="007B4359" w:rsidP="007B4359">
      <w:pPr>
        <w:ind w:firstLineChars="0" w:firstLine="0"/>
      </w:pPr>
      <w:r w:rsidRPr="007B4359">
        <w:t>3.2</w:t>
      </w:r>
      <w:r w:rsidRPr="007B4359">
        <w:t>建筑构件、部品装配率</w:t>
      </w:r>
      <w:r w:rsidRPr="007B4359">
        <w:t> </w:t>
      </w:r>
    </w:p>
    <w:tbl>
      <w:tblPr>
        <w:tblW w:w="20490" w:type="dxa"/>
        <w:tblCellMar>
          <w:left w:w="0" w:type="dxa"/>
          <w:right w:w="0" w:type="dxa"/>
        </w:tblCellMar>
        <w:tblLook w:val="04A0" w:firstRow="1" w:lastRow="0" w:firstColumn="1" w:lastColumn="0" w:noHBand="0" w:noVBand="1"/>
      </w:tblPr>
      <w:tblGrid>
        <w:gridCol w:w="2729"/>
        <w:gridCol w:w="3910"/>
        <w:gridCol w:w="2918"/>
        <w:gridCol w:w="1254"/>
        <w:gridCol w:w="1254"/>
        <w:gridCol w:w="8425"/>
      </w:tblGrid>
      <w:tr w:rsidR="007B4359" w:rsidRPr="007B4359" w:rsidTr="007B4359">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评分项</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评价要求</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评价分值</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实际得分</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说明</w:t>
            </w:r>
          </w:p>
        </w:tc>
      </w:tr>
      <w:tr w:rsidR="007B4359" w:rsidRPr="007B4359" w:rsidTr="007B4359">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外围护墙（</w:t>
            </w:r>
            <w:r w:rsidRPr="007B4359">
              <w:t>22</w:t>
            </w: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非砌筑</w:t>
            </w: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应用比例</w:t>
            </w:r>
            <w:r w:rsidRPr="007B4359">
              <w:t>≥80%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±0.000</w:t>
            </w:r>
            <w:r w:rsidRPr="007B4359">
              <w:t>以上蒸压加气混凝土条板＞</w:t>
            </w:r>
            <w:r w:rsidRPr="007B4359">
              <w:t>80%</w:t>
            </w:r>
          </w:p>
        </w:tc>
      </w:tr>
      <w:tr w:rsidR="007B4359" w:rsidRPr="007B4359" w:rsidTr="007B4359">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墙体与保温装饰一体化</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50%≤</w:t>
            </w:r>
            <w:r w:rsidRPr="007B4359">
              <w:t>应用比例＜</w:t>
            </w:r>
            <w:r w:rsidRPr="007B4359">
              <w:t>80%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5</w:t>
            </w:r>
            <w:r w:rsidRPr="007B4359">
              <w:t>～</w:t>
            </w:r>
            <w:r w:rsidRPr="007B4359">
              <w:t>10*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6.45</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±0.000</w:t>
            </w:r>
            <w:r w:rsidRPr="007B4359">
              <w:t>以上玻璃幕墙占比</w:t>
            </w:r>
            <w:r w:rsidRPr="007B4359">
              <w:t>64.5%</w:t>
            </w:r>
          </w:p>
        </w:tc>
      </w:tr>
      <w:tr w:rsidR="007B4359" w:rsidRPr="007B4359" w:rsidTr="007B4359">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应用比例</w:t>
            </w:r>
            <w:r w:rsidRPr="007B4359">
              <w:t>≥80%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lastRenderedPageBreak/>
              <w:t>内隔墙（</w:t>
            </w:r>
            <w:r w:rsidRPr="007B4359">
              <w:t>22</w:t>
            </w: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非砌筑</w:t>
            </w: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应用比例</w:t>
            </w:r>
            <w:r w:rsidRPr="007B4359">
              <w:t>≥50%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±0.000</w:t>
            </w:r>
            <w:r w:rsidRPr="007B4359">
              <w:t>以上蒸压加气混凝土条板和轻钢龙骨硅酸钙复合板</w:t>
            </w:r>
            <w:r w:rsidRPr="007B4359">
              <w:t xml:space="preserve"> </w:t>
            </w:r>
            <w:r w:rsidRPr="007B4359">
              <w:t>＞</w:t>
            </w:r>
            <w:r w:rsidRPr="007B4359">
              <w:t>50%</w:t>
            </w:r>
          </w:p>
        </w:tc>
      </w:tr>
      <w:tr w:rsidR="007B4359" w:rsidRPr="007B4359" w:rsidTr="007B4359">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墙体与管线、饰面一体化</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50%≤</w:t>
            </w:r>
            <w:r w:rsidRPr="007B4359">
              <w:t>应用比例＜</w:t>
            </w:r>
            <w:r w:rsidRPr="007B4359">
              <w:t>80%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5</w:t>
            </w:r>
            <w:r w:rsidRPr="007B4359">
              <w:t>～</w:t>
            </w:r>
            <w:r w:rsidRPr="007B4359">
              <w:t>10*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6</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±0.000</w:t>
            </w:r>
            <w:r w:rsidRPr="007B4359">
              <w:t>以上轻钢龙骨硅酸钙复合板</w:t>
            </w:r>
            <w:r w:rsidRPr="007B4359">
              <w:t> 60%</w:t>
            </w:r>
          </w:p>
        </w:tc>
      </w:tr>
      <w:tr w:rsidR="007B4359" w:rsidRPr="007B4359" w:rsidTr="007B4359">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应用比例</w:t>
            </w:r>
            <w:r w:rsidRPr="007B4359">
              <w:t>≥80%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全装修（</w:t>
            </w:r>
            <w:r w:rsidRPr="007B4359">
              <w:t>10</w:t>
            </w:r>
            <w:r w:rsidRPr="007B4359">
              <w:t>）</w:t>
            </w: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±0.000</w:t>
            </w:r>
            <w:r w:rsidRPr="007B4359">
              <w:t>以上分精装区、普装区、</w:t>
            </w:r>
            <w:r w:rsidRPr="007B4359">
              <w:br/>
            </w:r>
            <w:r w:rsidRPr="007B4359">
              <w:t>毛坯区（外租）</w:t>
            </w:r>
          </w:p>
        </w:tc>
      </w:tr>
      <w:tr w:rsidR="007B4359" w:rsidRPr="007B4359" w:rsidTr="007B4359">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公共区域装配化装修</w:t>
            </w:r>
          </w:p>
          <w:p w:rsidR="007B4359" w:rsidRPr="007B4359" w:rsidRDefault="007B4359" w:rsidP="007B4359">
            <w:pPr>
              <w:ind w:firstLineChars="0" w:firstLine="0"/>
            </w:pPr>
            <w:r w:rsidRPr="007B4359">
              <w:t>（</w:t>
            </w:r>
            <w:r w:rsidRPr="007B4359">
              <w:t>10</w:t>
            </w:r>
            <w:r w:rsidRPr="007B4359">
              <w:t>）</w:t>
            </w:r>
          </w:p>
        </w:tc>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 </w:t>
            </w:r>
            <w:r w:rsidRPr="007B4359">
              <w:t>干式工法地面</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60%≤</w:t>
            </w:r>
            <w:r w:rsidRPr="007B4359">
              <w:t>应用比例＜</w:t>
            </w:r>
            <w:r w:rsidRPr="007B4359">
              <w:t>80%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w:t>
            </w:r>
            <w:r w:rsidRPr="007B4359">
              <w:t>～</w:t>
            </w:r>
            <w:r w:rsidRPr="007B4359">
              <w:t>5*</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应用比例</w:t>
            </w:r>
            <w:r w:rsidRPr="007B4359">
              <w:t>≥80%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6</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 </w:t>
            </w:r>
            <w:r w:rsidRPr="007B4359">
              <w:t>集成管线和吊顶</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60%≤</w:t>
            </w:r>
            <w:r w:rsidRPr="007B4359">
              <w:t>应用比例＜</w:t>
            </w:r>
            <w:r w:rsidRPr="007B4359">
              <w:t>80%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w:t>
            </w:r>
            <w:r w:rsidRPr="007B4359">
              <w:t>～</w:t>
            </w:r>
            <w:r w:rsidRPr="007B4359">
              <w:t>3*</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±0.000</w:t>
            </w:r>
            <w:r w:rsidRPr="007B4359">
              <w:t>以上精装区走廊、门厅、电梯厅、集成管线比例＞</w:t>
            </w:r>
            <w:r w:rsidRPr="007B4359">
              <w:t>70%</w:t>
            </w:r>
          </w:p>
        </w:tc>
      </w:tr>
      <w:tr w:rsidR="007B4359" w:rsidRPr="007B4359" w:rsidTr="007B4359">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应用比例</w:t>
            </w:r>
            <w:r w:rsidRPr="007B4359">
              <w:t>≥80%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4</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卫生间</w:t>
            </w:r>
          </w:p>
          <w:p w:rsidR="007B4359" w:rsidRPr="007B4359" w:rsidRDefault="007B4359" w:rsidP="007B4359">
            <w:pPr>
              <w:ind w:firstLineChars="0" w:firstLine="0"/>
            </w:pPr>
            <w:r w:rsidRPr="007B4359">
              <w:t>（</w:t>
            </w:r>
            <w:r w:rsidRPr="007B4359">
              <w:t>10</w:t>
            </w:r>
            <w:r w:rsidRPr="007B4359">
              <w:t>）</w:t>
            </w:r>
          </w:p>
        </w:tc>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 </w:t>
            </w:r>
            <w:r w:rsidRPr="007B4359">
              <w:t>干式工法地面</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70%≤</w:t>
            </w:r>
            <w:r w:rsidRPr="007B4359">
              <w:t>应用比例＜</w:t>
            </w:r>
            <w:r w:rsidRPr="007B4359">
              <w:t>90%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w:t>
            </w:r>
            <w:r w:rsidRPr="007B4359">
              <w:t>～</w:t>
            </w:r>
            <w:r w:rsidRPr="007B4359">
              <w:t>5*</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应用比例</w:t>
            </w:r>
            <w:r w:rsidRPr="007B4359">
              <w:t>≥90%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6</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集成管线和吊顶</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70%≤</w:t>
            </w:r>
            <w:r w:rsidRPr="007B4359">
              <w:t>应用比例＜</w:t>
            </w:r>
            <w:r w:rsidRPr="007B4359">
              <w:t>90%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w:t>
            </w:r>
            <w:r w:rsidRPr="007B4359">
              <w:t>～</w:t>
            </w:r>
            <w:r w:rsidRPr="007B4359">
              <w:t>3*</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±0.000</w:t>
            </w:r>
            <w:r w:rsidRPr="007B4359">
              <w:t>以上精装区卫生间集成管线比例＞</w:t>
            </w:r>
            <w:r w:rsidRPr="007B4359">
              <w:t>80%</w:t>
            </w:r>
          </w:p>
        </w:tc>
      </w:tr>
      <w:tr w:rsidR="007B4359" w:rsidRPr="007B4359" w:rsidTr="007B4359">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应用比例</w:t>
            </w:r>
            <w:r w:rsidRPr="007B4359">
              <w:t>≥90%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4</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厨房</w:t>
            </w:r>
          </w:p>
          <w:p w:rsidR="007B4359" w:rsidRPr="007B4359" w:rsidRDefault="007B4359" w:rsidP="007B4359">
            <w:pPr>
              <w:ind w:firstLineChars="0" w:firstLine="0"/>
            </w:pPr>
            <w:r w:rsidRPr="007B4359">
              <w:t>（</w:t>
            </w:r>
            <w:r w:rsidRPr="007B4359">
              <w:t>10</w:t>
            </w:r>
            <w:r w:rsidRPr="007B4359">
              <w:t>）</w:t>
            </w:r>
          </w:p>
        </w:tc>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 </w:t>
            </w:r>
            <w:r w:rsidRPr="007B4359">
              <w:t>干式工法地面</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70%≤</w:t>
            </w:r>
            <w:r w:rsidRPr="007B4359">
              <w:t>应用比例＜</w:t>
            </w:r>
            <w:r w:rsidRPr="007B4359">
              <w:t>90%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w:t>
            </w:r>
            <w:r w:rsidRPr="007B4359">
              <w:t>～</w:t>
            </w:r>
            <w:r w:rsidRPr="007B4359">
              <w:t>5*</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应用比例</w:t>
            </w:r>
            <w:r w:rsidRPr="007B4359">
              <w:t>≥90%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6</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集成管线和吊顶</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70%≤</w:t>
            </w:r>
            <w:r w:rsidRPr="007B4359">
              <w:t>应用比例＜</w:t>
            </w:r>
            <w:r w:rsidRPr="007B4359">
              <w:t>90%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w:t>
            </w:r>
            <w:r w:rsidRPr="007B4359">
              <w:t>～</w:t>
            </w:r>
            <w:r w:rsidRPr="007B4359">
              <w:t>3*</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应用比例</w:t>
            </w:r>
            <w:r w:rsidRPr="007B4359">
              <w:t>≥90%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4</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管线与支撑体分离</w:t>
            </w:r>
          </w:p>
          <w:p w:rsidR="007B4359" w:rsidRPr="007B4359" w:rsidRDefault="007B4359" w:rsidP="007B4359">
            <w:pPr>
              <w:ind w:firstLineChars="0" w:firstLine="0"/>
            </w:pPr>
            <w:r w:rsidRPr="007B4359">
              <w:t>（</w:t>
            </w:r>
            <w:r w:rsidRPr="007B4359">
              <w:t>12</w:t>
            </w:r>
            <w:r w:rsidRPr="007B4359">
              <w:t>）</w:t>
            </w:r>
          </w:p>
        </w:tc>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电气管、线、盒与支撑体分离</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50%≤</w:t>
            </w:r>
            <w:r w:rsidRPr="007B4359">
              <w:t>应用比例＜</w:t>
            </w:r>
            <w:r w:rsidRPr="007B4359">
              <w:t>80%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w:t>
            </w:r>
            <w:r w:rsidRPr="007B4359">
              <w:t>～</w:t>
            </w:r>
            <w:r w:rsidRPr="007B4359">
              <w:t>3*</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±0.000</w:t>
            </w:r>
            <w:r w:rsidRPr="007B4359">
              <w:t>以上电气管线盒与支撑体分离比例＞</w:t>
            </w:r>
            <w:r w:rsidRPr="007B4359">
              <w:t>65%</w:t>
            </w:r>
          </w:p>
        </w:tc>
      </w:tr>
      <w:tr w:rsidR="007B4359" w:rsidRPr="007B4359" w:rsidTr="007B4359">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应用比例</w:t>
            </w:r>
            <w:r w:rsidRPr="007B4359">
              <w:t>≥80%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4</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给（排）水管与支撑体分离</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50%≤</w:t>
            </w:r>
            <w:r w:rsidRPr="007B4359">
              <w:t>应用比例＜</w:t>
            </w:r>
            <w:r w:rsidRPr="007B4359">
              <w:t>80%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w:t>
            </w:r>
            <w:r w:rsidRPr="007B4359">
              <w:t>～</w:t>
            </w:r>
            <w:r w:rsidRPr="007B4359">
              <w:t>3*</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±0.000</w:t>
            </w:r>
            <w:r w:rsidRPr="007B4359">
              <w:t>以上电气管线盒与支撑体分离比例＞</w:t>
            </w:r>
            <w:r w:rsidRPr="007B4359">
              <w:t>65%</w:t>
            </w:r>
          </w:p>
        </w:tc>
      </w:tr>
      <w:tr w:rsidR="007B4359" w:rsidRPr="007B4359" w:rsidTr="007B4359">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应用比例</w:t>
            </w:r>
            <w:r w:rsidRPr="007B4359">
              <w:t>≥80%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4</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采暖管线与支撑体分离</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70%≤</w:t>
            </w:r>
            <w:r w:rsidRPr="007B4359">
              <w:t>应用比例</w:t>
            </w:r>
            <w:r w:rsidRPr="007B4359">
              <w:t>≤100%</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w:t>
            </w:r>
            <w:r w:rsidRPr="007B4359">
              <w:t>～</w:t>
            </w:r>
            <w:r w:rsidRPr="007B4359">
              <w:t>4*</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BIM</w:t>
            </w:r>
            <w:r w:rsidRPr="007B4359">
              <w:t>应用</w:t>
            </w:r>
          </w:p>
          <w:p w:rsidR="007B4359" w:rsidRPr="007B4359" w:rsidRDefault="007B4359" w:rsidP="007B4359">
            <w:pPr>
              <w:ind w:firstLineChars="0" w:firstLine="0"/>
            </w:pPr>
            <w:r w:rsidRPr="007B4359">
              <w:t>（</w:t>
            </w:r>
            <w:r w:rsidRPr="007B4359">
              <w:t>4</w:t>
            </w: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设计阶段</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设计阶段</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4</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4</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设计阶段全专业</w:t>
            </w:r>
            <w:r w:rsidRPr="007B4359">
              <w:t>BIM</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总分</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56.45</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bl>
    <w:p w:rsidR="007B4359" w:rsidRPr="007B4359" w:rsidRDefault="007B4359" w:rsidP="007B4359">
      <w:pPr>
        <w:ind w:firstLineChars="0" w:firstLine="0"/>
      </w:pPr>
    </w:p>
    <w:p w:rsidR="007B4359" w:rsidRPr="007B4359" w:rsidRDefault="007B4359" w:rsidP="007B4359">
      <w:pPr>
        <w:ind w:firstLineChars="0" w:firstLine="0"/>
      </w:pPr>
      <w:r w:rsidRPr="007B4359">
        <w:t>3.2.1</w:t>
      </w:r>
      <w:r w:rsidRPr="007B4359">
        <w:rPr>
          <w:u w:val="single"/>
        </w:rPr>
        <w:t>本工程采用成品栏杆扶手，成品空调护栏，装配率为</w:t>
      </w:r>
      <w:r w:rsidRPr="007B4359">
        <w:rPr>
          <w:u w:val="single"/>
        </w:rPr>
        <w:t>100%</w:t>
      </w:r>
      <w:r w:rsidRPr="007B4359">
        <w:rPr>
          <w:u w:val="single"/>
        </w:rPr>
        <w:t>。</w:t>
      </w:r>
    </w:p>
    <w:p w:rsidR="007B4359" w:rsidRPr="007B4359" w:rsidRDefault="007B4359" w:rsidP="007B4359">
      <w:pPr>
        <w:ind w:firstLineChars="0" w:firstLine="0"/>
      </w:pPr>
      <w:r w:rsidRPr="007B4359">
        <w:t>3.2.2</w:t>
      </w:r>
      <w:r w:rsidRPr="007B4359">
        <w:rPr>
          <w:u w:val="single"/>
        </w:rPr>
        <w:t>本工程采用预制夹心外墙板，由</w:t>
      </w:r>
      <w:r w:rsidRPr="007B4359">
        <w:rPr>
          <w:u w:val="single"/>
        </w:rPr>
        <w:t>60mm</w:t>
      </w:r>
      <w:r w:rsidRPr="007B4359">
        <w:rPr>
          <w:u w:val="single"/>
        </w:rPr>
        <w:t>厚预制混凝土外叶墙板、</w:t>
      </w:r>
      <w:r w:rsidRPr="007B4359">
        <w:rPr>
          <w:u w:val="single"/>
        </w:rPr>
        <w:t>70mm</w:t>
      </w:r>
      <w:r w:rsidRPr="007B4359">
        <w:rPr>
          <w:u w:val="single"/>
        </w:rPr>
        <w:t>厚硬泡聚氨酯板和</w:t>
      </w:r>
      <w:r w:rsidRPr="007B4359">
        <w:rPr>
          <w:u w:val="single"/>
        </w:rPr>
        <w:t>200~300mm</w:t>
      </w:r>
      <w:r w:rsidRPr="007B4359">
        <w:rPr>
          <w:u w:val="single"/>
        </w:rPr>
        <w:t>厚混凝土内叶墙板组成，其中外叶墙板采用面砖反打实现保温装饰一体化。</w:t>
      </w:r>
    </w:p>
    <w:p w:rsidR="007B4359" w:rsidRPr="007B4359" w:rsidRDefault="007B4359" w:rsidP="007B4359">
      <w:pPr>
        <w:ind w:firstLineChars="0" w:firstLine="0"/>
      </w:pPr>
      <w:r w:rsidRPr="007B4359">
        <w:t>3.2.3</w:t>
      </w:r>
      <w:r w:rsidRPr="007B4359">
        <w:rPr>
          <w:u w:val="single"/>
        </w:rPr>
        <w:t>机电设备管线系统采用集中布置，管线及点位预留、预埋到位。</w:t>
      </w:r>
    </w:p>
    <w:p w:rsidR="007B4359" w:rsidRPr="007B4359" w:rsidRDefault="007B4359" w:rsidP="007B4359">
      <w:pPr>
        <w:ind w:firstLineChars="0" w:firstLine="0"/>
      </w:pPr>
      <w:r w:rsidRPr="007B4359">
        <w:t>3.2.4</w:t>
      </w:r>
      <w:r w:rsidRPr="007B4359">
        <w:rPr>
          <w:u w:val="single"/>
        </w:rPr>
        <w:t>叠合楼板预留预埋灯头盒、设备套管、地漏等；预制墙板预留预埋开关、线盒、线管等；叠合阳台预留预埋栏杆安装埋件、立管留洞、地漏等；预制楼梯预留预埋扶手栏杆安装埋件等。</w:t>
      </w:r>
    </w:p>
    <w:p w:rsidR="007B4359" w:rsidRPr="007B4359" w:rsidRDefault="007B4359" w:rsidP="007B4359">
      <w:pPr>
        <w:ind w:firstLineChars="0" w:firstLine="0"/>
      </w:pPr>
      <w:r w:rsidRPr="007B4359">
        <w:t>3.2.5</w:t>
      </w:r>
      <w:r w:rsidRPr="007B4359">
        <w:rPr>
          <w:u w:val="single"/>
        </w:rPr>
        <w:t>本项目由甲方另行委托构件加工图设计，施工图设计单位与构件加工图设计单位已建立了协同机制，本设计提供的预制构件尺寸控制图、设备点位综合详图等供构件加工图设计参考。</w:t>
      </w:r>
    </w:p>
    <w:p w:rsidR="007B4359" w:rsidRPr="007B4359" w:rsidRDefault="007B4359" w:rsidP="007B4359">
      <w:pPr>
        <w:ind w:firstLineChars="0" w:firstLine="0"/>
      </w:pPr>
      <w:r w:rsidRPr="007B4359">
        <w:t>3.3</w:t>
      </w:r>
      <w:r w:rsidRPr="007B4359">
        <w:t>协同设计</w:t>
      </w:r>
    </w:p>
    <w:p w:rsidR="007B4359" w:rsidRPr="007B4359" w:rsidRDefault="007B4359" w:rsidP="007B4359">
      <w:pPr>
        <w:ind w:firstLineChars="0" w:firstLine="0"/>
      </w:pPr>
      <w:r w:rsidRPr="007B4359">
        <w:t>3.3.1</w:t>
      </w:r>
      <w:r w:rsidRPr="007B4359">
        <w:rPr>
          <w:u w:val="single"/>
        </w:rPr>
        <w:t>本项目精装修设计已受甲方委托设计，可依据室内装修设计进行施工图设计。</w:t>
      </w:r>
    </w:p>
    <w:p w:rsidR="007B4359" w:rsidRPr="007B4359" w:rsidRDefault="007B4359" w:rsidP="007B4359">
      <w:pPr>
        <w:ind w:firstLineChars="0" w:firstLine="0"/>
      </w:pPr>
      <w:r w:rsidRPr="007B4359">
        <w:t>3.3.2</w:t>
      </w:r>
      <w:r w:rsidRPr="007B4359">
        <w:rPr>
          <w:u w:val="single"/>
        </w:rPr>
        <w:t>对管线相对集中、交叉、密集的部位，比如强弱电盘、表箱、集水器等进行管线综合，并在建筑设计和结构设计中加以体现，同时依据内装修施工图纸进行了整体机电设备管线的预留预埋。</w:t>
      </w:r>
    </w:p>
    <w:p w:rsidR="007B4359" w:rsidRPr="007B4359" w:rsidRDefault="007B4359" w:rsidP="007B4359">
      <w:pPr>
        <w:ind w:firstLineChars="0" w:firstLine="0"/>
      </w:pPr>
      <w:r w:rsidRPr="007B4359">
        <w:lastRenderedPageBreak/>
        <w:t>3.3.3</w:t>
      </w:r>
      <w:r w:rsidRPr="007B4359">
        <w:rPr>
          <w:u w:val="single"/>
        </w:rPr>
        <w:t>通过模数协调，确立结构钢筋模数网格，与机电管线布线形成协同，保证预留预埋避让结构钢筋。</w:t>
      </w:r>
    </w:p>
    <w:p w:rsidR="007B4359" w:rsidRPr="007B4359" w:rsidRDefault="007B4359" w:rsidP="007B4359">
      <w:pPr>
        <w:ind w:firstLineChars="0" w:firstLine="0"/>
      </w:pPr>
      <w:r w:rsidRPr="007B4359">
        <w:t>4</w:t>
      </w:r>
      <w:r>
        <w:t>.</w:t>
      </w:r>
      <w:r w:rsidRPr="007B4359">
        <w:t>预制构件设计</w:t>
      </w:r>
    </w:p>
    <w:p w:rsidR="007B4359" w:rsidRPr="007B4359" w:rsidRDefault="007B4359" w:rsidP="007B4359">
      <w:pPr>
        <w:ind w:firstLineChars="0" w:firstLine="0"/>
      </w:pPr>
      <w:r w:rsidRPr="007B4359">
        <w:t>4.1</w:t>
      </w:r>
      <w:r w:rsidRPr="007B4359">
        <w:t>预制夹心外墙设计</w:t>
      </w:r>
      <w:r w:rsidRPr="007B4359">
        <w:t> </w:t>
      </w:r>
      <w:r w:rsidRPr="007B4359">
        <w:rPr>
          <w:u w:val="single"/>
        </w:rPr>
        <w:t>预制夹心外墙外叶为</w:t>
      </w:r>
      <w:r w:rsidRPr="007B4359">
        <w:rPr>
          <w:u w:val="single"/>
        </w:rPr>
        <w:t>60mm</w:t>
      </w:r>
      <w:r w:rsidRPr="007B4359">
        <w:rPr>
          <w:u w:val="single"/>
        </w:rPr>
        <w:t>厚混凝土板，中间为</w:t>
      </w:r>
      <w:r w:rsidRPr="007B4359">
        <w:rPr>
          <w:u w:val="single"/>
        </w:rPr>
        <w:t>70mm</w:t>
      </w:r>
      <w:r w:rsidRPr="007B4359">
        <w:rPr>
          <w:u w:val="single"/>
        </w:rPr>
        <w:t>厚硬泡聚氨酯板保温层，内叶为</w:t>
      </w:r>
      <w:r w:rsidRPr="007B4359">
        <w:rPr>
          <w:u w:val="single"/>
        </w:rPr>
        <w:t>200mm</w:t>
      </w:r>
      <w:r w:rsidRPr="007B4359">
        <w:rPr>
          <w:u w:val="single"/>
        </w:rPr>
        <w:t>厚钢筋混凝土墙板。</w:t>
      </w:r>
    </w:p>
    <w:p w:rsidR="007B4359" w:rsidRPr="007B4359" w:rsidRDefault="007B4359" w:rsidP="007B4359">
      <w:pPr>
        <w:ind w:firstLineChars="0" w:firstLine="0"/>
      </w:pPr>
      <w:r w:rsidRPr="007B4359">
        <w:t>4.1.1</w:t>
      </w:r>
      <w:r w:rsidRPr="007B4359">
        <w:rPr>
          <w:u w:val="single"/>
        </w:rPr>
        <w:t>本项目采用预制夹心外墙构造满足建筑保温隔热要求。保温材料连接件应采用专业厂家生产并符合相关标准的高强度连接件，避免热桥的同时保证内外叶墙板连接安全可靠。</w:t>
      </w:r>
    </w:p>
    <w:p w:rsidR="007B4359" w:rsidRPr="007B4359" w:rsidRDefault="007B4359" w:rsidP="007B4359">
      <w:pPr>
        <w:ind w:firstLineChars="0" w:firstLine="0"/>
      </w:pPr>
      <w:r w:rsidRPr="007B4359">
        <w:t>4.1.2</w:t>
      </w:r>
      <w:r w:rsidRPr="007B4359">
        <w:rPr>
          <w:u w:val="single"/>
        </w:rPr>
        <w:t>预制夹心外墙版接缝</w:t>
      </w:r>
      <w:r w:rsidRPr="007B4359">
        <w:rPr>
          <w:u w:val="single"/>
        </w:rPr>
        <w:t>(</w:t>
      </w:r>
      <w:r w:rsidRPr="007B4359">
        <w:rPr>
          <w:u w:val="single"/>
        </w:rPr>
        <w:t>包括屋面女儿墙、阳台、勒脚等处的竖缝、水平缝、十字缝以及窗口处</w:t>
      </w:r>
      <w:r w:rsidRPr="007B4359">
        <w:rPr>
          <w:u w:val="single"/>
        </w:rPr>
        <w:t>)</w:t>
      </w:r>
      <w:r w:rsidRPr="007B4359">
        <w:rPr>
          <w:u w:val="single"/>
        </w:rPr>
        <w:t>根据不同部位接缝特点及当地气候条件选用构造防水、材料防水或构造防水与材料防水相结合的防、排水系统。挑出外墙的阳台、雨篷等构件的周边应在板底设置滴水线。预制夹心外墙版水平缝采用高低缝，建筑外墙的接缝及门窗洞口等防水薄弱部位设计应采用材料防水和构造防水相结合的做法，板缝防水构造详见节点大样。预制夹心外墙板接缝采用材料防水时，必须用防水性能可靠的嵌缝材料，主要采用发泡芯棒与密封胶。板缝宽度不宜大于</w:t>
      </w:r>
      <w:r w:rsidRPr="007B4359">
        <w:rPr>
          <w:u w:val="single"/>
        </w:rPr>
        <w:t>20mm</w:t>
      </w:r>
      <w:r w:rsidRPr="007B4359">
        <w:rPr>
          <w:u w:val="single"/>
        </w:rPr>
        <w:t>，材料防水的嵌缝深度不得小于</w:t>
      </w:r>
      <w:r w:rsidRPr="007B4359">
        <w:rPr>
          <w:u w:val="single"/>
        </w:rPr>
        <w:t>20mm</w:t>
      </w:r>
      <w:r w:rsidRPr="007B4359">
        <w:rPr>
          <w:u w:val="single"/>
        </w:rPr>
        <w:t>。预制夹心外墙板接缝密封材料选用硅酮、聚氨酯、聚硫建筑密封胶，应分别符合国家现行标准《硅酮建筑密封胶》</w:t>
      </w:r>
      <w:r w:rsidRPr="007B4359">
        <w:rPr>
          <w:u w:val="single"/>
        </w:rPr>
        <w:t>GB/T 14683</w:t>
      </w:r>
      <w:r w:rsidRPr="007B4359">
        <w:rPr>
          <w:u w:val="single"/>
        </w:rPr>
        <w:t>，《聚氨酯建筑密封胶》</w:t>
      </w:r>
      <w:r w:rsidRPr="007B4359">
        <w:rPr>
          <w:u w:val="single"/>
        </w:rPr>
        <w:t xml:space="preserve"> JC/T 482</w:t>
      </w:r>
      <w:r w:rsidRPr="007B4359">
        <w:rPr>
          <w:u w:val="single"/>
        </w:rPr>
        <w:t>，《聚硫建筑密封胶》</w:t>
      </w:r>
      <w:r w:rsidRPr="007B4359">
        <w:rPr>
          <w:u w:val="single"/>
        </w:rPr>
        <w:t xml:space="preserve"> JC/T 483</w:t>
      </w:r>
      <w:r w:rsidRPr="007B4359">
        <w:rPr>
          <w:u w:val="single"/>
        </w:rPr>
        <w:t>的规定。预制夹心外墙板接缝处填充用具体的保温材料，燃烧性能应满足国家标准《建筑材料及制品燃烧性能分级》</w:t>
      </w:r>
      <w:r w:rsidRPr="007B4359">
        <w:rPr>
          <w:u w:val="single"/>
        </w:rPr>
        <w:t>GB8624-2012</w:t>
      </w:r>
      <w:r w:rsidRPr="007B4359">
        <w:rPr>
          <w:u w:val="single"/>
        </w:rPr>
        <w:t>中</w:t>
      </w:r>
      <w:r w:rsidRPr="007B4359">
        <w:rPr>
          <w:u w:val="single"/>
        </w:rPr>
        <w:t>A</w:t>
      </w:r>
      <w:r w:rsidRPr="007B4359">
        <w:rPr>
          <w:u w:val="single"/>
        </w:rPr>
        <w:t>级的要求。预制夹心外墙板接缝防水工程应由专业人员进行施工，以保证外墙的防、排水质量。预制预制夹心外墙板接缝构造应符合下列规定：接缝宽度应满足主体结构的层间位移、密封材料的变形能力、施工误差、温差引起变形等要求，且不应小于</w:t>
      </w:r>
      <w:r w:rsidRPr="007B4359">
        <w:rPr>
          <w:u w:val="single"/>
        </w:rPr>
        <w:t>15mm</w:t>
      </w:r>
      <w:r w:rsidRPr="007B4359">
        <w:rPr>
          <w:u w:val="single"/>
        </w:rPr>
        <w:t>。</w:t>
      </w:r>
    </w:p>
    <w:p w:rsidR="007B4359" w:rsidRPr="007B4359" w:rsidRDefault="007B4359" w:rsidP="007B4359">
      <w:pPr>
        <w:ind w:firstLineChars="0" w:firstLine="0"/>
      </w:pPr>
      <w:r w:rsidRPr="007B4359">
        <w:t>4.1.3</w:t>
      </w:r>
      <w:r w:rsidRPr="007B4359">
        <w:rPr>
          <w:u w:val="single"/>
        </w:rPr>
        <w:t>预制女儿墙采用与下部墙板结构相同的分块方式和节点做法，女儿墙板内侧在要求的泛水高度处设置屋面防水的收头。</w:t>
      </w:r>
    </w:p>
    <w:p w:rsidR="007B4359" w:rsidRPr="007B4359" w:rsidRDefault="007B4359" w:rsidP="007B4359">
      <w:pPr>
        <w:ind w:firstLineChars="0" w:firstLine="0"/>
      </w:pPr>
      <w:r w:rsidRPr="007B4359">
        <w:t>4.1.4</w:t>
      </w:r>
      <w:r w:rsidRPr="007B4359">
        <w:rPr>
          <w:u w:val="single"/>
        </w:rPr>
        <w:t>门窗洞口应在工厂预制定型，其尺寸偏差宜控制在</w:t>
      </w:r>
      <w:r w:rsidRPr="007B4359">
        <w:rPr>
          <w:u w:val="single"/>
        </w:rPr>
        <w:t>±2mm</w:t>
      </w:r>
      <w:r w:rsidRPr="007B4359">
        <w:rPr>
          <w:u w:val="single"/>
        </w:rPr>
        <w:t>以内，外门窗应</w:t>
      </w:r>
      <w:r w:rsidRPr="007B4359">
        <w:rPr>
          <w:u w:val="single"/>
        </w:rPr>
        <w:lastRenderedPageBreak/>
        <w:t>按此误差缩尺加工并做到精确安装。预制夹心外墙板采用后装法安装门窗框，在预制夹心外墙板的门窗洞口处预埋经防火防腐处理的木砖连接件。</w:t>
      </w:r>
    </w:p>
    <w:p w:rsidR="007B4359" w:rsidRPr="007B4359" w:rsidRDefault="007B4359" w:rsidP="007B4359">
      <w:pPr>
        <w:ind w:firstLineChars="0" w:firstLine="0"/>
      </w:pPr>
      <w:r w:rsidRPr="007B4359">
        <w:t>4.2</w:t>
      </w:r>
      <w:r w:rsidRPr="007B4359">
        <w:t>叠合楼板设计</w:t>
      </w:r>
    </w:p>
    <w:p w:rsidR="007B4359" w:rsidRPr="007B4359" w:rsidRDefault="007B4359" w:rsidP="007B4359">
      <w:pPr>
        <w:ind w:firstLineChars="0" w:firstLine="0"/>
      </w:pPr>
      <w:r w:rsidRPr="007B4359">
        <w:t>4.2.1</w:t>
      </w:r>
      <w:r w:rsidRPr="007B4359">
        <w:rPr>
          <w:u w:val="single"/>
        </w:rPr>
        <w:t>本工程的卧室、起居室等套内空间楼板采用叠合楼板；核心筒部分管线集中，采用现浇楼板，保证结构内敷设厚度。</w:t>
      </w:r>
    </w:p>
    <w:p w:rsidR="007B4359" w:rsidRPr="007B4359" w:rsidRDefault="007B4359" w:rsidP="007B4359">
      <w:pPr>
        <w:ind w:firstLineChars="0" w:firstLine="0"/>
      </w:pPr>
      <w:r w:rsidRPr="007B4359">
        <w:t>4.2.2</w:t>
      </w:r>
      <w:r w:rsidRPr="007B4359">
        <w:rPr>
          <w:u w:val="single"/>
        </w:rPr>
        <w:t>本项目叠合楼板预制板厚度</w:t>
      </w:r>
      <w:r w:rsidRPr="007B4359">
        <w:rPr>
          <w:u w:val="single"/>
        </w:rPr>
        <w:t>60mm</w:t>
      </w:r>
      <w:r w:rsidRPr="007B4359">
        <w:rPr>
          <w:u w:val="single"/>
        </w:rPr>
        <w:t>、</w:t>
      </w:r>
      <w:r w:rsidRPr="007B4359">
        <w:rPr>
          <w:u w:val="single"/>
        </w:rPr>
        <w:t>70mm</w:t>
      </w:r>
      <w:r w:rsidRPr="007B4359">
        <w:rPr>
          <w:u w:val="single"/>
        </w:rPr>
        <w:t>，具体布置另详结施，电气专业在叠合层内进行预埋管线布线，保证电管布线的合理性及施工质量。</w:t>
      </w:r>
    </w:p>
    <w:p w:rsidR="007B4359" w:rsidRPr="007B4359" w:rsidRDefault="007B4359" w:rsidP="007B4359">
      <w:pPr>
        <w:ind w:firstLineChars="0" w:firstLine="0"/>
      </w:pPr>
      <w:r w:rsidRPr="007B4359">
        <w:t>4.2.3</w:t>
      </w:r>
      <w:r w:rsidRPr="007B4359">
        <w:rPr>
          <w:u w:val="single"/>
        </w:rPr>
        <w:t>本项目建筑架空层厚度为</w:t>
      </w:r>
      <w:r w:rsidRPr="007B4359">
        <w:rPr>
          <w:u w:val="single"/>
        </w:rPr>
        <w:t>120mm</w:t>
      </w:r>
      <w:r w:rsidRPr="007B4359">
        <w:rPr>
          <w:u w:val="single"/>
        </w:rPr>
        <w:t>，设备专业的给水管、暖气盘管等布置在建筑架空层中，设计通过管线综合，保证管线布置的合理、经济和安全可靠。</w:t>
      </w:r>
    </w:p>
    <w:p w:rsidR="007B4359" w:rsidRPr="007B4359" w:rsidRDefault="007B4359" w:rsidP="007B4359">
      <w:pPr>
        <w:ind w:firstLineChars="0" w:firstLine="0"/>
      </w:pPr>
      <w:r w:rsidRPr="007B4359">
        <w:t>4.3</w:t>
      </w:r>
      <w:r w:rsidRPr="007B4359">
        <w:t>预制内墙设计</w:t>
      </w:r>
    </w:p>
    <w:p w:rsidR="007B4359" w:rsidRPr="007B4359" w:rsidRDefault="007B4359" w:rsidP="007B4359">
      <w:pPr>
        <w:ind w:firstLineChars="0" w:firstLine="0"/>
      </w:pPr>
      <w:r w:rsidRPr="007B4359">
        <w:t>4.3.1</w:t>
      </w:r>
      <w:r w:rsidRPr="007B4359">
        <w:rPr>
          <w:u w:val="single"/>
        </w:rPr>
        <w:t>承重预制内墙采用预制混凝土剪力墙，满足保温、隔热、隔声、防水和防火安全等技术性能及室内装修的要求。</w:t>
      </w:r>
    </w:p>
    <w:p w:rsidR="007B4359" w:rsidRPr="007B4359" w:rsidRDefault="007B4359" w:rsidP="007B4359">
      <w:pPr>
        <w:ind w:firstLineChars="0" w:firstLine="0"/>
      </w:pPr>
      <w:r w:rsidRPr="007B4359">
        <w:t>4.3.2</w:t>
      </w:r>
      <w:r w:rsidRPr="007B4359">
        <w:rPr>
          <w:u w:val="single"/>
        </w:rPr>
        <w:t>非承重预制内墙采用</w:t>
      </w:r>
      <w:r w:rsidRPr="007B4359">
        <w:rPr>
          <w:u w:val="single"/>
        </w:rPr>
        <w:t>86mm</w:t>
      </w:r>
      <w:r w:rsidRPr="007B4359">
        <w:rPr>
          <w:u w:val="single"/>
        </w:rPr>
        <w:t>厚轻钢龙骨涂装板，满足各功能房间的隔声要求。</w:t>
      </w:r>
    </w:p>
    <w:p w:rsidR="007B4359" w:rsidRPr="007B4359" w:rsidRDefault="007B4359" w:rsidP="007B4359">
      <w:pPr>
        <w:ind w:firstLineChars="0" w:firstLine="0"/>
      </w:pPr>
      <w:r w:rsidRPr="007B4359">
        <w:t>4.3.3</w:t>
      </w:r>
      <w:r w:rsidRPr="007B4359">
        <w:rPr>
          <w:u w:val="single"/>
        </w:rPr>
        <w:t>用作厨房、卫生间等潮湿房间的隔板下设</w:t>
      </w:r>
      <w:r w:rsidRPr="007B4359">
        <w:rPr>
          <w:u w:val="single"/>
        </w:rPr>
        <w:t>100mm</w:t>
      </w:r>
      <w:r w:rsidRPr="007B4359">
        <w:rPr>
          <w:u w:val="single"/>
        </w:rPr>
        <w:t>高</w:t>
      </w:r>
      <w:r w:rsidRPr="007B4359">
        <w:rPr>
          <w:u w:val="single"/>
        </w:rPr>
        <w:t>C20</w:t>
      </w:r>
      <w:r w:rsidRPr="007B4359">
        <w:rPr>
          <w:u w:val="single"/>
        </w:rPr>
        <w:t>细石混凝土防水反坎。</w:t>
      </w:r>
    </w:p>
    <w:p w:rsidR="007B4359" w:rsidRPr="007B4359" w:rsidRDefault="007B4359" w:rsidP="007B4359">
      <w:pPr>
        <w:ind w:firstLineChars="0" w:firstLine="0"/>
      </w:pPr>
      <w:r w:rsidRPr="007B4359">
        <w:t>4.3.4</w:t>
      </w:r>
      <w:r w:rsidRPr="007B4359">
        <w:rPr>
          <w:u w:val="single"/>
        </w:rPr>
        <w:t>住宅部品与预制内墙的连接（如热水器、吸油烟机附墙管道、管线支架、卫生洁具等）应牢固可靠。</w:t>
      </w:r>
    </w:p>
    <w:p w:rsidR="007B4359" w:rsidRPr="007B4359" w:rsidRDefault="007B4359" w:rsidP="007B4359">
      <w:pPr>
        <w:ind w:firstLineChars="0" w:firstLine="0"/>
      </w:pPr>
      <w:r w:rsidRPr="007B4359">
        <w:t>4.4</w:t>
      </w:r>
      <w:r w:rsidRPr="007B4359">
        <w:t>预制楼梯设计</w:t>
      </w:r>
      <w:r w:rsidRPr="007B4359">
        <w:t> </w:t>
      </w:r>
      <w:r w:rsidRPr="007B4359">
        <w:rPr>
          <w:u w:val="single"/>
        </w:rPr>
        <w:t>预制楼梯设计遵循模数化、标准化、系列化。工程楼梯采用双跑楼梯，预制构件包括楼板。预制楼梯采用清水混凝土饰面，采取措施加强成品保护。楼梯踏面的防滑构造应在工厂与之时一次成型。</w:t>
      </w:r>
    </w:p>
    <w:p w:rsidR="007B4359" w:rsidRPr="007B4359" w:rsidRDefault="007B4359" w:rsidP="007B4359">
      <w:pPr>
        <w:ind w:firstLineChars="0" w:firstLine="0"/>
      </w:pPr>
      <w:r w:rsidRPr="007B4359">
        <w:t>4.5</w:t>
      </w:r>
      <w:r w:rsidRPr="007B4359">
        <w:t>预制构件施工安全保障措施</w:t>
      </w:r>
    </w:p>
    <w:p w:rsidR="007B4359" w:rsidRPr="007B4359" w:rsidRDefault="007B4359" w:rsidP="007B4359">
      <w:pPr>
        <w:ind w:firstLineChars="0" w:firstLine="0"/>
      </w:pPr>
      <w:r w:rsidRPr="007B4359">
        <w:t>4.5.1</w:t>
      </w:r>
      <w:r w:rsidRPr="007B4359">
        <w:rPr>
          <w:u w:val="single"/>
        </w:rPr>
        <w:t>本项目采用的上述各类预制构件，均应选用可靠的支撑和防护工艺，避免构件翻覆、掉落。</w:t>
      </w:r>
    </w:p>
    <w:p w:rsidR="007B4359" w:rsidRPr="007B4359" w:rsidRDefault="007B4359" w:rsidP="007B4359">
      <w:pPr>
        <w:ind w:firstLineChars="0" w:firstLine="0"/>
      </w:pPr>
      <w:r w:rsidRPr="007B4359">
        <w:t>4.5.2</w:t>
      </w:r>
      <w:r w:rsidRPr="007B4359">
        <w:rPr>
          <w:u w:val="single"/>
        </w:rPr>
        <w:t>在构件加工图中，应考虑施工安全防护措施的预留预埋，施工防护围挡高度应满足国家相关施工安全防护规范的要求，严禁让工人在无保护情况下临空作业，避免高空坠落造成安全事故。</w:t>
      </w:r>
    </w:p>
    <w:p w:rsidR="007B4359" w:rsidRPr="007B4359" w:rsidRDefault="007B4359" w:rsidP="007B4359">
      <w:pPr>
        <w:ind w:firstLineChars="0" w:firstLine="0"/>
      </w:pPr>
      <w:r w:rsidRPr="007B4359">
        <w:lastRenderedPageBreak/>
        <w:t>5</w:t>
      </w:r>
      <w:r>
        <w:t>.</w:t>
      </w:r>
      <w:r w:rsidRPr="007B4359">
        <w:t>一体化装修设计</w:t>
      </w:r>
    </w:p>
    <w:p w:rsidR="007B4359" w:rsidRPr="007B4359" w:rsidRDefault="007B4359" w:rsidP="007B4359">
      <w:pPr>
        <w:ind w:firstLineChars="0" w:firstLine="0"/>
      </w:pPr>
      <w:r w:rsidRPr="007B4359">
        <w:t>5.1</w:t>
      </w:r>
      <w:r w:rsidRPr="007B4359">
        <w:rPr>
          <w:u w:val="single"/>
        </w:rPr>
        <w:t>建筑装修材料、设备在需要与预制构件连接时宜采用预留预埋的安装方式，当采用膨胀螺栓、自攻螺钉、钉接、粘接等固定法后期安装时，应在预制构件允许的范围内，不得剔凿预制构件及其现浇节点，影响结构安全。</w:t>
      </w:r>
    </w:p>
    <w:p w:rsidR="007B4359" w:rsidRPr="007B4359" w:rsidRDefault="007B4359" w:rsidP="007B4359">
      <w:pPr>
        <w:ind w:firstLineChars="0" w:firstLine="0"/>
      </w:pPr>
      <w:r w:rsidRPr="007B4359">
        <w:t>5.2</w:t>
      </w:r>
      <w:r w:rsidRPr="007B4359">
        <w:rPr>
          <w:u w:val="single"/>
        </w:rPr>
        <w:t>应结合房间使用功能要求，选取耐久、防水、防火、防腐及不易污染的构配件、饰面材料及建筑部品，体现装配整体式建筑的特色。</w:t>
      </w:r>
    </w:p>
    <w:p w:rsidR="007B4359" w:rsidRPr="007B4359" w:rsidRDefault="007B4359" w:rsidP="007B4359">
      <w:pPr>
        <w:ind w:firstLineChars="0" w:firstLine="0"/>
      </w:pPr>
      <w:r w:rsidRPr="007B4359">
        <w:t>6</w:t>
      </w:r>
      <w:r>
        <w:t>.</w:t>
      </w:r>
      <w:r w:rsidRPr="007B4359">
        <w:t>节能设计要点</w:t>
      </w:r>
    </w:p>
    <w:p w:rsidR="007B4359" w:rsidRPr="007B4359" w:rsidRDefault="007B4359" w:rsidP="007B4359">
      <w:pPr>
        <w:ind w:firstLineChars="0" w:firstLine="0"/>
      </w:pPr>
      <w:r w:rsidRPr="007B4359">
        <w:t>6.1</w:t>
      </w:r>
      <w:r w:rsidRPr="007B4359">
        <w:rPr>
          <w:u w:val="single"/>
        </w:rPr>
        <w:t>装配式混凝土剪力墙结构住宅外围护结构热工设计应符合国家现行建筑节能设计标准，并符合下列要求：预制夹心外墙板保温层厚度依据《居住建筑节能设计标准》</w:t>
      </w:r>
      <w:r w:rsidRPr="007B4359">
        <w:rPr>
          <w:u w:val="single"/>
        </w:rPr>
        <w:t>DB 11/891-2012j</w:t>
      </w:r>
      <w:r w:rsidRPr="007B4359">
        <w:rPr>
          <w:u w:val="single"/>
        </w:rPr>
        <w:t>进行设计。经计算本项目采用</w:t>
      </w:r>
      <w:r w:rsidRPr="007B4359">
        <w:rPr>
          <w:u w:val="single"/>
        </w:rPr>
        <w:t>70</w:t>
      </w:r>
      <w:r w:rsidRPr="007B4359">
        <w:rPr>
          <w:u w:val="single"/>
        </w:rPr>
        <w:t>厚硬泡聚氨酯保温板，保温层连续，避免热桥。安装保温时材料重量含水率应符合相关国家标准的规定，穿过保温层的连接件，应采取与结构耐久性相当的防腐蚀措施，如采用金属连接件，宜优先选用不锈钢材料并考虑其对保温性能的影响。预制夹心外墙板有产生结露倾向的部位，应采取提高保温材料性能或在板内设置排除湿气的孔槽。带有外门窗的预制夹心外墙，其门窗洞口与门窗框间的密闭性不应低于门窗的密闭性。</w:t>
      </w:r>
    </w:p>
    <w:p w:rsidR="007B4359" w:rsidRPr="007B4359" w:rsidRDefault="007B4359" w:rsidP="007B4359">
      <w:pPr>
        <w:ind w:firstLineChars="0" w:firstLine="0"/>
      </w:pPr>
      <w:r w:rsidRPr="007B4359">
        <w:t>二十五、雨水控制与利用工程</w:t>
      </w:r>
    </w:p>
    <w:p w:rsidR="007B4359" w:rsidRPr="007B4359" w:rsidRDefault="007B4359" w:rsidP="007B4359">
      <w:pPr>
        <w:ind w:firstLineChars="0" w:firstLine="0"/>
      </w:pPr>
      <w:r w:rsidRPr="007B4359">
        <w:t>1</w:t>
      </w:r>
      <w:r>
        <w:t>.</w:t>
      </w:r>
      <w:r w:rsidRPr="007B4359">
        <w:rPr>
          <w:u w:val="single"/>
        </w:rPr>
        <w:t>市规发〔</w:t>
      </w:r>
      <w:r w:rsidRPr="007B4359">
        <w:rPr>
          <w:u w:val="single"/>
        </w:rPr>
        <w:t>2012</w:t>
      </w:r>
      <w:r w:rsidRPr="007B4359">
        <w:rPr>
          <w:u w:val="single"/>
        </w:rPr>
        <w:t>〕</w:t>
      </w:r>
      <w:r w:rsidRPr="007B4359">
        <w:rPr>
          <w:u w:val="single"/>
        </w:rPr>
        <w:t>1316</w:t>
      </w:r>
      <w:r w:rsidRPr="007B4359">
        <w:rPr>
          <w:u w:val="single"/>
        </w:rPr>
        <w:t>号《新建建设工程雨水控制与利用技术要点》。</w:t>
      </w:r>
    </w:p>
    <w:p w:rsidR="007B4359" w:rsidRPr="007B4359" w:rsidRDefault="007B4359" w:rsidP="007B4359">
      <w:pPr>
        <w:ind w:firstLineChars="0" w:firstLine="0"/>
      </w:pPr>
      <w:r w:rsidRPr="007B4359">
        <w:t>2</w:t>
      </w:r>
      <w:r>
        <w:t>.</w:t>
      </w:r>
      <w:r w:rsidRPr="007B4359">
        <w:rPr>
          <w:u w:val="single"/>
        </w:rPr>
        <w:t>建筑屋面采用有组织排水，采用外排式雨水管。连廊部分雨水的排放采用雨水斗和排水立管连接，将雨水通过雨水斗接到屋顶雨水立管上；空调冷凝水的排放：采用有组织排放，设置冷凝水排水立管，提前预留三通口，将来业主直接将冷凝水管放入预留好的三通即可。屋面排水立管和冷凝水排水立管在建筑首层的排放参</w:t>
      </w:r>
      <w:r w:rsidRPr="007B4359">
        <w:rPr>
          <w:u w:val="single"/>
        </w:rPr>
        <w:t>08BJ5-1</w:t>
      </w:r>
      <w:r w:rsidRPr="007B4359">
        <w:rPr>
          <w:u w:val="single"/>
        </w:rPr>
        <w:t>第</w:t>
      </w:r>
      <w:r w:rsidRPr="007B4359">
        <w:rPr>
          <w:u w:val="single"/>
        </w:rPr>
        <w:t>23</w:t>
      </w:r>
      <w:r w:rsidRPr="007B4359">
        <w:rPr>
          <w:u w:val="single"/>
        </w:rPr>
        <w:t>页。</w:t>
      </w:r>
    </w:p>
    <w:p w:rsidR="007B4359" w:rsidRPr="007B4359" w:rsidRDefault="007B4359" w:rsidP="007B4359">
      <w:pPr>
        <w:ind w:firstLineChars="0" w:firstLine="0"/>
      </w:pPr>
      <w:r w:rsidRPr="007B4359">
        <w:t>3</w:t>
      </w:r>
      <w:r>
        <w:t>.</w:t>
      </w:r>
      <w:r w:rsidRPr="007B4359">
        <w:rPr>
          <w:u w:val="single"/>
        </w:rPr>
        <w:t>雨水均采用外排雨水管，雨水集中引入地面透水区域：如绿地、透水路面等。高层雨水管设于空调室外机位处，冷凝水外排，冷凝水管设于空调室外机位处。别墅雨水管设于建筑阴角处。</w:t>
      </w:r>
    </w:p>
    <w:p w:rsidR="007B4359" w:rsidRPr="007B4359" w:rsidRDefault="007B4359" w:rsidP="007B4359">
      <w:pPr>
        <w:ind w:firstLineChars="0" w:firstLine="0"/>
      </w:pPr>
      <w:r w:rsidRPr="007B4359">
        <w:t>4</w:t>
      </w:r>
      <w:r>
        <w:t>.</w:t>
      </w:r>
      <w:r w:rsidRPr="007B4359">
        <w:rPr>
          <w:u w:val="single"/>
        </w:rPr>
        <w:t>本工程的庭院、广场、停车场及人行道、步行街、自行车道等，选用透水材料铺装，透水铺装率不小于</w:t>
      </w:r>
      <w:r w:rsidRPr="007B4359">
        <w:rPr>
          <w:u w:val="single"/>
        </w:rPr>
        <w:t>70%</w:t>
      </w:r>
      <w:r w:rsidRPr="007B4359">
        <w:rPr>
          <w:u w:val="single"/>
        </w:rPr>
        <w:t>。</w:t>
      </w:r>
    </w:p>
    <w:p w:rsidR="007B4359" w:rsidRPr="007B4359" w:rsidRDefault="007B4359" w:rsidP="007B4359">
      <w:pPr>
        <w:ind w:firstLineChars="0" w:firstLine="0"/>
      </w:pPr>
      <w:r w:rsidRPr="007B4359">
        <w:lastRenderedPageBreak/>
        <w:t>5</w:t>
      </w:r>
      <w:r>
        <w:t>.</w:t>
      </w:r>
      <w:r w:rsidRPr="007B4359">
        <w:rPr>
          <w:u w:val="single"/>
        </w:rPr>
        <w:t>部分草坪绿地设计为雨水滞留设施。绿地中有不小于</w:t>
      </w:r>
      <w:r w:rsidRPr="007B4359">
        <w:rPr>
          <w:u w:val="single"/>
        </w:rPr>
        <w:t>50%</w:t>
      </w:r>
      <w:r w:rsidRPr="007B4359">
        <w:rPr>
          <w:u w:val="single"/>
        </w:rPr>
        <w:t>作为用于滞留雨水的下凹式绿地，下凹绿地应低于周边铺砌地面或道路，下凹深度宜为</w:t>
      </w:r>
      <w:r w:rsidRPr="007B4359">
        <w:rPr>
          <w:u w:val="single"/>
        </w:rPr>
        <w:t>50mm-100mm</w:t>
      </w:r>
      <w:r w:rsidRPr="007B4359">
        <w:rPr>
          <w:u w:val="single"/>
        </w:rPr>
        <w:t>，且不应大于</w:t>
      </w:r>
      <w:r w:rsidRPr="007B4359">
        <w:rPr>
          <w:u w:val="single"/>
        </w:rPr>
        <w:t>200mm</w:t>
      </w:r>
      <w:r w:rsidRPr="007B4359">
        <w:rPr>
          <w:u w:val="single"/>
        </w:rPr>
        <w:t>。下凹式绿地植物应选用耐旱耐淹品种。</w:t>
      </w:r>
    </w:p>
    <w:p w:rsidR="007B4359" w:rsidRPr="007B4359" w:rsidRDefault="007B4359" w:rsidP="007B4359">
      <w:pPr>
        <w:ind w:firstLineChars="0" w:firstLine="0"/>
      </w:pPr>
      <w:r w:rsidRPr="007B4359">
        <w:t>6</w:t>
      </w:r>
      <w:r>
        <w:t>.</w:t>
      </w:r>
      <w:r w:rsidRPr="007B4359">
        <w:rPr>
          <w:u w:val="single"/>
        </w:rPr>
        <w:t>本项目依据北京市规划委员会《雨水控制与利用工程设计规范》（编号：</w:t>
      </w:r>
      <w:r w:rsidRPr="007B4359">
        <w:rPr>
          <w:u w:val="single"/>
        </w:rPr>
        <w:t>DB11/685-2013</w:t>
      </w:r>
      <w:r w:rsidRPr="007B4359">
        <w:rPr>
          <w:u w:val="single"/>
        </w:rPr>
        <w:t>）的有关要求对雨水利用工程进行了相应设计</w:t>
      </w:r>
      <w:r w:rsidRPr="007B4359">
        <w:rPr>
          <w:u w:val="single"/>
        </w:rPr>
        <w:t>,</w:t>
      </w:r>
      <w:r w:rsidRPr="007B4359">
        <w:rPr>
          <w:u w:val="single"/>
        </w:rPr>
        <w:t>符合相关法律法规要求。</w:t>
      </w:r>
    </w:p>
    <w:p w:rsidR="007B4359" w:rsidRPr="007B4359" w:rsidRDefault="007B4359" w:rsidP="007B4359">
      <w:pPr>
        <w:ind w:firstLineChars="0" w:firstLine="0"/>
      </w:pPr>
      <w:r w:rsidRPr="007B4359">
        <w:t>7</w:t>
      </w:r>
      <w:r>
        <w:t>.</w:t>
      </w:r>
      <w:r w:rsidRPr="007B4359">
        <w:rPr>
          <w:u w:val="single"/>
        </w:rPr>
        <w:t>雨水控制与利用方式：以工程建设后不增加建设区域内雨水径流量和外排雨水总量为标准。采用就地入渗与调蓄排放相结合的方式。</w:t>
      </w:r>
    </w:p>
    <w:p w:rsidR="007B4359" w:rsidRPr="007B4359" w:rsidRDefault="007B4359" w:rsidP="007B4359">
      <w:pPr>
        <w:ind w:firstLineChars="0" w:firstLine="0"/>
      </w:pPr>
      <w:r w:rsidRPr="007B4359">
        <w:t>8</w:t>
      </w:r>
      <w:r>
        <w:t>.</w:t>
      </w:r>
      <w:r w:rsidRPr="007B4359">
        <w:t>雨水控制指标表</w:t>
      </w:r>
    </w:p>
    <w:tbl>
      <w:tblPr>
        <w:tblW w:w="20790" w:type="dxa"/>
        <w:tblCellMar>
          <w:left w:w="0" w:type="dxa"/>
          <w:right w:w="0" w:type="dxa"/>
        </w:tblCellMar>
        <w:tblLook w:val="04A0" w:firstRow="1" w:lastRow="0" w:firstColumn="1" w:lastColumn="0" w:noHBand="0" w:noVBand="1"/>
      </w:tblPr>
      <w:tblGrid>
        <w:gridCol w:w="2249"/>
        <w:gridCol w:w="2882"/>
        <w:gridCol w:w="8361"/>
        <w:gridCol w:w="2248"/>
        <w:gridCol w:w="2248"/>
        <w:gridCol w:w="2802"/>
      </w:tblGrid>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序号</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指标分项</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指标</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单位</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要求</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建设用地面积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2</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项目用地面积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3</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规划绿地面积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4</w:t>
            </w:r>
          </w:p>
        </w:tc>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其中</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下凹绿地面积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5</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实际绿地面积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6</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可铺装总面积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7</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其中</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 </w:t>
            </w:r>
            <w:r w:rsidRPr="007B4359">
              <w:t>透水铺装面积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8</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屋顶总面积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9</w:t>
            </w:r>
          </w:p>
        </w:tc>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其中</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屋顶硬化面积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10</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屋顶绿化面积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11</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机动车道硬化面积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lastRenderedPageBreak/>
              <w:t>12</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下凹绿地率</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r w:rsidRPr="007B4359">
              <w:t>50%</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13</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透水铺装占可铺装总面积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≥70%</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14</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室外透水地面面积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15</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占室外地面面积比</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r w:rsidRPr="007B4359">
              <w:t>45%</w:t>
            </w:r>
          </w:p>
        </w:tc>
      </w:tr>
    </w:tbl>
    <w:p w:rsidR="007B4359" w:rsidRPr="007B4359" w:rsidRDefault="007B4359" w:rsidP="007B4359">
      <w:pPr>
        <w:ind w:firstLineChars="0" w:firstLine="0"/>
      </w:pPr>
    </w:p>
    <w:p w:rsidR="007B4359" w:rsidRPr="007B4359" w:rsidRDefault="007B4359" w:rsidP="007B4359">
      <w:pPr>
        <w:ind w:firstLineChars="0" w:firstLine="0"/>
      </w:pPr>
      <w:r w:rsidRPr="007B4359">
        <w:t>9</w:t>
      </w:r>
      <w:r>
        <w:t>.</w:t>
      </w:r>
      <w:r w:rsidRPr="007B4359">
        <w:t>雨水调蓄池表</w:t>
      </w:r>
    </w:p>
    <w:tbl>
      <w:tblPr>
        <w:tblW w:w="20790" w:type="dxa"/>
        <w:tblCellMar>
          <w:left w:w="0" w:type="dxa"/>
          <w:right w:w="0" w:type="dxa"/>
        </w:tblCellMar>
        <w:tblLook w:val="04A0" w:firstRow="1" w:lastRow="0" w:firstColumn="1" w:lastColumn="0" w:noHBand="0" w:noVBand="1"/>
      </w:tblPr>
      <w:tblGrid>
        <w:gridCol w:w="8756"/>
        <w:gridCol w:w="8011"/>
        <w:gridCol w:w="4023"/>
      </w:tblGrid>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雨水调蓄池参数</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公式</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参数内容</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需建设的调蓄池容积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屋顶硬化面积</w:t>
            </w:r>
            <w:r w:rsidRPr="007B4359">
              <w:t>*0.05</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616m³</w:t>
            </w:r>
          </w:p>
        </w:tc>
      </w:tr>
    </w:tbl>
    <w:p w:rsidR="007B4359" w:rsidRPr="007B4359" w:rsidRDefault="007B4359" w:rsidP="007B4359">
      <w:pPr>
        <w:ind w:firstLineChars="0" w:firstLine="0"/>
      </w:pPr>
    </w:p>
    <w:p w:rsidR="007B4359" w:rsidRPr="007B4359" w:rsidRDefault="007B4359" w:rsidP="007B4359">
      <w:pPr>
        <w:ind w:firstLineChars="0" w:firstLine="0"/>
      </w:pPr>
      <w:r w:rsidRPr="007B4359">
        <w:t>10</w:t>
      </w:r>
      <w:r>
        <w:t>.</w:t>
      </w:r>
      <w:r w:rsidRPr="007B4359">
        <w:t>室外透水地面计算表</w:t>
      </w:r>
    </w:p>
    <w:tbl>
      <w:tblPr>
        <w:tblW w:w="20700" w:type="dxa"/>
        <w:tblCellMar>
          <w:left w:w="0" w:type="dxa"/>
          <w:right w:w="0" w:type="dxa"/>
        </w:tblCellMar>
        <w:tblLook w:val="04A0" w:firstRow="1" w:lastRow="0" w:firstColumn="1" w:lastColumn="0" w:noHBand="0" w:noVBand="1"/>
      </w:tblPr>
      <w:tblGrid>
        <w:gridCol w:w="5222"/>
        <w:gridCol w:w="2964"/>
        <w:gridCol w:w="12514"/>
      </w:tblGrid>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分项</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构造做法</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绿地</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镂空铺地</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透水砖</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w:t>
            </w:r>
            <w:r w:rsidRPr="007B4359">
              <w:t>12BJ1-1:</w:t>
            </w:r>
            <w:r w:rsidRPr="007B4359">
              <w:t>工程做法》</w:t>
            </w:r>
            <w:r w:rsidRPr="007B4359">
              <w:t>A3</w:t>
            </w:r>
            <w:r w:rsidRPr="007B4359">
              <w:t>页路</w:t>
            </w:r>
            <w:r w:rsidRPr="007B4359">
              <w:t>6</w:t>
            </w:r>
            <w:r w:rsidRPr="007B4359">
              <w:t>，透水路面砖路面</w:t>
            </w: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透水地面总面积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室外地面总面积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r w:rsidR="007B4359" w:rsidRPr="007B4359" w:rsidTr="007B4359">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室外透水地面面积比</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r w:rsidRPr="007B4359">
              <w:t>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B4359" w:rsidRPr="007B4359" w:rsidRDefault="007B4359" w:rsidP="007B4359">
            <w:pPr>
              <w:ind w:firstLineChars="0" w:firstLine="0"/>
            </w:pPr>
          </w:p>
        </w:tc>
      </w:tr>
    </w:tbl>
    <w:p w:rsidR="007B4359" w:rsidRPr="007B4359" w:rsidRDefault="007B4359" w:rsidP="007B4359">
      <w:pPr>
        <w:ind w:firstLineChars="0" w:firstLine="0"/>
      </w:pPr>
    </w:p>
    <w:p w:rsidR="007B4359" w:rsidRPr="007B4359" w:rsidRDefault="007B4359" w:rsidP="007B4359">
      <w:pPr>
        <w:ind w:firstLineChars="0" w:firstLine="0"/>
      </w:pPr>
    </w:p>
    <w:p w:rsidR="007B4359" w:rsidRPr="007B4359" w:rsidRDefault="007B4359" w:rsidP="007B4359">
      <w:pPr>
        <w:ind w:firstLineChars="0" w:firstLine="0"/>
      </w:pPr>
      <w:r w:rsidRPr="007B4359">
        <w:t>二十六、工程做法及选用图集</w:t>
      </w:r>
      <w:r w:rsidRPr="007B4359">
        <w:t> </w:t>
      </w:r>
    </w:p>
    <w:tbl>
      <w:tblPr>
        <w:tblW w:w="21000" w:type="dxa"/>
        <w:tblCellMar>
          <w:left w:w="0" w:type="dxa"/>
          <w:right w:w="0" w:type="dxa"/>
        </w:tblCellMar>
        <w:tblLook w:val="04A0" w:firstRow="1" w:lastRow="0" w:firstColumn="1" w:lastColumn="0" w:noHBand="0" w:noVBand="1"/>
      </w:tblPr>
      <w:tblGrid>
        <w:gridCol w:w="7000"/>
        <w:gridCol w:w="7000"/>
        <w:gridCol w:w="7000"/>
      </w:tblGrid>
      <w:tr w:rsidR="007B4359" w:rsidRPr="007B4359" w:rsidTr="007B4359">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部位</w:t>
            </w:r>
          </w:p>
        </w:tc>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图集</w:t>
            </w:r>
          </w:p>
        </w:tc>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节点</w:t>
            </w:r>
          </w:p>
        </w:tc>
      </w:tr>
      <w:tr w:rsidR="007B4359" w:rsidRPr="007B4359" w:rsidTr="007B4359">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xxxx</w:t>
            </w:r>
          </w:p>
        </w:tc>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xxxx</w:t>
            </w:r>
          </w:p>
        </w:tc>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xxxx</w:t>
            </w:r>
          </w:p>
        </w:tc>
      </w:tr>
      <w:tr w:rsidR="007B4359" w:rsidRPr="007B4359" w:rsidTr="007B4359">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lastRenderedPageBreak/>
              <w:t>xxxx</w:t>
            </w:r>
          </w:p>
        </w:tc>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xxxx</w:t>
            </w:r>
          </w:p>
        </w:tc>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xxxx</w:t>
            </w:r>
          </w:p>
        </w:tc>
      </w:tr>
      <w:tr w:rsidR="007B4359" w:rsidRPr="007B4359" w:rsidTr="007B4359">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xxxx</w:t>
            </w:r>
          </w:p>
        </w:tc>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xxxx</w:t>
            </w:r>
          </w:p>
        </w:tc>
        <w:tc>
          <w:tcPr>
            <w:tcW w:w="234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B4359" w:rsidRPr="007B4359" w:rsidRDefault="007B4359" w:rsidP="007B4359">
            <w:pPr>
              <w:ind w:firstLineChars="0" w:firstLine="0"/>
            </w:pPr>
            <w:r w:rsidRPr="007B4359">
              <w:t>xxxx</w:t>
            </w:r>
          </w:p>
        </w:tc>
      </w:tr>
    </w:tbl>
    <w:p w:rsidR="00ED77BC" w:rsidRDefault="00741CD4" w:rsidP="007B4359">
      <w:pPr>
        <w:ind w:firstLineChars="0" w:firstLine="0"/>
        <w:rPr>
          <w:rFonts w:hint="eastAsia"/>
        </w:rPr>
      </w:pPr>
    </w:p>
    <w:sectPr w:rsidR="00ED77B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CD4" w:rsidRDefault="00741CD4" w:rsidP="007B4359">
      <w:pPr>
        <w:spacing w:line="240" w:lineRule="auto"/>
        <w:ind w:firstLine="480"/>
      </w:pPr>
      <w:r>
        <w:separator/>
      </w:r>
    </w:p>
  </w:endnote>
  <w:endnote w:type="continuationSeparator" w:id="0">
    <w:p w:rsidR="00741CD4" w:rsidRDefault="00741CD4" w:rsidP="007B435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359" w:rsidRDefault="007B4359">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359" w:rsidRDefault="007B4359">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359" w:rsidRDefault="007B4359">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CD4" w:rsidRDefault="00741CD4" w:rsidP="007B4359">
      <w:pPr>
        <w:spacing w:line="240" w:lineRule="auto"/>
        <w:ind w:firstLine="480"/>
      </w:pPr>
      <w:r>
        <w:separator/>
      </w:r>
    </w:p>
  </w:footnote>
  <w:footnote w:type="continuationSeparator" w:id="0">
    <w:p w:rsidR="00741CD4" w:rsidRDefault="00741CD4" w:rsidP="007B435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359" w:rsidRDefault="007B4359">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359" w:rsidRDefault="007B4359">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359" w:rsidRDefault="007B4359">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B9E"/>
    <w:rsid w:val="005445F0"/>
    <w:rsid w:val="00634EC7"/>
    <w:rsid w:val="00741CD4"/>
    <w:rsid w:val="007B4359"/>
    <w:rsid w:val="00A64E34"/>
    <w:rsid w:val="00E42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76DB9"/>
  <w15:chartTrackingRefBased/>
  <w15:docId w15:val="{E2CFC1A9-2ACD-4088-9676-EEBCF5BB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4EC7"/>
    <w:pPr>
      <w:widowControl w:val="0"/>
      <w:spacing w:line="300" w:lineRule="auto"/>
      <w:ind w:firstLineChars="200" w:firstLine="200"/>
      <w:jc w:val="both"/>
    </w:pPr>
    <w:rPr>
      <w:rFonts w:eastAsia="宋体"/>
      <w:sz w:val="24"/>
    </w:rPr>
  </w:style>
  <w:style w:type="paragraph" w:styleId="1">
    <w:name w:val="heading 1"/>
    <w:basedOn w:val="a"/>
    <w:next w:val="a"/>
    <w:link w:val="10"/>
    <w:uiPriority w:val="9"/>
    <w:qFormat/>
    <w:rsid w:val="00634EC7"/>
    <w:pPr>
      <w:keepNext/>
      <w:keepLines/>
      <w:spacing w:line="360" w:lineRule="auto"/>
      <w:ind w:firstLineChars="0" w:firstLine="0"/>
      <w:outlineLvl w:val="0"/>
    </w:pPr>
    <w:rPr>
      <w:b/>
      <w:bCs/>
      <w:kern w:val="44"/>
      <w:sz w:val="28"/>
      <w:szCs w:val="44"/>
    </w:rPr>
  </w:style>
  <w:style w:type="paragraph" w:styleId="2">
    <w:name w:val="heading 2"/>
    <w:basedOn w:val="a"/>
    <w:next w:val="a"/>
    <w:link w:val="20"/>
    <w:autoRedefine/>
    <w:uiPriority w:val="9"/>
    <w:unhideWhenUsed/>
    <w:qFormat/>
    <w:rsid w:val="00634EC7"/>
    <w:pPr>
      <w:keepNext/>
      <w:keepLines/>
      <w:spacing w:line="360" w:lineRule="auto"/>
      <w:ind w:firstLineChars="0" w:firstLine="0"/>
      <w:outlineLvl w:val="1"/>
    </w:pPr>
    <w:rPr>
      <w:rFonts w:asciiTheme="majorHAnsi"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34EC7"/>
    <w:rPr>
      <w:rFonts w:asciiTheme="majorHAnsi" w:eastAsia="宋体" w:hAnsiTheme="majorHAnsi" w:cstheme="majorBidi"/>
      <w:b/>
      <w:bCs/>
      <w:sz w:val="24"/>
      <w:szCs w:val="32"/>
    </w:rPr>
  </w:style>
  <w:style w:type="character" w:customStyle="1" w:styleId="10">
    <w:name w:val="标题 1 字符"/>
    <w:basedOn w:val="a0"/>
    <w:link w:val="1"/>
    <w:uiPriority w:val="9"/>
    <w:rsid w:val="00634EC7"/>
    <w:rPr>
      <w:rFonts w:eastAsia="宋体"/>
      <w:b/>
      <w:bCs/>
      <w:kern w:val="44"/>
      <w:sz w:val="28"/>
      <w:szCs w:val="44"/>
    </w:rPr>
  </w:style>
  <w:style w:type="paragraph" w:styleId="a3">
    <w:name w:val="header"/>
    <w:basedOn w:val="a"/>
    <w:link w:val="a4"/>
    <w:uiPriority w:val="99"/>
    <w:unhideWhenUsed/>
    <w:rsid w:val="007B435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B4359"/>
    <w:rPr>
      <w:rFonts w:eastAsia="宋体"/>
      <w:sz w:val="18"/>
      <w:szCs w:val="18"/>
    </w:rPr>
  </w:style>
  <w:style w:type="paragraph" w:styleId="a5">
    <w:name w:val="footer"/>
    <w:basedOn w:val="a"/>
    <w:link w:val="a6"/>
    <w:uiPriority w:val="99"/>
    <w:unhideWhenUsed/>
    <w:rsid w:val="007B435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7B4359"/>
    <w:rPr>
      <w:rFonts w:eastAsia="宋体"/>
      <w:sz w:val="18"/>
      <w:szCs w:val="18"/>
    </w:rPr>
  </w:style>
  <w:style w:type="paragraph" w:customStyle="1" w:styleId="msonormal0">
    <w:name w:val="msonormal"/>
    <w:basedOn w:val="a"/>
    <w:rsid w:val="007B4359"/>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detail-text">
    <w:name w:val="detail-text"/>
    <w:basedOn w:val="a0"/>
    <w:rsid w:val="007B4359"/>
  </w:style>
  <w:style w:type="character" w:customStyle="1" w:styleId="detail-editable">
    <w:name w:val="detail-editable"/>
    <w:basedOn w:val="a0"/>
    <w:rsid w:val="007B4359"/>
  </w:style>
  <w:style w:type="paragraph" w:styleId="a7">
    <w:name w:val="Normal (Web)"/>
    <w:basedOn w:val="a"/>
    <w:uiPriority w:val="99"/>
    <w:semiHidden/>
    <w:unhideWhenUsed/>
    <w:rsid w:val="007B4359"/>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8">
    <w:name w:val="Strong"/>
    <w:basedOn w:val="a0"/>
    <w:uiPriority w:val="22"/>
    <w:qFormat/>
    <w:rsid w:val="007B4359"/>
    <w:rPr>
      <w:b/>
      <w:bCs/>
    </w:rPr>
  </w:style>
  <w:style w:type="character" w:customStyle="1" w:styleId="msoins0">
    <w:name w:val="msoins"/>
    <w:basedOn w:val="a0"/>
    <w:rsid w:val="007B4359"/>
  </w:style>
  <w:style w:type="character" w:styleId="a9">
    <w:name w:val="Emphasis"/>
    <w:basedOn w:val="a0"/>
    <w:uiPriority w:val="20"/>
    <w:qFormat/>
    <w:rsid w:val="007B43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11203">
      <w:bodyDiv w:val="1"/>
      <w:marLeft w:val="0"/>
      <w:marRight w:val="0"/>
      <w:marTop w:val="0"/>
      <w:marBottom w:val="0"/>
      <w:divBdr>
        <w:top w:val="none" w:sz="0" w:space="0" w:color="auto"/>
        <w:left w:val="none" w:sz="0" w:space="0" w:color="auto"/>
        <w:bottom w:val="none" w:sz="0" w:space="0" w:color="auto"/>
        <w:right w:val="none" w:sz="0" w:space="0" w:color="auto"/>
      </w:divBdr>
      <w:divsChild>
        <w:div w:id="827945269">
          <w:marLeft w:val="0"/>
          <w:marRight w:val="0"/>
          <w:marTop w:val="0"/>
          <w:marBottom w:val="0"/>
          <w:divBdr>
            <w:top w:val="none" w:sz="0" w:space="0" w:color="auto"/>
            <w:left w:val="none" w:sz="0" w:space="0" w:color="auto"/>
            <w:bottom w:val="none" w:sz="0" w:space="0" w:color="auto"/>
            <w:right w:val="none" w:sz="0" w:space="0" w:color="auto"/>
          </w:divBdr>
          <w:divsChild>
            <w:div w:id="469324987">
              <w:marLeft w:val="0"/>
              <w:marRight w:val="0"/>
              <w:marTop w:val="0"/>
              <w:marBottom w:val="0"/>
              <w:divBdr>
                <w:top w:val="none" w:sz="0" w:space="0" w:color="auto"/>
                <w:left w:val="none" w:sz="0" w:space="0" w:color="auto"/>
                <w:bottom w:val="none" w:sz="0" w:space="0" w:color="auto"/>
                <w:right w:val="none" w:sz="0" w:space="0" w:color="auto"/>
              </w:divBdr>
              <w:divsChild>
                <w:div w:id="235552016">
                  <w:marLeft w:val="0"/>
                  <w:marRight w:val="0"/>
                  <w:marTop w:val="0"/>
                  <w:marBottom w:val="0"/>
                  <w:divBdr>
                    <w:top w:val="none" w:sz="0" w:space="0" w:color="auto"/>
                    <w:left w:val="none" w:sz="0" w:space="0" w:color="auto"/>
                    <w:bottom w:val="none" w:sz="0" w:space="0" w:color="auto"/>
                    <w:right w:val="none" w:sz="0" w:space="0" w:color="auto"/>
                  </w:divBdr>
                  <w:divsChild>
                    <w:div w:id="1019284133">
                      <w:marLeft w:val="0"/>
                      <w:marRight w:val="0"/>
                      <w:marTop w:val="0"/>
                      <w:marBottom w:val="0"/>
                      <w:divBdr>
                        <w:top w:val="none" w:sz="0" w:space="0" w:color="auto"/>
                        <w:left w:val="none" w:sz="0" w:space="0" w:color="auto"/>
                        <w:bottom w:val="none" w:sz="0" w:space="0" w:color="auto"/>
                        <w:right w:val="none" w:sz="0" w:space="0" w:color="auto"/>
                      </w:divBdr>
                      <w:divsChild>
                        <w:div w:id="1280801979">
                          <w:marLeft w:val="0"/>
                          <w:marRight w:val="0"/>
                          <w:marTop w:val="0"/>
                          <w:marBottom w:val="0"/>
                          <w:divBdr>
                            <w:top w:val="none" w:sz="0" w:space="0" w:color="auto"/>
                            <w:left w:val="none" w:sz="0" w:space="0" w:color="auto"/>
                            <w:bottom w:val="none" w:sz="0" w:space="0" w:color="auto"/>
                            <w:right w:val="none" w:sz="0" w:space="0" w:color="auto"/>
                          </w:divBdr>
                        </w:div>
                      </w:divsChild>
                    </w:div>
                    <w:div w:id="1332564823">
                      <w:marLeft w:val="0"/>
                      <w:marRight w:val="0"/>
                      <w:marTop w:val="0"/>
                      <w:marBottom w:val="0"/>
                      <w:divBdr>
                        <w:top w:val="none" w:sz="0" w:space="0" w:color="auto"/>
                        <w:left w:val="none" w:sz="0" w:space="0" w:color="auto"/>
                        <w:bottom w:val="none" w:sz="0" w:space="0" w:color="auto"/>
                        <w:right w:val="none" w:sz="0" w:space="0" w:color="auto"/>
                      </w:divBdr>
                      <w:divsChild>
                        <w:div w:id="2011714627">
                          <w:marLeft w:val="0"/>
                          <w:marRight w:val="0"/>
                          <w:marTop w:val="0"/>
                          <w:marBottom w:val="0"/>
                          <w:divBdr>
                            <w:top w:val="none" w:sz="0" w:space="0" w:color="auto"/>
                            <w:left w:val="none" w:sz="0" w:space="0" w:color="auto"/>
                            <w:bottom w:val="none" w:sz="0" w:space="0" w:color="auto"/>
                            <w:right w:val="none" w:sz="0" w:space="0" w:color="auto"/>
                          </w:divBdr>
                        </w:div>
                        <w:div w:id="1617441461">
                          <w:marLeft w:val="0"/>
                          <w:marRight w:val="0"/>
                          <w:marTop w:val="0"/>
                          <w:marBottom w:val="0"/>
                          <w:divBdr>
                            <w:top w:val="none" w:sz="0" w:space="0" w:color="auto"/>
                            <w:left w:val="none" w:sz="0" w:space="0" w:color="auto"/>
                            <w:bottom w:val="none" w:sz="0" w:space="0" w:color="auto"/>
                            <w:right w:val="none" w:sz="0" w:space="0" w:color="auto"/>
                          </w:divBdr>
                          <w:divsChild>
                            <w:div w:id="1970355690">
                              <w:marLeft w:val="0"/>
                              <w:marRight w:val="0"/>
                              <w:marTop w:val="0"/>
                              <w:marBottom w:val="0"/>
                              <w:divBdr>
                                <w:top w:val="none" w:sz="0" w:space="0" w:color="auto"/>
                                <w:left w:val="none" w:sz="0" w:space="0" w:color="auto"/>
                                <w:bottom w:val="none" w:sz="0" w:space="0" w:color="auto"/>
                                <w:right w:val="none" w:sz="0" w:space="0" w:color="auto"/>
                              </w:divBdr>
                              <w:divsChild>
                                <w:div w:id="693505455">
                                  <w:marLeft w:val="0"/>
                                  <w:marRight w:val="0"/>
                                  <w:marTop w:val="0"/>
                                  <w:marBottom w:val="0"/>
                                  <w:divBdr>
                                    <w:top w:val="none" w:sz="0" w:space="0" w:color="auto"/>
                                    <w:left w:val="none" w:sz="0" w:space="0" w:color="auto"/>
                                    <w:bottom w:val="none" w:sz="0" w:space="0" w:color="auto"/>
                                    <w:right w:val="none" w:sz="0" w:space="0" w:color="auto"/>
                                  </w:divBdr>
                                </w:div>
                              </w:divsChild>
                            </w:div>
                            <w:div w:id="1145929017">
                              <w:marLeft w:val="0"/>
                              <w:marRight w:val="0"/>
                              <w:marTop w:val="0"/>
                              <w:marBottom w:val="0"/>
                              <w:divBdr>
                                <w:top w:val="none" w:sz="0" w:space="0" w:color="auto"/>
                                <w:left w:val="none" w:sz="0" w:space="0" w:color="auto"/>
                                <w:bottom w:val="none" w:sz="0" w:space="0" w:color="auto"/>
                                <w:right w:val="none" w:sz="0" w:space="0" w:color="auto"/>
                              </w:divBdr>
                              <w:divsChild>
                                <w:div w:id="1564563019">
                                  <w:marLeft w:val="0"/>
                                  <w:marRight w:val="0"/>
                                  <w:marTop w:val="0"/>
                                  <w:marBottom w:val="0"/>
                                  <w:divBdr>
                                    <w:top w:val="none" w:sz="0" w:space="0" w:color="auto"/>
                                    <w:left w:val="none" w:sz="0" w:space="0" w:color="auto"/>
                                    <w:bottom w:val="none" w:sz="0" w:space="0" w:color="auto"/>
                                    <w:right w:val="none" w:sz="0" w:space="0" w:color="auto"/>
                                  </w:divBdr>
                                </w:div>
                                <w:div w:id="530606049">
                                  <w:marLeft w:val="0"/>
                                  <w:marRight w:val="0"/>
                                  <w:marTop w:val="0"/>
                                  <w:marBottom w:val="0"/>
                                  <w:divBdr>
                                    <w:top w:val="none" w:sz="0" w:space="0" w:color="auto"/>
                                    <w:left w:val="none" w:sz="0" w:space="0" w:color="auto"/>
                                    <w:bottom w:val="none" w:sz="0" w:space="0" w:color="auto"/>
                                    <w:right w:val="none" w:sz="0" w:space="0" w:color="auto"/>
                                  </w:divBdr>
                                  <w:divsChild>
                                    <w:div w:id="4428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3392">
                              <w:marLeft w:val="0"/>
                              <w:marRight w:val="0"/>
                              <w:marTop w:val="0"/>
                              <w:marBottom w:val="0"/>
                              <w:divBdr>
                                <w:top w:val="none" w:sz="0" w:space="0" w:color="auto"/>
                                <w:left w:val="none" w:sz="0" w:space="0" w:color="auto"/>
                                <w:bottom w:val="none" w:sz="0" w:space="0" w:color="auto"/>
                                <w:right w:val="none" w:sz="0" w:space="0" w:color="auto"/>
                              </w:divBdr>
                              <w:divsChild>
                                <w:div w:id="247619063">
                                  <w:marLeft w:val="0"/>
                                  <w:marRight w:val="0"/>
                                  <w:marTop w:val="0"/>
                                  <w:marBottom w:val="0"/>
                                  <w:divBdr>
                                    <w:top w:val="none" w:sz="0" w:space="0" w:color="auto"/>
                                    <w:left w:val="none" w:sz="0" w:space="0" w:color="auto"/>
                                    <w:bottom w:val="none" w:sz="0" w:space="0" w:color="auto"/>
                                    <w:right w:val="none" w:sz="0" w:space="0" w:color="auto"/>
                                  </w:divBdr>
                                </w:div>
                                <w:div w:id="609355935">
                                  <w:marLeft w:val="0"/>
                                  <w:marRight w:val="0"/>
                                  <w:marTop w:val="0"/>
                                  <w:marBottom w:val="0"/>
                                  <w:divBdr>
                                    <w:top w:val="none" w:sz="0" w:space="0" w:color="auto"/>
                                    <w:left w:val="none" w:sz="0" w:space="0" w:color="auto"/>
                                    <w:bottom w:val="none" w:sz="0" w:space="0" w:color="auto"/>
                                    <w:right w:val="none" w:sz="0" w:space="0" w:color="auto"/>
                                  </w:divBdr>
                                  <w:divsChild>
                                    <w:div w:id="20137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7299">
                              <w:marLeft w:val="0"/>
                              <w:marRight w:val="0"/>
                              <w:marTop w:val="0"/>
                              <w:marBottom w:val="0"/>
                              <w:divBdr>
                                <w:top w:val="none" w:sz="0" w:space="0" w:color="auto"/>
                                <w:left w:val="none" w:sz="0" w:space="0" w:color="auto"/>
                                <w:bottom w:val="none" w:sz="0" w:space="0" w:color="auto"/>
                                <w:right w:val="none" w:sz="0" w:space="0" w:color="auto"/>
                              </w:divBdr>
                              <w:divsChild>
                                <w:div w:id="1803232349">
                                  <w:marLeft w:val="0"/>
                                  <w:marRight w:val="0"/>
                                  <w:marTop w:val="0"/>
                                  <w:marBottom w:val="0"/>
                                  <w:divBdr>
                                    <w:top w:val="none" w:sz="0" w:space="0" w:color="auto"/>
                                    <w:left w:val="none" w:sz="0" w:space="0" w:color="auto"/>
                                    <w:bottom w:val="none" w:sz="0" w:space="0" w:color="auto"/>
                                    <w:right w:val="none" w:sz="0" w:space="0" w:color="auto"/>
                                  </w:divBdr>
                                </w:div>
                                <w:div w:id="1763404880">
                                  <w:marLeft w:val="0"/>
                                  <w:marRight w:val="0"/>
                                  <w:marTop w:val="0"/>
                                  <w:marBottom w:val="0"/>
                                  <w:divBdr>
                                    <w:top w:val="none" w:sz="0" w:space="0" w:color="auto"/>
                                    <w:left w:val="none" w:sz="0" w:space="0" w:color="auto"/>
                                    <w:bottom w:val="none" w:sz="0" w:space="0" w:color="auto"/>
                                    <w:right w:val="none" w:sz="0" w:space="0" w:color="auto"/>
                                  </w:divBdr>
                                  <w:divsChild>
                                    <w:div w:id="5701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4475">
                              <w:marLeft w:val="0"/>
                              <w:marRight w:val="0"/>
                              <w:marTop w:val="0"/>
                              <w:marBottom w:val="0"/>
                              <w:divBdr>
                                <w:top w:val="none" w:sz="0" w:space="0" w:color="auto"/>
                                <w:left w:val="none" w:sz="0" w:space="0" w:color="auto"/>
                                <w:bottom w:val="none" w:sz="0" w:space="0" w:color="auto"/>
                                <w:right w:val="none" w:sz="0" w:space="0" w:color="auto"/>
                              </w:divBdr>
                              <w:divsChild>
                                <w:div w:id="773521870">
                                  <w:marLeft w:val="0"/>
                                  <w:marRight w:val="0"/>
                                  <w:marTop w:val="0"/>
                                  <w:marBottom w:val="0"/>
                                  <w:divBdr>
                                    <w:top w:val="none" w:sz="0" w:space="0" w:color="auto"/>
                                    <w:left w:val="none" w:sz="0" w:space="0" w:color="auto"/>
                                    <w:bottom w:val="none" w:sz="0" w:space="0" w:color="auto"/>
                                    <w:right w:val="none" w:sz="0" w:space="0" w:color="auto"/>
                                  </w:divBdr>
                                </w:div>
                                <w:div w:id="1578713394">
                                  <w:marLeft w:val="0"/>
                                  <w:marRight w:val="0"/>
                                  <w:marTop w:val="0"/>
                                  <w:marBottom w:val="0"/>
                                  <w:divBdr>
                                    <w:top w:val="none" w:sz="0" w:space="0" w:color="auto"/>
                                    <w:left w:val="none" w:sz="0" w:space="0" w:color="auto"/>
                                    <w:bottom w:val="none" w:sz="0" w:space="0" w:color="auto"/>
                                    <w:right w:val="none" w:sz="0" w:space="0" w:color="auto"/>
                                  </w:divBdr>
                                  <w:divsChild>
                                    <w:div w:id="12228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4624">
                              <w:marLeft w:val="0"/>
                              <w:marRight w:val="0"/>
                              <w:marTop w:val="0"/>
                              <w:marBottom w:val="0"/>
                              <w:divBdr>
                                <w:top w:val="none" w:sz="0" w:space="0" w:color="auto"/>
                                <w:left w:val="none" w:sz="0" w:space="0" w:color="auto"/>
                                <w:bottom w:val="none" w:sz="0" w:space="0" w:color="auto"/>
                                <w:right w:val="none" w:sz="0" w:space="0" w:color="auto"/>
                              </w:divBdr>
                              <w:divsChild>
                                <w:div w:id="1109469579">
                                  <w:marLeft w:val="0"/>
                                  <w:marRight w:val="0"/>
                                  <w:marTop w:val="0"/>
                                  <w:marBottom w:val="0"/>
                                  <w:divBdr>
                                    <w:top w:val="none" w:sz="0" w:space="0" w:color="auto"/>
                                    <w:left w:val="none" w:sz="0" w:space="0" w:color="auto"/>
                                    <w:bottom w:val="none" w:sz="0" w:space="0" w:color="auto"/>
                                    <w:right w:val="none" w:sz="0" w:space="0" w:color="auto"/>
                                  </w:divBdr>
                                </w:div>
                                <w:div w:id="1650594935">
                                  <w:marLeft w:val="0"/>
                                  <w:marRight w:val="0"/>
                                  <w:marTop w:val="0"/>
                                  <w:marBottom w:val="0"/>
                                  <w:divBdr>
                                    <w:top w:val="none" w:sz="0" w:space="0" w:color="auto"/>
                                    <w:left w:val="none" w:sz="0" w:space="0" w:color="auto"/>
                                    <w:bottom w:val="none" w:sz="0" w:space="0" w:color="auto"/>
                                    <w:right w:val="none" w:sz="0" w:space="0" w:color="auto"/>
                                  </w:divBdr>
                                  <w:divsChild>
                                    <w:div w:id="12526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08621">
                      <w:marLeft w:val="0"/>
                      <w:marRight w:val="0"/>
                      <w:marTop w:val="0"/>
                      <w:marBottom w:val="0"/>
                      <w:divBdr>
                        <w:top w:val="none" w:sz="0" w:space="0" w:color="auto"/>
                        <w:left w:val="none" w:sz="0" w:space="0" w:color="auto"/>
                        <w:bottom w:val="none" w:sz="0" w:space="0" w:color="auto"/>
                        <w:right w:val="none" w:sz="0" w:space="0" w:color="auto"/>
                      </w:divBdr>
                      <w:divsChild>
                        <w:div w:id="1246456356">
                          <w:marLeft w:val="0"/>
                          <w:marRight w:val="0"/>
                          <w:marTop w:val="0"/>
                          <w:marBottom w:val="0"/>
                          <w:divBdr>
                            <w:top w:val="none" w:sz="0" w:space="0" w:color="auto"/>
                            <w:left w:val="none" w:sz="0" w:space="0" w:color="auto"/>
                            <w:bottom w:val="none" w:sz="0" w:space="0" w:color="auto"/>
                            <w:right w:val="none" w:sz="0" w:space="0" w:color="auto"/>
                          </w:divBdr>
                        </w:div>
                        <w:div w:id="819885455">
                          <w:marLeft w:val="0"/>
                          <w:marRight w:val="0"/>
                          <w:marTop w:val="0"/>
                          <w:marBottom w:val="0"/>
                          <w:divBdr>
                            <w:top w:val="none" w:sz="0" w:space="0" w:color="auto"/>
                            <w:left w:val="none" w:sz="0" w:space="0" w:color="auto"/>
                            <w:bottom w:val="none" w:sz="0" w:space="0" w:color="auto"/>
                            <w:right w:val="none" w:sz="0" w:space="0" w:color="auto"/>
                          </w:divBdr>
                          <w:divsChild>
                            <w:div w:id="438842589">
                              <w:marLeft w:val="0"/>
                              <w:marRight w:val="0"/>
                              <w:marTop w:val="0"/>
                              <w:marBottom w:val="0"/>
                              <w:divBdr>
                                <w:top w:val="none" w:sz="0" w:space="0" w:color="auto"/>
                                <w:left w:val="none" w:sz="0" w:space="0" w:color="auto"/>
                                <w:bottom w:val="none" w:sz="0" w:space="0" w:color="auto"/>
                                <w:right w:val="none" w:sz="0" w:space="0" w:color="auto"/>
                              </w:divBdr>
                              <w:divsChild>
                                <w:div w:id="491139293">
                                  <w:marLeft w:val="0"/>
                                  <w:marRight w:val="0"/>
                                  <w:marTop w:val="0"/>
                                  <w:marBottom w:val="0"/>
                                  <w:divBdr>
                                    <w:top w:val="none" w:sz="0" w:space="0" w:color="auto"/>
                                    <w:left w:val="none" w:sz="0" w:space="0" w:color="auto"/>
                                    <w:bottom w:val="none" w:sz="0" w:space="0" w:color="auto"/>
                                    <w:right w:val="none" w:sz="0" w:space="0" w:color="auto"/>
                                  </w:divBdr>
                                </w:div>
                              </w:divsChild>
                            </w:div>
                            <w:div w:id="818959140">
                              <w:marLeft w:val="0"/>
                              <w:marRight w:val="0"/>
                              <w:marTop w:val="0"/>
                              <w:marBottom w:val="0"/>
                              <w:divBdr>
                                <w:top w:val="none" w:sz="0" w:space="0" w:color="auto"/>
                                <w:left w:val="none" w:sz="0" w:space="0" w:color="auto"/>
                                <w:bottom w:val="none" w:sz="0" w:space="0" w:color="auto"/>
                                <w:right w:val="none" w:sz="0" w:space="0" w:color="auto"/>
                              </w:divBdr>
                              <w:divsChild>
                                <w:div w:id="716322685">
                                  <w:marLeft w:val="0"/>
                                  <w:marRight w:val="0"/>
                                  <w:marTop w:val="0"/>
                                  <w:marBottom w:val="0"/>
                                  <w:divBdr>
                                    <w:top w:val="none" w:sz="0" w:space="0" w:color="auto"/>
                                    <w:left w:val="none" w:sz="0" w:space="0" w:color="auto"/>
                                    <w:bottom w:val="none" w:sz="0" w:space="0" w:color="auto"/>
                                    <w:right w:val="none" w:sz="0" w:space="0" w:color="auto"/>
                                  </w:divBdr>
                                </w:div>
                                <w:div w:id="1312052665">
                                  <w:marLeft w:val="0"/>
                                  <w:marRight w:val="0"/>
                                  <w:marTop w:val="0"/>
                                  <w:marBottom w:val="0"/>
                                  <w:divBdr>
                                    <w:top w:val="none" w:sz="0" w:space="0" w:color="auto"/>
                                    <w:left w:val="none" w:sz="0" w:space="0" w:color="auto"/>
                                    <w:bottom w:val="none" w:sz="0" w:space="0" w:color="auto"/>
                                    <w:right w:val="none" w:sz="0" w:space="0" w:color="auto"/>
                                  </w:divBdr>
                                  <w:divsChild>
                                    <w:div w:id="12215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5257">
                              <w:marLeft w:val="0"/>
                              <w:marRight w:val="0"/>
                              <w:marTop w:val="0"/>
                              <w:marBottom w:val="0"/>
                              <w:divBdr>
                                <w:top w:val="none" w:sz="0" w:space="0" w:color="auto"/>
                                <w:left w:val="none" w:sz="0" w:space="0" w:color="auto"/>
                                <w:bottom w:val="none" w:sz="0" w:space="0" w:color="auto"/>
                                <w:right w:val="none" w:sz="0" w:space="0" w:color="auto"/>
                              </w:divBdr>
                              <w:divsChild>
                                <w:div w:id="1066414543">
                                  <w:marLeft w:val="0"/>
                                  <w:marRight w:val="0"/>
                                  <w:marTop w:val="0"/>
                                  <w:marBottom w:val="0"/>
                                  <w:divBdr>
                                    <w:top w:val="none" w:sz="0" w:space="0" w:color="auto"/>
                                    <w:left w:val="none" w:sz="0" w:space="0" w:color="auto"/>
                                    <w:bottom w:val="none" w:sz="0" w:space="0" w:color="auto"/>
                                    <w:right w:val="none" w:sz="0" w:space="0" w:color="auto"/>
                                  </w:divBdr>
                                </w:div>
                                <w:div w:id="2013333478">
                                  <w:marLeft w:val="0"/>
                                  <w:marRight w:val="0"/>
                                  <w:marTop w:val="0"/>
                                  <w:marBottom w:val="0"/>
                                  <w:divBdr>
                                    <w:top w:val="none" w:sz="0" w:space="0" w:color="auto"/>
                                    <w:left w:val="none" w:sz="0" w:space="0" w:color="auto"/>
                                    <w:bottom w:val="none" w:sz="0" w:space="0" w:color="auto"/>
                                    <w:right w:val="none" w:sz="0" w:space="0" w:color="auto"/>
                                  </w:divBdr>
                                  <w:divsChild>
                                    <w:div w:id="18151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9383">
                              <w:marLeft w:val="0"/>
                              <w:marRight w:val="0"/>
                              <w:marTop w:val="0"/>
                              <w:marBottom w:val="0"/>
                              <w:divBdr>
                                <w:top w:val="none" w:sz="0" w:space="0" w:color="auto"/>
                                <w:left w:val="none" w:sz="0" w:space="0" w:color="auto"/>
                                <w:bottom w:val="none" w:sz="0" w:space="0" w:color="auto"/>
                                <w:right w:val="none" w:sz="0" w:space="0" w:color="auto"/>
                              </w:divBdr>
                              <w:divsChild>
                                <w:div w:id="491914198">
                                  <w:marLeft w:val="0"/>
                                  <w:marRight w:val="0"/>
                                  <w:marTop w:val="0"/>
                                  <w:marBottom w:val="0"/>
                                  <w:divBdr>
                                    <w:top w:val="none" w:sz="0" w:space="0" w:color="auto"/>
                                    <w:left w:val="none" w:sz="0" w:space="0" w:color="auto"/>
                                    <w:bottom w:val="none" w:sz="0" w:space="0" w:color="auto"/>
                                    <w:right w:val="none" w:sz="0" w:space="0" w:color="auto"/>
                                  </w:divBdr>
                                </w:div>
                                <w:div w:id="1657102538">
                                  <w:marLeft w:val="0"/>
                                  <w:marRight w:val="0"/>
                                  <w:marTop w:val="0"/>
                                  <w:marBottom w:val="0"/>
                                  <w:divBdr>
                                    <w:top w:val="none" w:sz="0" w:space="0" w:color="auto"/>
                                    <w:left w:val="none" w:sz="0" w:space="0" w:color="auto"/>
                                    <w:bottom w:val="none" w:sz="0" w:space="0" w:color="auto"/>
                                    <w:right w:val="none" w:sz="0" w:space="0" w:color="auto"/>
                                  </w:divBdr>
                                  <w:divsChild>
                                    <w:div w:id="9706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1277">
                              <w:marLeft w:val="0"/>
                              <w:marRight w:val="0"/>
                              <w:marTop w:val="0"/>
                              <w:marBottom w:val="0"/>
                              <w:divBdr>
                                <w:top w:val="none" w:sz="0" w:space="0" w:color="auto"/>
                                <w:left w:val="none" w:sz="0" w:space="0" w:color="auto"/>
                                <w:bottom w:val="none" w:sz="0" w:space="0" w:color="auto"/>
                                <w:right w:val="none" w:sz="0" w:space="0" w:color="auto"/>
                              </w:divBdr>
                              <w:divsChild>
                                <w:div w:id="1037776280">
                                  <w:marLeft w:val="0"/>
                                  <w:marRight w:val="0"/>
                                  <w:marTop w:val="0"/>
                                  <w:marBottom w:val="0"/>
                                  <w:divBdr>
                                    <w:top w:val="none" w:sz="0" w:space="0" w:color="auto"/>
                                    <w:left w:val="none" w:sz="0" w:space="0" w:color="auto"/>
                                    <w:bottom w:val="none" w:sz="0" w:space="0" w:color="auto"/>
                                    <w:right w:val="none" w:sz="0" w:space="0" w:color="auto"/>
                                  </w:divBdr>
                                </w:div>
                                <w:div w:id="1692026887">
                                  <w:marLeft w:val="0"/>
                                  <w:marRight w:val="0"/>
                                  <w:marTop w:val="0"/>
                                  <w:marBottom w:val="0"/>
                                  <w:divBdr>
                                    <w:top w:val="none" w:sz="0" w:space="0" w:color="auto"/>
                                    <w:left w:val="none" w:sz="0" w:space="0" w:color="auto"/>
                                    <w:bottom w:val="none" w:sz="0" w:space="0" w:color="auto"/>
                                    <w:right w:val="none" w:sz="0" w:space="0" w:color="auto"/>
                                  </w:divBdr>
                                  <w:divsChild>
                                    <w:div w:id="3740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6427">
                              <w:marLeft w:val="0"/>
                              <w:marRight w:val="0"/>
                              <w:marTop w:val="0"/>
                              <w:marBottom w:val="0"/>
                              <w:divBdr>
                                <w:top w:val="none" w:sz="0" w:space="0" w:color="auto"/>
                                <w:left w:val="none" w:sz="0" w:space="0" w:color="auto"/>
                                <w:bottom w:val="none" w:sz="0" w:space="0" w:color="auto"/>
                                <w:right w:val="none" w:sz="0" w:space="0" w:color="auto"/>
                              </w:divBdr>
                              <w:divsChild>
                                <w:div w:id="459543647">
                                  <w:marLeft w:val="0"/>
                                  <w:marRight w:val="0"/>
                                  <w:marTop w:val="0"/>
                                  <w:marBottom w:val="0"/>
                                  <w:divBdr>
                                    <w:top w:val="none" w:sz="0" w:space="0" w:color="auto"/>
                                    <w:left w:val="none" w:sz="0" w:space="0" w:color="auto"/>
                                    <w:bottom w:val="none" w:sz="0" w:space="0" w:color="auto"/>
                                    <w:right w:val="none" w:sz="0" w:space="0" w:color="auto"/>
                                  </w:divBdr>
                                </w:div>
                                <w:div w:id="1117722664">
                                  <w:marLeft w:val="0"/>
                                  <w:marRight w:val="0"/>
                                  <w:marTop w:val="0"/>
                                  <w:marBottom w:val="0"/>
                                  <w:divBdr>
                                    <w:top w:val="none" w:sz="0" w:space="0" w:color="auto"/>
                                    <w:left w:val="none" w:sz="0" w:space="0" w:color="auto"/>
                                    <w:bottom w:val="none" w:sz="0" w:space="0" w:color="auto"/>
                                    <w:right w:val="none" w:sz="0" w:space="0" w:color="auto"/>
                                  </w:divBdr>
                                  <w:divsChild>
                                    <w:div w:id="4107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14010">
                      <w:marLeft w:val="0"/>
                      <w:marRight w:val="0"/>
                      <w:marTop w:val="0"/>
                      <w:marBottom w:val="0"/>
                      <w:divBdr>
                        <w:top w:val="none" w:sz="0" w:space="0" w:color="auto"/>
                        <w:left w:val="none" w:sz="0" w:space="0" w:color="auto"/>
                        <w:bottom w:val="none" w:sz="0" w:space="0" w:color="auto"/>
                        <w:right w:val="none" w:sz="0" w:space="0" w:color="auto"/>
                      </w:divBdr>
                      <w:divsChild>
                        <w:div w:id="1167937895">
                          <w:marLeft w:val="0"/>
                          <w:marRight w:val="0"/>
                          <w:marTop w:val="0"/>
                          <w:marBottom w:val="0"/>
                          <w:divBdr>
                            <w:top w:val="none" w:sz="0" w:space="0" w:color="auto"/>
                            <w:left w:val="none" w:sz="0" w:space="0" w:color="auto"/>
                            <w:bottom w:val="none" w:sz="0" w:space="0" w:color="auto"/>
                            <w:right w:val="none" w:sz="0" w:space="0" w:color="auto"/>
                          </w:divBdr>
                        </w:div>
                        <w:div w:id="1033504919">
                          <w:marLeft w:val="0"/>
                          <w:marRight w:val="0"/>
                          <w:marTop w:val="0"/>
                          <w:marBottom w:val="0"/>
                          <w:divBdr>
                            <w:top w:val="none" w:sz="0" w:space="0" w:color="auto"/>
                            <w:left w:val="none" w:sz="0" w:space="0" w:color="auto"/>
                            <w:bottom w:val="none" w:sz="0" w:space="0" w:color="auto"/>
                            <w:right w:val="none" w:sz="0" w:space="0" w:color="auto"/>
                          </w:divBdr>
                          <w:divsChild>
                            <w:div w:id="1432360313">
                              <w:marLeft w:val="0"/>
                              <w:marRight w:val="0"/>
                              <w:marTop w:val="0"/>
                              <w:marBottom w:val="0"/>
                              <w:divBdr>
                                <w:top w:val="none" w:sz="0" w:space="0" w:color="auto"/>
                                <w:left w:val="none" w:sz="0" w:space="0" w:color="auto"/>
                                <w:bottom w:val="none" w:sz="0" w:space="0" w:color="auto"/>
                                <w:right w:val="none" w:sz="0" w:space="0" w:color="auto"/>
                              </w:divBdr>
                              <w:divsChild>
                                <w:div w:id="263617870">
                                  <w:marLeft w:val="0"/>
                                  <w:marRight w:val="0"/>
                                  <w:marTop w:val="0"/>
                                  <w:marBottom w:val="0"/>
                                  <w:divBdr>
                                    <w:top w:val="none" w:sz="0" w:space="0" w:color="auto"/>
                                    <w:left w:val="none" w:sz="0" w:space="0" w:color="auto"/>
                                    <w:bottom w:val="none" w:sz="0" w:space="0" w:color="auto"/>
                                    <w:right w:val="none" w:sz="0" w:space="0" w:color="auto"/>
                                  </w:divBdr>
                                </w:div>
                              </w:divsChild>
                            </w:div>
                            <w:div w:id="1868564726">
                              <w:marLeft w:val="0"/>
                              <w:marRight w:val="0"/>
                              <w:marTop w:val="0"/>
                              <w:marBottom w:val="0"/>
                              <w:divBdr>
                                <w:top w:val="none" w:sz="0" w:space="0" w:color="auto"/>
                                <w:left w:val="none" w:sz="0" w:space="0" w:color="auto"/>
                                <w:bottom w:val="none" w:sz="0" w:space="0" w:color="auto"/>
                                <w:right w:val="none" w:sz="0" w:space="0" w:color="auto"/>
                              </w:divBdr>
                              <w:divsChild>
                                <w:div w:id="1257519777">
                                  <w:marLeft w:val="0"/>
                                  <w:marRight w:val="0"/>
                                  <w:marTop w:val="0"/>
                                  <w:marBottom w:val="0"/>
                                  <w:divBdr>
                                    <w:top w:val="none" w:sz="0" w:space="0" w:color="auto"/>
                                    <w:left w:val="none" w:sz="0" w:space="0" w:color="auto"/>
                                    <w:bottom w:val="none" w:sz="0" w:space="0" w:color="auto"/>
                                    <w:right w:val="none" w:sz="0" w:space="0" w:color="auto"/>
                                  </w:divBdr>
                                </w:div>
                                <w:div w:id="1602225652">
                                  <w:marLeft w:val="0"/>
                                  <w:marRight w:val="0"/>
                                  <w:marTop w:val="0"/>
                                  <w:marBottom w:val="0"/>
                                  <w:divBdr>
                                    <w:top w:val="none" w:sz="0" w:space="0" w:color="auto"/>
                                    <w:left w:val="none" w:sz="0" w:space="0" w:color="auto"/>
                                    <w:bottom w:val="none" w:sz="0" w:space="0" w:color="auto"/>
                                    <w:right w:val="none" w:sz="0" w:space="0" w:color="auto"/>
                                  </w:divBdr>
                                  <w:divsChild>
                                    <w:div w:id="13788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6132">
                              <w:marLeft w:val="0"/>
                              <w:marRight w:val="0"/>
                              <w:marTop w:val="0"/>
                              <w:marBottom w:val="0"/>
                              <w:divBdr>
                                <w:top w:val="none" w:sz="0" w:space="0" w:color="auto"/>
                                <w:left w:val="none" w:sz="0" w:space="0" w:color="auto"/>
                                <w:bottom w:val="none" w:sz="0" w:space="0" w:color="auto"/>
                                <w:right w:val="none" w:sz="0" w:space="0" w:color="auto"/>
                              </w:divBdr>
                              <w:divsChild>
                                <w:div w:id="1221744884">
                                  <w:marLeft w:val="0"/>
                                  <w:marRight w:val="0"/>
                                  <w:marTop w:val="0"/>
                                  <w:marBottom w:val="0"/>
                                  <w:divBdr>
                                    <w:top w:val="none" w:sz="0" w:space="0" w:color="auto"/>
                                    <w:left w:val="none" w:sz="0" w:space="0" w:color="auto"/>
                                    <w:bottom w:val="none" w:sz="0" w:space="0" w:color="auto"/>
                                    <w:right w:val="none" w:sz="0" w:space="0" w:color="auto"/>
                                  </w:divBdr>
                                </w:div>
                                <w:div w:id="1062867329">
                                  <w:marLeft w:val="0"/>
                                  <w:marRight w:val="0"/>
                                  <w:marTop w:val="0"/>
                                  <w:marBottom w:val="0"/>
                                  <w:divBdr>
                                    <w:top w:val="none" w:sz="0" w:space="0" w:color="auto"/>
                                    <w:left w:val="none" w:sz="0" w:space="0" w:color="auto"/>
                                    <w:bottom w:val="none" w:sz="0" w:space="0" w:color="auto"/>
                                    <w:right w:val="none" w:sz="0" w:space="0" w:color="auto"/>
                                  </w:divBdr>
                                  <w:divsChild>
                                    <w:div w:id="6105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31097">
                              <w:marLeft w:val="0"/>
                              <w:marRight w:val="0"/>
                              <w:marTop w:val="0"/>
                              <w:marBottom w:val="0"/>
                              <w:divBdr>
                                <w:top w:val="none" w:sz="0" w:space="0" w:color="auto"/>
                                <w:left w:val="none" w:sz="0" w:space="0" w:color="auto"/>
                                <w:bottom w:val="none" w:sz="0" w:space="0" w:color="auto"/>
                                <w:right w:val="none" w:sz="0" w:space="0" w:color="auto"/>
                              </w:divBdr>
                              <w:divsChild>
                                <w:div w:id="1442139520">
                                  <w:marLeft w:val="0"/>
                                  <w:marRight w:val="0"/>
                                  <w:marTop w:val="0"/>
                                  <w:marBottom w:val="0"/>
                                  <w:divBdr>
                                    <w:top w:val="none" w:sz="0" w:space="0" w:color="auto"/>
                                    <w:left w:val="none" w:sz="0" w:space="0" w:color="auto"/>
                                    <w:bottom w:val="none" w:sz="0" w:space="0" w:color="auto"/>
                                    <w:right w:val="none" w:sz="0" w:space="0" w:color="auto"/>
                                  </w:divBdr>
                                </w:div>
                                <w:div w:id="831485970">
                                  <w:marLeft w:val="0"/>
                                  <w:marRight w:val="0"/>
                                  <w:marTop w:val="0"/>
                                  <w:marBottom w:val="0"/>
                                  <w:divBdr>
                                    <w:top w:val="none" w:sz="0" w:space="0" w:color="auto"/>
                                    <w:left w:val="none" w:sz="0" w:space="0" w:color="auto"/>
                                    <w:bottom w:val="none" w:sz="0" w:space="0" w:color="auto"/>
                                    <w:right w:val="none" w:sz="0" w:space="0" w:color="auto"/>
                                  </w:divBdr>
                                  <w:divsChild>
                                    <w:div w:id="12410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9785">
                              <w:marLeft w:val="0"/>
                              <w:marRight w:val="0"/>
                              <w:marTop w:val="0"/>
                              <w:marBottom w:val="0"/>
                              <w:divBdr>
                                <w:top w:val="none" w:sz="0" w:space="0" w:color="auto"/>
                                <w:left w:val="none" w:sz="0" w:space="0" w:color="auto"/>
                                <w:bottom w:val="none" w:sz="0" w:space="0" w:color="auto"/>
                                <w:right w:val="none" w:sz="0" w:space="0" w:color="auto"/>
                              </w:divBdr>
                              <w:divsChild>
                                <w:div w:id="993415292">
                                  <w:marLeft w:val="0"/>
                                  <w:marRight w:val="0"/>
                                  <w:marTop w:val="0"/>
                                  <w:marBottom w:val="0"/>
                                  <w:divBdr>
                                    <w:top w:val="none" w:sz="0" w:space="0" w:color="auto"/>
                                    <w:left w:val="none" w:sz="0" w:space="0" w:color="auto"/>
                                    <w:bottom w:val="none" w:sz="0" w:space="0" w:color="auto"/>
                                    <w:right w:val="none" w:sz="0" w:space="0" w:color="auto"/>
                                  </w:divBdr>
                                </w:div>
                                <w:div w:id="1891645576">
                                  <w:marLeft w:val="0"/>
                                  <w:marRight w:val="0"/>
                                  <w:marTop w:val="0"/>
                                  <w:marBottom w:val="0"/>
                                  <w:divBdr>
                                    <w:top w:val="none" w:sz="0" w:space="0" w:color="auto"/>
                                    <w:left w:val="none" w:sz="0" w:space="0" w:color="auto"/>
                                    <w:bottom w:val="none" w:sz="0" w:space="0" w:color="auto"/>
                                    <w:right w:val="none" w:sz="0" w:space="0" w:color="auto"/>
                                  </w:divBdr>
                                  <w:divsChild>
                                    <w:div w:id="12749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8691">
                              <w:marLeft w:val="0"/>
                              <w:marRight w:val="0"/>
                              <w:marTop w:val="0"/>
                              <w:marBottom w:val="0"/>
                              <w:divBdr>
                                <w:top w:val="none" w:sz="0" w:space="0" w:color="auto"/>
                                <w:left w:val="none" w:sz="0" w:space="0" w:color="auto"/>
                                <w:bottom w:val="none" w:sz="0" w:space="0" w:color="auto"/>
                                <w:right w:val="none" w:sz="0" w:space="0" w:color="auto"/>
                              </w:divBdr>
                              <w:divsChild>
                                <w:div w:id="644552816">
                                  <w:marLeft w:val="0"/>
                                  <w:marRight w:val="0"/>
                                  <w:marTop w:val="0"/>
                                  <w:marBottom w:val="0"/>
                                  <w:divBdr>
                                    <w:top w:val="none" w:sz="0" w:space="0" w:color="auto"/>
                                    <w:left w:val="none" w:sz="0" w:space="0" w:color="auto"/>
                                    <w:bottom w:val="none" w:sz="0" w:space="0" w:color="auto"/>
                                    <w:right w:val="none" w:sz="0" w:space="0" w:color="auto"/>
                                  </w:divBdr>
                                </w:div>
                                <w:div w:id="111174745">
                                  <w:marLeft w:val="0"/>
                                  <w:marRight w:val="0"/>
                                  <w:marTop w:val="0"/>
                                  <w:marBottom w:val="0"/>
                                  <w:divBdr>
                                    <w:top w:val="none" w:sz="0" w:space="0" w:color="auto"/>
                                    <w:left w:val="none" w:sz="0" w:space="0" w:color="auto"/>
                                    <w:bottom w:val="none" w:sz="0" w:space="0" w:color="auto"/>
                                    <w:right w:val="none" w:sz="0" w:space="0" w:color="auto"/>
                                  </w:divBdr>
                                  <w:divsChild>
                                    <w:div w:id="261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6377">
                              <w:marLeft w:val="0"/>
                              <w:marRight w:val="0"/>
                              <w:marTop w:val="0"/>
                              <w:marBottom w:val="0"/>
                              <w:divBdr>
                                <w:top w:val="none" w:sz="0" w:space="0" w:color="auto"/>
                                <w:left w:val="none" w:sz="0" w:space="0" w:color="auto"/>
                                <w:bottom w:val="none" w:sz="0" w:space="0" w:color="auto"/>
                                <w:right w:val="none" w:sz="0" w:space="0" w:color="auto"/>
                              </w:divBdr>
                              <w:divsChild>
                                <w:div w:id="11881018">
                                  <w:marLeft w:val="0"/>
                                  <w:marRight w:val="0"/>
                                  <w:marTop w:val="0"/>
                                  <w:marBottom w:val="0"/>
                                  <w:divBdr>
                                    <w:top w:val="none" w:sz="0" w:space="0" w:color="auto"/>
                                    <w:left w:val="none" w:sz="0" w:space="0" w:color="auto"/>
                                    <w:bottom w:val="none" w:sz="0" w:space="0" w:color="auto"/>
                                    <w:right w:val="none" w:sz="0" w:space="0" w:color="auto"/>
                                  </w:divBdr>
                                </w:div>
                                <w:div w:id="206263001">
                                  <w:marLeft w:val="0"/>
                                  <w:marRight w:val="0"/>
                                  <w:marTop w:val="0"/>
                                  <w:marBottom w:val="0"/>
                                  <w:divBdr>
                                    <w:top w:val="none" w:sz="0" w:space="0" w:color="auto"/>
                                    <w:left w:val="none" w:sz="0" w:space="0" w:color="auto"/>
                                    <w:bottom w:val="none" w:sz="0" w:space="0" w:color="auto"/>
                                    <w:right w:val="none" w:sz="0" w:space="0" w:color="auto"/>
                                  </w:divBdr>
                                  <w:divsChild>
                                    <w:div w:id="9339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99778">
                              <w:marLeft w:val="0"/>
                              <w:marRight w:val="0"/>
                              <w:marTop w:val="0"/>
                              <w:marBottom w:val="0"/>
                              <w:divBdr>
                                <w:top w:val="none" w:sz="0" w:space="0" w:color="auto"/>
                                <w:left w:val="none" w:sz="0" w:space="0" w:color="auto"/>
                                <w:bottom w:val="none" w:sz="0" w:space="0" w:color="auto"/>
                                <w:right w:val="none" w:sz="0" w:space="0" w:color="auto"/>
                              </w:divBdr>
                              <w:divsChild>
                                <w:div w:id="654796696">
                                  <w:marLeft w:val="0"/>
                                  <w:marRight w:val="0"/>
                                  <w:marTop w:val="0"/>
                                  <w:marBottom w:val="0"/>
                                  <w:divBdr>
                                    <w:top w:val="none" w:sz="0" w:space="0" w:color="auto"/>
                                    <w:left w:val="none" w:sz="0" w:space="0" w:color="auto"/>
                                    <w:bottom w:val="none" w:sz="0" w:space="0" w:color="auto"/>
                                    <w:right w:val="none" w:sz="0" w:space="0" w:color="auto"/>
                                  </w:divBdr>
                                </w:div>
                                <w:div w:id="1010369969">
                                  <w:marLeft w:val="0"/>
                                  <w:marRight w:val="0"/>
                                  <w:marTop w:val="0"/>
                                  <w:marBottom w:val="0"/>
                                  <w:divBdr>
                                    <w:top w:val="none" w:sz="0" w:space="0" w:color="auto"/>
                                    <w:left w:val="none" w:sz="0" w:space="0" w:color="auto"/>
                                    <w:bottom w:val="none" w:sz="0" w:space="0" w:color="auto"/>
                                    <w:right w:val="none" w:sz="0" w:space="0" w:color="auto"/>
                                  </w:divBdr>
                                  <w:divsChild>
                                    <w:div w:id="15408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1535">
                              <w:marLeft w:val="0"/>
                              <w:marRight w:val="0"/>
                              <w:marTop w:val="0"/>
                              <w:marBottom w:val="0"/>
                              <w:divBdr>
                                <w:top w:val="none" w:sz="0" w:space="0" w:color="auto"/>
                                <w:left w:val="none" w:sz="0" w:space="0" w:color="auto"/>
                                <w:bottom w:val="none" w:sz="0" w:space="0" w:color="auto"/>
                                <w:right w:val="none" w:sz="0" w:space="0" w:color="auto"/>
                              </w:divBdr>
                              <w:divsChild>
                                <w:div w:id="1318722731">
                                  <w:marLeft w:val="0"/>
                                  <w:marRight w:val="0"/>
                                  <w:marTop w:val="0"/>
                                  <w:marBottom w:val="0"/>
                                  <w:divBdr>
                                    <w:top w:val="none" w:sz="0" w:space="0" w:color="auto"/>
                                    <w:left w:val="none" w:sz="0" w:space="0" w:color="auto"/>
                                    <w:bottom w:val="none" w:sz="0" w:space="0" w:color="auto"/>
                                    <w:right w:val="none" w:sz="0" w:space="0" w:color="auto"/>
                                  </w:divBdr>
                                </w:div>
                                <w:div w:id="1142234538">
                                  <w:marLeft w:val="0"/>
                                  <w:marRight w:val="0"/>
                                  <w:marTop w:val="0"/>
                                  <w:marBottom w:val="0"/>
                                  <w:divBdr>
                                    <w:top w:val="none" w:sz="0" w:space="0" w:color="auto"/>
                                    <w:left w:val="none" w:sz="0" w:space="0" w:color="auto"/>
                                    <w:bottom w:val="none" w:sz="0" w:space="0" w:color="auto"/>
                                    <w:right w:val="none" w:sz="0" w:space="0" w:color="auto"/>
                                  </w:divBdr>
                                  <w:divsChild>
                                    <w:div w:id="18053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4967">
                              <w:marLeft w:val="0"/>
                              <w:marRight w:val="0"/>
                              <w:marTop w:val="0"/>
                              <w:marBottom w:val="0"/>
                              <w:divBdr>
                                <w:top w:val="none" w:sz="0" w:space="0" w:color="auto"/>
                                <w:left w:val="none" w:sz="0" w:space="0" w:color="auto"/>
                                <w:bottom w:val="none" w:sz="0" w:space="0" w:color="auto"/>
                                <w:right w:val="none" w:sz="0" w:space="0" w:color="auto"/>
                              </w:divBdr>
                              <w:divsChild>
                                <w:div w:id="103967270">
                                  <w:marLeft w:val="0"/>
                                  <w:marRight w:val="0"/>
                                  <w:marTop w:val="0"/>
                                  <w:marBottom w:val="0"/>
                                  <w:divBdr>
                                    <w:top w:val="none" w:sz="0" w:space="0" w:color="auto"/>
                                    <w:left w:val="none" w:sz="0" w:space="0" w:color="auto"/>
                                    <w:bottom w:val="none" w:sz="0" w:space="0" w:color="auto"/>
                                    <w:right w:val="none" w:sz="0" w:space="0" w:color="auto"/>
                                  </w:divBdr>
                                </w:div>
                                <w:div w:id="1374692005">
                                  <w:marLeft w:val="0"/>
                                  <w:marRight w:val="0"/>
                                  <w:marTop w:val="0"/>
                                  <w:marBottom w:val="0"/>
                                  <w:divBdr>
                                    <w:top w:val="none" w:sz="0" w:space="0" w:color="auto"/>
                                    <w:left w:val="none" w:sz="0" w:space="0" w:color="auto"/>
                                    <w:bottom w:val="none" w:sz="0" w:space="0" w:color="auto"/>
                                    <w:right w:val="none" w:sz="0" w:space="0" w:color="auto"/>
                                  </w:divBdr>
                                  <w:divsChild>
                                    <w:div w:id="17520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68765">
                              <w:marLeft w:val="0"/>
                              <w:marRight w:val="0"/>
                              <w:marTop w:val="0"/>
                              <w:marBottom w:val="0"/>
                              <w:divBdr>
                                <w:top w:val="none" w:sz="0" w:space="0" w:color="auto"/>
                                <w:left w:val="none" w:sz="0" w:space="0" w:color="auto"/>
                                <w:bottom w:val="none" w:sz="0" w:space="0" w:color="auto"/>
                                <w:right w:val="none" w:sz="0" w:space="0" w:color="auto"/>
                              </w:divBdr>
                              <w:divsChild>
                                <w:div w:id="623803715">
                                  <w:marLeft w:val="0"/>
                                  <w:marRight w:val="0"/>
                                  <w:marTop w:val="0"/>
                                  <w:marBottom w:val="0"/>
                                  <w:divBdr>
                                    <w:top w:val="none" w:sz="0" w:space="0" w:color="auto"/>
                                    <w:left w:val="none" w:sz="0" w:space="0" w:color="auto"/>
                                    <w:bottom w:val="none" w:sz="0" w:space="0" w:color="auto"/>
                                    <w:right w:val="none" w:sz="0" w:space="0" w:color="auto"/>
                                  </w:divBdr>
                                </w:div>
                                <w:div w:id="1106458856">
                                  <w:marLeft w:val="0"/>
                                  <w:marRight w:val="0"/>
                                  <w:marTop w:val="0"/>
                                  <w:marBottom w:val="0"/>
                                  <w:divBdr>
                                    <w:top w:val="none" w:sz="0" w:space="0" w:color="auto"/>
                                    <w:left w:val="none" w:sz="0" w:space="0" w:color="auto"/>
                                    <w:bottom w:val="none" w:sz="0" w:space="0" w:color="auto"/>
                                    <w:right w:val="none" w:sz="0" w:space="0" w:color="auto"/>
                                  </w:divBdr>
                                  <w:divsChild>
                                    <w:div w:id="6176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3917">
                              <w:marLeft w:val="0"/>
                              <w:marRight w:val="0"/>
                              <w:marTop w:val="0"/>
                              <w:marBottom w:val="0"/>
                              <w:divBdr>
                                <w:top w:val="none" w:sz="0" w:space="0" w:color="auto"/>
                                <w:left w:val="none" w:sz="0" w:space="0" w:color="auto"/>
                                <w:bottom w:val="none" w:sz="0" w:space="0" w:color="auto"/>
                                <w:right w:val="none" w:sz="0" w:space="0" w:color="auto"/>
                              </w:divBdr>
                              <w:divsChild>
                                <w:div w:id="412969905">
                                  <w:marLeft w:val="0"/>
                                  <w:marRight w:val="0"/>
                                  <w:marTop w:val="0"/>
                                  <w:marBottom w:val="0"/>
                                  <w:divBdr>
                                    <w:top w:val="none" w:sz="0" w:space="0" w:color="auto"/>
                                    <w:left w:val="none" w:sz="0" w:space="0" w:color="auto"/>
                                    <w:bottom w:val="none" w:sz="0" w:space="0" w:color="auto"/>
                                    <w:right w:val="none" w:sz="0" w:space="0" w:color="auto"/>
                                  </w:divBdr>
                                </w:div>
                                <w:div w:id="273439485">
                                  <w:marLeft w:val="0"/>
                                  <w:marRight w:val="0"/>
                                  <w:marTop w:val="0"/>
                                  <w:marBottom w:val="0"/>
                                  <w:divBdr>
                                    <w:top w:val="none" w:sz="0" w:space="0" w:color="auto"/>
                                    <w:left w:val="none" w:sz="0" w:space="0" w:color="auto"/>
                                    <w:bottom w:val="none" w:sz="0" w:space="0" w:color="auto"/>
                                    <w:right w:val="none" w:sz="0" w:space="0" w:color="auto"/>
                                  </w:divBdr>
                                  <w:divsChild>
                                    <w:div w:id="4849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8152">
                              <w:marLeft w:val="0"/>
                              <w:marRight w:val="0"/>
                              <w:marTop w:val="0"/>
                              <w:marBottom w:val="0"/>
                              <w:divBdr>
                                <w:top w:val="none" w:sz="0" w:space="0" w:color="auto"/>
                                <w:left w:val="none" w:sz="0" w:space="0" w:color="auto"/>
                                <w:bottom w:val="none" w:sz="0" w:space="0" w:color="auto"/>
                                <w:right w:val="none" w:sz="0" w:space="0" w:color="auto"/>
                              </w:divBdr>
                              <w:divsChild>
                                <w:div w:id="1198742457">
                                  <w:marLeft w:val="0"/>
                                  <w:marRight w:val="0"/>
                                  <w:marTop w:val="0"/>
                                  <w:marBottom w:val="0"/>
                                  <w:divBdr>
                                    <w:top w:val="none" w:sz="0" w:space="0" w:color="auto"/>
                                    <w:left w:val="none" w:sz="0" w:space="0" w:color="auto"/>
                                    <w:bottom w:val="none" w:sz="0" w:space="0" w:color="auto"/>
                                    <w:right w:val="none" w:sz="0" w:space="0" w:color="auto"/>
                                  </w:divBdr>
                                </w:div>
                                <w:div w:id="1910337423">
                                  <w:marLeft w:val="0"/>
                                  <w:marRight w:val="0"/>
                                  <w:marTop w:val="0"/>
                                  <w:marBottom w:val="0"/>
                                  <w:divBdr>
                                    <w:top w:val="none" w:sz="0" w:space="0" w:color="auto"/>
                                    <w:left w:val="none" w:sz="0" w:space="0" w:color="auto"/>
                                    <w:bottom w:val="none" w:sz="0" w:space="0" w:color="auto"/>
                                    <w:right w:val="none" w:sz="0" w:space="0" w:color="auto"/>
                                  </w:divBdr>
                                  <w:divsChild>
                                    <w:div w:id="20255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5265">
                              <w:marLeft w:val="0"/>
                              <w:marRight w:val="0"/>
                              <w:marTop w:val="0"/>
                              <w:marBottom w:val="0"/>
                              <w:divBdr>
                                <w:top w:val="none" w:sz="0" w:space="0" w:color="auto"/>
                                <w:left w:val="none" w:sz="0" w:space="0" w:color="auto"/>
                                <w:bottom w:val="none" w:sz="0" w:space="0" w:color="auto"/>
                                <w:right w:val="none" w:sz="0" w:space="0" w:color="auto"/>
                              </w:divBdr>
                              <w:divsChild>
                                <w:div w:id="545145122">
                                  <w:marLeft w:val="0"/>
                                  <w:marRight w:val="0"/>
                                  <w:marTop w:val="0"/>
                                  <w:marBottom w:val="0"/>
                                  <w:divBdr>
                                    <w:top w:val="none" w:sz="0" w:space="0" w:color="auto"/>
                                    <w:left w:val="none" w:sz="0" w:space="0" w:color="auto"/>
                                    <w:bottom w:val="none" w:sz="0" w:space="0" w:color="auto"/>
                                    <w:right w:val="none" w:sz="0" w:space="0" w:color="auto"/>
                                  </w:divBdr>
                                </w:div>
                                <w:div w:id="1659772771">
                                  <w:marLeft w:val="0"/>
                                  <w:marRight w:val="0"/>
                                  <w:marTop w:val="0"/>
                                  <w:marBottom w:val="0"/>
                                  <w:divBdr>
                                    <w:top w:val="none" w:sz="0" w:space="0" w:color="auto"/>
                                    <w:left w:val="none" w:sz="0" w:space="0" w:color="auto"/>
                                    <w:bottom w:val="none" w:sz="0" w:space="0" w:color="auto"/>
                                    <w:right w:val="none" w:sz="0" w:space="0" w:color="auto"/>
                                  </w:divBdr>
                                  <w:divsChild>
                                    <w:div w:id="10925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9075">
                              <w:marLeft w:val="0"/>
                              <w:marRight w:val="0"/>
                              <w:marTop w:val="0"/>
                              <w:marBottom w:val="0"/>
                              <w:divBdr>
                                <w:top w:val="none" w:sz="0" w:space="0" w:color="auto"/>
                                <w:left w:val="none" w:sz="0" w:space="0" w:color="auto"/>
                                <w:bottom w:val="none" w:sz="0" w:space="0" w:color="auto"/>
                                <w:right w:val="none" w:sz="0" w:space="0" w:color="auto"/>
                              </w:divBdr>
                              <w:divsChild>
                                <w:div w:id="400442632">
                                  <w:marLeft w:val="0"/>
                                  <w:marRight w:val="0"/>
                                  <w:marTop w:val="0"/>
                                  <w:marBottom w:val="0"/>
                                  <w:divBdr>
                                    <w:top w:val="none" w:sz="0" w:space="0" w:color="auto"/>
                                    <w:left w:val="none" w:sz="0" w:space="0" w:color="auto"/>
                                    <w:bottom w:val="none" w:sz="0" w:space="0" w:color="auto"/>
                                    <w:right w:val="none" w:sz="0" w:space="0" w:color="auto"/>
                                  </w:divBdr>
                                </w:div>
                                <w:div w:id="178547851">
                                  <w:marLeft w:val="0"/>
                                  <w:marRight w:val="0"/>
                                  <w:marTop w:val="0"/>
                                  <w:marBottom w:val="0"/>
                                  <w:divBdr>
                                    <w:top w:val="none" w:sz="0" w:space="0" w:color="auto"/>
                                    <w:left w:val="none" w:sz="0" w:space="0" w:color="auto"/>
                                    <w:bottom w:val="none" w:sz="0" w:space="0" w:color="auto"/>
                                    <w:right w:val="none" w:sz="0" w:space="0" w:color="auto"/>
                                  </w:divBdr>
                                  <w:divsChild>
                                    <w:div w:id="1430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1861">
                              <w:marLeft w:val="0"/>
                              <w:marRight w:val="0"/>
                              <w:marTop w:val="0"/>
                              <w:marBottom w:val="0"/>
                              <w:divBdr>
                                <w:top w:val="none" w:sz="0" w:space="0" w:color="auto"/>
                                <w:left w:val="none" w:sz="0" w:space="0" w:color="auto"/>
                                <w:bottom w:val="none" w:sz="0" w:space="0" w:color="auto"/>
                                <w:right w:val="none" w:sz="0" w:space="0" w:color="auto"/>
                              </w:divBdr>
                              <w:divsChild>
                                <w:div w:id="1253124270">
                                  <w:marLeft w:val="0"/>
                                  <w:marRight w:val="0"/>
                                  <w:marTop w:val="0"/>
                                  <w:marBottom w:val="0"/>
                                  <w:divBdr>
                                    <w:top w:val="none" w:sz="0" w:space="0" w:color="auto"/>
                                    <w:left w:val="none" w:sz="0" w:space="0" w:color="auto"/>
                                    <w:bottom w:val="none" w:sz="0" w:space="0" w:color="auto"/>
                                    <w:right w:val="none" w:sz="0" w:space="0" w:color="auto"/>
                                  </w:divBdr>
                                </w:div>
                                <w:div w:id="2111927207">
                                  <w:marLeft w:val="0"/>
                                  <w:marRight w:val="0"/>
                                  <w:marTop w:val="0"/>
                                  <w:marBottom w:val="0"/>
                                  <w:divBdr>
                                    <w:top w:val="none" w:sz="0" w:space="0" w:color="auto"/>
                                    <w:left w:val="none" w:sz="0" w:space="0" w:color="auto"/>
                                    <w:bottom w:val="none" w:sz="0" w:space="0" w:color="auto"/>
                                    <w:right w:val="none" w:sz="0" w:space="0" w:color="auto"/>
                                  </w:divBdr>
                                  <w:divsChild>
                                    <w:div w:id="10526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3373">
                              <w:marLeft w:val="0"/>
                              <w:marRight w:val="0"/>
                              <w:marTop w:val="0"/>
                              <w:marBottom w:val="0"/>
                              <w:divBdr>
                                <w:top w:val="none" w:sz="0" w:space="0" w:color="auto"/>
                                <w:left w:val="none" w:sz="0" w:space="0" w:color="auto"/>
                                <w:bottom w:val="none" w:sz="0" w:space="0" w:color="auto"/>
                                <w:right w:val="none" w:sz="0" w:space="0" w:color="auto"/>
                              </w:divBdr>
                              <w:divsChild>
                                <w:div w:id="934509241">
                                  <w:marLeft w:val="0"/>
                                  <w:marRight w:val="0"/>
                                  <w:marTop w:val="0"/>
                                  <w:marBottom w:val="0"/>
                                  <w:divBdr>
                                    <w:top w:val="none" w:sz="0" w:space="0" w:color="auto"/>
                                    <w:left w:val="none" w:sz="0" w:space="0" w:color="auto"/>
                                    <w:bottom w:val="none" w:sz="0" w:space="0" w:color="auto"/>
                                    <w:right w:val="none" w:sz="0" w:space="0" w:color="auto"/>
                                  </w:divBdr>
                                </w:div>
                                <w:div w:id="811097376">
                                  <w:marLeft w:val="0"/>
                                  <w:marRight w:val="0"/>
                                  <w:marTop w:val="0"/>
                                  <w:marBottom w:val="0"/>
                                  <w:divBdr>
                                    <w:top w:val="none" w:sz="0" w:space="0" w:color="auto"/>
                                    <w:left w:val="none" w:sz="0" w:space="0" w:color="auto"/>
                                    <w:bottom w:val="none" w:sz="0" w:space="0" w:color="auto"/>
                                    <w:right w:val="none" w:sz="0" w:space="0" w:color="auto"/>
                                  </w:divBdr>
                                  <w:divsChild>
                                    <w:div w:id="12265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9053">
                              <w:marLeft w:val="0"/>
                              <w:marRight w:val="0"/>
                              <w:marTop w:val="0"/>
                              <w:marBottom w:val="0"/>
                              <w:divBdr>
                                <w:top w:val="none" w:sz="0" w:space="0" w:color="auto"/>
                                <w:left w:val="none" w:sz="0" w:space="0" w:color="auto"/>
                                <w:bottom w:val="none" w:sz="0" w:space="0" w:color="auto"/>
                                <w:right w:val="none" w:sz="0" w:space="0" w:color="auto"/>
                              </w:divBdr>
                              <w:divsChild>
                                <w:div w:id="1635870995">
                                  <w:marLeft w:val="0"/>
                                  <w:marRight w:val="0"/>
                                  <w:marTop w:val="0"/>
                                  <w:marBottom w:val="0"/>
                                  <w:divBdr>
                                    <w:top w:val="none" w:sz="0" w:space="0" w:color="auto"/>
                                    <w:left w:val="none" w:sz="0" w:space="0" w:color="auto"/>
                                    <w:bottom w:val="none" w:sz="0" w:space="0" w:color="auto"/>
                                    <w:right w:val="none" w:sz="0" w:space="0" w:color="auto"/>
                                  </w:divBdr>
                                </w:div>
                                <w:div w:id="276563420">
                                  <w:marLeft w:val="0"/>
                                  <w:marRight w:val="0"/>
                                  <w:marTop w:val="0"/>
                                  <w:marBottom w:val="0"/>
                                  <w:divBdr>
                                    <w:top w:val="none" w:sz="0" w:space="0" w:color="auto"/>
                                    <w:left w:val="none" w:sz="0" w:space="0" w:color="auto"/>
                                    <w:bottom w:val="none" w:sz="0" w:space="0" w:color="auto"/>
                                    <w:right w:val="none" w:sz="0" w:space="0" w:color="auto"/>
                                  </w:divBdr>
                                  <w:divsChild>
                                    <w:div w:id="5743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1672">
                              <w:marLeft w:val="0"/>
                              <w:marRight w:val="0"/>
                              <w:marTop w:val="0"/>
                              <w:marBottom w:val="0"/>
                              <w:divBdr>
                                <w:top w:val="none" w:sz="0" w:space="0" w:color="auto"/>
                                <w:left w:val="none" w:sz="0" w:space="0" w:color="auto"/>
                                <w:bottom w:val="none" w:sz="0" w:space="0" w:color="auto"/>
                                <w:right w:val="none" w:sz="0" w:space="0" w:color="auto"/>
                              </w:divBdr>
                              <w:divsChild>
                                <w:div w:id="1019427788">
                                  <w:marLeft w:val="0"/>
                                  <w:marRight w:val="0"/>
                                  <w:marTop w:val="0"/>
                                  <w:marBottom w:val="0"/>
                                  <w:divBdr>
                                    <w:top w:val="none" w:sz="0" w:space="0" w:color="auto"/>
                                    <w:left w:val="none" w:sz="0" w:space="0" w:color="auto"/>
                                    <w:bottom w:val="none" w:sz="0" w:space="0" w:color="auto"/>
                                    <w:right w:val="none" w:sz="0" w:space="0" w:color="auto"/>
                                  </w:divBdr>
                                </w:div>
                                <w:div w:id="1607619368">
                                  <w:marLeft w:val="0"/>
                                  <w:marRight w:val="0"/>
                                  <w:marTop w:val="0"/>
                                  <w:marBottom w:val="0"/>
                                  <w:divBdr>
                                    <w:top w:val="none" w:sz="0" w:space="0" w:color="auto"/>
                                    <w:left w:val="none" w:sz="0" w:space="0" w:color="auto"/>
                                    <w:bottom w:val="none" w:sz="0" w:space="0" w:color="auto"/>
                                    <w:right w:val="none" w:sz="0" w:space="0" w:color="auto"/>
                                  </w:divBdr>
                                  <w:divsChild>
                                    <w:div w:id="5912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38">
                              <w:marLeft w:val="0"/>
                              <w:marRight w:val="0"/>
                              <w:marTop w:val="0"/>
                              <w:marBottom w:val="0"/>
                              <w:divBdr>
                                <w:top w:val="none" w:sz="0" w:space="0" w:color="auto"/>
                                <w:left w:val="none" w:sz="0" w:space="0" w:color="auto"/>
                                <w:bottom w:val="none" w:sz="0" w:space="0" w:color="auto"/>
                                <w:right w:val="none" w:sz="0" w:space="0" w:color="auto"/>
                              </w:divBdr>
                              <w:divsChild>
                                <w:div w:id="1511675574">
                                  <w:marLeft w:val="0"/>
                                  <w:marRight w:val="0"/>
                                  <w:marTop w:val="0"/>
                                  <w:marBottom w:val="0"/>
                                  <w:divBdr>
                                    <w:top w:val="none" w:sz="0" w:space="0" w:color="auto"/>
                                    <w:left w:val="none" w:sz="0" w:space="0" w:color="auto"/>
                                    <w:bottom w:val="none" w:sz="0" w:space="0" w:color="auto"/>
                                    <w:right w:val="none" w:sz="0" w:space="0" w:color="auto"/>
                                  </w:divBdr>
                                </w:div>
                                <w:div w:id="1482649227">
                                  <w:marLeft w:val="0"/>
                                  <w:marRight w:val="0"/>
                                  <w:marTop w:val="0"/>
                                  <w:marBottom w:val="0"/>
                                  <w:divBdr>
                                    <w:top w:val="none" w:sz="0" w:space="0" w:color="auto"/>
                                    <w:left w:val="none" w:sz="0" w:space="0" w:color="auto"/>
                                    <w:bottom w:val="none" w:sz="0" w:space="0" w:color="auto"/>
                                    <w:right w:val="none" w:sz="0" w:space="0" w:color="auto"/>
                                  </w:divBdr>
                                  <w:divsChild>
                                    <w:div w:id="8231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9544">
                              <w:marLeft w:val="0"/>
                              <w:marRight w:val="0"/>
                              <w:marTop w:val="0"/>
                              <w:marBottom w:val="0"/>
                              <w:divBdr>
                                <w:top w:val="none" w:sz="0" w:space="0" w:color="auto"/>
                                <w:left w:val="none" w:sz="0" w:space="0" w:color="auto"/>
                                <w:bottom w:val="none" w:sz="0" w:space="0" w:color="auto"/>
                                <w:right w:val="none" w:sz="0" w:space="0" w:color="auto"/>
                              </w:divBdr>
                              <w:divsChild>
                                <w:div w:id="519047393">
                                  <w:marLeft w:val="0"/>
                                  <w:marRight w:val="0"/>
                                  <w:marTop w:val="0"/>
                                  <w:marBottom w:val="0"/>
                                  <w:divBdr>
                                    <w:top w:val="none" w:sz="0" w:space="0" w:color="auto"/>
                                    <w:left w:val="none" w:sz="0" w:space="0" w:color="auto"/>
                                    <w:bottom w:val="none" w:sz="0" w:space="0" w:color="auto"/>
                                    <w:right w:val="none" w:sz="0" w:space="0" w:color="auto"/>
                                  </w:divBdr>
                                </w:div>
                                <w:div w:id="1089545818">
                                  <w:marLeft w:val="0"/>
                                  <w:marRight w:val="0"/>
                                  <w:marTop w:val="0"/>
                                  <w:marBottom w:val="0"/>
                                  <w:divBdr>
                                    <w:top w:val="none" w:sz="0" w:space="0" w:color="auto"/>
                                    <w:left w:val="none" w:sz="0" w:space="0" w:color="auto"/>
                                    <w:bottom w:val="none" w:sz="0" w:space="0" w:color="auto"/>
                                    <w:right w:val="none" w:sz="0" w:space="0" w:color="auto"/>
                                  </w:divBdr>
                                  <w:divsChild>
                                    <w:div w:id="7161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1829">
                              <w:marLeft w:val="0"/>
                              <w:marRight w:val="0"/>
                              <w:marTop w:val="0"/>
                              <w:marBottom w:val="0"/>
                              <w:divBdr>
                                <w:top w:val="none" w:sz="0" w:space="0" w:color="auto"/>
                                <w:left w:val="none" w:sz="0" w:space="0" w:color="auto"/>
                                <w:bottom w:val="none" w:sz="0" w:space="0" w:color="auto"/>
                                <w:right w:val="none" w:sz="0" w:space="0" w:color="auto"/>
                              </w:divBdr>
                              <w:divsChild>
                                <w:div w:id="2123257388">
                                  <w:marLeft w:val="0"/>
                                  <w:marRight w:val="0"/>
                                  <w:marTop w:val="0"/>
                                  <w:marBottom w:val="0"/>
                                  <w:divBdr>
                                    <w:top w:val="none" w:sz="0" w:space="0" w:color="auto"/>
                                    <w:left w:val="none" w:sz="0" w:space="0" w:color="auto"/>
                                    <w:bottom w:val="none" w:sz="0" w:space="0" w:color="auto"/>
                                    <w:right w:val="none" w:sz="0" w:space="0" w:color="auto"/>
                                  </w:divBdr>
                                </w:div>
                                <w:div w:id="1409422772">
                                  <w:marLeft w:val="0"/>
                                  <w:marRight w:val="0"/>
                                  <w:marTop w:val="0"/>
                                  <w:marBottom w:val="0"/>
                                  <w:divBdr>
                                    <w:top w:val="none" w:sz="0" w:space="0" w:color="auto"/>
                                    <w:left w:val="none" w:sz="0" w:space="0" w:color="auto"/>
                                    <w:bottom w:val="none" w:sz="0" w:space="0" w:color="auto"/>
                                    <w:right w:val="none" w:sz="0" w:space="0" w:color="auto"/>
                                  </w:divBdr>
                                  <w:divsChild>
                                    <w:div w:id="18837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6855">
                              <w:marLeft w:val="0"/>
                              <w:marRight w:val="0"/>
                              <w:marTop w:val="0"/>
                              <w:marBottom w:val="0"/>
                              <w:divBdr>
                                <w:top w:val="none" w:sz="0" w:space="0" w:color="auto"/>
                                <w:left w:val="none" w:sz="0" w:space="0" w:color="auto"/>
                                <w:bottom w:val="none" w:sz="0" w:space="0" w:color="auto"/>
                                <w:right w:val="none" w:sz="0" w:space="0" w:color="auto"/>
                              </w:divBdr>
                              <w:divsChild>
                                <w:div w:id="907158025">
                                  <w:marLeft w:val="0"/>
                                  <w:marRight w:val="0"/>
                                  <w:marTop w:val="0"/>
                                  <w:marBottom w:val="0"/>
                                  <w:divBdr>
                                    <w:top w:val="none" w:sz="0" w:space="0" w:color="auto"/>
                                    <w:left w:val="none" w:sz="0" w:space="0" w:color="auto"/>
                                    <w:bottom w:val="none" w:sz="0" w:space="0" w:color="auto"/>
                                    <w:right w:val="none" w:sz="0" w:space="0" w:color="auto"/>
                                  </w:divBdr>
                                </w:div>
                                <w:div w:id="652100399">
                                  <w:marLeft w:val="0"/>
                                  <w:marRight w:val="0"/>
                                  <w:marTop w:val="0"/>
                                  <w:marBottom w:val="0"/>
                                  <w:divBdr>
                                    <w:top w:val="none" w:sz="0" w:space="0" w:color="auto"/>
                                    <w:left w:val="none" w:sz="0" w:space="0" w:color="auto"/>
                                    <w:bottom w:val="none" w:sz="0" w:space="0" w:color="auto"/>
                                    <w:right w:val="none" w:sz="0" w:space="0" w:color="auto"/>
                                  </w:divBdr>
                                  <w:divsChild>
                                    <w:div w:id="8584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8980">
                              <w:marLeft w:val="0"/>
                              <w:marRight w:val="0"/>
                              <w:marTop w:val="0"/>
                              <w:marBottom w:val="0"/>
                              <w:divBdr>
                                <w:top w:val="none" w:sz="0" w:space="0" w:color="auto"/>
                                <w:left w:val="none" w:sz="0" w:space="0" w:color="auto"/>
                                <w:bottom w:val="none" w:sz="0" w:space="0" w:color="auto"/>
                                <w:right w:val="none" w:sz="0" w:space="0" w:color="auto"/>
                              </w:divBdr>
                              <w:divsChild>
                                <w:div w:id="1221093056">
                                  <w:marLeft w:val="0"/>
                                  <w:marRight w:val="0"/>
                                  <w:marTop w:val="0"/>
                                  <w:marBottom w:val="0"/>
                                  <w:divBdr>
                                    <w:top w:val="none" w:sz="0" w:space="0" w:color="auto"/>
                                    <w:left w:val="none" w:sz="0" w:space="0" w:color="auto"/>
                                    <w:bottom w:val="none" w:sz="0" w:space="0" w:color="auto"/>
                                    <w:right w:val="none" w:sz="0" w:space="0" w:color="auto"/>
                                  </w:divBdr>
                                </w:div>
                                <w:div w:id="682630200">
                                  <w:marLeft w:val="0"/>
                                  <w:marRight w:val="0"/>
                                  <w:marTop w:val="0"/>
                                  <w:marBottom w:val="0"/>
                                  <w:divBdr>
                                    <w:top w:val="none" w:sz="0" w:space="0" w:color="auto"/>
                                    <w:left w:val="none" w:sz="0" w:space="0" w:color="auto"/>
                                    <w:bottom w:val="none" w:sz="0" w:space="0" w:color="auto"/>
                                    <w:right w:val="none" w:sz="0" w:space="0" w:color="auto"/>
                                  </w:divBdr>
                                  <w:divsChild>
                                    <w:div w:id="20740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692956">
          <w:marLeft w:val="0"/>
          <w:marRight w:val="0"/>
          <w:marTop w:val="0"/>
          <w:marBottom w:val="0"/>
          <w:divBdr>
            <w:top w:val="none" w:sz="0" w:space="0" w:color="auto"/>
            <w:left w:val="none" w:sz="0" w:space="0" w:color="auto"/>
            <w:bottom w:val="none" w:sz="0" w:space="0" w:color="auto"/>
            <w:right w:val="none" w:sz="0" w:space="0" w:color="auto"/>
          </w:divBdr>
          <w:divsChild>
            <w:div w:id="1140338855">
              <w:marLeft w:val="0"/>
              <w:marRight w:val="0"/>
              <w:marTop w:val="0"/>
              <w:marBottom w:val="0"/>
              <w:divBdr>
                <w:top w:val="none" w:sz="0" w:space="0" w:color="auto"/>
                <w:left w:val="none" w:sz="0" w:space="0" w:color="auto"/>
                <w:bottom w:val="none" w:sz="0" w:space="0" w:color="auto"/>
                <w:right w:val="none" w:sz="0" w:space="0" w:color="auto"/>
              </w:divBdr>
              <w:divsChild>
                <w:div w:id="576861550">
                  <w:marLeft w:val="0"/>
                  <w:marRight w:val="0"/>
                  <w:marTop w:val="0"/>
                  <w:marBottom w:val="0"/>
                  <w:divBdr>
                    <w:top w:val="none" w:sz="0" w:space="0" w:color="auto"/>
                    <w:left w:val="none" w:sz="0" w:space="0" w:color="auto"/>
                    <w:bottom w:val="none" w:sz="0" w:space="0" w:color="auto"/>
                    <w:right w:val="none" w:sz="0" w:space="0" w:color="auto"/>
                  </w:divBdr>
                  <w:divsChild>
                    <w:div w:id="1069303573">
                      <w:marLeft w:val="0"/>
                      <w:marRight w:val="0"/>
                      <w:marTop w:val="0"/>
                      <w:marBottom w:val="0"/>
                      <w:divBdr>
                        <w:top w:val="none" w:sz="0" w:space="0" w:color="auto"/>
                        <w:left w:val="none" w:sz="0" w:space="0" w:color="auto"/>
                        <w:bottom w:val="none" w:sz="0" w:space="0" w:color="auto"/>
                        <w:right w:val="none" w:sz="0" w:space="0" w:color="auto"/>
                      </w:divBdr>
                      <w:divsChild>
                        <w:div w:id="779111931">
                          <w:marLeft w:val="0"/>
                          <w:marRight w:val="0"/>
                          <w:marTop w:val="0"/>
                          <w:marBottom w:val="0"/>
                          <w:divBdr>
                            <w:top w:val="none" w:sz="0" w:space="0" w:color="auto"/>
                            <w:left w:val="none" w:sz="0" w:space="0" w:color="auto"/>
                            <w:bottom w:val="none" w:sz="0" w:space="0" w:color="auto"/>
                            <w:right w:val="none" w:sz="0" w:space="0" w:color="auto"/>
                          </w:divBdr>
                        </w:div>
                      </w:divsChild>
                    </w:div>
                    <w:div w:id="1845703510">
                      <w:marLeft w:val="0"/>
                      <w:marRight w:val="0"/>
                      <w:marTop w:val="0"/>
                      <w:marBottom w:val="0"/>
                      <w:divBdr>
                        <w:top w:val="none" w:sz="0" w:space="0" w:color="auto"/>
                        <w:left w:val="none" w:sz="0" w:space="0" w:color="auto"/>
                        <w:bottom w:val="none" w:sz="0" w:space="0" w:color="auto"/>
                        <w:right w:val="none" w:sz="0" w:space="0" w:color="auto"/>
                      </w:divBdr>
                      <w:divsChild>
                        <w:div w:id="389307072">
                          <w:marLeft w:val="0"/>
                          <w:marRight w:val="0"/>
                          <w:marTop w:val="0"/>
                          <w:marBottom w:val="0"/>
                          <w:divBdr>
                            <w:top w:val="none" w:sz="0" w:space="0" w:color="auto"/>
                            <w:left w:val="none" w:sz="0" w:space="0" w:color="auto"/>
                            <w:bottom w:val="none" w:sz="0" w:space="0" w:color="auto"/>
                            <w:right w:val="none" w:sz="0" w:space="0" w:color="auto"/>
                          </w:divBdr>
                        </w:div>
                        <w:div w:id="1256405059">
                          <w:marLeft w:val="0"/>
                          <w:marRight w:val="0"/>
                          <w:marTop w:val="0"/>
                          <w:marBottom w:val="0"/>
                          <w:divBdr>
                            <w:top w:val="none" w:sz="0" w:space="0" w:color="auto"/>
                            <w:left w:val="none" w:sz="0" w:space="0" w:color="auto"/>
                            <w:bottom w:val="none" w:sz="0" w:space="0" w:color="auto"/>
                            <w:right w:val="none" w:sz="0" w:space="0" w:color="auto"/>
                          </w:divBdr>
                          <w:divsChild>
                            <w:div w:id="1067142102">
                              <w:marLeft w:val="0"/>
                              <w:marRight w:val="0"/>
                              <w:marTop w:val="0"/>
                              <w:marBottom w:val="0"/>
                              <w:divBdr>
                                <w:top w:val="none" w:sz="0" w:space="0" w:color="auto"/>
                                <w:left w:val="none" w:sz="0" w:space="0" w:color="auto"/>
                                <w:bottom w:val="none" w:sz="0" w:space="0" w:color="auto"/>
                                <w:right w:val="none" w:sz="0" w:space="0" w:color="auto"/>
                              </w:divBdr>
                              <w:divsChild>
                                <w:div w:id="566694441">
                                  <w:marLeft w:val="0"/>
                                  <w:marRight w:val="0"/>
                                  <w:marTop w:val="0"/>
                                  <w:marBottom w:val="0"/>
                                  <w:divBdr>
                                    <w:top w:val="none" w:sz="0" w:space="0" w:color="auto"/>
                                    <w:left w:val="none" w:sz="0" w:space="0" w:color="auto"/>
                                    <w:bottom w:val="none" w:sz="0" w:space="0" w:color="auto"/>
                                    <w:right w:val="none" w:sz="0" w:space="0" w:color="auto"/>
                                  </w:divBdr>
                                </w:div>
                              </w:divsChild>
                            </w:div>
                            <w:div w:id="1918591185">
                              <w:marLeft w:val="0"/>
                              <w:marRight w:val="0"/>
                              <w:marTop w:val="0"/>
                              <w:marBottom w:val="0"/>
                              <w:divBdr>
                                <w:top w:val="none" w:sz="0" w:space="0" w:color="auto"/>
                                <w:left w:val="none" w:sz="0" w:space="0" w:color="auto"/>
                                <w:bottom w:val="none" w:sz="0" w:space="0" w:color="auto"/>
                                <w:right w:val="none" w:sz="0" w:space="0" w:color="auto"/>
                              </w:divBdr>
                              <w:divsChild>
                                <w:div w:id="28603370">
                                  <w:marLeft w:val="0"/>
                                  <w:marRight w:val="0"/>
                                  <w:marTop w:val="0"/>
                                  <w:marBottom w:val="0"/>
                                  <w:divBdr>
                                    <w:top w:val="none" w:sz="0" w:space="0" w:color="auto"/>
                                    <w:left w:val="none" w:sz="0" w:space="0" w:color="auto"/>
                                    <w:bottom w:val="none" w:sz="0" w:space="0" w:color="auto"/>
                                    <w:right w:val="none" w:sz="0" w:space="0" w:color="auto"/>
                                  </w:divBdr>
                                </w:div>
                                <w:div w:id="1502699813">
                                  <w:marLeft w:val="0"/>
                                  <w:marRight w:val="0"/>
                                  <w:marTop w:val="0"/>
                                  <w:marBottom w:val="0"/>
                                  <w:divBdr>
                                    <w:top w:val="none" w:sz="0" w:space="0" w:color="auto"/>
                                    <w:left w:val="none" w:sz="0" w:space="0" w:color="auto"/>
                                    <w:bottom w:val="none" w:sz="0" w:space="0" w:color="auto"/>
                                    <w:right w:val="none" w:sz="0" w:space="0" w:color="auto"/>
                                  </w:divBdr>
                                  <w:divsChild>
                                    <w:div w:id="21033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8050">
                              <w:marLeft w:val="0"/>
                              <w:marRight w:val="0"/>
                              <w:marTop w:val="0"/>
                              <w:marBottom w:val="0"/>
                              <w:divBdr>
                                <w:top w:val="none" w:sz="0" w:space="0" w:color="auto"/>
                                <w:left w:val="none" w:sz="0" w:space="0" w:color="auto"/>
                                <w:bottom w:val="none" w:sz="0" w:space="0" w:color="auto"/>
                                <w:right w:val="none" w:sz="0" w:space="0" w:color="auto"/>
                              </w:divBdr>
                              <w:divsChild>
                                <w:div w:id="1387531452">
                                  <w:marLeft w:val="0"/>
                                  <w:marRight w:val="0"/>
                                  <w:marTop w:val="0"/>
                                  <w:marBottom w:val="0"/>
                                  <w:divBdr>
                                    <w:top w:val="none" w:sz="0" w:space="0" w:color="auto"/>
                                    <w:left w:val="none" w:sz="0" w:space="0" w:color="auto"/>
                                    <w:bottom w:val="none" w:sz="0" w:space="0" w:color="auto"/>
                                    <w:right w:val="none" w:sz="0" w:space="0" w:color="auto"/>
                                  </w:divBdr>
                                </w:div>
                                <w:div w:id="597445579">
                                  <w:marLeft w:val="0"/>
                                  <w:marRight w:val="0"/>
                                  <w:marTop w:val="0"/>
                                  <w:marBottom w:val="0"/>
                                  <w:divBdr>
                                    <w:top w:val="none" w:sz="0" w:space="0" w:color="auto"/>
                                    <w:left w:val="none" w:sz="0" w:space="0" w:color="auto"/>
                                    <w:bottom w:val="none" w:sz="0" w:space="0" w:color="auto"/>
                                    <w:right w:val="none" w:sz="0" w:space="0" w:color="auto"/>
                                  </w:divBdr>
                                  <w:divsChild>
                                    <w:div w:id="917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9392">
                              <w:marLeft w:val="0"/>
                              <w:marRight w:val="0"/>
                              <w:marTop w:val="0"/>
                              <w:marBottom w:val="0"/>
                              <w:divBdr>
                                <w:top w:val="none" w:sz="0" w:space="0" w:color="auto"/>
                                <w:left w:val="none" w:sz="0" w:space="0" w:color="auto"/>
                                <w:bottom w:val="none" w:sz="0" w:space="0" w:color="auto"/>
                                <w:right w:val="none" w:sz="0" w:space="0" w:color="auto"/>
                              </w:divBdr>
                              <w:divsChild>
                                <w:div w:id="635914124">
                                  <w:marLeft w:val="0"/>
                                  <w:marRight w:val="0"/>
                                  <w:marTop w:val="0"/>
                                  <w:marBottom w:val="0"/>
                                  <w:divBdr>
                                    <w:top w:val="none" w:sz="0" w:space="0" w:color="auto"/>
                                    <w:left w:val="none" w:sz="0" w:space="0" w:color="auto"/>
                                    <w:bottom w:val="none" w:sz="0" w:space="0" w:color="auto"/>
                                    <w:right w:val="none" w:sz="0" w:space="0" w:color="auto"/>
                                  </w:divBdr>
                                </w:div>
                                <w:div w:id="2083091892">
                                  <w:marLeft w:val="0"/>
                                  <w:marRight w:val="0"/>
                                  <w:marTop w:val="0"/>
                                  <w:marBottom w:val="0"/>
                                  <w:divBdr>
                                    <w:top w:val="none" w:sz="0" w:space="0" w:color="auto"/>
                                    <w:left w:val="none" w:sz="0" w:space="0" w:color="auto"/>
                                    <w:bottom w:val="none" w:sz="0" w:space="0" w:color="auto"/>
                                    <w:right w:val="none" w:sz="0" w:space="0" w:color="auto"/>
                                  </w:divBdr>
                                  <w:divsChild>
                                    <w:div w:id="1732195322">
                                      <w:marLeft w:val="0"/>
                                      <w:marRight w:val="0"/>
                                      <w:marTop w:val="0"/>
                                      <w:marBottom w:val="0"/>
                                      <w:divBdr>
                                        <w:top w:val="none" w:sz="0" w:space="0" w:color="auto"/>
                                        <w:left w:val="none" w:sz="0" w:space="0" w:color="auto"/>
                                        <w:bottom w:val="none" w:sz="0" w:space="0" w:color="auto"/>
                                        <w:right w:val="none" w:sz="0" w:space="0" w:color="auto"/>
                                      </w:divBdr>
                                    </w:div>
                                    <w:div w:id="1371342158">
                                      <w:marLeft w:val="0"/>
                                      <w:marRight w:val="0"/>
                                      <w:marTop w:val="0"/>
                                      <w:marBottom w:val="0"/>
                                      <w:divBdr>
                                        <w:top w:val="none" w:sz="0" w:space="0" w:color="auto"/>
                                        <w:left w:val="none" w:sz="0" w:space="0" w:color="auto"/>
                                        <w:bottom w:val="none" w:sz="0" w:space="0" w:color="auto"/>
                                        <w:right w:val="none" w:sz="0" w:space="0" w:color="auto"/>
                                      </w:divBdr>
                                      <w:divsChild>
                                        <w:div w:id="48694316">
                                          <w:marLeft w:val="0"/>
                                          <w:marRight w:val="0"/>
                                          <w:marTop w:val="0"/>
                                          <w:marBottom w:val="0"/>
                                          <w:divBdr>
                                            <w:top w:val="none" w:sz="0" w:space="0" w:color="auto"/>
                                            <w:left w:val="none" w:sz="0" w:space="0" w:color="auto"/>
                                            <w:bottom w:val="none" w:sz="0" w:space="0" w:color="auto"/>
                                            <w:right w:val="none" w:sz="0" w:space="0" w:color="auto"/>
                                          </w:divBdr>
                                        </w:div>
                                        <w:div w:id="1921212758">
                                          <w:marLeft w:val="0"/>
                                          <w:marRight w:val="0"/>
                                          <w:marTop w:val="0"/>
                                          <w:marBottom w:val="0"/>
                                          <w:divBdr>
                                            <w:top w:val="none" w:sz="0" w:space="0" w:color="auto"/>
                                            <w:left w:val="none" w:sz="0" w:space="0" w:color="auto"/>
                                            <w:bottom w:val="none" w:sz="0" w:space="0" w:color="auto"/>
                                            <w:right w:val="none" w:sz="0" w:space="0" w:color="auto"/>
                                          </w:divBdr>
                                          <w:divsChild>
                                            <w:div w:id="4692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5103">
                                      <w:marLeft w:val="0"/>
                                      <w:marRight w:val="0"/>
                                      <w:marTop w:val="0"/>
                                      <w:marBottom w:val="0"/>
                                      <w:divBdr>
                                        <w:top w:val="none" w:sz="0" w:space="0" w:color="auto"/>
                                        <w:left w:val="none" w:sz="0" w:space="0" w:color="auto"/>
                                        <w:bottom w:val="none" w:sz="0" w:space="0" w:color="auto"/>
                                        <w:right w:val="none" w:sz="0" w:space="0" w:color="auto"/>
                                      </w:divBdr>
                                      <w:divsChild>
                                        <w:div w:id="2062169919">
                                          <w:marLeft w:val="0"/>
                                          <w:marRight w:val="0"/>
                                          <w:marTop w:val="0"/>
                                          <w:marBottom w:val="0"/>
                                          <w:divBdr>
                                            <w:top w:val="none" w:sz="0" w:space="0" w:color="auto"/>
                                            <w:left w:val="none" w:sz="0" w:space="0" w:color="auto"/>
                                            <w:bottom w:val="none" w:sz="0" w:space="0" w:color="auto"/>
                                            <w:right w:val="none" w:sz="0" w:space="0" w:color="auto"/>
                                          </w:divBdr>
                                        </w:div>
                                        <w:div w:id="1259605648">
                                          <w:marLeft w:val="0"/>
                                          <w:marRight w:val="0"/>
                                          <w:marTop w:val="0"/>
                                          <w:marBottom w:val="0"/>
                                          <w:divBdr>
                                            <w:top w:val="none" w:sz="0" w:space="0" w:color="auto"/>
                                            <w:left w:val="none" w:sz="0" w:space="0" w:color="auto"/>
                                            <w:bottom w:val="none" w:sz="0" w:space="0" w:color="auto"/>
                                            <w:right w:val="none" w:sz="0" w:space="0" w:color="auto"/>
                                          </w:divBdr>
                                          <w:divsChild>
                                            <w:div w:id="158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335703">
                              <w:marLeft w:val="0"/>
                              <w:marRight w:val="0"/>
                              <w:marTop w:val="0"/>
                              <w:marBottom w:val="0"/>
                              <w:divBdr>
                                <w:top w:val="none" w:sz="0" w:space="0" w:color="auto"/>
                                <w:left w:val="none" w:sz="0" w:space="0" w:color="auto"/>
                                <w:bottom w:val="none" w:sz="0" w:space="0" w:color="auto"/>
                                <w:right w:val="none" w:sz="0" w:space="0" w:color="auto"/>
                              </w:divBdr>
                              <w:divsChild>
                                <w:div w:id="1174802887">
                                  <w:marLeft w:val="0"/>
                                  <w:marRight w:val="0"/>
                                  <w:marTop w:val="0"/>
                                  <w:marBottom w:val="0"/>
                                  <w:divBdr>
                                    <w:top w:val="none" w:sz="0" w:space="0" w:color="auto"/>
                                    <w:left w:val="none" w:sz="0" w:space="0" w:color="auto"/>
                                    <w:bottom w:val="none" w:sz="0" w:space="0" w:color="auto"/>
                                    <w:right w:val="none" w:sz="0" w:space="0" w:color="auto"/>
                                  </w:divBdr>
                                </w:div>
                                <w:div w:id="1045133783">
                                  <w:marLeft w:val="0"/>
                                  <w:marRight w:val="0"/>
                                  <w:marTop w:val="0"/>
                                  <w:marBottom w:val="0"/>
                                  <w:divBdr>
                                    <w:top w:val="none" w:sz="0" w:space="0" w:color="auto"/>
                                    <w:left w:val="none" w:sz="0" w:space="0" w:color="auto"/>
                                    <w:bottom w:val="none" w:sz="0" w:space="0" w:color="auto"/>
                                    <w:right w:val="none" w:sz="0" w:space="0" w:color="auto"/>
                                  </w:divBdr>
                                  <w:divsChild>
                                    <w:div w:id="937637303">
                                      <w:marLeft w:val="0"/>
                                      <w:marRight w:val="0"/>
                                      <w:marTop w:val="0"/>
                                      <w:marBottom w:val="0"/>
                                      <w:divBdr>
                                        <w:top w:val="none" w:sz="0" w:space="0" w:color="auto"/>
                                        <w:left w:val="none" w:sz="0" w:space="0" w:color="auto"/>
                                        <w:bottom w:val="none" w:sz="0" w:space="0" w:color="auto"/>
                                        <w:right w:val="none" w:sz="0" w:space="0" w:color="auto"/>
                                      </w:divBdr>
                                      <w:divsChild>
                                        <w:div w:id="10798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085521">
                      <w:marLeft w:val="0"/>
                      <w:marRight w:val="0"/>
                      <w:marTop w:val="0"/>
                      <w:marBottom w:val="0"/>
                      <w:divBdr>
                        <w:top w:val="none" w:sz="0" w:space="0" w:color="auto"/>
                        <w:left w:val="none" w:sz="0" w:space="0" w:color="auto"/>
                        <w:bottom w:val="none" w:sz="0" w:space="0" w:color="auto"/>
                        <w:right w:val="none" w:sz="0" w:space="0" w:color="auto"/>
                      </w:divBdr>
                      <w:divsChild>
                        <w:div w:id="158349837">
                          <w:marLeft w:val="0"/>
                          <w:marRight w:val="0"/>
                          <w:marTop w:val="0"/>
                          <w:marBottom w:val="0"/>
                          <w:divBdr>
                            <w:top w:val="none" w:sz="0" w:space="0" w:color="auto"/>
                            <w:left w:val="none" w:sz="0" w:space="0" w:color="auto"/>
                            <w:bottom w:val="none" w:sz="0" w:space="0" w:color="auto"/>
                            <w:right w:val="none" w:sz="0" w:space="0" w:color="auto"/>
                          </w:divBdr>
                        </w:div>
                        <w:div w:id="182521169">
                          <w:marLeft w:val="0"/>
                          <w:marRight w:val="0"/>
                          <w:marTop w:val="0"/>
                          <w:marBottom w:val="0"/>
                          <w:divBdr>
                            <w:top w:val="none" w:sz="0" w:space="0" w:color="auto"/>
                            <w:left w:val="none" w:sz="0" w:space="0" w:color="auto"/>
                            <w:bottom w:val="none" w:sz="0" w:space="0" w:color="auto"/>
                            <w:right w:val="none" w:sz="0" w:space="0" w:color="auto"/>
                          </w:divBdr>
                          <w:divsChild>
                            <w:div w:id="1626816509">
                              <w:marLeft w:val="0"/>
                              <w:marRight w:val="0"/>
                              <w:marTop w:val="0"/>
                              <w:marBottom w:val="0"/>
                              <w:divBdr>
                                <w:top w:val="none" w:sz="0" w:space="0" w:color="auto"/>
                                <w:left w:val="none" w:sz="0" w:space="0" w:color="auto"/>
                                <w:bottom w:val="none" w:sz="0" w:space="0" w:color="auto"/>
                                <w:right w:val="none" w:sz="0" w:space="0" w:color="auto"/>
                              </w:divBdr>
                              <w:divsChild>
                                <w:div w:id="245381747">
                                  <w:marLeft w:val="0"/>
                                  <w:marRight w:val="0"/>
                                  <w:marTop w:val="0"/>
                                  <w:marBottom w:val="0"/>
                                  <w:divBdr>
                                    <w:top w:val="none" w:sz="0" w:space="0" w:color="auto"/>
                                    <w:left w:val="none" w:sz="0" w:space="0" w:color="auto"/>
                                    <w:bottom w:val="none" w:sz="0" w:space="0" w:color="auto"/>
                                    <w:right w:val="none" w:sz="0" w:space="0" w:color="auto"/>
                                  </w:divBdr>
                                </w:div>
                              </w:divsChild>
                            </w:div>
                            <w:div w:id="1687900721">
                              <w:marLeft w:val="0"/>
                              <w:marRight w:val="0"/>
                              <w:marTop w:val="0"/>
                              <w:marBottom w:val="0"/>
                              <w:divBdr>
                                <w:top w:val="none" w:sz="0" w:space="0" w:color="auto"/>
                                <w:left w:val="none" w:sz="0" w:space="0" w:color="auto"/>
                                <w:bottom w:val="none" w:sz="0" w:space="0" w:color="auto"/>
                                <w:right w:val="none" w:sz="0" w:space="0" w:color="auto"/>
                              </w:divBdr>
                              <w:divsChild>
                                <w:div w:id="1491677810">
                                  <w:marLeft w:val="0"/>
                                  <w:marRight w:val="0"/>
                                  <w:marTop w:val="0"/>
                                  <w:marBottom w:val="0"/>
                                  <w:divBdr>
                                    <w:top w:val="none" w:sz="0" w:space="0" w:color="auto"/>
                                    <w:left w:val="none" w:sz="0" w:space="0" w:color="auto"/>
                                    <w:bottom w:val="none" w:sz="0" w:space="0" w:color="auto"/>
                                    <w:right w:val="none" w:sz="0" w:space="0" w:color="auto"/>
                                  </w:divBdr>
                                </w:div>
                                <w:div w:id="1995405366">
                                  <w:marLeft w:val="0"/>
                                  <w:marRight w:val="0"/>
                                  <w:marTop w:val="0"/>
                                  <w:marBottom w:val="0"/>
                                  <w:divBdr>
                                    <w:top w:val="none" w:sz="0" w:space="0" w:color="auto"/>
                                    <w:left w:val="none" w:sz="0" w:space="0" w:color="auto"/>
                                    <w:bottom w:val="none" w:sz="0" w:space="0" w:color="auto"/>
                                    <w:right w:val="none" w:sz="0" w:space="0" w:color="auto"/>
                                  </w:divBdr>
                                  <w:divsChild>
                                    <w:div w:id="13565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8738">
                              <w:marLeft w:val="0"/>
                              <w:marRight w:val="0"/>
                              <w:marTop w:val="0"/>
                              <w:marBottom w:val="0"/>
                              <w:divBdr>
                                <w:top w:val="none" w:sz="0" w:space="0" w:color="auto"/>
                                <w:left w:val="none" w:sz="0" w:space="0" w:color="auto"/>
                                <w:bottom w:val="none" w:sz="0" w:space="0" w:color="auto"/>
                                <w:right w:val="none" w:sz="0" w:space="0" w:color="auto"/>
                              </w:divBdr>
                              <w:divsChild>
                                <w:div w:id="806708424">
                                  <w:marLeft w:val="0"/>
                                  <w:marRight w:val="0"/>
                                  <w:marTop w:val="0"/>
                                  <w:marBottom w:val="0"/>
                                  <w:divBdr>
                                    <w:top w:val="none" w:sz="0" w:space="0" w:color="auto"/>
                                    <w:left w:val="none" w:sz="0" w:space="0" w:color="auto"/>
                                    <w:bottom w:val="none" w:sz="0" w:space="0" w:color="auto"/>
                                    <w:right w:val="none" w:sz="0" w:space="0" w:color="auto"/>
                                  </w:divBdr>
                                </w:div>
                                <w:div w:id="797526966">
                                  <w:marLeft w:val="0"/>
                                  <w:marRight w:val="0"/>
                                  <w:marTop w:val="0"/>
                                  <w:marBottom w:val="0"/>
                                  <w:divBdr>
                                    <w:top w:val="none" w:sz="0" w:space="0" w:color="auto"/>
                                    <w:left w:val="none" w:sz="0" w:space="0" w:color="auto"/>
                                    <w:bottom w:val="none" w:sz="0" w:space="0" w:color="auto"/>
                                    <w:right w:val="none" w:sz="0" w:space="0" w:color="auto"/>
                                  </w:divBdr>
                                  <w:divsChild>
                                    <w:div w:id="967593123">
                                      <w:marLeft w:val="0"/>
                                      <w:marRight w:val="0"/>
                                      <w:marTop w:val="0"/>
                                      <w:marBottom w:val="0"/>
                                      <w:divBdr>
                                        <w:top w:val="none" w:sz="0" w:space="0" w:color="auto"/>
                                        <w:left w:val="none" w:sz="0" w:space="0" w:color="auto"/>
                                        <w:bottom w:val="none" w:sz="0" w:space="0" w:color="auto"/>
                                        <w:right w:val="none" w:sz="0" w:space="0" w:color="auto"/>
                                      </w:divBdr>
                                      <w:divsChild>
                                        <w:div w:id="9565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53107">
                              <w:marLeft w:val="0"/>
                              <w:marRight w:val="0"/>
                              <w:marTop w:val="0"/>
                              <w:marBottom w:val="0"/>
                              <w:divBdr>
                                <w:top w:val="none" w:sz="0" w:space="0" w:color="auto"/>
                                <w:left w:val="none" w:sz="0" w:space="0" w:color="auto"/>
                                <w:bottom w:val="none" w:sz="0" w:space="0" w:color="auto"/>
                                <w:right w:val="none" w:sz="0" w:space="0" w:color="auto"/>
                              </w:divBdr>
                              <w:divsChild>
                                <w:div w:id="530269176">
                                  <w:marLeft w:val="0"/>
                                  <w:marRight w:val="0"/>
                                  <w:marTop w:val="0"/>
                                  <w:marBottom w:val="0"/>
                                  <w:divBdr>
                                    <w:top w:val="none" w:sz="0" w:space="0" w:color="auto"/>
                                    <w:left w:val="none" w:sz="0" w:space="0" w:color="auto"/>
                                    <w:bottom w:val="none" w:sz="0" w:space="0" w:color="auto"/>
                                    <w:right w:val="none" w:sz="0" w:space="0" w:color="auto"/>
                                  </w:divBdr>
                                </w:div>
                                <w:div w:id="1124889160">
                                  <w:marLeft w:val="0"/>
                                  <w:marRight w:val="0"/>
                                  <w:marTop w:val="0"/>
                                  <w:marBottom w:val="0"/>
                                  <w:divBdr>
                                    <w:top w:val="none" w:sz="0" w:space="0" w:color="auto"/>
                                    <w:left w:val="none" w:sz="0" w:space="0" w:color="auto"/>
                                    <w:bottom w:val="none" w:sz="0" w:space="0" w:color="auto"/>
                                    <w:right w:val="none" w:sz="0" w:space="0" w:color="auto"/>
                                  </w:divBdr>
                                  <w:divsChild>
                                    <w:div w:id="158735297">
                                      <w:marLeft w:val="0"/>
                                      <w:marRight w:val="0"/>
                                      <w:marTop w:val="0"/>
                                      <w:marBottom w:val="0"/>
                                      <w:divBdr>
                                        <w:top w:val="none" w:sz="0" w:space="0" w:color="auto"/>
                                        <w:left w:val="none" w:sz="0" w:space="0" w:color="auto"/>
                                        <w:bottom w:val="none" w:sz="0" w:space="0" w:color="auto"/>
                                        <w:right w:val="none" w:sz="0" w:space="0" w:color="auto"/>
                                      </w:divBdr>
                                      <w:divsChild>
                                        <w:div w:id="6248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0054">
                              <w:marLeft w:val="0"/>
                              <w:marRight w:val="0"/>
                              <w:marTop w:val="0"/>
                              <w:marBottom w:val="0"/>
                              <w:divBdr>
                                <w:top w:val="none" w:sz="0" w:space="0" w:color="auto"/>
                                <w:left w:val="none" w:sz="0" w:space="0" w:color="auto"/>
                                <w:bottom w:val="none" w:sz="0" w:space="0" w:color="auto"/>
                                <w:right w:val="none" w:sz="0" w:space="0" w:color="auto"/>
                              </w:divBdr>
                              <w:divsChild>
                                <w:div w:id="713772302">
                                  <w:marLeft w:val="0"/>
                                  <w:marRight w:val="0"/>
                                  <w:marTop w:val="0"/>
                                  <w:marBottom w:val="0"/>
                                  <w:divBdr>
                                    <w:top w:val="none" w:sz="0" w:space="0" w:color="auto"/>
                                    <w:left w:val="none" w:sz="0" w:space="0" w:color="auto"/>
                                    <w:bottom w:val="none" w:sz="0" w:space="0" w:color="auto"/>
                                    <w:right w:val="none" w:sz="0" w:space="0" w:color="auto"/>
                                  </w:divBdr>
                                </w:div>
                                <w:div w:id="309553133">
                                  <w:marLeft w:val="0"/>
                                  <w:marRight w:val="0"/>
                                  <w:marTop w:val="0"/>
                                  <w:marBottom w:val="0"/>
                                  <w:divBdr>
                                    <w:top w:val="none" w:sz="0" w:space="0" w:color="auto"/>
                                    <w:left w:val="none" w:sz="0" w:space="0" w:color="auto"/>
                                    <w:bottom w:val="none" w:sz="0" w:space="0" w:color="auto"/>
                                    <w:right w:val="none" w:sz="0" w:space="0" w:color="auto"/>
                                  </w:divBdr>
                                  <w:divsChild>
                                    <w:div w:id="496195330">
                                      <w:marLeft w:val="0"/>
                                      <w:marRight w:val="0"/>
                                      <w:marTop w:val="0"/>
                                      <w:marBottom w:val="0"/>
                                      <w:divBdr>
                                        <w:top w:val="none" w:sz="0" w:space="0" w:color="auto"/>
                                        <w:left w:val="none" w:sz="0" w:space="0" w:color="auto"/>
                                        <w:bottom w:val="none" w:sz="0" w:space="0" w:color="auto"/>
                                        <w:right w:val="none" w:sz="0" w:space="0" w:color="auto"/>
                                      </w:divBdr>
                                      <w:divsChild>
                                        <w:div w:id="12461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33379">
                              <w:marLeft w:val="0"/>
                              <w:marRight w:val="0"/>
                              <w:marTop w:val="0"/>
                              <w:marBottom w:val="0"/>
                              <w:divBdr>
                                <w:top w:val="none" w:sz="0" w:space="0" w:color="auto"/>
                                <w:left w:val="none" w:sz="0" w:space="0" w:color="auto"/>
                                <w:bottom w:val="none" w:sz="0" w:space="0" w:color="auto"/>
                                <w:right w:val="none" w:sz="0" w:space="0" w:color="auto"/>
                              </w:divBdr>
                              <w:divsChild>
                                <w:div w:id="1097410296">
                                  <w:marLeft w:val="0"/>
                                  <w:marRight w:val="0"/>
                                  <w:marTop w:val="0"/>
                                  <w:marBottom w:val="0"/>
                                  <w:divBdr>
                                    <w:top w:val="none" w:sz="0" w:space="0" w:color="auto"/>
                                    <w:left w:val="none" w:sz="0" w:space="0" w:color="auto"/>
                                    <w:bottom w:val="none" w:sz="0" w:space="0" w:color="auto"/>
                                    <w:right w:val="none" w:sz="0" w:space="0" w:color="auto"/>
                                  </w:divBdr>
                                </w:div>
                                <w:div w:id="2031026594">
                                  <w:marLeft w:val="0"/>
                                  <w:marRight w:val="0"/>
                                  <w:marTop w:val="0"/>
                                  <w:marBottom w:val="0"/>
                                  <w:divBdr>
                                    <w:top w:val="none" w:sz="0" w:space="0" w:color="auto"/>
                                    <w:left w:val="none" w:sz="0" w:space="0" w:color="auto"/>
                                    <w:bottom w:val="none" w:sz="0" w:space="0" w:color="auto"/>
                                    <w:right w:val="none" w:sz="0" w:space="0" w:color="auto"/>
                                  </w:divBdr>
                                  <w:divsChild>
                                    <w:div w:id="3159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4127">
                              <w:marLeft w:val="0"/>
                              <w:marRight w:val="0"/>
                              <w:marTop w:val="0"/>
                              <w:marBottom w:val="0"/>
                              <w:divBdr>
                                <w:top w:val="none" w:sz="0" w:space="0" w:color="auto"/>
                                <w:left w:val="none" w:sz="0" w:space="0" w:color="auto"/>
                                <w:bottom w:val="none" w:sz="0" w:space="0" w:color="auto"/>
                                <w:right w:val="none" w:sz="0" w:space="0" w:color="auto"/>
                              </w:divBdr>
                              <w:divsChild>
                                <w:div w:id="1288320453">
                                  <w:marLeft w:val="0"/>
                                  <w:marRight w:val="0"/>
                                  <w:marTop w:val="0"/>
                                  <w:marBottom w:val="0"/>
                                  <w:divBdr>
                                    <w:top w:val="none" w:sz="0" w:space="0" w:color="auto"/>
                                    <w:left w:val="none" w:sz="0" w:space="0" w:color="auto"/>
                                    <w:bottom w:val="none" w:sz="0" w:space="0" w:color="auto"/>
                                    <w:right w:val="none" w:sz="0" w:space="0" w:color="auto"/>
                                  </w:divBdr>
                                </w:div>
                                <w:div w:id="1223173742">
                                  <w:marLeft w:val="0"/>
                                  <w:marRight w:val="0"/>
                                  <w:marTop w:val="0"/>
                                  <w:marBottom w:val="0"/>
                                  <w:divBdr>
                                    <w:top w:val="none" w:sz="0" w:space="0" w:color="auto"/>
                                    <w:left w:val="none" w:sz="0" w:space="0" w:color="auto"/>
                                    <w:bottom w:val="none" w:sz="0" w:space="0" w:color="auto"/>
                                    <w:right w:val="none" w:sz="0" w:space="0" w:color="auto"/>
                                  </w:divBdr>
                                  <w:divsChild>
                                    <w:div w:id="14990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3012">
                              <w:marLeft w:val="0"/>
                              <w:marRight w:val="0"/>
                              <w:marTop w:val="0"/>
                              <w:marBottom w:val="0"/>
                              <w:divBdr>
                                <w:top w:val="none" w:sz="0" w:space="0" w:color="auto"/>
                                <w:left w:val="none" w:sz="0" w:space="0" w:color="auto"/>
                                <w:bottom w:val="none" w:sz="0" w:space="0" w:color="auto"/>
                                <w:right w:val="none" w:sz="0" w:space="0" w:color="auto"/>
                              </w:divBdr>
                              <w:divsChild>
                                <w:div w:id="1883327563">
                                  <w:marLeft w:val="0"/>
                                  <w:marRight w:val="0"/>
                                  <w:marTop w:val="0"/>
                                  <w:marBottom w:val="0"/>
                                  <w:divBdr>
                                    <w:top w:val="none" w:sz="0" w:space="0" w:color="auto"/>
                                    <w:left w:val="none" w:sz="0" w:space="0" w:color="auto"/>
                                    <w:bottom w:val="none" w:sz="0" w:space="0" w:color="auto"/>
                                    <w:right w:val="none" w:sz="0" w:space="0" w:color="auto"/>
                                  </w:divBdr>
                                </w:div>
                                <w:div w:id="193809064">
                                  <w:marLeft w:val="0"/>
                                  <w:marRight w:val="0"/>
                                  <w:marTop w:val="0"/>
                                  <w:marBottom w:val="0"/>
                                  <w:divBdr>
                                    <w:top w:val="none" w:sz="0" w:space="0" w:color="auto"/>
                                    <w:left w:val="none" w:sz="0" w:space="0" w:color="auto"/>
                                    <w:bottom w:val="none" w:sz="0" w:space="0" w:color="auto"/>
                                    <w:right w:val="none" w:sz="0" w:space="0" w:color="auto"/>
                                  </w:divBdr>
                                  <w:divsChild>
                                    <w:div w:id="17375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0596">
                              <w:marLeft w:val="0"/>
                              <w:marRight w:val="0"/>
                              <w:marTop w:val="0"/>
                              <w:marBottom w:val="0"/>
                              <w:divBdr>
                                <w:top w:val="none" w:sz="0" w:space="0" w:color="auto"/>
                                <w:left w:val="none" w:sz="0" w:space="0" w:color="auto"/>
                                <w:bottom w:val="none" w:sz="0" w:space="0" w:color="auto"/>
                                <w:right w:val="none" w:sz="0" w:space="0" w:color="auto"/>
                              </w:divBdr>
                              <w:divsChild>
                                <w:div w:id="652560472">
                                  <w:marLeft w:val="0"/>
                                  <w:marRight w:val="0"/>
                                  <w:marTop w:val="0"/>
                                  <w:marBottom w:val="0"/>
                                  <w:divBdr>
                                    <w:top w:val="none" w:sz="0" w:space="0" w:color="auto"/>
                                    <w:left w:val="none" w:sz="0" w:space="0" w:color="auto"/>
                                    <w:bottom w:val="none" w:sz="0" w:space="0" w:color="auto"/>
                                    <w:right w:val="none" w:sz="0" w:space="0" w:color="auto"/>
                                  </w:divBdr>
                                </w:div>
                                <w:div w:id="963803077">
                                  <w:marLeft w:val="0"/>
                                  <w:marRight w:val="0"/>
                                  <w:marTop w:val="0"/>
                                  <w:marBottom w:val="0"/>
                                  <w:divBdr>
                                    <w:top w:val="none" w:sz="0" w:space="0" w:color="auto"/>
                                    <w:left w:val="none" w:sz="0" w:space="0" w:color="auto"/>
                                    <w:bottom w:val="none" w:sz="0" w:space="0" w:color="auto"/>
                                    <w:right w:val="none" w:sz="0" w:space="0" w:color="auto"/>
                                  </w:divBdr>
                                  <w:divsChild>
                                    <w:div w:id="914627544">
                                      <w:marLeft w:val="0"/>
                                      <w:marRight w:val="0"/>
                                      <w:marTop w:val="0"/>
                                      <w:marBottom w:val="0"/>
                                      <w:divBdr>
                                        <w:top w:val="none" w:sz="0" w:space="0" w:color="auto"/>
                                        <w:left w:val="none" w:sz="0" w:space="0" w:color="auto"/>
                                        <w:bottom w:val="none" w:sz="0" w:space="0" w:color="auto"/>
                                        <w:right w:val="none" w:sz="0" w:space="0" w:color="auto"/>
                                      </w:divBdr>
                                      <w:divsChild>
                                        <w:div w:id="14130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85469">
                              <w:marLeft w:val="0"/>
                              <w:marRight w:val="0"/>
                              <w:marTop w:val="0"/>
                              <w:marBottom w:val="0"/>
                              <w:divBdr>
                                <w:top w:val="none" w:sz="0" w:space="0" w:color="auto"/>
                                <w:left w:val="none" w:sz="0" w:space="0" w:color="auto"/>
                                <w:bottom w:val="none" w:sz="0" w:space="0" w:color="auto"/>
                                <w:right w:val="none" w:sz="0" w:space="0" w:color="auto"/>
                              </w:divBdr>
                              <w:divsChild>
                                <w:div w:id="601645715">
                                  <w:marLeft w:val="0"/>
                                  <w:marRight w:val="0"/>
                                  <w:marTop w:val="0"/>
                                  <w:marBottom w:val="0"/>
                                  <w:divBdr>
                                    <w:top w:val="none" w:sz="0" w:space="0" w:color="auto"/>
                                    <w:left w:val="none" w:sz="0" w:space="0" w:color="auto"/>
                                    <w:bottom w:val="none" w:sz="0" w:space="0" w:color="auto"/>
                                    <w:right w:val="none" w:sz="0" w:space="0" w:color="auto"/>
                                  </w:divBdr>
                                </w:div>
                                <w:div w:id="1218131294">
                                  <w:marLeft w:val="0"/>
                                  <w:marRight w:val="0"/>
                                  <w:marTop w:val="0"/>
                                  <w:marBottom w:val="0"/>
                                  <w:divBdr>
                                    <w:top w:val="none" w:sz="0" w:space="0" w:color="auto"/>
                                    <w:left w:val="none" w:sz="0" w:space="0" w:color="auto"/>
                                    <w:bottom w:val="none" w:sz="0" w:space="0" w:color="auto"/>
                                    <w:right w:val="none" w:sz="0" w:space="0" w:color="auto"/>
                                  </w:divBdr>
                                  <w:divsChild>
                                    <w:div w:id="11672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8319">
                              <w:marLeft w:val="0"/>
                              <w:marRight w:val="0"/>
                              <w:marTop w:val="0"/>
                              <w:marBottom w:val="0"/>
                              <w:divBdr>
                                <w:top w:val="none" w:sz="0" w:space="0" w:color="auto"/>
                                <w:left w:val="none" w:sz="0" w:space="0" w:color="auto"/>
                                <w:bottom w:val="none" w:sz="0" w:space="0" w:color="auto"/>
                                <w:right w:val="none" w:sz="0" w:space="0" w:color="auto"/>
                              </w:divBdr>
                              <w:divsChild>
                                <w:div w:id="88964990">
                                  <w:marLeft w:val="0"/>
                                  <w:marRight w:val="0"/>
                                  <w:marTop w:val="0"/>
                                  <w:marBottom w:val="0"/>
                                  <w:divBdr>
                                    <w:top w:val="none" w:sz="0" w:space="0" w:color="auto"/>
                                    <w:left w:val="none" w:sz="0" w:space="0" w:color="auto"/>
                                    <w:bottom w:val="none" w:sz="0" w:space="0" w:color="auto"/>
                                    <w:right w:val="none" w:sz="0" w:space="0" w:color="auto"/>
                                  </w:divBdr>
                                </w:div>
                                <w:div w:id="916985197">
                                  <w:marLeft w:val="0"/>
                                  <w:marRight w:val="0"/>
                                  <w:marTop w:val="0"/>
                                  <w:marBottom w:val="0"/>
                                  <w:divBdr>
                                    <w:top w:val="none" w:sz="0" w:space="0" w:color="auto"/>
                                    <w:left w:val="none" w:sz="0" w:space="0" w:color="auto"/>
                                    <w:bottom w:val="none" w:sz="0" w:space="0" w:color="auto"/>
                                    <w:right w:val="none" w:sz="0" w:space="0" w:color="auto"/>
                                  </w:divBdr>
                                  <w:divsChild>
                                    <w:div w:id="6835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76826">
                              <w:marLeft w:val="0"/>
                              <w:marRight w:val="0"/>
                              <w:marTop w:val="0"/>
                              <w:marBottom w:val="0"/>
                              <w:divBdr>
                                <w:top w:val="none" w:sz="0" w:space="0" w:color="auto"/>
                                <w:left w:val="none" w:sz="0" w:space="0" w:color="auto"/>
                                <w:bottom w:val="none" w:sz="0" w:space="0" w:color="auto"/>
                                <w:right w:val="none" w:sz="0" w:space="0" w:color="auto"/>
                              </w:divBdr>
                              <w:divsChild>
                                <w:div w:id="1121150513">
                                  <w:marLeft w:val="0"/>
                                  <w:marRight w:val="0"/>
                                  <w:marTop w:val="0"/>
                                  <w:marBottom w:val="0"/>
                                  <w:divBdr>
                                    <w:top w:val="none" w:sz="0" w:space="0" w:color="auto"/>
                                    <w:left w:val="none" w:sz="0" w:space="0" w:color="auto"/>
                                    <w:bottom w:val="none" w:sz="0" w:space="0" w:color="auto"/>
                                    <w:right w:val="none" w:sz="0" w:space="0" w:color="auto"/>
                                  </w:divBdr>
                                </w:div>
                                <w:div w:id="503209755">
                                  <w:marLeft w:val="0"/>
                                  <w:marRight w:val="0"/>
                                  <w:marTop w:val="0"/>
                                  <w:marBottom w:val="0"/>
                                  <w:divBdr>
                                    <w:top w:val="none" w:sz="0" w:space="0" w:color="auto"/>
                                    <w:left w:val="none" w:sz="0" w:space="0" w:color="auto"/>
                                    <w:bottom w:val="none" w:sz="0" w:space="0" w:color="auto"/>
                                    <w:right w:val="none" w:sz="0" w:space="0" w:color="auto"/>
                                  </w:divBdr>
                                  <w:divsChild>
                                    <w:div w:id="730424671">
                                      <w:marLeft w:val="0"/>
                                      <w:marRight w:val="0"/>
                                      <w:marTop w:val="0"/>
                                      <w:marBottom w:val="0"/>
                                      <w:divBdr>
                                        <w:top w:val="none" w:sz="0" w:space="0" w:color="auto"/>
                                        <w:left w:val="none" w:sz="0" w:space="0" w:color="auto"/>
                                        <w:bottom w:val="none" w:sz="0" w:space="0" w:color="auto"/>
                                        <w:right w:val="none" w:sz="0" w:space="0" w:color="auto"/>
                                      </w:divBdr>
                                      <w:divsChild>
                                        <w:div w:id="7929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4527">
                              <w:marLeft w:val="0"/>
                              <w:marRight w:val="0"/>
                              <w:marTop w:val="0"/>
                              <w:marBottom w:val="0"/>
                              <w:divBdr>
                                <w:top w:val="none" w:sz="0" w:space="0" w:color="auto"/>
                                <w:left w:val="none" w:sz="0" w:space="0" w:color="auto"/>
                                <w:bottom w:val="none" w:sz="0" w:space="0" w:color="auto"/>
                                <w:right w:val="none" w:sz="0" w:space="0" w:color="auto"/>
                              </w:divBdr>
                              <w:divsChild>
                                <w:div w:id="1026981798">
                                  <w:marLeft w:val="0"/>
                                  <w:marRight w:val="0"/>
                                  <w:marTop w:val="0"/>
                                  <w:marBottom w:val="0"/>
                                  <w:divBdr>
                                    <w:top w:val="none" w:sz="0" w:space="0" w:color="auto"/>
                                    <w:left w:val="none" w:sz="0" w:space="0" w:color="auto"/>
                                    <w:bottom w:val="none" w:sz="0" w:space="0" w:color="auto"/>
                                    <w:right w:val="none" w:sz="0" w:space="0" w:color="auto"/>
                                  </w:divBdr>
                                </w:div>
                                <w:div w:id="1169098585">
                                  <w:marLeft w:val="0"/>
                                  <w:marRight w:val="0"/>
                                  <w:marTop w:val="0"/>
                                  <w:marBottom w:val="0"/>
                                  <w:divBdr>
                                    <w:top w:val="none" w:sz="0" w:space="0" w:color="auto"/>
                                    <w:left w:val="none" w:sz="0" w:space="0" w:color="auto"/>
                                    <w:bottom w:val="none" w:sz="0" w:space="0" w:color="auto"/>
                                    <w:right w:val="none" w:sz="0" w:space="0" w:color="auto"/>
                                  </w:divBdr>
                                  <w:divsChild>
                                    <w:div w:id="9886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7070">
                              <w:marLeft w:val="0"/>
                              <w:marRight w:val="0"/>
                              <w:marTop w:val="0"/>
                              <w:marBottom w:val="0"/>
                              <w:divBdr>
                                <w:top w:val="none" w:sz="0" w:space="0" w:color="auto"/>
                                <w:left w:val="none" w:sz="0" w:space="0" w:color="auto"/>
                                <w:bottom w:val="none" w:sz="0" w:space="0" w:color="auto"/>
                                <w:right w:val="none" w:sz="0" w:space="0" w:color="auto"/>
                              </w:divBdr>
                              <w:divsChild>
                                <w:div w:id="120463691">
                                  <w:marLeft w:val="0"/>
                                  <w:marRight w:val="0"/>
                                  <w:marTop w:val="0"/>
                                  <w:marBottom w:val="0"/>
                                  <w:divBdr>
                                    <w:top w:val="none" w:sz="0" w:space="0" w:color="auto"/>
                                    <w:left w:val="none" w:sz="0" w:space="0" w:color="auto"/>
                                    <w:bottom w:val="none" w:sz="0" w:space="0" w:color="auto"/>
                                    <w:right w:val="none" w:sz="0" w:space="0" w:color="auto"/>
                                  </w:divBdr>
                                </w:div>
                                <w:div w:id="1047532584">
                                  <w:marLeft w:val="0"/>
                                  <w:marRight w:val="0"/>
                                  <w:marTop w:val="0"/>
                                  <w:marBottom w:val="0"/>
                                  <w:divBdr>
                                    <w:top w:val="none" w:sz="0" w:space="0" w:color="auto"/>
                                    <w:left w:val="none" w:sz="0" w:space="0" w:color="auto"/>
                                    <w:bottom w:val="none" w:sz="0" w:space="0" w:color="auto"/>
                                    <w:right w:val="none" w:sz="0" w:space="0" w:color="auto"/>
                                  </w:divBdr>
                                  <w:divsChild>
                                    <w:div w:id="14562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9759">
                              <w:marLeft w:val="0"/>
                              <w:marRight w:val="0"/>
                              <w:marTop w:val="0"/>
                              <w:marBottom w:val="0"/>
                              <w:divBdr>
                                <w:top w:val="none" w:sz="0" w:space="0" w:color="auto"/>
                                <w:left w:val="none" w:sz="0" w:space="0" w:color="auto"/>
                                <w:bottom w:val="none" w:sz="0" w:space="0" w:color="auto"/>
                                <w:right w:val="none" w:sz="0" w:space="0" w:color="auto"/>
                              </w:divBdr>
                              <w:divsChild>
                                <w:div w:id="1004629800">
                                  <w:marLeft w:val="0"/>
                                  <w:marRight w:val="0"/>
                                  <w:marTop w:val="0"/>
                                  <w:marBottom w:val="0"/>
                                  <w:divBdr>
                                    <w:top w:val="none" w:sz="0" w:space="0" w:color="auto"/>
                                    <w:left w:val="none" w:sz="0" w:space="0" w:color="auto"/>
                                    <w:bottom w:val="none" w:sz="0" w:space="0" w:color="auto"/>
                                    <w:right w:val="none" w:sz="0" w:space="0" w:color="auto"/>
                                  </w:divBdr>
                                </w:div>
                                <w:div w:id="251816950">
                                  <w:marLeft w:val="0"/>
                                  <w:marRight w:val="0"/>
                                  <w:marTop w:val="0"/>
                                  <w:marBottom w:val="0"/>
                                  <w:divBdr>
                                    <w:top w:val="none" w:sz="0" w:space="0" w:color="auto"/>
                                    <w:left w:val="none" w:sz="0" w:space="0" w:color="auto"/>
                                    <w:bottom w:val="none" w:sz="0" w:space="0" w:color="auto"/>
                                    <w:right w:val="none" w:sz="0" w:space="0" w:color="auto"/>
                                  </w:divBdr>
                                  <w:divsChild>
                                    <w:div w:id="17869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4465">
                              <w:marLeft w:val="0"/>
                              <w:marRight w:val="0"/>
                              <w:marTop w:val="0"/>
                              <w:marBottom w:val="0"/>
                              <w:divBdr>
                                <w:top w:val="none" w:sz="0" w:space="0" w:color="auto"/>
                                <w:left w:val="none" w:sz="0" w:space="0" w:color="auto"/>
                                <w:bottom w:val="none" w:sz="0" w:space="0" w:color="auto"/>
                                <w:right w:val="none" w:sz="0" w:space="0" w:color="auto"/>
                              </w:divBdr>
                              <w:divsChild>
                                <w:div w:id="959457622">
                                  <w:marLeft w:val="0"/>
                                  <w:marRight w:val="0"/>
                                  <w:marTop w:val="0"/>
                                  <w:marBottom w:val="0"/>
                                  <w:divBdr>
                                    <w:top w:val="none" w:sz="0" w:space="0" w:color="auto"/>
                                    <w:left w:val="none" w:sz="0" w:space="0" w:color="auto"/>
                                    <w:bottom w:val="none" w:sz="0" w:space="0" w:color="auto"/>
                                    <w:right w:val="none" w:sz="0" w:space="0" w:color="auto"/>
                                  </w:divBdr>
                                </w:div>
                                <w:div w:id="600528235">
                                  <w:marLeft w:val="0"/>
                                  <w:marRight w:val="0"/>
                                  <w:marTop w:val="0"/>
                                  <w:marBottom w:val="0"/>
                                  <w:divBdr>
                                    <w:top w:val="none" w:sz="0" w:space="0" w:color="auto"/>
                                    <w:left w:val="none" w:sz="0" w:space="0" w:color="auto"/>
                                    <w:bottom w:val="none" w:sz="0" w:space="0" w:color="auto"/>
                                    <w:right w:val="none" w:sz="0" w:space="0" w:color="auto"/>
                                  </w:divBdr>
                                  <w:divsChild>
                                    <w:div w:id="16772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99076">
                      <w:marLeft w:val="0"/>
                      <w:marRight w:val="0"/>
                      <w:marTop w:val="0"/>
                      <w:marBottom w:val="0"/>
                      <w:divBdr>
                        <w:top w:val="none" w:sz="0" w:space="0" w:color="auto"/>
                        <w:left w:val="none" w:sz="0" w:space="0" w:color="auto"/>
                        <w:bottom w:val="none" w:sz="0" w:space="0" w:color="auto"/>
                        <w:right w:val="none" w:sz="0" w:space="0" w:color="auto"/>
                      </w:divBdr>
                      <w:divsChild>
                        <w:div w:id="169830759">
                          <w:marLeft w:val="0"/>
                          <w:marRight w:val="0"/>
                          <w:marTop w:val="0"/>
                          <w:marBottom w:val="0"/>
                          <w:divBdr>
                            <w:top w:val="none" w:sz="0" w:space="0" w:color="auto"/>
                            <w:left w:val="none" w:sz="0" w:space="0" w:color="auto"/>
                            <w:bottom w:val="none" w:sz="0" w:space="0" w:color="auto"/>
                            <w:right w:val="none" w:sz="0" w:space="0" w:color="auto"/>
                          </w:divBdr>
                        </w:div>
                        <w:div w:id="1016275209">
                          <w:marLeft w:val="0"/>
                          <w:marRight w:val="0"/>
                          <w:marTop w:val="0"/>
                          <w:marBottom w:val="0"/>
                          <w:divBdr>
                            <w:top w:val="none" w:sz="0" w:space="0" w:color="auto"/>
                            <w:left w:val="none" w:sz="0" w:space="0" w:color="auto"/>
                            <w:bottom w:val="none" w:sz="0" w:space="0" w:color="auto"/>
                            <w:right w:val="none" w:sz="0" w:space="0" w:color="auto"/>
                          </w:divBdr>
                          <w:divsChild>
                            <w:div w:id="1906839201">
                              <w:marLeft w:val="0"/>
                              <w:marRight w:val="0"/>
                              <w:marTop w:val="0"/>
                              <w:marBottom w:val="0"/>
                              <w:divBdr>
                                <w:top w:val="none" w:sz="0" w:space="0" w:color="auto"/>
                                <w:left w:val="none" w:sz="0" w:space="0" w:color="auto"/>
                                <w:bottom w:val="none" w:sz="0" w:space="0" w:color="auto"/>
                                <w:right w:val="none" w:sz="0" w:space="0" w:color="auto"/>
                              </w:divBdr>
                              <w:divsChild>
                                <w:div w:id="1242956278">
                                  <w:marLeft w:val="0"/>
                                  <w:marRight w:val="0"/>
                                  <w:marTop w:val="0"/>
                                  <w:marBottom w:val="0"/>
                                  <w:divBdr>
                                    <w:top w:val="none" w:sz="0" w:space="0" w:color="auto"/>
                                    <w:left w:val="none" w:sz="0" w:space="0" w:color="auto"/>
                                    <w:bottom w:val="none" w:sz="0" w:space="0" w:color="auto"/>
                                    <w:right w:val="none" w:sz="0" w:space="0" w:color="auto"/>
                                  </w:divBdr>
                                </w:div>
                                <w:div w:id="20044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827855">
          <w:marLeft w:val="0"/>
          <w:marRight w:val="0"/>
          <w:marTop w:val="0"/>
          <w:marBottom w:val="0"/>
          <w:divBdr>
            <w:top w:val="none" w:sz="0" w:space="0" w:color="auto"/>
            <w:left w:val="none" w:sz="0" w:space="0" w:color="auto"/>
            <w:bottom w:val="none" w:sz="0" w:space="0" w:color="auto"/>
            <w:right w:val="none" w:sz="0" w:space="0" w:color="auto"/>
          </w:divBdr>
          <w:divsChild>
            <w:div w:id="1356728483">
              <w:marLeft w:val="0"/>
              <w:marRight w:val="0"/>
              <w:marTop w:val="0"/>
              <w:marBottom w:val="0"/>
              <w:divBdr>
                <w:top w:val="none" w:sz="0" w:space="0" w:color="auto"/>
                <w:left w:val="none" w:sz="0" w:space="0" w:color="auto"/>
                <w:bottom w:val="none" w:sz="0" w:space="0" w:color="auto"/>
                <w:right w:val="none" w:sz="0" w:space="0" w:color="auto"/>
              </w:divBdr>
              <w:divsChild>
                <w:div w:id="825248752">
                  <w:marLeft w:val="0"/>
                  <w:marRight w:val="0"/>
                  <w:marTop w:val="0"/>
                  <w:marBottom w:val="0"/>
                  <w:divBdr>
                    <w:top w:val="none" w:sz="0" w:space="0" w:color="auto"/>
                    <w:left w:val="none" w:sz="0" w:space="0" w:color="auto"/>
                    <w:bottom w:val="none" w:sz="0" w:space="0" w:color="auto"/>
                    <w:right w:val="none" w:sz="0" w:space="0" w:color="auto"/>
                  </w:divBdr>
                  <w:divsChild>
                    <w:div w:id="2032141986">
                      <w:marLeft w:val="0"/>
                      <w:marRight w:val="0"/>
                      <w:marTop w:val="0"/>
                      <w:marBottom w:val="0"/>
                      <w:divBdr>
                        <w:top w:val="none" w:sz="0" w:space="0" w:color="auto"/>
                        <w:left w:val="none" w:sz="0" w:space="0" w:color="auto"/>
                        <w:bottom w:val="none" w:sz="0" w:space="0" w:color="auto"/>
                        <w:right w:val="none" w:sz="0" w:space="0" w:color="auto"/>
                      </w:divBdr>
                      <w:divsChild>
                        <w:div w:id="2088381266">
                          <w:marLeft w:val="0"/>
                          <w:marRight w:val="0"/>
                          <w:marTop w:val="0"/>
                          <w:marBottom w:val="0"/>
                          <w:divBdr>
                            <w:top w:val="none" w:sz="0" w:space="0" w:color="auto"/>
                            <w:left w:val="none" w:sz="0" w:space="0" w:color="auto"/>
                            <w:bottom w:val="none" w:sz="0" w:space="0" w:color="auto"/>
                            <w:right w:val="none" w:sz="0" w:space="0" w:color="auto"/>
                          </w:divBdr>
                        </w:div>
                      </w:divsChild>
                    </w:div>
                    <w:div w:id="1413505455">
                      <w:marLeft w:val="0"/>
                      <w:marRight w:val="0"/>
                      <w:marTop w:val="0"/>
                      <w:marBottom w:val="0"/>
                      <w:divBdr>
                        <w:top w:val="none" w:sz="0" w:space="0" w:color="auto"/>
                        <w:left w:val="none" w:sz="0" w:space="0" w:color="auto"/>
                        <w:bottom w:val="none" w:sz="0" w:space="0" w:color="auto"/>
                        <w:right w:val="none" w:sz="0" w:space="0" w:color="auto"/>
                      </w:divBdr>
                      <w:divsChild>
                        <w:div w:id="1825657118">
                          <w:marLeft w:val="0"/>
                          <w:marRight w:val="0"/>
                          <w:marTop w:val="0"/>
                          <w:marBottom w:val="0"/>
                          <w:divBdr>
                            <w:top w:val="none" w:sz="0" w:space="0" w:color="auto"/>
                            <w:left w:val="none" w:sz="0" w:space="0" w:color="auto"/>
                            <w:bottom w:val="none" w:sz="0" w:space="0" w:color="auto"/>
                            <w:right w:val="none" w:sz="0" w:space="0" w:color="auto"/>
                          </w:divBdr>
                        </w:div>
                        <w:div w:id="1351561749">
                          <w:marLeft w:val="0"/>
                          <w:marRight w:val="0"/>
                          <w:marTop w:val="0"/>
                          <w:marBottom w:val="0"/>
                          <w:divBdr>
                            <w:top w:val="none" w:sz="0" w:space="0" w:color="auto"/>
                            <w:left w:val="none" w:sz="0" w:space="0" w:color="auto"/>
                            <w:bottom w:val="none" w:sz="0" w:space="0" w:color="auto"/>
                            <w:right w:val="none" w:sz="0" w:space="0" w:color="auto"/>
                          </w:divBdr>
                          <w:divsChild>
                            <w:div w:id="294411723">
                              <w:marLeft w:val="0"/>
                              <w:marRight w:val="0"/>
                              <w:marTop w:val="0"/>
                              <w:marBottom w:val="0"/>
                              <w:divBdr>
                                <w:top w:val="none" w:sz="0" w:space="0" w:color="auto"/>
                                <w:left w:val="none" w:sz="0" w:space="0" w:color="auto"/>
                                <w:bottom w:val="none" w:sz="0" w:space="0" w:color="auto"/>
                                <w:right w:val="none" w:sz="0" w:space="0" w:color="auto"/>
                              </w:divBdr>
                              <w:divsChild>
                                <w:div w:id="2432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38404">
                      <w:marLeft w:val="0"/>
                      <w:marRight w:val="0"/>
                      <w:marTop w:val="0"/>
                      <w:marBottom w:val="0"/>
                      <w:divBdr>
                        <w:top w:val="none" w:sz="0" w:space="0" w:color="auto"/>
                        <w:left w:val="none" w:sz="0" w:space="0" w:color="auto"/>
                        <w:bottom w:val="none" w:sz="0" w:space="0" w:color="auto"/>
                        <w:right w:val="none" w:sz="0" w:space="0" w:color="auto"/>
                      </w:divBdr>
                      <w:divsChild>
                        <w:div w:id="666441185">
                          <w:marLeft w:val="0"/>
                          <w:marRight w:val="0"/>
                          <w:marTop w:val="0"/>
                          <w:marBottom w:val="0"/>
                          <w:divBdr>
                            <w:top w:val="none" w:sz="0" w:space="0" w:color="auto"/>
                            <w:left w:val="none" w:sz="0" w:space="0" w:color="auto"/>
                            <w:bottom w:val="none" w:sz="0" w:space="0" w:color="auto"/>
                            <w:right w:val="none" w:sz="0" w:space="0" w:color="auto"/>
                          </w:divBdr>
                        </w:div>
                        <w:div w:id="832140864">
                          <w:marLeft w:val="0"/>
                          <w:marRight w:val="0"/>
                          <w:marTop w:val="0"/>
                          <w:marBottom w:val="0"/>
                          <w:divBdr>
                            <w:top w:val="none" w:sz="0" w:space="0" w:color="auto"/>
                            <w:left w:val="none" w:sz="0" w:space="0" w:color="auto"/>
                            <w:bottom w:val="none" w:sz="0" w:space="0" w:color="auto"/>
                            <w:right w:val="none" w:sz="0" w:space="0" w:color="auto"/>
                          </w:divBdr>
                          <w:divsChild>
                            <w:div w:id="171381049">
                              <w:marLeft w:val="0"/>
                              <w:marRight w:val="0"/>
                              <w:marTop w:val="0"/>
                              <w:marBottom w:val="0"/>
                              <w:divBdr>
                                <w:top w:val="none" w:sz="0" w:space="0" w:color="auto"/>
                                <w:left w:val="none" w:sz="0" w:space="0" w:color="auto"/>
                                <w:bottom w:val="none" w:sz="0" w:space="0" w:color="auto"/>
                                <w:right w:val="none" w:sz="0" w:space="0" w:color="auto"/>
                              </w:divBdr>
                              <w:divsChild>
                                <w:div w:id="1710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885672">
          <w:marLeft w:val="0"/>
          <w:marRight w:val="0"/>
          <w:marTop w:val="0"/>
          <w:marBottom w:val="0"/>
          <w:divBdr>
            <w:top w:val="none" w:sz="0" w:space="0" w:color="auto"/>
            <w:left w:val="none" w:sz="0" w:space="0" w:color="auto"/>
            <w:bottom w:val="none" w:sz="0" w:space="0" w:color="auto"/>
            <w:right w:val="none" w:sz="0" w:space="0" w:color="auto"/>
          </w:divBdr>
          <w:divsChild>
            <w:div w:id="374693288">
              <w:marLeft w:val="0"/>
              <w:marRight w:val="0"/>
              <w:marTop w:val="0"/>
              <w:marBottom w:val="0"/>
              <w:divBdr>
                <w:top w:val="none" w:sz="0" w:space="0" w:color="auto"/>
                <w:left w:val="none" w:sz="0" w:space="0" w:color="auto"/>
                <w:bottom w:val="none" w:sz="0" w:space="0" w:color="auto"/>
                <w:right w:val="none" w:sz="0" w:space="0" w:color="auto"/>
              </w:divBdr>
              <w:divsChild>
                <w:div w:id="1828470772">
                  <w:marLeft w:val="0"/>
                  <w:marRight w:val="0"/>
                  <w:marTop w:val="0"/>
                  <w:marBottom w:val="0"/>
                  <w:divBdr>
                    <w:top w:val="none" w:sz="0" w:space="0" w:color="auto"/>
                    <w:left w:val="none" w:sz="0" w:space="0" w:color="auto"/>
                    <w:bottom w:val="none" w:sz="0" w:space="0" w:color="auto"/>
                    <w:right w:val="none" w:sz="0" w:space="0" w:color="auto"/>
                  </w:divBdr>
                  <w:divsChild>
                    <w:div w:id="931007797">
                      <w:marLeft w:val="0"/>
                      <w:marRight w:val="0"/>
                      <w:marTop w:val="0"/>
                      <w:marBottom w:val="0"/>
                      <w:divBdr>
                        <w:top w:val="none" w:sz="0" w:space="0" w:color="auto"/>
                        <w:left w:val="none" w:sz="0" w:space="0" w:color="auto"/>
                        <w:bottom w:val="none" w:sz="0" w:space="0" w:color="auto"/>
                        <w:right w:val="none" w:sz="0" w:space="0" w:color="auto"/>
                      </w:divBdr>
                      <w:divsChild>
                        <w:div w:id="251280720">
                          <w:marLeft w:val="0"/>
                          <w:marRight w:val="0"/>
                          <w:marTop w:val="0"/>
                          <w:marBottom w:val="0"/>
                          <w:divBdr>
                            <w:top w:val="none" w:sz="0" w:space="0" w:color="auto"/>
                            <w:left w:val="none" w:sz="0" w:space="0" w:color="auto"/>
                            <w:bottom w:val="none" w:sz="0" w:space="0" w:color="auto"/>
                            <w:right w:val="none" w:sz="0" w:space="0" w:color="auto"/>
                          </w:divBdr>
                        </w:div>
                      </w:divsChild>
                    </w:div>
                    <w:div w:id="14694025">
                      <w:marLeft w:val="0"/>
                      <w:marRight w:val="0"/>
                      <w:marTop w:val="0"/>
                      <w:marBottom w:val="0"/>
                      <w:divBdr>
                        <w:top w:val="none" w:sz="0" w:space="0" w:color="auto"/>
                        <w:left w:val="none" w:sz="0" w:space="0" w:color="auto"/>
                        <w:bottom w:val="none" w:sz="0" w:space="0" w:color="auto"/>
                        <w:right w:val="none" w:sz="0" w:space="0" w:color="auto"/>
                      </w:divBdr>
                      <w:divsChild>
                        <w:div w:id="1099834223">
                          <w:marLeft w:val="0"/>
                          <w:marRight w:val="0"/>
                          <w:marTop w:val="0"/>
                          <w:marBottom w:val="0"/>
                          <w:divBdr>
                            <w:top w:val="none" w:sz="0" w:space="0" w:color="auto"/>
                            <w:left w:val="none" w:sz="0" w:space="0" w:color="auto"/>
                            <w:bottom w:val="none" w:sz="0" w:space="0" w:color="auto"/>
                            <w:right w:val="none" w:sz="0" w:space="0" w:color="auto"/>
                          </w:divBdr>
                        </w:div>
                        <w:div w:id="1361323147">
                          <w:marLeft w:val="0"/>
                          <w:marRight w:val="0"/>
                          <w:marTop w:val="0"/>
                          <w:marBottom w:val="0"/>
                          <w:divBdr>
                            <w:top w:val="none" w:sz="0" w:space="0" w:color="auto"/>
                            <w:left w:val="none" w:sz="0" w:space="0" w:color="auto"/>
                            <w:bottom w:val="none" w:sz="0" w:space="0" w:color="auto"/>
                            <w:right w:val="none" w:sz="0" w:space="0" w:color="auto"/>
                          </w:divBdr>
                          <w:divsChild>
                            <w:div w:id="1273786451">
                              <w:marLeft w:val="0"/>
                              <w:marRight w:val="0"/>
                              <w:marTop w:val="0"/>
                              <w:marBottom w:val="0"/>
                              <w:divBdr>
                                <w:top w:val="none" w:sz="0" w:space="0" w:color="auto"/>
                                <w:left w:val="none" w:sz="0" w:space="0" w:color="auto"/>
                                <w:bottom w:val="none" w:sz="0" w:space="0" w:color="auto"/>
                                <w:right w:val="none" w:sz="0" w:space="0" w:color="auto"/>
                              </w:divBdr>
                              <w:divsChild>
                                <w:div w:id="18448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54078">
                      <w:marLeft w:val="0"/>
                      <w:marRight w:val="0"/>
                      <w:marTop w:val="0"/>
                      <w:marBottom w:val="0"/>
                      <w:divBdr>
                        <w:top w:val="none" w:sz="0" w:space="0" w:color="auto"/>
                        <w:left w:val="none" w:sz="0" w:space="0" w:color="auto"/>
                        <w:bottom w:val="none" w:sz="0" w:space="0" w:color="auto"/>
                        <w:right w:val="none" w:sz="0" w:space="0" w:color="auto"/>
                      </w:divBdr>
                      <w:divsChild>
                        <w:div w:id="999817254">
                          <w:marLeft w:val="0"/>
                          <w:marRight w:val="0"/>
                          <w:marTop w:val="0"/>
                          <w:marBottom w:val="0"/>
                          <w:divBdr>
                            <w:top w:val="none" w:sz="0" w:space="0" w:color="auto"/>
                            <w:left w:val="none" w:sz="0" w:space="0" w:color="auto"/>
                            <w:bottom w:val="none" w:sz="0" w:space="0" w:color="auto"/>
                            <w:right w:val="none" w:sz="0" w:space="0" w:color="auto"/>
                          </w:divBdr>
                        </w:div>
                        <w:div w:id="1770664986">
                          <w:marLeft w:val="0"/>
                          <w:marRight w:val="0"/>
                          <w:marTop w:val="0"/>
                          <w:marBottom w:val="0"/>
                          <w:divBdr>
                            <w:top w:val="none" w:sz="0" w:space="0" w:color="auto"/>
                            <w:left w:val="none" w:sz="0" w:space="0" w:color="auto"/>
                            <w:bottom w:val="none" w:sz="0" w:space="0" w:color="auto"/>
                            <w:right w:val="none" w:sz="0" w:space="0" w:color="auto"/>
                          </w:divBdr>
                          <w:divsChild>
                            <w:div w:id="996690308">
                              <w:marLeft w:val="0"/>
                              <w:marRight w:val="0"/>
                              <w:marTop w:val="0"/>
                              <w:marBottom w:val="0"/>
                              <w:divBdr>
                                <w:top w:val="none" w:sz="0" w:space="0" w:color="auto"/>
                                <w:left w:val="none" w:sz="0" w:space="0" w:color="auto"/>
                                <w:bottom w:val="none" w:sz="0" w:space="0" w:color="auto"/>
                                <w:right w:val="none" w:sz="0" w:space="0" w:color="auto"/>
                              </w:divBdr>
                              <w:divsChild>
                                <w:div w:id="11640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9081">
                      <w:marLeft w:val="0"/>
                      <w:marRight w:val="0"/>
                      <w:marTop w:val="0"/>
                      <w:marBottom w:val="0"/>
                      <w:divBdr>
                        <w:top w:val="none" w:sz="0" w:space="0" w:color="auto"/>
                        <w:left w:val="none" w:sz="0" w:space="0" w:color="auto"/>
                        <w:bottom w:val="none" w:sz="0" w:space="0" w:color="auto"/>
                        <w:right w:val="none" w:sz="0" w:space="0" w:color="auto"/>
                      </w:divBdr>
                      <w:divsChild>
                        <w:div w:id="238828135">
                          <w:marLeft w:val="0"/>
                          <w:marRight w:val="0"/>
                          <w:marTop w:val="0"/>
                          <w:marBottom w:val="0"/>
                          <w:divBdr>
                            <w:top w:val="none" w:sz="0" w:space="0" w:color="auto"/>
                            <w:left w:val="none" w:sz="0" w:space="0" w:color="auto"/>
                            <w:bottom w:val="none" w:sz="0" w:space="0" w:color="auto"/>
                            <w:right w:val="none" w:sz="0" w:space="0" w:color="auto"/>
                          </w:divBdr>
                        </w:div>
                        <w:div w:id="1994600297">
                          <w:marLeft w:val="0"/>
                          <w:marRight w:val="0"/>
                          <w:marTop w:val="0"/>
                          <w:marBottom w:val="0"/>
                          <w:divBdr>
                            <w:top w:val="none" w:sz="0" w:space="0" w:color="auto"/>
                            <w:left w:val="none" w:sz="0" w:space="0" w:color="auto"/>
                            <w:bottom w:val="none" w:sz="0" w:space="0" w:color="auto"/>
                            <w:right w:val="none" w:sz="0" w:space="0" w:color="auto"/>
                          </w:divBdr>
                          <w:divsChild>
                            <w:div w:id="287012762">
                              <w:marLeft w:val="0"/>
                              <w:marRight w:val="0"/>
                              <w:marTop w:val="0"/>
                              <w:marBottom w:val="0"/>
                              <w:divBdr>
                                <w:top w:val="none" w:sz="0" w:space="0" w:color="auto"/>
                                <w:left w:val="none" w:sz="0" w:space="0" w:color="auto"/>
                                <w:bottom w:val="none" w:sz="0" w:space="0" w:color="auto"/>
                                <w:right w:val="none" w:sz="0" w:space="0" w:color="auto"/>
                              </w:divBdr>
                              <w:divsChild>
                                <w:div w:id="6851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709268">
          <w:marLeft w:val="0"/>
          <w:marRight w:val="0"/>
          <w:marTop w:val="0"/>
          <w:marBottom w:val="0"/>
          <w:divBdr>
            <w:top w:val="none" w:sz="0" w:space="0" w:color="auto"/>
            <w:left w:val="none" w:sz="0" w:space="0" w:color="auto"/>
            <w:bottom w:val="none" w:sz="0" w:space="0" w:color="auto"/>
            <w:right w:val="none" w:sz="0" w:space="0" w:color="auto"/>
          </w:divBdr>
          <w:divsChild>
            <w:div w:id="761340249">
              <w:marLeft w:val="0"/>
              <w:marRight w:val="0"/>
              <w:marTop w:val="0"/>
              <w:marBottom w:val="0"/>
              <w:divBdr>
                <w:top w:val="none" w:sz="0" w:space="0" w:color="auto"/>
                <w:left w:val="none" w:sz="0" w:space="0" w:color="auto"/>
                <w:bottom w:val="none" w:sz="0" w:space="0" w:color="auto"/>
                <w:right w:val="none" w:sz="0" w:space="0" w:color="auto"/>
              </w:divBdr>
              <w:divsChild>
                <w:div w:id="829952479">
                  <w:marLeft w:val="0"/>
                  <w:marRight w:val="0"/>
                  <w:marTop w:val="0"/>
                  <w:marBottom w:val="0"/>
                  <w:divBdr>
                    <w:top w:val="none" w:sz="0" w:space="0" w:color="auto"/>
                    <w:left w:val="none" w:sz="0" w:space="0" w:color="auto"/>
                    <w:bottom w:val="none" w:sz="0" w:space="0" w:color="auto"/>
                    <w:right w:val="none" w:sz="0" w:space="0" w:color="auto"/>
                  </w:divBdr>
                  <w:divsChild>
                    <w:div w:id="2006206807">
                      <w:marLeft w:val="0"/>
                      <w:marRight w:val="0"/>
                      <w:marTop w:val="0"/>
                      <w:marBottom w:val="0"/>
                      <w:divBdr>
                        <w:top w:val="none" w:sz="0" w:space="0" w:color="auto"/>
                        <w:left w:val="none" w:sz="0" w:space="0" w:color="auto"/>
                        <w:bottom w:val="none" w:sz="0" w:space="0" w:color="auto"/>
                        <w:right w:val="none" w:sz="0" w:space="0" w:color="auto"/>
                      </w:divBdr>
                      <w:divsChild>
                        <w:div w:id="1088574816">
                          <w:marLeft w:val="0"/>
                          <w:marRight w:val="0"/>
                          <w:marTop w:val="0"/>
                          <w:marBottom w:val="0"/>
                          <w:divBdr>
                            <w:top w:val="none" w:sz="0" w:space="0" w:color="auto"/>
                            <w:left w:val="none" w:sz="0" w:space="0" w:color="auto"/>
                            <w:bottom w:val="none" w:sz="0" w:space="0" w:color="auto"/>
                            <w:right w:val="none" w:sz="0" w:space="0" w:color="auto"/>
                          </w:divBdr>
                        </w:div>
                      </w:divsChild>
                    </w:div>
                    <w:div w:id="1559824236">
                      <w:marLeft w:val="0"/>
                      <w:marRight w:val="0"/>
                      <w:marTop w:val="0"/>
                      <w:marBottom w:val="0"/>
                      <w:divBdr>
                        <w:top w:val="none" w:sz="0" w:space="0" w:color="auto"/>
                        <w:left w:val="none" w:sz="0" w:space="0" w:color="auto"/>
                        <w:bottom w:val="none" w:sz="0" w:space="0" w:color="auto"/>
                        <w:right w:val="none" w:sz="0" w:space="0" w:color="auto"/>
                      </w:divBdr>
                      <w:divsChild>
                        <w:div w:id="1006786101">
                          <w:marLeft w:val="0"/>
                          <w:marRight w:val="0"/>
                          <w:marTop w:val="0"/>
                          <w:marBottom w:val="0"/>
                          <w:divBdr>
                            <w:top w:val="none" w:sz="0" w:space="0" w:color="auto"/>
                            <w:left w:val="none" w:sz="0" w:space="0" w:color="auto"/>
                            <w:bottom w:val="none" w:sz="0" w:space="0" w:color="auto"/>
                            <w:right w:val="none" w:sz="0" w:space="0" w:color="auto"/>
                          </w:divBdr>
                        </w:div>
                        <w:div w:id="1788816977">
                          <w:marLeft w:val="0"/>
                          <w:marRight w:val="0"/>
                          <w:marTop w:val="0"/>
                          <w:marBottom w:val="0"/>
                          <w:divBdr>
                            <w:top w:val="none" w:sz="0" w:space="0" w:color="auto"/>
                            <w:left w:val="none" w:sz="0" w:space="0" w:color="auto"/>
                            <w:bottom w:val="none" w:sz="0" w:space="0" w:color="auto"/>
                            <w:right w:val="none" w:sz="0" w:space="0" w:color="auto"/>
                          </w:divBdr>
                          <w:divsChild>
                            <w:div w:id="1294750562">
                              <w:marLeft w:val="0"/>
                              <w:marRight w:val="0"/>
                              <w:marTop w:val="0"/>
                              <w:marBottom w:val="0"/>
                              <w:divBdr>
                                <w:top w:val="none" w:sz="0" w:space="0" w:color="auto"/>
                                <w:left w:val="none" w:sz="0" w:space="0" w:color="auto"/>
                                <w:bottom w:val="none" w:sz="0" w:space="0" w:color="auto"/>
                                <w:right w:val="none" w:sz="0" w:space="0" w:color="auto"/>
                              </w:divBdr>
                              <w:divsChild>
                                <w:div w:id="11422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39966">
                      <w:marLeft w:val="0"/>
                      <w:marRight w:val="0"/>
                      <w:marTop w:val="0"/>
                      <w:marBottom w:val="0"/>
                      <w:divBdr>
                        <w:top w:val="none" w:sz="0" w:space="0" w:color="auto"/>
                        <w:left w:val="none" w:sz="0" w:space="0" w:color="auto"/>
                        <w:bottom w:val="none" w:sz="0" w:space="0" w:color="auto"/>
                        <w:right w:val="none" w:sz="0" w:space="0" w:color="auto"/>
                      </w:divBdr>
                      <w:divsChild>
                        <w:div w:id="961691085">
                          <w:marLeft w:val="0"/>
                          <w:marRight w:val="0"/>
                          <w:marTop w:val="0"/>
                          <w:marBottom w:val="0"/>
                          <w:divBdr>
                            <w:top w:val="none" w:sz="0" w:space="0" w:color="auto"/>
                            <w:left w:val="none" w:sz="0" w:space="0" w:color="auto"/>
                            <w:bottom w:val="none" w:sz="0" w:space="0" w:color="auto"/>
                            <w:right w:val="none" w:sz="0" w:space="0" w:color="auto"/>
                          </w:divBdr>
                        </w:div>
                        <w:div w:id="1826848767">
                          <w:marLeft w:val="0"/>
                          <w:marRight w:val="0"/>
                          <w:marTop w:val="0"/>
                          <w:marBottom w:val="0"/>
                          <w:divBdr>
                            <w:top w:val="none" w:sz="0" w:space="0" w:color="auto"/>
                            <w:left w:val="none" w:sz="0" w:space="0" w:color="auto"/>
                            <w:bottom w:val="none" w:sz="0" w:space="0" w:color="auto"/>
                            <w:right w:val="none" w:sz="0" w:space="0" w:color="auto"/>
                          </w:divBdr>
                          <w:divsChild>
                            <w:div w:id="750202799">
                              <w:marLeft w:val="0"/>
                              <w:marRight w:val="0"/>
                              <w:marTop w:val="0"/>
                              <w:marBottom w:val="0"/>
                              <w:divBdr>
                                <w:top w:val="none" w:sz="0" w:space="0" w:color="auto"/>
                                <w:left w:val="none" w:sz="0" w:space="0" w:color="auto"/>
                                <w:bottom w:val="none" w:sz="0" w:space="0" w:color="auto"/>
                                <w:right w:val="none" w:sz="0" w:space="0" w:color="auto"/>
                              </w:divBdr>
                              <w:divsChild>
                                <w:div w:id="1860896077">
                                  <w:marLeft w:val="0"/>
                                  <w:marRight w:val="0"/>
                                  <w:marTop w:val="0"/>
                                  <w:marBottom w:val="0"/>
                                  <w:divBdr>
                                    <w:top w:val="none" w:sz="0" w:space="0" w:color="auto"/>
                                    <w:left w:val="none" w:sz="0" w:space="0" w:color="auto"/>
                                    <w:bottom w:val="none" w:sz="0" w:space="0" w:color="auto"/>
                                    <w:right w:val="none" w:sz="0" w:space="0" w:color="auto"/>
                                  </w:divBdr>
                                </w:div>
                                <w:div w:id="11326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97978">
                      <w:marLeft w:val="0"/>
                      <w:marRight w:val="0"/>
                      <w:marTop w:val="0"/>
                      <w:marBottom w:val="0"/>
                      <w:divBdr>
                        <w:top w:val="none" w:sz="0" w:space="0" w:color="auto"/>
                        <w:left w:val="none" w:sz="0" w:space="0" w:color="auto"/>
                        <w:bottom w:val="none" w:sz="0" w:space="0" w:color="auto"/>
                        <w:right w:val="none" w:sz="0" w:space="0" w:color="auto"/>
                      </w:divBdr>
                      <w:divsChild>
                        <w:div w:id="214893089">
                          <w:marLeft w:val="0"/>
                          <w:marRight w:val="0"/>
                          <w:marTop w:val="0"/>
                          <w:marBottom w:val="0"/>
                          <w:divBdr>
                            <w:top w:val="none" w:sz="0" w:space="0" w:color="auto"/>
                            <w:left w:val="none" w:sz="0" w:space="0" w:color="auto"/>
                            <w:bottom w:val="none" w:sz="0" w:space="0" w:color="auto"/>
                            <w:right w:val="none" w:sz="0" w:space="0" w:color="auto"/>
                          </w:divBdr>
                        </w:div>
                        <w:div w:id="2098594892">
                          <w:marLeft w:val="0"/>
                          <w:marRight w:val="0"/>
                          <w:marTop w:val="0"/>
                          <w:marBottom w:val="0"/>
                          <w:divBdr>
                            <w:top w:val="none" w:sz="0" w:space="0" w:color="auto"/>
                            <w:left w:val="none" w:sz="0" w:space="0" w:color="auto"/>
                            <w:bottom w:val="none" w:sz="0" w:space="0" w:color="auto"/>
                            <w:right w:val="none" w:sz="0" w:space="0" w:color="auto"/>
                          </w:divBdr>
                          <w:divsChild>
                            <w:div w:id="1522236017">
                              <w:marLeft w:val="0"/>
                              <w:marRight w:val="0"/>
                              <w:marTop w:val="0"/>
                              <w:marBottom w:val="0"/>
                              <w:divBdr>
                                <w:top w:val="none" w:sz="0" w:space="0" w:color="auto"/>
                                <w:left w:val="none" w:sz="0" w:space="0" w:color="auto"/>
                                <w:bottom w:val="none" w:sz="0" w:space="0" w:color="auto"/>
                                <w:right w:val="none" w:sz="0" w:space="0" w:color="auto"/>
                              </w:divBdr>
                              <w:divsChild>
                                <w:div w:id="662855509">
                                  <w:marLeft w:val="0"/>
                                  <w:marRight w:val="0"/>
                                  <w:marTop w:val="0"/>
                                  <w:marBottom w:val="0"/>
                                  <w:divBdr>
                                    <w:top w:val="none" w:sz="0" w:space="0" w:color="auto"/>
                                    <w:left w:val="none" w:sz="0" w:space="0" w:color="auto"/>
                                    <w:bottom w:val="none" w:sz="0" w:space="0" w:color="auto"/>
                                    <w:right w:val="none" w:sz="0" w:space="0" w:color="auto"/>
                                  </w:divBdr>
                                </w:div>
                              </w:divsChild>
                            </w:div>
                            <w:div w:id="1398938287">
                              <w:marLeft w:val="0"/>
                              <w:marRight w:val="0"/>
                              <w:marTop w:val="0"/>
                              <w:marBottom w:val="0"/>
                              <w:divBdr>
                                <w:top w:val="none" w:sz="0" w:space="0" w:color="auto"/>
                                <w:left w:val="none" w:sz="0" w:space="0" w:color="auto"/>
                                <w:bottom w:val="none" w:sz="0" w:space="0" w:color="auto"/>
                                <w:right w:val="none" w:sz="0" w:space="0" w:color="auto"/>
                              </w:divBdr>
                              <w:divsChild>
                                <w:div w:id="2020346610">
                                  <w:marLeft w:val="0"/>
                                  <w:marRight w:val="0"/>
                                  <w:marTop w:val="0"/>
                                  <w:marBottom w:val="0"/>
                                  <w:divBdr>
                                    <w:top w:val="none" w:sz="0" w:space="0" w:color="auto"/>
                                    <w:left w:val="none" w:sz="0" w:space="0" w:color="auto"/>
                                    <w:bottom w:val="none" w:sz="0" w:space="0" w:color="auto"/>
                                    <w:right w:val="none" w:sz="0" w:space="0" w:color="auto"/>
                                  </w:divBdr>
                                </w:div>
                                <w:div w:id="148399256">
                                  <w:marLeft w:val="0"/>
                                  <w:marRight w:val="0"/>
                                  <w:marTop w:val="0"/>
                                  <w:marBottom w:val="0"/>
                                  <w:divBdr>
                                    <w:top w:val="none" w:sz="0" w:space="0" w:color="auto"/>
                                    <w:left w:val="none" w:sz="0" w:space="0" w:color="auto"/>
                                    <w:bottom w:val="none" w:sz="0" w:space="0" w:color="auto"/>
                                    <w:right w:val="none" w:sz="0" w:space="0" w:color="auto"/>
                                  </w:divBdr>
                                  <w:divsChild>
                                    <w:div w:id="21269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5125">
                              <w:marLeft w:val="0"/>
                              <w:marRight w:val="0"/>
                              <w:marTop w:val="0"/>
                              <w:marBottom w:val="0"/>
                              <w:divBdr>
                                <w:top w:val="none" w:sz="0" w:space="0" w:color="auto"/>
                                <w:left w:val="none" w:sz="0" w:space="0" w:color="auto"/>
                                <w:bottom w:val="none" w:sz="0" w:space="0" w:color="auto"/>
                                <w:right w:val="none" w:sz="0" w:space="0" w:color="auto"/>
                              </w:divBdr>
                              <w:divsChild>
                                <w:div w:id="1296644024">
                                  <w:marLeft w:val="0"/>
                                  <w:marRight w:val="0"/>
                                  <w:marTop w:val="0"/>
                                  <w:marBottom w:val="0"/>
                                  <w:divBdr>
                                    <w:top w:val="none" w:sz="0" w:space="0" w:color="auto"/>
                                    <w:left w:val="none" w:sz="0" w:space="0" w:color="auto"/>
                                    <w:bottom w:val="none" w:sz="0" w:space="0" w:color="auto"/>
                                    <w:right w:val="none" w:sz="0" w:space="0" w:color="auto"/>
                                  </w:divBdr>
                                </w:div>
                                <w:div w:id="1275357182">
                                  <w:marLeft w:val="0"/>
                                  <w:marRight w:val="0"/>
                                  <w:marTop w:val="0"/>
                                  <w:marBottom w:val="0"/>
                                  <w:divBdr>
                                    <w:top w:val="none" w:sz="0" w:space="0" w:color="auto"/>
                                    <w:left w:val="none" w:sz="0" w:space="0" w:color="auto"/>
                                    <w:bottom w:val="none" w:sz="0" w:space="0" w:color="auto"/>
                                    <w:right w:val="none" w:sz="0" w:space="0" w:color="auto"/>
                                  </w:divBdr>
                                  <w:divsChild>
                                    <w:div w:id="3576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7818">
                              <w:marLeft w:val="0"/>
                              <w:marRight w:val="0"/>
                              <w:marTop w:val="0"/>
                              <w:marBottom w:val="0"/>
                              <w:divBdr>
                                <w:top w:val="none" w:sz="0" w:space="0" w:color="auto"/>
                                <w:left w:val="none" w:sz="0" w:space="0" w:color="auto"/>
                                <w:bottom w:val="none" w:sz="0" w:space="0" w:color="auto"/>
                                <w:right w:val="none" w:sz="0" w:space="0" w:color="auto"/>
                              </w:divBdr>
                              <w:divsChild>
                                <w:div w:id="292491431">
                                  <w:marLeft w:val="0"/>
                                  <w:marRight w:val="0"/>
                                  <w:marTop w:val="0"/>
                                  <w:marBottom w:val="0"/>
                                  <w:divBdr>
                                    <w:top w:val="none" w:sz="0" w:space="0" w:color="auto"/>
                                    <w:left w:val="none" w:sz="0" w:space="0" w:color="auto"/>
                                    <w:bottom w:val="none" w:sz="0" w:space="0" w:color="auto"/>
                                    <w:right w:val="none" w:sz="0" w:space="0" w:color="auto"/>
                                  </w:divBdr>
                                </w:div>
                                <w:div w:id="189419101">
                                  <w:marLeft w:val="0"/>
                                  <w:marRight w:val="0"/>
                                  <w:marTop w:val="0"/>
                                  <w:marBottom w:val="0"/>
                                  <w:divBdr>
                                    <w:top w:val="none" w:sz="0" w:space="0" w:color="auto"/>
                                    <w:left w:val="none" w:sz="0" w:space="0" w:color="auto"/>
                                    <w:bottom w:val="none" w:sz="0" w:space="0" w:color="auto"/>
                                    <w:right w:val="none" w:sz="0" w:space="0" w:color="auto"/>
                                  </w:divBdr>
                                  <w:divsChild>
                                    <w:div w:id="14366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8820">
                              <w:marLeft w:val="0"/>
                              <w:marRight w:val="0"/>
                              <w:marTop w:val="0"/>
                              <w:marBottom w:val="0"/>
                              <w:divBdr>
                                <w:top w:val="none" w:sz="0" w:space="0" w:color="auto"/>
                                <w:left w:val="none" w:sz="0" w:space="0" w:color="auto"/>
                                <w:bottom w:val="none" w:sz="0" w:space="0" w:color="auto"/>
                                <w:right w:val="none" w:sz="0" w:space="0" w:color="auto"/>
                              </w:divBdr>
                              <w:divsChild>
                                <w:div w:id="1770470993">
                                  <w:marLeft w:val="0"/>
                                  <w:marRight w:val="0"/>
                                  <w:marTop w:val="0"/>
                                  <w:marBottom w:val="0"/>
                                  <w:divBdr>
                                    <w:top w:val="none" w:sz="0" w:space="0" w:color="auto"/>
                                    <w:left w:val="none" w:sz="0" w:space="0" w:color="auto"/>
                                    <w:bottom w:val="none" w:sz="0" w:space="0" w:color="auto"/>
                                    <w:right w:val="none" w:sz="0" w:space="0" w:color="auto"/>
                                  </w:divBdr>
                                </w:div>
                                <w:div w:id="2086418642">
                                  <w:marLeft w:val="0"/>
                                  <w:marRight w:val="0"/>
                                  <w:marTop w:val="0"/>
                                  <w:marBottom w:val="0"/>
                                  <w:divBdr>
                                    <w:top w:val="none" w:sz="0" w:space="0" w:color="auto"/>
                                    <w:left w:val="none" w:sz="0" w:space="0" w:color="auto"/>
                                    <w:bottom w:val="none" w:sz="0" w:space="0" w:color="auto"/>
                                    <w:right w:val="none" w:sz="0" w:space="0" w:color="auto"/>
                                  </w:divBdr>
                                  <w:divsChild>
                                    <w:div w:id="2031102922">
                                      <w:marLeft w:val="0"/>
                                      <w:marRight w:val="0"/>
                                      <w:marTop w:val="0"/>
                                      <w:marBottom w:val="0"/>
                                      <w:divBdr>
                                        <w:top w:val="none" w:sz="0" w:space="0" w:color="auto"/>
                                        <w:left w:val="none" w:sz="0" w:space="0" w:color="auto"/>
                                        <w:bottom w:val="none" w:sz="0" w:space="0" w:color="auto"/>
                                        <w:right w:val="none" w:sz="0" w:space="0" w:color="auto"/>
                                      </w:divBdr>
                                      <w:divsChild>
                                        <w:div w:id="16435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14175">
                              <w:marLeft w:val="0"/>
                              <w:marRight w:val="0"/>
                              <w:marTop w:val="0"/>
                              <w:marBottom w:val="0"/>
                              <w:divBdr>
                                <w:top w:val="none" w:sz="0" w:space="0" w:color="auto"/>
                                <w:left w:val="none" w:sz="0" w:space="0" w:color="auto"/>
                                <w:bottom w:val="none" w:sz="0" w:space="0" w:color="auto"/>
                                <w:right w:val="none" w:sz="0" w:space="0" w:color="auto"/>
                              </w:divBdr>
                              <w:divsChild>
                                <w:div w:id="233397345">
                                  <w:marLeft w:val="0"/>
                                  <w:marRight w:val="0"/>
                                  <w:marTop w:val="0"/>
                                  <w:marBottom w:val="0"/>
                                  <w:divBdr>
                                    <w:top w:val="none" w:sz="0" w:space="0" w:color="auto"/>
                                    <w:left w:val="none" w:sz="0" w:space="0" w:color="auto"/>
                                    <w:bottom w:val="none" w:sz="0" w:space="0" w:color="auto"/>
                                    <w:right w:val="none" w:sz="0" w:space="0" w:color="auto"/>
                                  </w:divBdr>
                                </w:div>
                                <w:div w:id="1144391325">
                                  <w:marLeft w:val="0"/>
                                  <w:marRight w:val="0"/>
                                  <w:marTop w:val="0"/>
                                  <w:marBottom w:val="0"/>
                                  <w:divBdr>
                                    <w:top w:val="none" w:sz="0" w:space="0" w:color="auto"/>
                                    <w:left w:val="none" w:sz="0" w:space="0" w:color="auto"/>
                                    <w:bottom w:val="none" w:sz="0" w:space="0" w:color="auto"/>
                                    <w:right w:val="none" w:sz="0" w:space="0" w:color="auto"/>
                                  </w:divBdr>
                                  <w:divsChild>
                                    <w:div w:id="1459373303">
                                      <w:marLeft w:val="0"/>
                                      <w:marRight w:val="0"/>
                                      <w:marTop w:val="0"/>
                                      <w:marBottom w:val="0"/>
                                      <w:divBdr>
                                        <w:top w:val="none" w:sz="0" w:space="0" w:color="auto"/>
                                        <w:left w:val="none" w:sz="0" w:space="0" w:color="auto"/>
                                        <w:bottom w:val="none" w:sz="0" w:space="0" w:color="auto"/>
                                        <w:right w:val="none" w:sz="0" w:space="0" w:color="auto"/>
                                      </w:divBdr>
                                      <w:divsChild>
                                        <w:div w:id="8184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80570">
                              <w:marLeft w:val="0"/>
                              <w:marRight w:val="0"/>
                              <w:marTop w:val="0"/>
                              <w:marBottom w:val="0"/>
                              <w:divBdr>
                                <w:top w:val="none" w:sz="0" w:space="0" w:color="auto"/>
                                <w:left w:val="none" w:sz="0" w:space="0" w:color="auto"/>
                                <w:bottom w:val="none" w:sz="0" w:space="0" w:color="auto"/>
                                <w:right w:val="none" w:sz="0" w:space="0" w:color="auto"/>
                              </w:divBdr>
                              <w:divsChild>
                                <w:div w:id="2087802274">
                                  <w:marLeft w:val="0"/>
                                  <w:marRight w:val="0"/>
                                  <w:marTop w:val="0"/>
                                  <w:marBottom w:val="0"/>
                                  <w:divBdr>
                                    <w:top w:val="none" w:sz="0" w:space="0" w:color="auto"/>
                                    <w:left w:val="none" w:sz="0" w:space="0" w:color="auto"/>
                                    <w:bottom w:val="none" w:sz="0" w:space="0" w:color="auto"/>
                                    <w:right w:val="none" w:sz="0" w:space="0" w:color="auto"/>
                                  </w:divBdr>
                                </w:div>
                                <w:div w:id="211695286">
                                  <w:marLeft w:val="0"/>
                                  <w:marRight w:val="0"/>
                                  <w:marTop w:val="0"/>
                                  <w:marBottom w:val="0"/>
                                  <w:divBdr>
                                    <w:top w:val="none" w:sz="0" w:space="0" w:color="auto"/>
                                    <w:left w:val="none" w:sz="0" w:space="0" w:color="auto"/>
                                    <w:bottom w:val="none" w:sz="0" w:space="0" w:color="auto"/>
                                    <w:right w:val="none" w:sz="0" w:space="0" w:color="auto"/>
                                  </w:divBdr>
                                  <w:divsChild>
                                    <w:div w:id="11326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2697">
                              <w:marLeft w:val="0"/>
                              <w:marRight w:val="0"/>
                              <w:marTop w:val="0"/>
                              <w:marBottom w:val="0"/>
                              <w:divBdr>
                                <w:top w:val="none" w:sz="0" w:space="0" w:color="auto"/>
                                <w:left w:val="none" w:sz="0" w:space="0" w:color="auto"/>
                                <w:bottom w:val="none" w:sz="0" w:space="0" w:color="auto"/>
                                <w:right w:val="none" w:sz="0" w:space="0" w:color="auto"/>
                              </w:divBdr>
                              <w:divsChild>
                                <w:div w:id="1245454013">
                                  <w:marLeft w:val="0"/>
                                  <w:marRight w:val="0"/>
                                  <w:marTop w:val="0"/>
                                  <w:marBottom w:val="0"/>
                                  <w:divBdr>
                                    <w:top w:val="none" w:sz="0" w:space="0" w:color="auto"/>
                                    <w:left w:val="none" w:sz="0" w:space="0" w:color="auto"/>
                                    <w:bottom w:val="none" w:sz="0" w:space="0" w:color="auto"/>
                                    <w:right w:val="none" w:sz="0" w:space="0" w:color="auto"/>
                                  </w:divBdr>
                                </w:div>
                                <w:div w:id="907347462">
                                  <w:marLeft w:val="0"/>
                                  <w:marRight w:val="0"/>
                                  <w:marTop w:val="0"/>
                                  <w:marBottom w:val="0"/>
                                  <w:divBdr>
                                    <w:top w:val="none" w:sz="0" w:space="0" w:color="auto"/>
                                    <w:left w:val="none" w:sz="0" w:space="0" w:color="auto"/>
                                    <w:bottom w:val="none" w:sz="0" w:space="0" w:color="auto"/>
                                    <w:right w:val="none" w:sz="0" w:space="0" w:color="auto"/>
                                  </w:divBdr>
                                  <w:divsChild>
                                    <w:div w:id="10689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7283">
                              <w:marLeft w:val="0"/>
                              <w:marRight w:val="0"/>
                              <w:marTop w:val="0"/>
                              <w:marBottom w:val="0"/>
                              <w:divBdr>
                                <w:top w:val="none" w:sz="0" w:space="0" w:color="auto"/>
                                <w:left w:val="none" w:sz="0" w:space="0" w:color="auto"/>
                                <w:bottom w:val="none" w:sz="0" w:space="0" w:color="auto"/>
                                <w:right w:val="none" w:sz="0" w:space="0" w:color="auto"/>
                              </w:divBdr>
                              <w:divsChild>
                                <w:div w:id="965740967">
                                  <w:marLeft w:val="0"/>
                                  <w:marRight w:val="0"/>
                                  <w:marTop w:val="0"/>
                                  <w:marBottom w:val="0"/>
                                  <w:divBdr>
                                    <w:top w:val="none" w:sz="0" w:space="0" w:color="auto"/>
                                    <w:left w:val="none" w:sz="0" w:space="0" w:color="auto"/>
                                    <w:bottom w:val="none" w:sz="0" w:space="0" w:color="auto"/>
                                    <w:right w:val="none" w:sz="0" w:space="0" w:color="auto"/>
                                  </w:divBdr>
                                </w:div>
                                <w:div w:id="41564376">
                                  <w:marLeft w:val="0"/>
                                  <w:marRight w:val="0"/>
                                  <w:marTop w:val="0"/>
                                  <w:marBottom w:val="0"/>
                                  <w:divBdr>
                                    <w:top w:val="none" w:sz="0" w:space="0" w:color="auto"/>
                                    <w:left w:val="none" w:sz="0" w:space="0" w:color="auto"/>
                                    <w:bottom w:val="none" w:sz="0" w:space="0" w:color="auto"/>
                                    <w:right w:val="none" w:sz="0" w:space="0" w:color="auto"/>
                                  </w:divBdr>
                                  <w:divsChild>
                                    <w:div w:id="12434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564375">
                      <w:marLeft w:val="0"/>
                      <w:marRight w:val="0"/>
                      <w:marTop w:val="0"/>
                      <w:marBottom w:val="0"/>
                      <w:divBdr>
                        <w:top w:val="none" w:sz="0" w:space="0" w:color="auto"/>
                        <w:left w:val="none" w:sz="0" w:space="0" w:color="auto"/>
                        <w:bottom w:val="none" w:sz="0" w:space="0" w:color="auto"/>
                        <w:right w:val="none" w:sz="0" w:space="0" w:color="auto"/>
                      </w:divBdr>
                      <w:divsChild>
                        <w:div w:id="2029788014">
                          <w:marLeft w:val="0"/>
                          <w:marRight w:val="0"/>
                          <w:marTop w:val="0"/>
                          <w:marBottom w:val="0"/>
                          <w:divBdr>
                            <w:top w:val="none" w:sz="0" w:space="0" w:color="auto"/>
                            <w:left w:val="none" w:sz="0" w:space="0" w:color="auto"/>
                            <w:bottom w:val="none" w:sz="0" w:space="0" w:color="auto"/>
                            <w:right w:val="none" w:sz="0" w:space="0" w:color="auto"/>
                          </w:divBdr>
                        </w:div>
                        <w:div w:id="2146196746">
                          <w:marLeft w:val="0"/>
                          <w:marRight w:val="0"/>
                          <w:marTop w:val="0"/>
                          <w:marBottom w:val="0"/>
                          <w:divBdr>
                            <w:top w:val="none" w:sz="0" w:space="0" w:color="auto"/>
                            <w:left w:val="none" w:sz="0" w:space="0" w:color="auto"/>
                            <w:bottom w:val="none" w:sz="0" w:space="0" w:color="auto"/>
                            <w:right w:val="none" w:sz="0" w:space="0" w:color="auto"/>
                          </w:divBdr>
                          <w:divsChild>
                            <w:div w:id="367950032">
                              <w:marLeft w:val="0"/>
                              <w:marRight w:val="0"/>
                              <w:marTop w:val="0"/>
                              <w:marBottom w:val="0"/>
                              <w:divBdr>
                                <w:top w:val="none" w:sz="0" w:space="0" w:color="auto"/>
                                <w:left w:val="none" w:sz="0" w:space="0" w:color="auto"/>
                                <w:bottom w:val="none" w:sz="0" w:space="0" w:color="auto"/>
                                <w:right w:val="none" w:sz="0" w:space="0" w:color="auto"/>
                              </w:divBdr>
                              <w:divsChild>
                                <w:div w:id="14406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93542">
                      <w:marLeft w:val="0"/>
                      <w:marRight w:val="0"/>
                      <w:marTop w:val="0"/>
                      <w:marBottom w:val="0"/>
                      <w:divBdr>
                        <w:top w:val="none" w:sz="0" w:space="0" w:color="auto"/>
                        <w:left w:val="none" w:sz="0" w:space="0" w:color="auto"/>
                        <w:bottom w:val="none" w:sz="0" w:space="0" w:color="auto"/>
                        <w:right w:val="none" w:sz="0" w:space="0" w:color="auto"/>
                      </w:divBdr>
                      <w:divsChild>
                        <w:div w:id="567225520">
                          <w:marLeft w:val="0"/>
                          <w:marRight w:val="0"/>
                          <w:marTop w:val="0"/>
                          <w:marBottom w:val="0"/>
                          <w:divBdr>
                            <w:top w:val="none" w:sz="0" w:space="0" w:color="auto"/>
                            <w:left w:val="none" w:sz="0" w:space="0" w:color="auto"/>
                            <w:bottom w:val="none" w:sz="0" w:space="0" w:color="auto"/>
                            <w:right w:val="none" w:sz="0" w:space="0" w:color="auto"/>
                          </w:divBdr>
                        </w:div>
                        <w:div w:id="352612606">
                          <w:marLeft w:val="0"/>
                          <w:marRight w:val="0"/>
                          <w:marTop w:val="0"/>
                          <w:marBottom w:val="0"/>
                          <w:divBdr>
                            <w:top w:val="none" w:sz="0" w:space="0" w:color="auto"/>
                            <w:left w:val="none" w:sz="0" w:space="0" w:color="auto"/>
                            <w:bottom w:val="none" w:sz="0" w:space="0" w:color="auto"/>
                            <w:right w:val="none" w:sz="0" w:space="0" w:color="auto"/>
                          </w:divBdr>
                          <w:divsChild>
                            <w:div w:id="984941702">
                              <w:marLeft w:val="0"/>
                              <w:marRight w:val="0"/>
                              <w:marTop w:val="0"/>
                              <w:marBottom w:val="0"/>
                              <w:divBdr>
                                <w:top w:val="none" w:sz="0" w:space="0" w:color="auto"/>
                                <w:left w:val="none" w:sz="0" w:space="0" w:color="auto"/>
                                <w:bottom w:val="none" w:sz="0" w:space="0" w:color="auto"/>
                                <w:right w:val="none" w:sz="0" w:space="0" w:color="auto"/>
                              </w:divBdr>
                              <w:divsChild>
                                <w:div w:id="1770928844">
                                  <w:marLeft w:val="0"/>
                                  <w:marRight w:val="0"/>
                                  <w:marTop w:val="0"/>
                                  <w:marBottom w:val="0"/>
                                  <w:divBdr>
                                    <w:top w:val="none" w:sz="0" w:space="0" w:color="auto"/>
                                    <w:left w:val="none" w:sz="0" w:space="0" w:color="auto"/>
                                    <w:bottom w:val="none" w:sz="0" w:space="0" w:color="auto"/>
                                    <w:right w:val="none" w:sz="0" w:space="0" w:color="auto"/>
                                  </w:divBdr>
                                </w:div>
                              </w:divsChild>
                            </w:div>
                            <w:div w:id="1492912928">
                              <w:marLeft w:val="0"/>
                              <w:marRight w:val="0"/>
                              <w:marTop w:val="0"/>
                              <w:marBottom w:val="0"/>
                              <w:divBdr>
                                <w:top w:val="none" w:sz="0" w:space="0" w:color="auto"/>
                                <w:left w:val="none" w:sz="0" w:space="0" w:color="auto"/>
                                <w:bottom w:val="none" w:sz="0" w:space="0" w:color="auto"/>
                                <w:right w:val="none" w:sz="0" w:space="0" w:color="auto"/>
                              </w:divBdr>
                              <w:divsChild>
                                <w:div w:id="191235100">
                                  <w:marLeft w:val="0"/>
                                  <w:marRight w:val="0"/>
                                  <w:marTop w:val="0"/>
                                  <w:marBottom w:val="0"/>
                                  <w:divBdr>
                                    <w:top w:val="none" w:sz="0" w:space="0" w:color="auto"/>
                                    <w:left w:val="none" w:sz="0" w:space="0" w:color="auto"/>
                                    <w:bottom w:val="none" w:sz="0" w:space="0" w:color="auto"/>
                                    <w:right w:val="none" w:sz="0" w:space="0" w:color="auto"/>
                                  </w:divBdr>
                                </w:div>
                                <w:div w:id="1710259885">
                                  <w:marLeft w:val="0"/>
                                  <w:marRight w:val="0"/>
                                  <w:marTop w:val="0"/>
                                  <w:marBottom w:val="0"/>
                                  <w:divBdr>
                                    <w:top w:val="none" w:sz="0" w:space="0" w:color="auto"/>
                                    <w:left w:val="none" w:sz="0" w:space="0" w:color="auto"/>
                                    <w:bottom w:val="none" w:sz="0" w:space="0" w:color="auto"/>
                                    <w:right w:val="none" w:sz="0" w:space="0" w:color="auto"/>
                                  </w:divBdr>
                                  <w:divsChild>
                                    <w:div w:id="9190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4262">
                              <w:marLeft w:val="0"/>
                              <w:marRight w:val="0"/>
                              <w:marTop w:val="0"/>
                              <w:marBottom w:val="0"/>
                              <w:divBdr>
                                <w:top w:val="none" w:sz="0" w:space="0" w:color="auto"/>
                                <w:left w:val="none" w:sz="0" w:space="0" w:color="auto"/>
                                <w:bottom w:val="none" w:sz="0" w:space="0" w:color="auto"/>
                                <w:right w:val="none" w:sz="0" w:space="0" w:color="auto"/>
                              </w:divBdr>
                              <w:divsChild>
                                <w:div w:id="1384333515">
                                  <w:marLeft w:val="0"/>
                                  <w:marRight w:val="0"/>
                                  <w:marTop w:val="0"/>
                                  <w:marBottom w:val="0"/>
                                  <w:divBdr>
                                    <w:top w:val="none" w:sz="0" w:space="0" w:color="auto"/>
                                    <w:left w:val="none" w:sz="0" w:space="0" w:color="auto"/>
                                    <w:bottom w:val="none" w:sz="0" w:space="0" w:color="auto"/>
                                    <w:right w:val="none" w:sz="0" w:space="0" w:color="auto"/>
                                  </w:divBdr>
                                </w:div>
                                <w:div w:id="2040005436">
                                  <w:marLeft w:val="0"/>
                                  <w:marRight w:val="0"/>
                                  <w:marTop w:val="0"/>
                                  <w:marBottom w:val="0"/>
                                  <w:divBdr>
                                    <w:top w:val="none" w:sz="0" w:space="0" w:color="auto"/>
                                    <w:left w:val="none" w:sz="0" w:space="0" w:color="auto"/>
                                    <w:bottom w:val="none" w:sz="0" w:space="0" w:color="auto"/>
                                    <w:right w:val="none" w:sz="0" w:space="0" w:color="auto"/>
                                  </w:divBdr>
                                  <w:divsChild>
                                    <w:div w:id="10941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2337">
                              <w:marLeft w:val="0"/>
                              <w:marRight w:val="0"/>
                              <w:marTop w:val="0"/>
                              <w:marBottom w:val="0"/>
                              <w:divBdr>
                                <w:top w:val="none" w:sz="0" w:space="0" w:color="auto"/>
                                <w:left w:val="none" w:sz="0" w:space="0" w:color="auto"/>
                                <w:bottom w:val="none" w:sz="0" w:space="0" w:color="auto"/>
                                <w:right w:val="none" w:sz="0" w:space="0" w:color="auto"/>
                              </w:divBdr>
                              <w:divsChild>
                                <w:div w:id="565409752">
                                  <w:marLeft w:val="0"/>
                                  <w:marRight w:val="0"/>
                                  <w:marTop w:val="0"/>
                                  <w:marBottom w:val="0"/>
                                  <w:divBdr>
                                    <w:top w:val="none" w:sz="0" w:space="0" w:color="auto"/>
                                    <w:left w:val="none" w:sz="0" w:space="0" w:color="auto"/>
                                    <w:bottom w:val="none" w:sz="0" w:space="0" w:color="auto"/>
                                    <w:right w:val="none" w:sz="0" w:space="0" w:color="auto"/>
                                  </w:divBdr>
                                </w:div>
                                <w:div w:id="1712145377">
                                  <w:marLeft w:val="0"/>
                                  <w:marRight w:val="0"/>
                                  <w:marTop w:val="0"/>
                                  <w:marBottom w:val="0"/>
                                  <w:divBdr>
                                    <w:top w:val="none" w:sz="0" w:space="0" w:color="auto"/>
                                    <w:left w:val="none" w:sz="0" w:space="0" w:color="auto"/>
                                    <w:bottom w:val="none" w:sz="0" w:space="0" w:color="auto"/>
                                    <w:right w:val="none" w:sz="0" w:space="0" w:color="auto"/>
                                  </w:divBdr>
                                  <w:divsChild>
                                    <w:div w:id="10940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006910">
          <w:marLeft w:val="0"/>
          <w:marRight w:val="0"/>
          <w:marTop w:val="0"/>
          <w:marBottom w:val="0"/>
          <w:divBdr>
            <w:top w:val="none" w:sz="0" w:space="0" w:color="auto"/>
            <w:left w:val="none" w:sz="0" w:space="0" w:color="auto"/>
            <w:bottom w:val="none" w:sz="0" w:space="0" w:color="auto"/>
            <w:right w:val="none" w:sz="0" w:space="0" w:color="auto"/>
          </w:divBdr>
          <w:divsChild>
            <w:div w:id="293484371">
              <w:marLeft w:val="0"/>
              <w:marRight w:val="0"/>
              <w:marTop w:val="0"/>
              <w:marBottom w:val="0"/>
              <w:divBdr>
                <w:top w:val="none" w:sz="0" w:space="0" w:color="auto"/>
                <w:left w:val="none" w:sz="0" w:space="0" w:color="auto"/>
                <w:bottom w:val="none" w:sz="0" w:space="0" w:color="auto"/>
                <w:right w:val="none" w:sz="0" w:space="0" w:color="auto"/>
              </w:divBdr>
              <w:divsChild>
                <w:div w:id="1780375859">
                  <w:marLeft w:val="0"/>
                  <w:marRight w:val="0"/>
                  <w:marTop w:val="0"/>
                  <w:marBottom w:val="0"/>
                  <w:divBdr>
                    <w:top w:val="none" w:sz="0" w:space="0" w:color="auto"/>
                    <w:left w:val="none" w:sz="0" w:space="0" w:color="auto"/>
                    <w:bottom w:val="none" w:sz="0" w:space="0" w:color="auto"/>
                    <w:right w:val="none" w:sz="0" w:space="0" w:color="auto"/>
                  </w:divBdr>
                  <w:divsChild>
                    <w:div w:id="1638292209">
                      <w:marLeft w:val="0"/>
                      <w:marRight w:val="0"/>
                      <w:marTop w:val="0"/>
                      <w:marBottom w:val="0"/>
                      <w:divBdr>
                        <w:top w:val="none" w:sz="0" w:space="0" w:color="auto"/>
                        <w:left w:val="none" w:sz="0" w:space="0" w:color="auto"/>
                        <w:bottom w:val="none" w:sz="0" w:space="0" w:color="auto"/>
                        <w:right w:val="none" w:sz="0" w:space="0" w:color="auto"/>
                      </w:divBdr>
                      <w:divsChild>
                        <w:div w:id="2136361792">
                          <w:marLeft w:val="0"/>
                          <w:marRight w:val="0"/>
                          <w:marTop w:val="0"/>
                          <w:marBottom w:val="0"/>
                          <w:divBdr>
                            <w:top w:val="none" w:sz="0" w:space="0" w:color="auto"/>
                            <w:left w:val="none" w:sz="0" w:space="0" w:color="auto"/>
                            <w:bottom w:val="none" w:sz="0" w:space="0" w:color="auto"/>
                            <w:right w:val="none" w:sz="0" w:space="0" w:color="auto"/>
                          </w:divBdr>
                        </w:div>
                      </w:divsChild>
                    </w:div>
                    <w:div w:id="1064448895">
                      <w:marLeft w:val="0"/>
                      <w:marRight w:val="0"/>
                      <w:marTop w:val="0"/>
                      <w:marBottom w:val="0"/>
                      <w:divBdr>
                        <w:top w:val="none" w:sz="0" w:space="0" w:color="auto"/>
                        <w:left w:val="none" w:sz="0" w:space="0" w:color="auto"/>
                        <w:bottom w:val="none" w:sz="0" w:space="0" w:color="auto"/>
                        <w:right w:val="none" w:sz="0" w:space="0" w:color="auto"/>
                      </w:divBdr>
                      <w:divsChild>
                        <w:div w:id="1865703915">
                          <w:marLeft w:val="0"/>
                          <w:marRight w:val="0"/>
                          <w:marTop w:val="0"/>
                          <w:marBottom w:val="0"/>
                          <w:divBdr>
                            <w:top w:val="none" w:sz="0" w:space="0" w:color="auto"/>
                            <w:left w:val="none" w:sz="0" w:space="0" w:color="auto"/>
                            <w:bottom w:val="none" w:sz="0" w:space="0" w:color="auto"/>
                            <w:right w:val="none" w:sz="0" w:space="0" w:color="auto"/>
                          </w:divBdr>
                        </w:div>
                        <w:div w:id="141000484">
                          <w:marLeft w:val="0"/>
                          <w:marRight w:val="0"/>
                          <w:marTop w:val="0"/>
                          <w:marBottom w:val="0"/>
                          <w:divBdr>
                            <w:top w:val="none" w:sz="0" w:space="0" w:color="auto"/>
                            <w:left w:val="none" w:sz="0" w:space="0" w:color="auto"/>
                            <w:bottom w:val="none" w:sz="0" w:space="0" w:color="auto"/>
                            <w:right w:val="none" w:sz="0" w:space="0" w:color="auto"/>
                          </w:divBdr>
                          <w:divsChild>
                            <w:div w:id="2018338940">
                              <w:marLeft w:val="0"/>
                              <w:marRight w:val="0"/>
                              <w:marTop w:val="0"/>
                              <w:marBottom w:val="0"/>
                              <w:divBdr>
                                <w:top w:val="none" w:sz="0" w:space="0" w:color="auto"/>
                                <w:left w:val="none" w:sz="0" w:space="0" w:color="auto"/>
                                <w:bottom w:val="none" w:sz="0" w:space="0" w:color="auto"/>
                                <w:right w:val="none" w:sz="0" w:space="0" w:color="auto"/>
                              </w:divBdr>
                              <w:divsChild>
                                <w:div w:id="4497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5337">
                      <w:marLeft w:val="0"/>
                      <w:marRight w:val="0"/>
                      <w:marTop w:val="0"/>
                      <w:marBottom w:val="0"/>
                      <w:divBdr>
                        <w:top w:val="none" w:sz="0" w:space="0" w:color="auto"/>
                        <w:left w:val="none" w:sz="0" w:space="0" w:color="auto"/>
                        <w:bottom w:val="none" w:sz="0" w:space="0" w:color="auto"/>
                        <w:right w:val="none" w:sz="0" w:space="0" w:color="auto"/>
                      </w:divBdr>
                      <w:divsChild>
                        <w:div w:id="824928390">
                          <w:marLeft w:val="0"/>
                          <w:marRight w:val="0"/>
                          <w:marTop w:val="0"/>
                          <w:marBottom w:val="0"/>
                          <w:divBdr>
                            <w:top w:val="none" w:sz="0" w:space="0" w:color="auto"/>
                            <w:left w:val="none" w:sz="0" w:space="0" w:color="auto"/>
                            <w:bottom w:val="none" w:sz="0" w:space="0" w:color="auto"/>
                            <w:right w:val="none" w:sz="0" w:space="0" w:color="auto"/>
                          </w:divBdr>
                        </w:div>
                        <w:div w:id="1185047991">
                          <w:marLeft w:val="0"/>
                          <w:marRight w:val="0"/>
                          <w:marTop w:val="0"/>
                          <w:marBottom w:val="0"/>
                          <w:divBdr>
                            <w:top w:val="none" w:sz="0" w:space="0" w:color="auto"/>
                            <w:left w:val="none" w:sz="0" w:space="0" w:color="auto"/>
                            <w:bottom w:val="none" w:sz="0" w:space="0" w:color="auto"/>
                            <w:right w:val="none" w:sz="0" w:space="0" w:color="auto"/>
                          </w:divBdr>
                          <w:divsChild>
                            <w:div w:id="826554861">
                              <w:marLeft w:val="0"/>
                              <w:marRight w:val="0"/>
                              <w:marTop w:val="0"/>
                              <w:marBottom w:val="0"/>
                              <w:divBdr>
                                <w:top w:val="none" w:sz="0" w:space="0" w:color="auto"/>
                                <w:left w:val="none" w:sz="0" w:space="0" w:color="auto"/>
                                <w:bottom w:val="none" w:sz="0" w:space="0" w:color="auto"/>
                                <w:right w:val="none" w:sz="0" w:space="0" w:color="auto"/>
                              </w:divBdr>
                              <w:divsChild>
                                <w:div w:id="1611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89902">
                      <w:marLeft w:val="0"/>
                      <w:marRight w:val="0"/>
                      <w:marTop w:val="0"/>
                      <w:marBottom w:val="0"/>
                      <w:divBdr>
                        <w:top w:val="none" w:sz="0" w:space="0" w:color="auto"/>
                        <w:left w:val="none" w:sz="0" w:space="0" w:color="auto"/>
                        <w:bottom w:val="none" w:sz="0" w:space="0" w:color="auto"/>
                        <w:right w:val="none" w:sz="0" w:space="0" w:color="auto"/>
                      </w:divBdr>
                      <w:divsChild>
                        <w:div w:id="1010763402">
                          <w:marLeft w:val="0"/>
                          <w:marRight w:val="0"/>
                          <w:marTop w:val="0"/>
                          <w:marBottom w:val="0"/>
                          <w:divBdr>
                            <w:top w:val="none" w:sz="0" w:space="0" w:color="auto"/>
                            <w:left w:val="none" w:sz="0" w:space="0" w:color="auto"/>
                            <w:bottom w:val="none" w:sz="0" w:space="0" w:color="auto"/>
                            <w:right w:val="none" w:sz="0" w:space="0" w:color="auto"/>
                          </w:divBdr>
                        </w:div>
                        <w:div w:id="577791346">
                          <w:marLeft w:val="0"/>
                          <w:marRight w:val="0"/>
                          <w:marTop w:val="0"/>
                          <w:marBottom w:val="0"/>
                          <w:divBdr>
                            <w:top w:val="none" w:sz="0" w:space="0" w:color="auto"/>
                            <w:left w:val="none" w:sz="0" w:space="0" w:color="auto"/>
                            <w:bottom w:val="none" w:sz="0" w:space="0" w:color="auto"/>
                            <w:right w:val="none" w:sz="0" w:space="0" w:color="auto"/>
                          </w:divBdr>
                          <w:divsChild>
                            <w:div w:id="155849887">
                              <w:marLeft w:val="0"/>
                              <w:marRight w:val="0"/>
                              <w:marTop w:val="0"/>
                              <w:marBottom w:val="0"/>
                              <w:divBdr>
                                <w:top w:val="none" w:sz="0" w:space="0" w:color="auto"/>
                                <w:left w:val="none" w:sz="0" w:space="0" w:color="auto"/>
                                <w:bottom w:val="none" w:sz="0" w:space="0" w:color="auto"/>
                                <w:right w:val="none" w:sz="0" w:space="0" w:color="auto"/>
                              </w:divBdr>
                              <w:divsChild>
                                <w:div w:id="1983385235">
                                  <w:marLeft w:val="0"/>
                                  <w:marRight w:val="0"/>
                                  <w:marTop w:val="0"/>
                                  <w:marBottom w:val="0"/>
                                  <w:divBdr>
                                    <w:top w:val="none" w:sz="0" w:space="0" w:color="auto"/>
                                    <w:left w:val="none" w:sz="0" w:space="0" w:color="auto"/>
                                    <w:bottom w:val="none" w:sz="0" w:space="0" w:color="auto"/>
                                    <w:right w:val="none" w:sz="0" w:space="0" w:color="auto"/>
                                  </w:divBdr>
                                </w:div>
                                <w:div w:id="10760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39731">
                      <w:marLeft w:val="0"/>
                      <w:marRight w:val="0"/>
                      <w:marTop w:val="0"/>
                      <w:marBottom w:val="0"/>
                      <w:divBdr>
                        <w:top w:val="none" w:sz="0" w:space="0" w:color="auto"/>
                        <w:left w:val="none" w:sz="0" w:space="0" w:color="auto"/>
                        <w:bottom w:val="none" w:sz="0" w:space="0" w:color="auto"/>
                        <w:right w:val="none" w:sz="0" w:space="0" w:color="auto"/>
                      </w:divBdr>
                      <w:divsChild>
                        <w:div w:id="783883353">
                          <w:marLeft w:val="0"/>
                          <w:marRight w:val="0"/>
                          <w:marTop w:val="0"/>
                          <w:marBottom w:val="0"/>
                          <w:divBdr>
                            <w:top w:val="none" w:sz="0" w:space="0" w:color="auto"/>
                            <w:left w:val="none" w:sz="0" w:space="0" w:color="auto"/>
                            <w:bottom w:val="none" w:sz="0" w:space="0" w:color="auto"/>
                            <w:right w:val="none" w:sz="0" w:space="0" w:color="auto"/>
                          </w:divBdr>
                        </w:div>
                        <w:div w:id="2127506054">
                          <w:marLeft w:val="0"/>
                          <w:marRight w:val="0"/>
                          <w:marTop w:val="0"/>
                          <w:marBottom w:val="0"/>
                          <w:divBdr>
                            <w:top w:val="none" w:sz="0" w:space="0" w:color="auto"/>
                            <w:left w:val="none" w:sz="0" w:space="0" w:color="auto"/>
                            <w:bottom w:val="none" w:sz="0" w:space="0" w:color="auto"/>
                            <w:right w:val="none" w:sz="0" w:space="0" w:color="auto"/>
                          </w:divBdr>
                          <w:divsChild>
                            <w:div w:id="175000971">
                              <w:marLeft w:val="0"/>
                              <w:marRight w:val="0"/>
                              <w:marTop w:val="0"/>
                              <w:marBottom w:val="0"/>
                              <w:divBdr>
                                <w:top w:val="none" w:sz="0" w:space="0" w:color="auto"/>
                                <w:left w:val="none" w:sz="0" w:space="0" w:color="auto"/>
                                <w:bottom w:val="none" w:sz="0" w:space="0" w:color="auto"/>
                                <w:right w:val="none" w:sz="0" w:space="0" w:color="auto"/>
                              </w:divBdr>
                              <w:divsChild>
                                <w:div w:id="2055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962607">
                      <w:marLeft w:val="0"/>
                      <w:marRight w:val="0"/>
                      <w:marTop w:val="0"/>
                      <w:marBottom w:val="0"/>
                      <w:divBdr>
                        <w:top w:val="none" w:sz="0" w:space="0" w:color="auto"/>
                        <w:left w:val="none" w:sz="0" w:space="0" w:color="auto"/>
                        <w:bottom w:val="none" w:sz="0" w:space="0" w:color="auto"/>
                        <w:right w:val="none" w:sz="0" w:space="0" w:color="auto"/>
                      </w:divBdr>
                      <w:divsChild>
                        <w:div w:id="217593417">
                          <w:marLeft w:val="0"/>
                          <w:marRight w:val="0"/>
                          <w:marTop w:val="0"/>
                          <w:marBottom w:val="0"/>
                          <w:divBdr>
                            <w:top w:val="none" w:sz="0" w:space="0" w:color="auto"/>
                            <w:left w:val="none" w:sz="0" w:space="0" w:color="auto"/>
                            <w:bottom w:val="none" w:sz="0" w:space="0" w:color="auto"/>
                            <w:right w:val="none" w:sz="0" w:space="0" w:color="auto"/>
                          </w:divBdr>
                        </w:div>
                        <w:div w:id="1594895668">
                          <w:marLeft w:val="0"/>
                          <w:marRight w:val="0"/>
                          <w:marTop w:val="0"/>
                          <w:marBottom w:val="0"/>
                          <w:divBdr>
                            <w:top w:val="none" w:sz="0" w:space="0" w:color="auto"/>
                            <w:left w:val="none" w:sz="0" w:space="0" w:color="auto"/>
                            <w:bottom w:val="none" w:sz="0" w:space="0" w:color="auto"/>
                            <w:right w:val="none" w:sz="0" w:space="0" w:color="auto"/>
                          </w:divBdr>
                          <w:divsChild>
                            <w:div w:id="400182496">
                              <w:marLeft w:val="0"/>
                              <w:marRight w:val="0"/>
                              <w:marTop w:val="0"/>
                              <w:marBottom w:val="0"/>
                              <w:divBdr>
                                <w:top w:val="none" w:sz="0" w:space="0" w:color="auto"/>
                                <w:left w:val="none" w:sz="0" w:space="0" w:color="auto"/>
                                <w:bottom w:val="none" w:sz="0" w:space="0" w:color="auto"/>
                                <w:right w:val="none" w:sz="0" w:space="0" w:color="auto"/>
                              </w:divBdr>
                              <w:divsChild>
                                <w:div w:id="3908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9113">
                      <w:marLeft w:val="0"/>
                      <w:marRight w:val="0"/>
                      <w:marTop w:val="0"/>
                      <w:marBottom w:val="0"/>
                      <w:divBdr>
                        <w:top w:val="none" w:sz="0" w:space="0" w:color="auto"/>
                        <w:left w:val="none" w:sz="0" w:space="0" w:color="auto"/>
                        <w:bottom w:val="none" w:sz="0" w:space="0" w:color="auto"/>
                        <w:right w:val="none" w:sz="0" w:space="0" w:color="auto"/>
                      </w:divBdr>
                      <w:divsChild>
                        <w:div w:id="625039346">
                          <w:marLeft w:val="0"/>
                          <w:marRight w:val="0"/>
                          <w:marTop w:val="0"/>
                          <w:marBottom w:val="0"/>
                          <w:divBdr>
                            <w:top w:val="none" w:sz="0" w:space="0" w:color="auto"/>
                            <w:left w:val="none" w:sz="0" w:space="0" w:color="auto"/>
                            <w:bottom w:val="none" w:sz="0" w:space="0" w:color="auto"/>
                            <w:right w:val="none" w:sz="0" w:space="0" w:color="auto"/>
                          </w:divBdr>
                        </w:div>
                        <w:div w:id="1832255736">
                          <w:marLeft w:val="0"/>
                          <w:marRight w:val="0"/>
                          <w:marTop w:val="0"/>
                          <w:marBottom w:val="0"/>
                          <w:divBdr>
                            <w:top w:val="none" w:sz="0" w:space="0" w:color="auto"/>
                            <w:left w:val="none" w:sz="0" w:space="0" w:color="auto"/>
                            <w:bottom w:val="none" w:sz="0" w:space="0" w:color="auto"/>
                            <w:right w:val="none" w:sz="0" w:space="0" w:color="auto"/>
                          </w:divBdr>
                          <w:divsChild>
                            <w:div w:id="1425302151">
                              <w:marLeft w:val="0"/>
                              <w:marRight w:val="0"/>
                              <w:marTop w:val="0"/>
                              <w:marBottom w:val="0"/>
                              <w:divBdr>
                                <w:top w:val="none" w:sz="0" w:space="0" w:color="auto"/>
                                <w:left w:val="none" w:sz="0" w:space="0" w:color="auto"/>
                                <w:bottom w:val="none" w:sz="0" w:space="0" w:color="auto"/>
                                <w:right w:val="none" w:sz="0" w:space="0" w:color="auto"/>
                              </w:divBdr>
                              <w:divsChild>
                                <w:div w:id="2419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07793">
                      <w:marLeft w:val="0"/>
                      <w:marRight w:val="0"/>
                      <w:marTop w:val="0"/>
                      <w:marBottom w:val="0"/>
                      <w:divBdr>
                        <w:top w:val="none" w:sz="0" w:space="0" w:color="auto"/>
                        <w:left w:val="none" w:sz="0" w:space="0" w:color="auto"/>
                        <w:bottom w:val="none" w:sz="0" w:space="0" w:color="auto"/>
                        <w:right w:val="none" w:sz="0" w:space="0" w:color="auto"/>
                      </w:divBdr>
                      <w:divsChild>
                        <w:div w:id="1280524368">
                          <w:marLeft w:val="0"/>
                          <w:marRight w:val="0"/>
                          <w:marTop w:val="0"/>
                          <w:marBottom w:val="0"/>
                          <w:divBdr>
                            <w:top w:val="none" w:sz="0" w:space="0" w:color="auto"/>
                            <w:left w:val="none" w:sz="0" w:space="0" w:color="auto"/>
                            <w:bottom w:val="none" w:sz="0" w:space="0" w:color="auto"/>
                            <w:right w:val="none" w:sz="0" w:space="0" w:color="auto"/>
                          </w:divBdr>
                        </w:div>
                        <w:div w:id="1565868747">
                          <w:marLeft w:val="0"/>
                          <w:marRight w:val="0"/>
                          <w:marTop w:val="0"/>
                          <w:marBottom w:val="0"/>
                          <w:divBdr>
                            <w:top w:val="none" w:sz="0" w:space="0" w:color="auto"/>
                            <w:left w:val="none" w:sz="0" w:space="0" w:color="auto"/>
                            <w:bottom w:val="none" w:sz="0" w:space="0" w:color="auto"/>
                            <w:right w:val="none" w:sz="0" w:space="0" w:color="auto"/>
                          </w:divBdr>
                          <w:divsChild>
                            <w:div w:id="243540093">
                              <w:marLeft w:val="0"/>
                              <w:marRight w:val="0"/>
                              <w:marTop w:val="0"/>
                              <w:marBottom w:val="0"/>
                              <w:divBdr>
                                <w:top w:val="none" w:sz="0" w:space="0" w:color="auto"/>
                                <w:left w:val="none" w:sz="0" w:space="0" w:color="auto"/>
                                <w:bottom w:val="none" w:sz="0" w:space="0" w:color="auto"/>
                                <w:right w:val="none" w:sz="0" w:space="0" w:color="auto"/>
                              </w:divBdr>
                              <w:divsChild>
                                <w:div w:id="16335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12900">
                      <w:marLeft w:val="0"/>
                      <w:marRight w:val="0"/>
                      <w:marTop w:val="0"/>
                      <w:marBottom w:val="0"/>
                      <w:divBdr>
                        <w:top w:val="none" w:sz="0" w:space="0" w:color="auto"/>
                        <w:left w:val="none" w:sz="0" w:space="0" w:color="auto"/>
                        <w:bottom w:val="none" w:sz="0" w:space="0" w:color="auto"/>
                        <w:right w:val="none" w:sz="0" w:space="0" w:color="auto"/>
                      </w:divBdr>
                      <w:divsChild>
                        <w:div w:id="1990133568">
                          <w:marLeft w:val="0"/>
                          <w:marRight w:val="0"/>
                          <w:marTop w:val="0"/>
                          <w:marBottom w:val="0"/>
                          <w:divBdr>
                            <w:top w:val="none" w:sz="0" w:space="0" w:color="auto"/>
                            <w:left w:val="none" w:sz="0" w:space="0" w:color="auto"/>
                            <w:bottom w:val="none" w:sz="0" w:space="0" w:color="auto"/>
                            <w:right w:val="none" w:sz="0" w:space="0" w:color="auto"/>
                          </w:divBdr>
                        </w:div>
                        <w:div w:id="1218473114">
                          <w:marLeft w:val="0"/>
                          <w:marRight w:val="0"/>
                          <w:marTop w:val="0"/>
                          <w:marBottom w:val="0"/>
                          <w:divBdr>
                            <w:top w:val="none" w:sz="0" w:space="0" w:color="auto"/>
                            <w:left w:val="none" w:sz="0" w:space="0" w:color="auto"/>
                            <w:bottom w:val="none" w:sz="0" w:space="0" w:color="auto"/>
                            <w:right w:val="none" w:sz="0" w:space="0" w:color="auto"/>
                          </w:divBdr>
                          <w:divsChild>
                            <w:div w:id="1435705198">
                              <w:marLeft w:val="0"/>
                              <w:marRight w:val="0"/>
                              <w:marTop w:val="0"/>
                              <w:marBottom w:val="0"/>
                              <w:divBdr>
                                <w:top w:val="none" w:sz="0" w:space="0" w:color="auto"/>
                                <w:left w:val="none" w:sz="0" w:space="0" w:color="auto"/>
                                <w:bottom w:val="none" w:sz="0" w:space="0" w:color="auto"/>
                                <w:right w:val="none" w:sz="0" w:space="0" w:color="auto"/>
                              </w:divBdr>
                              <w:divsChild>
                                <w:div w:id="6720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443740">
          <w:marLeft w:val="0"/>
          <w:marRight w:val="0"/>
          <w:marTop w:val="0"/>
          <w:marBottom w:val="0"/>
          <w:divBdr>
            <w:top w:val="none" w:sz="0" w:space="0" w:color="auto"/>
            <w:left w:val="none" w:sz="0" w:space="0" w:color="auto"/>
            <w:bottom w:val="none" w:sz="0" w:space="0" w:color="auto"/>
            <w:right w:val="none" w:sz="0" w:space="0" w:color="auto"/>
          </w:divBdr>
          <w:divsChild>
            <w:div w:id="1003242518">
              <w:marLeft w:val="0"/>
              <w:marRight w:val="0"/>
              <w:marTop w:val="0"/>
              <w:marBottom w:val="0"/>
              <w:divBdr>
                <w:top w:val="none" w:sz="0" w:space="0" w:color="auto"/>
                <w:left w:val="none" w:sz="0" w:space="0" w:color="auto"/>
                <w:bottom w:val="none" w:sz="0" w:space="0" w:color="auto"/>
                <w:right w:val="none" w:sz="0" w:space="0" w:color="auto"/>
              </w:divBdr>
              <w:divsChild>
                <w:div w:id="307708304">
                  <w:marLeft w:val="0"/>
                  <w:marRight w:val="0"/>
                  <w:marTop w:val="0"/>
                  <w:marBottom w:val="0"/>
                  <w:divBdr>
                    <w:top w:val="none" w:sz="0" w:space="0" w:color="auto"/>
                    <w:left w:val="none" w:sz="0" w:space="0" w:color="auto"/>
                    <w:bottom w:val="none" w:sz="0" w:space="0" w:color="auto"/>
                    <w:right w:val="none" w:sz="0" w:space="0" w:color="auto"/>
                  </w:divBdr>
                  <w:divsChild>
                    <w:div w:id="183323388">
                      <w:marLeft w:val="0"/>
                      <w:marRight w:val="0"/>
                      <w:marTop w:val="0"/>
                      <w:marBottom w:val="0"/>
                      <w:divBdr>
                        <w:top w:val="none" w:sz="0" w:space="0" w:color="auto"/>
                        <w:left w:val="none" w:sz="0" w:space="0" w:color="auto"/>
                        <w:bottom w:val="none" w:sz="0" w:space="0" w:color="auto"/>
                        <w:right w:val="none" w:sz="0" w:space="0" w:color="auto"/>
                      </w:divBdr>
                      <w:divsChild>
                        <w:div w:id="410277227">
                          <w:marLeft w:val="0"/>
                          <w:marRight w:val="0"/>
                          <w:marTop w:val="0"/>
                          <w:marBottom w:val="0"/>
                          <w:divBdr>
                            <w:top w:val="none" w:sz="0" w:space="0" w:color="auto"/>
                            <w:left w:val="none" w:sz="0" w:space="0" w:color="auto"/>
                            <w:bottom w:val="none" w:sz="0" w:space="0" w:color="auto"/>
                            <w:right w:val="none" w:sz="0" w:space="0" w:color="auto"/>
                          </w:divBdr>
                        </w:div>
                      </w:divsChild>
                    </w:div>
                    <w:div w:id="1387102179">
                      <w:marLeft w:val="0"/>
                      <w:marRight w:val="0"/>
                      <w:marTop w:val="0"/>
                      <w:marBottom w:val="0"/>
                      <w:divBdr>
                        <w:top w:val="none" w:sz="0" w:space="0" w:color="auto"/>
                        <w:left w:val="none" w:sz="0" w:space="0" w:color="auto"/>
                        <w:bottom w:val="none" w:sz="0" w:space="0" w:color="auto"/>
                        <w:right w:val="none" w:sz="0" w:space="0" w:color="auto"/>
                      </w:divBdr>
                      <w:divsChild>
                        <w:div w:id="965043386">
                          <w:marLeft w:val="0"/>
                          <w:marRight w:val="0"/>
                          <w:marTop w:val="0"/>
                          <w:marBottom w:val="0"/>
                          <w:divBdr>
                            <w:top w:val="none" w:sz="0" w:space="0" w:color="auto"/>
                            <w:left w:val="none" w:sz="0" w:space="0" w:color="auto"/>
                            <w:bottom w:val="none" w:sz="0" w:space="0" w:color="auto"/>
                            <w:right w:val="none" w:sz="0" w:space="0" w:color="auto"/>
                          </w:divBdr>
                        </w:div>
                        <w:div w:id="1171407705">
                          <w:marLeft w:val="0"/>
                          <w:marRight w:val="0"/>
                          <w:marTop w:val="0"/>
                          <w:marBottom w:val="0"/>
                          <w:divBdr>
                            <w:top w:val="none" w:sz="0" w:space="0" w:color="auto"/>
                            <w:left w:val="none" w:sz="0" w:space="0" w:color="auto"/>
                            <w:bottom w:val="none" w:sz="0" w:space="0" w:color="auto"/>
                            <w:right w:val="none" w:sz="0" w:space="0" w:color="auto"/>
                          </w:divBdr>
                          <w:divsChild>
                            <w:div w:id="618806057">
                              <w:marLeft w:val="0"/>
                              <w:marRight w:val="0"/>
                              <w:marTop w:val="0"/>
                              <w:marBottom w:val="0"/>
                              <w:divBdr>
                                <w:top w:val="none" w:sz="0" w:space="0" w:color="auto"/>
                                <w:left w:val="none" w:sz="0" w:space="0" w:color="auto"/>
                                <w:bottom w:val="none" w:sz="0" w:space="0" w:color="auto"/>
                                <w:right w:val="none" w:sz="0" w:space="0" w:color="auto"/>
                              </w:divBdr>
                              <w:divsChild>
                                <w:div w:id="1731224067">
                                  <w:marLeft w:val="0"/>
                                  <w:marRight w:val="0"/>
                                  <w:marTop w:val="0"/>
                                  <w:marBottom w:val="0"/>
                                  <w:divBdr>
                                    <w:top w:val="none" w:sz="0" w:space="0" w:color="auto"/>
                                    <w:left w:val="none" w:sz="0" w:space="0" w:color="auto"/>
                                    <w:bottom w:val="none" w:sz="0" w:space="0" w:color="auto"/>
                                    <w:right w:val="none" w:sz="0" w:space="0" w:color="auto"/>
                                  </w:divBdr>
                                </w:div>
                              </w:divsChild>
                            </w:div>
                            <w:div w:id="238831979">
                              <w:marLeft w:val="0"/>
                              <w:marRight w:val="0"/>
                              <w:marTop w:val="0"/>
                              <w:marBottom w:val="0"/>
                              <w:divBdr>
                                <w:top w:val="none" w:sz="0" w:space="0" w:color="auto"/>
                                <w:left w:val="none" w:sz="0" w:space="0" w:color="auto"/>
                                <w:bottom w:val="none" w:sz="0" w:space="0" w:color="auto"/>
                                <w:right w:val="none" w:sz="0" w:space="0" w:color="auto"/>
                              </w:divBdr>
                              <w:divsChild>
                                <w:div w:id="641541245">
                                  <w:marLeft w:val="0"/>
                                  <w:marRight w:val="0"/>
                                  <w:marTop w:val="0"/>
                                  <w:marBottom w:val="0"/>
                                  <w:divBdr>
                                    <w:top w:val="none" w:sz="0" w:space="0" w:color="auto"/>
                                    <w:left w:val="none" w:sz="0" w:space="0" w:color="auto"/>
                                    <w:bottom w:val="none" w:sz="0" w:space="0" w:color="auto"/>
                                    <w:right w:val="none" w:sz="0" w:space="0" w:color="auto"/>
                                  </w:divBdr>
                                </w:div>
                                <w:div w:id="886798718">
                                  <w:marLeft w:val="0"/>
                                  <w:marRight w:val="0"/>
                                  <w:marTop w:val="0"/>
                                  <w:marBottom w:val="0"/>
                                  <w:divBdr>
                                    <w:top w:val="none" w:sz="0" w:space="0" w:color="auto"/>
                                    <w:left w:val="none" w:sz="0" w:space="0" w:color="auto"/>
                                    <w:bottom w:val="none" w:sz="0" w:space="0" w:color="auto"/>
                                    <w:right w:val="none" w:sz="0" w:space="0" w:color="auto"/>
                                  </w:divBdr>
                                  <w:divsChild>
                                    <w:div w:id="13415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2348">
                              <w:marLeft w:val="0"/>
                              <w:marRight w:val="0"/>
                              <w:marTop w:val="0"/>
                              <w:marBottom w:val="0"/>
                              <w:divBdr>
                                <w:top w:val="none" w:sz="0" w:space="0" w:color="auto"/>
                                <w:left w:val="none" w:sz="0" w:space="0" w:color="auto"/>
                                <w:bottom w:val="none" w:sz="0" w:space="0" w:color="auto"/>
                                <w:right w:val="none" w:sz="0" w:space="0" w:color="auto"/>
                              </w:divBdr>
                              <w:divsChild>
                                <w:div w:id="688989346">
                                  <w:marLeft w:val="0"/>
                                  <w:marRight w:val="0"/>
                                  <w:marTop w:val="0"/>
                                  <w:marBottom w:val="0"/>
                                  <w:divBdr>
                                    <w:top w:val="none" w:sz="0" w:space="0" w:color="auto"/>
                                    <w:left w:val="none" w:sz="0" w:space="0" w:color="auto"/>
                                    <w:bottom w:val="none" w:sz="0" w:space="0" w:color="auto"/>
                                    <w:right w:val="none" w:sz="0" w:space="0" w:color="auto"/>
                                  </w:divBdr>
                                </w:div>
                                <w:div w:id="1204097971">
                                  <w:marLeft w:val="0"/>
                                  <w:marRight w:val="0"/>
                                  <w:marTop w:val="0"/>
                                  <w:marBottom w:val="0"/>
                                  <w:divBdr>
                                    <w:top w:val="none" w:sz="0" w:space="0" w:color="auto"/>
                                    <w:left w:val="none" w:sz="0" w:space="0" w:color="auto"/>
                                    <w:bottom w:val="none" w:sz="0" w:space="0" w:color="auto"/>
                                    <w:right w:val="none" w:sz="0" w:space="0" w:color="auto"/>
                                  </w:divBdr>
                                  <w:divsChild>
                                    <w:div w:id="16742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741403">
                      <w:marLeft w:val="0"/>
                      <w:marRight w:val="0"/>
                      <w:marTop w:val="0"/>
                      <w:marBottom w:val="0"/>
                      <w:divBdr>
                        <w:top w:val="none" w:sz="0" w:space="0" w:color="auto"/>
                        <w:left w:val="none" w:sz="0" w:space="0" w:color="auto"/>
                        <w:bottom w:val="none" w:sz="0" w:space="0" w:color="auto"/>
                        <w:right w:val="none" w:sz="0" w:space="0" w:color="auto"/>
                      </w:divBdr>
                      <w:divsChild>
                        <w:div w:id="1226064586">
                          <w:marLeft w:val="0"/>
                          <w:marRight w:val="0"/>
                          <w:marTop w:val="0"/>
                          <w:marBottom w:val="0"/>
                          <w:divBdr>
                            <w:top w:val="none" w:sz="0" w:space="0" w:color="auto"/>
                            <w:left w:val="none" w:sz="0" w:space="0" w:color="auto"/>
                            <w:bottom w:val="none" w:sz="0" w:space="0" w:color="auto"/>
                            <w:right w:val="none" w:sz="0" w:space="0" w:color="auto"/>
                          </w:divBdr>
                        </w:div>
                        <w:div w:id="176239332">
                          <w:marLeft w:val="0"/>
                          <w:marRight w:val="0"/>
                          <w:marTop w:val="0"/>
                          <w:marBottom w:val="0"/>
                          <w:divBdr>
                            <w:top w:val="none" w:sz="0" w:space="0" w:color="auto"/>
                            <w:left w:val="none" w:sz="0" w:space="0" w:color="auto"/>
                            <w:bottom w:val="none" w:sz="0" w:space="0" w:color="auto"/>
                            <w:right w:val="none" w:sz="0" w:space="0" w:color="auto"/>
                          </w:divBdr>
                          <w:divsChild>
                            <w:div w:id="2097052848">
                              <w:marLeft w:val="0"/>
                              <w:marRight w:val="0"/>
                              <w:marTop w:val="0"/>
                              <w:marBottom w:val="0"/>
                              <w:divBdr>
                                <w:top w:val="none" w:sz="0" w:space="0" w:color="auto"/>
                                <w:left w:val="none" w:sz="0" w:space="0" w:color="auto"/>
                                <w:bottom w:val="none" w:sz="0" w:space="0" w:color="auto"/>
                                <w:right w:val="none" w:sz="0" w:space="0" w:color="auto"/>
                              </w:divBdr>
                              <w:divsChild>
                                <w:div w:id="1336878996">
                                  <w:marLeft w:val="0"/>
                                  <w:marRight w:val="0"/>
                                  <w:marTop w:val="0"/>
                                  <w:marBottom w:val="0"/>
                                  <w:divBdr>
                                    <w:top w:val="none" w:sz="0" w:space="0" w:color="auto"/>
                                    <w:left w:val="none" w:sz="0" w:space="0" w:color="auto"/>
                                    <w:bottom w:val="none" w:sz="0" w:space="0" w:color="auto"/>
                                    <w:right w:val="none" w:sz="0" w:space="0" w:color="auto"/>
                                  </w:divBdr>
                                </w:div>
                              </w:divsChild>
                            </w:div>
                            <w:div w:id="648287404">
                              <w:marLeft w:val="0"/>
                              <w:marRight w:val="0"/>
                              <w:marTop w:val="0"/>
                              <w:marBottom w:val="0"/>
                              <w:divBdr>
                                <w:top w:val="none" w:sz="0" w:space="0" w:color="auto"/>
                                <w:left w:val="none" w:sz="0" w:space="0" w:color="auto"/>
                                <w:bottom w:val="none" w:sz="0" w:space="0" w:color="auto"/>
                                <w:right w:val="none" w:sz="0" w:space="0" w:color="auto"/>
                              </w:divBdr>
                              <w:divsChild>
                                <w:div w:id="119954423">
                                  <w:marLeft w:val="0"/>
                                  <w:marRight w:val="0"/>
                                  <w:marTop w:val="0"/>
                                  <w:marBottom w:val="0"/>
                                  <w:divBdr>
                                    <w:top w:val="none" w:sz="0" w:space="0" w:color="auto"/>
                                    <w:left w:val="none" w:sz="0" w:space="0" w:color="auto"/>
                                    <w:bottom w:val="none" w:sz="0" w:space="0" w:color="auto"/>
                                    <w:right w:val="none" w:sz="0" w:space="0" w:color="auto"/>
                                  </w:divBdr>
                                </w:div>
                                <w:div w:id="617031397">
                                  <w:marLeft w:val="0"/>
                                  <w:marRight w:val="0"/>
                                  <w:marTop w:val="0"/>
                                  <w:marBottom w:val="0"/>
                                  <w:divBdr>
                                    <w:top w:val="none" w:sz="0" w:space="0" w:color="auto"/>
                                    <w:left w:val="none" w:sz="0" w:space="0" w:color="auto"/>
                                    <w:bottom w:val="none" w:sz="0" w:space="0" w:color="auto"/>
                                    <w:right w:val="none" w:sz="0" w:space="0" w:color="auto"/>
                                  </w:divBdr>
                                  <w:divsChild>
                                    <w:div w:id="390202449">
                                      <w:marLeft w:val="0"/>
                                      <w:marRight w:val="0"/>
                                      <w:marTop w:val="0"/>
                                      <w:marBottom w:val="0"/>
                                      <w:divBdr>
                                        <w:top w:val="none" w:sz="0" w:space="0" w:color="auto"/>
                                        <w:left w:val="none" w:sz="0" w:space="0" w:color="auto"/>
                                        <w:bottom w:val="none" w:sz="0" w:space="0" w:color="auto"/>
                                        <w:right w:val="none" w:sz="0" w:space="0" w:color="auto"/>
                                      </w:divBdr>
                                      <w:divsChild>
                                        <w:div w:id="7060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50865">
                              <w:marLeft w:val="0"/>
                              <w:marRight w:val="0"/>
                              <w:marTop w:val="0"/>
                              <w:marBottom w:val="0"/>
                              <w:divBdr>
                                <w:top w:val="none" w:sz="0" w:space="0" w:color="auto"/>
                                <w:left w:val="none" w:sz="0" w:space="0" w:color="auto"/>
                                <w:bottom w:val="none" w:sz="0" w:space="0" w:color="auto"/>
                                <w:right w:val="none" w:sz="0" w:space="0" w:color="auto"/>
                              </w:divBdr>
                              <w:divsChild>
                                <w:div w:id="517542122">
                                  <w:marLeft w:val="0"/>
                                  <w:marRight w:val="0"/>
                                  <w:marTop w:val="0"/>
                                  <w:marBottom w:val="0"/>
                                  <w:divBdr>
                                    <w:top w:val="none" w:sz="0" w:space="0" w:color="auto"/>
                                    <w:left w:val="none" w:sz="0" w:space="0" w:color="auto"/>
                                    <w:bottom w:val="none" w:sz="0" w:space="0" w:color="auto"/>
                                    <w:right w:val="none" w:sz="0" w:space="0" w:color="auto"/>
                                  </w:divBdr>
                                </w:div>
                                <w:div w:id="707729361">
                                  <w:marLeft w:val="0"/>
                                  <w:marRight w:val="0"/>
                                  <w:marTop w:val="0"/>
                                  <w:marBottom w:val="0"/>
                                  <w:divBdr>
                                    <w:top w:val="none" w:sz="0" w:space="0" w:color="auto"/>
                                    <w:left w:val="none" w:sz="0" w:space="0" w:color="auto"/>
                                    <w:bottom w:val="none" w:sz="0" w:space="0" w:color="auto"/>
                                    <w:right w:val="none" w:sz="0" w:space="0" w:color="auto"/>
                                  </w:divBdr>
                                  <w:divsChild>
                                    <w:div w:id="364402181">
                                      <w:marLeft w:val="0"/>
                                      <w:marRight w:val="0"/>
                                      <w:marTop w:val="0"/>
                                      <w:marBottom w:val="0"/>
                                      <w:divBdr>
                                        <w:top w:val="none" w:sz="0" w:space="0" w:color="auto"/>
                                        <w:left w:val="none" w:sz="0" w:space="0" w:color="auto"/>
                                        <w:bottom w:val="none" w:sz="0" w:space="0" w:color="auto"/>
                                        <w:right w:val="none" w:sz="0" w:space="0" w:color="auto"/>
                                      </w:divBdr>
                                      <w:divsChild>
                                        <w:div w:id="17503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76681">
                      <w:marLeft w:val="0"/>
                      <w:marRight w:val="0"/>
                      <w:marTop w:val="0"/>
                      <w:marBottom w:val="0"/>
                      <w:divBdr>
                        <w:top w:val="none" w:sz="0" w:space="0" w:color="auto"/>
                        <w:left w:val="none" w:sz="0" w:space="0" w:color="auto"/>
                        <w:bottom w:val="none" w:sz="0" w:space="0" w:color="auto"/>
                        <w:right w:val="none" w:sz="0" w:space="0" w:color="auto"/>
                      </w:divBdr>
                      <w:divsChild>
                        <w:div w:id="839006039">
                          <w:marLeft w:val="0"/>
                          <w:marRight w:val="0"/>
                          <w:marTop w:val="0"/>
                          <w:marBottom w:val="0"/>
                          <w:divBdr>
                            <w:top w:val="none" w:sz="0" w:space="0" w:color="auto"/>
                            <w:left w:val="none" w:sz="0" w:space="0" w:color="auto"/>
                            <w:bottom w:val="none" w:sz="0" w:space="0" w:color="auto"/>
                            <w:right w:val="none" w:sz="0" w:space="0" w:color="auto"/>
                          </w:divBdr>
                        </w:div>
                        <w:div w:id="691805331">
                          <w:marLeft w:val="0"/>
                          <w:marRight w:val="0"/>
                          <w:marTop w:val="0"/>
                          <w:marBottom w:val="0"/>
                          <w:divBdr>
                            <w:top w:val="none" w:sz="0" w:space="0" w:color="auto"/>
                            <w:left w:val="none" w:sz="0" w:space="0" w:color="auto"/>
                            <w:bottom w:val="none" w:sz="0" w:space="0" w:color="auto"/>
                            <w:right w:val="none" w:sz="0" w:space="0" w:color="auto"/>
                          </w:divBdr>
                          <w:divsChild>
                            <w:div w:id="1270157743">
                              <w:marLeft w:val="0"/>
                              <w:marRight w:val="0"/>
                              <w:marTop w:val="0"/>
                              <w:marBottom w:val="0"/>
                              <w:divBdr>
                                <w:top w:val="none" w:sz="0" w:space="0" w:color="auto"/>
                                <w:left w:val="none" w:sz="0" w:space="0" w:color="auto"/>
                                <w:bottom w:val="none" w:sz="0" w:space="0" w:color="auto"/>
                                <w:right w:val="none" w:sz="0" w:space="0" w:color="auto"/>
                              </w:divBdr>
                              <w:divsChild>
                                <w:div w:id="759108398">
                                  <w:marLeft w:val="0"/>
                                  <w:marRight w:val="0"/>
                                  <w:marTop w:val="0"/>
                                  <w:marBottom w:val="0"/>
                                  <w:divBdr>
                                    <w:top w:val="none" w:sz="0" w:space="0" w:color="auto"/>
                                    <w:left w:val="none" w:sz="0" w:space="0" w:color="auto"/>
                                    <w:bottom w:val="none" w:sz="0" w:space="0" w:color="auto"/>
                                    <w:right w:val="none" w:sz="0" w:space="0" w:color="auto"/>
                                  </w:divBdr>
                                </w:div>
                              </w:divsChild>
                            </w:div>
                            <w:div w:id="1360282310">
                              <w:marLeft w:val="0"/>
                              <w:marRight w:val="0"/>
                              <w:marTop w:val="0"/>
                              <w:marBottom w:val="0"/>
                              <w:divBdr>
                                <w:top w:val="none" w:sz="0" w:space="0" w:color="auto"/>
                                <w:left w:val="none" w:sz="0" w:space="0" w:color="auto"/>
                                <w:bottom w:val="none" w:sz="0" w:space="0" w:color="auto"/>
                                <w:right w:val="none" w:sz="0" w:space="0" w:color="auto"/>
                              </w:divBdr>
                              <w:divsChild>
                                <w:div w:id="47920855">
                                  <w:marLeft w:val="0"/>
                                  <w:marRight w:val="0"/>
                                  <w:marTop w:val="0"/>
                                  <w:marBottom w:val="0"/>
                                  <w:divBdr>
                                    <w:top w:val="none" w:sz="0" w:space="0" w:color="auto"/>
                                    <w:left w:val="none" w:sz="0" w:space="0" w:color="auto"/>
                                    <w:bottom w:val="none" w:sz="0" w:space="0" w:color="auto"/>
                                    <w:right w:val="none" w:sz="0" w:space="0" w:color="auto"/>
                                  </w:divBdr>
                                </w:div>
                                <w:div w:id="625626586">
                                  <w:marLeft w:val="0"/>
                                  <w:marRight w:val="0"/>
                                  <w:marTop w:val="0"/>
                                  <w:marBottom w:val="0"/>
                                  <w:divBdr>
                                    <w:top w:val="none" w:sz="0" w:space="0" w:color="auto"/>
                                    <w:left w:val="none" w:sz="0" w:space="0" w:color="auto"/>
                                    <w:bottom w:val="none" w:sz="0" w:space="0" w:color="auto"/>
                                    <w:right w:val="none" w:sz="0" w:space="0" w:color="auto"/>
                                  </w:divBdr>
                                  <w:divsChild>
                                    <w:div w:id="106393085">
                                      <w:marLeft w:val="0"/>
                                      <w:marRight w:val="0"/>
                                      <w:marTop w:val="0"/>
                                      <w:marBottom w:val="0"/>
                                      <w:divBdr>
                                        <w:top w:val="none" w:sz="0" w:space="0" w:color="auto"/>
                                        <w:left w:val="none" w:sz="0" w:space="0" w:color="auto"/>
                                        <w:bottom w:val="none" w:sz="0" w:space="0" w:color="auto"/>
                                        <w:right w:val="none" w:sz="0" w:space="0" w:color="auto"/>
                                      </w:divBdr>
                                      <w:divsChild>
                                        <w:div w:id="8610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0048">
                              <w:marLeft w:val="0"/>
                              <w:marRight w:val="0"/>
                              <w:marTop w:val="0"/>
                              <w:marBottom w:val="0"/>
                              <w:divBdr>
                                <w:top w:val="none" w:sz="0" w:space="0" w:color="auto"/>
                                <w:left w:val="none" w:sz="0" w:space="0" w:color="auto"/>
                                <w:bottom w:val="none" w:sz="0" w:space="0" w:color="auto"/>
                                <w:right w:val="none" w:sz="0" w:space="0" w:color="auto"/>
                              </w:divBdr>
                              <w:divsChild>
                                <w:div w:id="861241246">
                                  <w:marLeft w:val="0"/>
                                  <w:marRight w:val="0"/>
                                  <w:marTop w:val="0"/>
                                  <w:marBottom w:val="0"/>
                                  <w:divBdr>
                                    <w:top w:val="none" w:sz="0" w:space="0" w:color="auto"/>
                                    <w:left w:val="none" w:sz="0" w:space="0" w:color="auto"/>
                                    <w:bottom w:val="none" w:sz="0" w:space="0" w:color="auto"/>
                                    <w:right w:val="none" w:sz="0" w:space="0" w:color="auto"/>
                                  </w:divBdr>
                                </w:div>
                                <w:div w:id="689181627">
                                  <w:marLeft w:val="0"/>
                                  <w:marRight w:val="0"/>
                                  <w:marTop w:val="0"/>
                                  <w:marBottom w:val="0"/>
                                  <w:divBdr>
                                    <w:top w:val="none" w:sz="0" w:space="0" w:color="auto"/>
                                    <w:left w:val="none" w:sz="0" w:space="0" w:color="auto"/>
                                    <w:bottom w:val="none" w:sz="0" w:space="0" w:color="auto"/>
                                    <w:right w:val="none" w:sz="0" w:space="0" w:color="auto"/>
                                  </w:divBdr>
                                  <w:divsChild>
                                    <w:div w:id="205673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9648">
                              <w:marLeft w:val="0"/>
                              <w:marRight w:val="0"/>
                              <w:marTop w:val="0"/>
                              <w:marBottom w:val="0"/>
                              <w:divBdr>
                                <w:top w:val="none" w:sz="0" w:space="0" w:color="auto"/>
                                <w:left w:val="none" w:sz="0" w:space="0" w:color="auto"/>
                                <w:bottom w:val="none" w:sz="0" w:space="0" w:color="auto"/>
                                <w:right w:val="none" w:sz="0" w:space="0" w:color="auto"/>
                              </w:divBdr>
                              <w:divsChild>
                                <w:div w:id="37508537">
                                  <w:marLeft w:val="0"/>
                                  <w:marRight w:val="0"/>
                                  <w:marTop w:val="0"/>
                                  <w:marBottom w:val="0"/>
                                  <w:divBdr>
                                    <w:top w:val="none" w:sz="0" w:space="0" w:color="auto"/>
                                    <w:left w:val="none" w:sz="0" w:space="0" w:color="auto"/>
                                    <w:bottom w:val="none" w:sz="0" w:space="0" w:color="auto"/>
                                    <w:right w:val="none" w:sz="0" w:space="0" w:color="auto"/>
                                  </w:divBdr>
                                </w:div>
                                <w:div w:id="1026129706">
                                  <w:marLeft w:val="0"/>
                                  <w:marRight w:val="0"/>
                                  <w:marTop w:val="0"/>
                                  <w:marBottom w:val="0"/>
                                  <w:divBdr>
                                    <w:top w:val="none" w:sz="0" w:space="0" w:color="auto"/>
                                    <w:left w:val="none" w:sz="0" w:space="0" w:color="auto"/>
                                    <w:bottom w:val="none" w:sz="0" w:space="0" w:color="auto"/>
                                    <w:right w:val="none" w:sz="0" w:space="0" w:color="auto"/>
                                  </w:divBdr>
                                  <w:divsChild>
                                    <w:div w:id="12128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4424">
                              <w:marLeft w:val="0"/>
                              <w:marRight w:val="0"/>
                              <w:marTop w:val="0"/>
                              <w:marBottom w:val="0"/>
                              <w:divBdr>
                                <w:top w:val="none" w:sz="0" w:space="0" w:color="auto"/>
                                <w:left w:val="none" w:sz="0" w:space="0" w:color="auto"/>
                                <w:bottom w:val="none" w:sz="0" w:space="0" w:color="auto"/>
                                <w:right w:val="none" w:sz="0" w:space="0" w:color="auto"/>
                              </w:divBdr>
                              <w:divsChild>
                                <w:div w:id="974070579">
                                  <w:marLeft w:val="0"/>
                                  <w:marRight w:val="0"/>
                                  <w:marTop w:val="0"/>
                                  <w:marBottom w:val="0"/>
                                  <w:divBdr>
                                    <w:top w:val="none" w:sz="0" w:space="0" w:color="auto"/>
                                    <w:left w:val="none" w:sz="0" w:space="0" w:color="auto"/>
                                    <w:bottom w:val="none" w:sz="0" w:space="0" w:color="auto"/>
                                    <w:right w:val="none" w:sz="0" w:space="0" w:color="auto"/>
                                  </w:divBdr>
                                </w:div>
                                <w:div w:id="1816487764">
                                  <w:marLeft w:val="0"/>
                                  <w:marRight w:val="0"/>
                                  <w:marTop w:val="0"/>
                                  <w:marBottom w:val="0"/>
                                  <w:divBdr>
                                    <w:top w:val="none" w:sz="0" w:space="0" w:color="auto"/>
                                    <w:left w:val="none" w:sz="0" w:space="0" w:color="auto"/>
                                    <w:bottom w:val="none" w:sz="0" w:space="0" w:color="auto"/>
                                    <w:right w:val="none" w:sz="0" w:space="0" w:color="auto"/>
                                  </w:divBdr>
                                  <w:divsChild>
                                    <w:div w:id="20914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91430">
                              <w:marLeft w:val="0"/>
                              <w:marRight w:val="0"/>
                              <w:marTop w:val="0"/>
                              <w:marBottom w:val="0"/>
                              <w:divBdr>
                                <w:top w:val="none" w:sz="0" w:space="0" w:color="auto"/>
                                <w:left w:val="none" w:sz="0" w:space="0" w:color="auto"/>
                                <w:bottom w:val="none" w:sz="0" w:space="0" w:color="auto"/>
                                <w:right w:val="none" w:sz="0" w:space="0" w:color="auto"/>
                              </w:divBdr>
                              <w:divsChild>
                                <w:div w:id="1589462722">
                                  <w:marLeft w:val="0"/>
                                  <w:marRight w:val="0"/>
                                  <w:marTop w:val="0"/>
                                  <w:marBottom w:val="0"/>
                                  <w:divBdr>
                                    <w:top w:val="none" w:sz="0" w:space="0" w:color="auto"/>
                                    <w:left w:val="none" w:sz="0" w:space="0" w:color="auto"/>
                                    <w:bottom w:val="none" w:sz="0" w:space="0" w:color="auto"/>
                                    <w:right w:val="none" w:sz="0" w:space="0" w:color="auto"/>
                                  </w:divBdr>
                                </w:div>
                                <w:div w:id="1310785620">
                                  <w:marLeft w:val="0"/>
                                  <w:marRight w:val="0"/>
                                  <w:marTop w:val="0"/>
                                  <w:marBottom w:val="0"/>
                                  <w:divBdr>
                                    <w:top w:val="none" w:sz="0" w:space="0" w:color="auto"/>
                                    <w:left w:val="none" w:sz="0" w:space="0" w:color="auto"/>
                                    <w:bottom w:val="none" w:sz="0" w:space="0" w:color="auto"/>
                                    <w:right w:val="none" w:sz="0" w:space="0" w:color="auto"/>
                                  </w:divBdr>
                                  <w:divsChild>
                                    <w:div w:id="4480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9738">
                              <w:marLeft w:val="0"/>
                              <w:marRight w:val="0"/>
                              <w:marTop w:val="0"/>
                              <w:marBottom w:val="0"/>
                              <w:divBdr>
                                <w:top w:val="none" w:sz="0" w:space="0" w:color="auto"/>
                                <w:left w:val="none" w:sz="0" w:space="0" w:color="auto"/>
                                <w:bottom w:val="none" w:sz="0" w:space="0" w:color="auto"/>
                                <w:right w:val="none" w:sz="0" w:space="0" w:color="auto"/>
                              </w:divBdr>
                              <w:divsChild>
                                <w:div w:id="525407062">
                                  <w:marLeft w:val="0"/>
                                  <w:marRight w:val="0"/>
                                  <w:marTop w:val="0"/>
                                  <w:marBottom w:val="0"/>
                                  <w:divBdr>
                                    <w:top w:val="none" w:sz="0" w:space="0" w:color="auto"/>
                                    <w:left w:val="none" w:sz="0" w:space="0" w:color="auto"/>
                                    <w:bottom w:val="none" w:sz="0" w:space="0" w:color="auto"/>
                                    <w:right w:val="none" w:sz="0" w:space="0" w:color="auto"/>
                                  </w:divBdr>
                                </w:div>
                                <w:div w:id="2045980983">
                                  <w:marLeft w:val="0"/>
                                  <w:marRight w:val="0"/>
                                  <w:marTop w:val="0"/>
                                  <w:marBottom w:val="0"/>
                                  <w:divBdr>
                                    <w:top w:val="none" w:sz="0" w:space="0" w:color="auto"/>
                                    <w:left w:val="none" w:sz="0" w:space="0" w:color="auto"/>
                                    <w:bottom w:val="none" w:sz="0" w:space="0" w:color="auto"/>
                                    <w:right w:val="none" w:sz="0" w:space="0" w:color="auto"/>
                                  </w:divBdr>
                                  <w:divsChild>
                                    <w:div w:id="14259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61581">
                              <w:marLeft w:val="0"/>
                              <w:marRight w:val="0"/>
                              <w:marTop w:val="0"/>
                              <w:marBottom w:val="0"/>
                              <w:divBdr>
                                <w:top w:val="none" w:sz="0" w:space="0" w:color="auto"/>
                                <w:left w:val="none" w:sz="0" w:space="0" w:color="auto"/>
                                <w:bottom w:val="none" w:sz="0" w:space="0" w:color="auto"/>
                                <w:right w:val="none" w:sz="0" w:space="0" w:color="auto"/>
                              </w:divBdr>
                              <w:divsChild>
                                <w:div w:id="1414666343">
                                  <w:marLeft w:val="0"/>
                                  <w:marRight w:val="0"/>
                                  <w:marTop w:val="0"/>
                                  <w:marBottom w:val="0"/>
                                  <w:divBdr>
                                    <w:top w:val="none" w:sz="0" w:space="0" w:color="auto"/>
                                    <w:left w:val="none" w:sz="0" w:space="0" w:color="auto"/>
                                    <w:bottom w:val="none" w:sz="0" w:space="0" w:color="auto"/>
                                    <w:right w:val="none" w:sz="0" w:space="0" w:color="auto"/>
                                  </w:divBdr>
                                </w:div>
                                <w:div w:id="1438332355">
                                  <w:marLeft w:val="0"/>
                                  <w:marRight w:val="0"/>
                                  <w:marTop w:val="0"/>
                                  <w:marBottom w:val="0"/>
                                  <w:divBdr>
                                    <w:top w:val="none" w:sz="0" w:space="0" w:color="auto"/>
                                    <w:left w:val="none" w:sz="0" w:space="0" w:color="auto"/>
                                    <w:bottom w:val="none" w:sz="0" w:space="0" w:color="auto"/>
                                    <w:right w:val="none" w:sz="0" w:space="0" w:color="auto"/>
                                  </w:divBdr>
                                  <w:divsChild>
                                    <w:div w:id="7507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6125">
                              <w:marLeft w:val="0"/>
                              <w:marRight w:val="0"/>
                              <w:marTop w:val="0"/>
                              <w:marBottom w:val="0"/>
                              <w:divBdr>
                                <w:top w:val="none" w:sz="0" w:space="0" w:color="auto"/>
                                <w:left w:val="none" w:sz="0" w:space="0" w:color="auto"/>
                                <w:bottom w:val="none" w:sz="0" w:space="0" w:color="auto"/>
                                <w:right w:val="none" w:sz="0" w:space="0" w:color="auto"/>
                              </w:divBdr>
                              <w:divsChild>
                                <w:div w:id="1155536703">
                                  <w:marLeft w:val="0"/>
                                  <w:marRight w:val="0"/>
                                  <w:marTop w:val="0"/>
                                  <w:marBottom w:val="0"/>
                                  <w:divBdr>
                                    <w:top w:val="none" w:sz="0" w:space="0" w:color="auto"/>
                                    <w:left w:val="none" w:sz="0" w:space="0" w:color="auto"/>
                                    <w:bottom w:val="none" w:sz="0" w:space="0" w:color="auto"/>
                                    <w:right w:val="none" w:sz="0" w:space="0" w:color="auto"/>
                                  </w:divBdr>
                                </w:div>
                                <w:div w:id="887492263">
                                  <w:marLeft w:val="0"/>
                                  <w:marRight w:val="0"/>
                                  <w:marTop w:val="0"/>
                                  <w:marBottom w:val="0"/>
                                  <w:divBdr>
                                    <w:top w:val="none" w:sz="0" w:space="0" w:color="auto"/>
                                    <w:left w:val="none" w:sz="0" w:space="0" w:color="auto"/>
                                    <w:bottom w:val="none" w:sz="0" w:space="0" w:color="auto"/>
                                    <w:right w:val="none" w:sz="0" w:space="0" w:color="auto"/>
                                  </w:divBdr>
                                  <w:divsChild>
                                    <w:div w:id="13076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922435">
                      <w:marLeft w:val="0"/>
                      <w:marRight w:val="0"/>
                      <w:marTop w:val="0"/>
                      <w:marBottom w:val="0"/>
                      <w:divBdr>
                        <w:top w:val="none" w:sz="0" w:space="0" w:color="auto"/>
                        <w:left w:val="none" w:sz="0" w:space="0" w:color="auto"/>
                        <w:bottom w:val="none" w:sz="0" w:space="0" w:color="auto"/>
                        <w:right w:val="none" w:sz="0" w:space="0" w:color="auto"/>
                      </w:divBdr>
                      <w:divsChild>
                        <w:div w:id="1026903764">
                          <w:marLeft w:val="0"/>
                          <w:marRight w:val="0"/>
                          <w:marTop w:val="0"/>
                          <w:marBottom w:val="0"/>
                          <w:divBdr>
                            <w:top w:val="none" w:sz="0" w:space="0" w:color="auto"/>
                            <w:left w:val="none" w:sz="0" w:space="0" w:color="auto"/>
                            <w:bottom w:val="none" w:sz="0" w:space="0" w:color="auto"/>
                            <w:right w:val="none" w:sz="0" w:space="0" w:color="auto"/>
                          </w:divBdr>
                        </w:div>
                        <w:div w:id="2056617331">
                          <w:marLeft w:val="0"/>
                          <w:marRight w:val="0"/>
                          <w:marTop w:val="0"/>
                          <w:marBottom w:val="0"/>
                          <w:divBdr>
                            <w:top w:val="none" w:sz="0" w:space="0" w:color="auto"/>
                            <w:left w:val="none" w:sz="0" w:space="0" w:color="auto"/>
                            <w:bottom w:val="none" w:sz="0" w:space="0" w:color="auto"/>
                            <w:right w:val="none" w:sz="0" w:space="0" w:color="auto"/>
                          </w:divBdr>
                          <w:divsChild>
                            <w:div w:id="993877818">
                              <w:marLeft w:val="0"/>
                              <w:marRight w:val="0"/>
                              <w:marTop w:val="0"/>
                              <w:marBottom w:val="0"/>
                              <w:divBdr>
                                <w:top w:val="none" w:sz="0" w:space="0" w:color="auto"/>
                                <w:left w:val="none" w:sz="0" w:space="0" w:color="auto"/>
                                <w:bottom w:val="none" w:sz="0" w:space="0" w:color="auto"/>
                                <w:right w:val="none" w:sz="0" w:space="0" w:color="auto"/>
                              </w:divBdr>
                              <w:divsChild>
                                <w:div w:id="877278263">
                                  <w:marLeft w:val="0"/>
                                  <w:marRight w:val="0"/>
                                  <w:marTop w:val="0"/>
                                  <w:marBottom w:val="0"/>
                                  <w:divBdr>
                                    <w:top w:val="none" w:sz="0" w:space="0" w:color="auto"/>
                                    <w:left w:val="none" w:sz="0" w:space="0" w:color="auto"/>
                                    <w:bottom w:val="none" w:sz="0" w:space="0" w:color="auto"/>
                                    <w:right w:val="none" w:sz="0" w:space="0" w:color="auto"/>
                                  </w:divBdr>
                                </w:div>
                              </w:divsChild>
                            </w:div>
                            <w:div w:id="262500167">
                              <w:marLeft w:val="0"/>
                              <w:marRight w:val="0"/>
                              <w:marTop w:val="0"/>
                              <w:marBottom w:val="0"/>
                              <w:divBdr>
                                <w:top w:val="none" w:sz="0" w:space="0" w:color="auto"/>
                                <w:left w:val="none" w:sz="0" w:space="0" w:color="auto"/>
                                <w:bottom w:val="none" w:sz="0" w:space="0" w:color="auto"/>
                                <w:right w:val="none" w:sz="0" w:space="0" w:color="auto"/>
                              </w:divBdr>
                              <w:divsChild>
                                <w:div w:id="1175807862">
                                  <w:marLeft w:val="0"/>
                                  <w:marRight w:val="0"/>
                                  <w:marTop w:val="0"/>
                                  <w:marBottom w:val="0"/>
                                  <w:divBdr>
                                    <w:top w:val="none" w:sz="0" w:space="0" w:color="auto"/>
                                    <w:left w:val="none" w:sz="0" w:space="0" w:color="auto"/>
                                    <w:bottom w:val="none" w:sz="0" w:space="0" w:color="auto"/>
                                    <w:right w:val="none" w:sz="0" w:space="0" w:color="auto"/>
                                  </w:divBdr>
                                </w:div>
                                <w:div w:id="405305349">
                                  <w:marLeft w:val="0"/>
                                  <w:marRight w:val="0"/>
                                  <w:marTop w:val="0"/>
                                  <w:marBottom w:val="0"/>
                                  <w:divBdr>
                                    <w:top w:val="none" w:sz="0" w:space="0" w:color="auto"/>
                                    <w:left w:val="none" w:sz="0" w:space="0" w:color="auto"/>
                                    <w:bottom w:val="none" w:sz="0" w:space="0" w:color="auto"/>
                                    <w:right w:val="none" w:sz="0" w:space="0" w:color="auto"/>
                                  </w:divBdr>
                                  <w:divsChild>
                                    <w:div w:id="8146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9402">
                              <w:marLeft w:val="0"/>
                              <w:marRight w:val="0"/>
                              <w:marTop w:val="0"/>
                              <w:marBottom w:val="0"/>
                              <w:divBdr>
                                <w:top w:val="none" w:sz="0" w:space="0" w:color="auto"/>
                                <w:left w:val="none" w:sz="0" w:space="0" w:color="auto"/>
                                <w:bottom w:val="none" w:sz="0" w:space="0" w:color="auto"/>
                                <w:right w:val="none" w:sz="0" w:space="0" w:color="auto"/>
                              </w:divBdr>
                              <w:divsChild>
                                <w:div w:id="661936711">
                                  <w:marLeft w:val="0"/>
                                  <w:marRight w:val="0"/>
                                  <w:marTop w:val="0"/>
                                  <w:marBottom w:val="0"/>
                                  <w:divBdr>
                                    <w:top w:val="none" w:sz="0" w:space="0" w:color="auto"/>
                                    <w:left w:val="none" w:sz="0" w:space="0" w:color="auto"/>
                                    <w:bottom w:val="none" w:sz="0" w:space="0" w:color="auto"/>
                                    <w:right w:val="none" w:sz="0" w:space="0" w:color="auto"/>
                                  </w:divBdr>
                                </w:div>
                                <w:div w:id="1677030577">
                                  <w:marLeft w:val="0"/>
                                  <w:marRight w:val="0"/>
                                  <w:marTop w:val="0"/>
                                  <w:marBottom w:val="0"/>
                                  <w:divBdr>
                                    <w:top w:val="none" w:sz="0" w:space="0" w:color="auto"/>
                                    <w:left w:val="none" w:sz="0" w:space="0" w:color="auto"/>
                                    <w:bottom w:val="none" w:sz="0" w:space="0" w:color="auto"/>
                                    <w:right w:val="none" w:sz="0" w:space="0" w:color="auto"/>
                                  </w:divBdr>
                                  <w:divsChild>
                                    <w:div w:id="17508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5610">
                              <w:marLeft w:val="0"/>
                              <w:marRight w:val="0"/>
                              <w:marTop w:val="0"/>
                              <w:marBottom w:val="0"/>
                              <w:divBdr>
                                <w:top w:val="none" w:sz="0" w:space="0" w:color="auto"/>
                                <w:left w:val="none" w:sz="0" w:space="0" w:color="auto"/>
                                <w:bottom w:val="none" w:sz="0" w:space="0" w:color="auto"/>
                                <w:right w:val="none" w:sz="0" w:space="0" w:color="auto"/>
                              </w:divBdr>
                              <w:divsChild>
                                <w:div w:id="903637903">
                                  <w:marLeft w:val="0"/>
                                  <w:marRight w:val="0"/>
                                  <w:marTop w:val="0"/>
                                  <w:marBottom w:val="0"/>
                                  <w:divBdr>
                                    <w:top w:val="none" w:sz="0" w:space="0" w:color="auto"/>
                                    <w:left w:val="none" w:sz="0" w:space="0" w:color="auto"/>
                                    <w:bottom w:val="none" w:sz="0" w:space="0" w:color="auto"/>
                                    <w:right w:val="none" w:sz="0" w:space="0" w:color="auto"/>
                                  </w:divBdr>
                                </w:div>
                                <w:div w:id="1390693562">
                                  <w:marLeft w:val="0"/>
                                  <w:marRight w:val="0"/>
                                  <w:marTop w:val="0"/>
                                  <w:marBottom w:val="0"/>
                                  <w:divBdr>
                                    <w:top w:val="none" w:sz="0" w:space="0" w:color="auto"/>
                                    <w:left w:val="none" w:sz="0" w:space="0" w:color="auto"/>
                                    <w:bottom w:val="none" w:sz="0" w:space="0" w:color="auto"/>
                                    <w:right w:val="none" w:sz="0" w:space="0" w:color="auto"/>
                                  </w:divBdr>
                                  <w:divsChild>
                                    <w:div w:id="20250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6304">
                      <w:marLeft w:val="0"/>
                      <w:marRight w:val="0"/>
                      <w:marTop w:val="0"/>
                      <w:marBottom w:val="0"/>
                      <w:divBdr>
                        <w:top w:val="none" w:sz="0" w:space="0" w:color="auto"/>
                        <w:left w:val="none" w:sz="0" w:space="0" w:color="auto"/>
                        <w:bottom w:val="none" w:sz="0" w:space="0" w:color="auto"/>
                        <w:right w:val="none" w:sz="0" w:space="0" w:color="auto"/>
                      </w:divBdr>
                      <w:divsChild>
                        <w:div w:id="982083923">
                          <w:marLeft w:val="0"/>
                          <w:marRight w:val="0"/>
                          <w:marTop w:val="0"/>
                          <w:marBottom w:val="0"/>
                          <w:divBdr>
                            <w:top w:val="none" w:sz="0" w:space="0" w:color="auto"/>
                            <w:left w:val="none" w:sz="0" w:space="0" w:color="auto"/>
                            <w:bottom w:val="none" w:sz="0" w:space="0" w:color="auto"/>
                            <w:right w:val="none" w:sz="0" w:space="0" w:color="auto"/>
                          </w:divBdr>
                        </w:div>
                        <w:div w:id="2110929628">
                          <w:marLeft w:val="0"/>
                          <w:marRight w:val="0"/>
                          <w:marTop w:val="0"/>
                          <w:marBottom w:val="0"/>
                          <w:divBdr>
                            <w:top w:val="none" w:sz="0" w:space="0" w:color="auto"/>
                            <w:left w:val="none" w:sz="0" w:space="0" w:color="auto"/>
                            <w:bottom w:val="none" w:sz="0" w:space="0" w:color="auto"/>
                            <w:right w:val="none" w:sz="0" w:space="0" w:color="auto"/>
                          </w:divBdr>
                          <w:divsChild>
                            <w:div w:id="643042148">
                              <w:marLeft w:val="0"/>
                              <w:marRight w:val="0"/>
                              <w:marTop w:val="0"/>
                              <w:marBottom w:val="0"/>
                              <w:divBdr>
                                <w:top w:val="none" w:sz="0" w:space="0" w:color="auto"/>
                                <w:left w:val="none" w:sz="0" w:space="0" w:color="auto"/>
                                <w:bottom w:val="none" w:sz="0" w:space="0" w:color="auto"/>
                                <w:right w:val="none" w:sz="0" w:space="0" w:color="auto"/>
                              </w:divBdr>
                              <w:divsChild>
                                <w:div w:id="13371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6187">
                      <w:marLeft w:val="0"/>
                      <w:marRight w:val="0"/>
                      <w:marTop w:val="0"/>
                      <w:marBottom w:val="0"/>
                      <w:divBdr>
                        <w:top w:val="none" w:sz="0" w:space="0" w:color="auto"/>
                        <w:left w:val="none" w:sz="0" w:space="0" w:color="auto"/>
                        <w:bottom w:val="none" w:sz="0" w:space="0" w:color="auto"/>
                        <w:right w:val="none" w:sz="0" w:space="0" w:color="auto"/>
                      </w:divBdr>
                      <w:divsChild>
                        <w:div w:id="6947317">
                          <w:marLeft w:val="0"/>
                          <w:marRight w:val="0"/>
                          <w:marTop w:val="0"/>
                          <w:marBottom w:val="0"/>
                          <w:divBdr>
                            <w:top w:val="none" w:sz="0" w:space="0" w:color="auto"/>
                            <w:left w:val="none" w:sz="0" w:space="0" w:color="auto"/>
                            <w:bottom w:val="none" w:sz="0" w:space="0" w:color="auto"/>
                            <w:right w:val="none" w:sz="0" w:space="0" w:color="auto"/>
                          </w:divBdr>
                        </w:div>
                        <w:div w:id="915286042">
                          <w:marLeft w:val="0"/>
                          <w:marRight w:val="0"/>
                          <w:marTop w:val="0"/>
                          <w:marBottom w:val="0"/>
                          <w:divBdr>
                            <w:top w:val="none" w:sz="0" w:space="0" w:color="auto"/>
                            <w:left w:val="none" w:sz="0" w:space="0" w:color="auto"/>
                            <w:bottom w:val="none" w:sz="0" w:space="0" w:color="auto"/>
                            <w:right w:val="none" w:sz="0" w:space="0" w:color="auto"/>
                          </w:divBdr>
                          <w:divsChild>
                            <w:div w:id="2114543828">
                              <w:marLeft w:val="0"/>
                              <w:marRight w:val="0"/>
                              <w:marTop w:val="0"/>
                              <w:marBottom w:val="0"/>
                              <w:divBdr>
                                <w:top w:val="none" w:sz="0" w:space="0" w:color="auto"/>
                                <w:left w:val="none" w:sz="0" w:space="0" w:color="auto"/>
                                <w:bottom w:val="none" w:sz="0" w:space="0" w:color="auto"/>
                                <w:right w:val="none" w:sz="0" w:space="0" w:color="auto"/>
                              </w:divBdr>
                              <w:divsChild>
                                <w:div w:id="241915426">
                                  <w:marLeft w:val="0"/>
                                  <w:marRight w:val="0"/>
                                  <w:marTop w:val="0"/>
                                  <w:marBottom w:val="0"/>
                                  <w:divBdr>
                                    <w:top w:val="none" w:sz="0" w:space="0" w:color="auto"/>
                                    <w:left w:val="none" w:sz="0" w:space="0" w:color="auto"/>
                                    <w:bottom w:val="none" w:sz="0" w:space="0" w:color="auto"/>
                                    <w:right w:val="none" w:sz="0" w:space="0" w:color="auto"/>
                                  </w:divBdr>
                                </w:div>
                              </w:divsChild>
                            </w:div>
                            <w:div w:id="939949528">
                              <w:marLeft w:val="0"/>
                              <w:marRight w:val="0"/>
                              <w:marTop w:val="0"/>
                              <w:marBottom w:val="0"/>
                              <w:divBdr>
                                <w:top w:val="none" w:sz="0" w:space="0" w:color="auto"/>
                                <w:left w:val="none" w:sz="0" w:space="0" w:color="auto"/>
                                <w:bottom w:val="none" w:sz="0" w:space="0" w:color="auto"/>
                                <w:right w:val="none" w:sz="0" w:space="0" w:color="auto"/>
                              </w:divBdr>
                              <w:divsChild>
                                <w:div w:id="1363702494">
                                  <w:marLeft w:val="0"/>
                                  <w:marRight w:val="0"/>
                                  <w:marTop w:val="0"/>
                                  <w:marBottom w:val="0"/>
                                  <w:divBdr>
                                    <w:top w:val="none" w:sz="0" w:space="0" w:color="auto"/>
                                    <w:left w:val="none" w:sz="0" w:space="0" w:color="auto"/>
                                    <w:bottom w:val="none" w:sz="0" w:space="0" w:color="auto"/>
                                    <w:right w:val="none" w:sz="0" w:space="0" w:color="auto"/>
                                  </w:divBdr>
                                </w:div>
                                <w:div w:id="1737776182">
                                  <w:marLeft w:val="0"/>
                                  <w:marRight w:val="0"/>
                                  <w:marTop w:val="0"/>
                                  <w:marBottom w:val="0"/>
                                  <w:divBdr>
                                    <w:top w:val="none" w:sz="0" w:space="0" w:color="auto"/>
                                    <w:left w:val="none" w:sz="0" w:space="0" w:color="auto"/>
                                    <w:bottom w:val="none" w:sz="0" w:space="0" w:color="auto"/>
                                    <w:right w:val="none" w:sz="0" w:space="0" w:color="auto"/>
                                  </w:divBdr>
                                  <w:divsChild>
                                    <w:div w:id="16753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3404">
                              <w:marLeft w:val="0"/>
                              <w:marRight w:val="0"/>
                              <w:marTop w:val="0"/>
                              <w:marBottom w:val="0"/>
                              <w:divBdr>
                                <w:top w:val="none" w:sz="0" w:space="0" w:color="auto"/>
                                <w:left w:val="none" w:sz="0" w:space="0" w:color="auto"/>
                                <w:bottom w:val="none" w:sz="0" w:space="0" w:color="auto"/>
                                <w:right w:val="none" w:sz="0" w:space="0" w:color="auto"/>
                              </w:divBdr>
                              <w:divsChild>
                                <w:div w:id="1752581471">
                                  <w:marLeft w:val="0"/>
                                  <w:marRight w:val="0"/>
                                  <w:marTop w:val="0"/>
                                  <w:marBottom w:val="0"/>
                                  <w:divBdr>
                                    <w:top w:val="none" w:sz="0" w:space="0" w:color="auto"/>
                                    <w:left w:val="none" w:sz="0" w:space="0" w:color="auto"/>
                                    <w:bottom w:val="none" w:sz="0" w:space="0" w:color="auto"/>
                                    <w:right w:val="none" w:sz="0" w:space="0" w:color="auto"/>
                                  </w:divBdr>
                                </w:div>
                                <w:div w:id="1967270059">
                                  <w:marLeft w:val="0"/>
                                  <w:marRight w:val="0"/>
                                  <w:marTop w:val="0"/>
                                  <w:marBottom w:val="0"/>
                                  <w:divBdr>
                                    <w:top w:val="none" w:sz="0" w:space="0" w:color="auto"/>
                                    <w:left w:val="none" w:sz="0" w:space="0" w:color="auto"/>
                                    <w:bottom w:val="none" w:sz="0" w:space="0" w:color="auto"/>
                                    <w:right w:val="none" w:sz="0" w:space="0" w:color="auto"/>
                                  </w:divBdr>
                                  <w:divsChild>
                                    <w:div w:id="20335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4635">
                              <w:marLeft w:val="0"/>
                              <w:marRight w:val="0"/>
                              <w:marTop w:val="0"/>
                              <w:marBottom w:val="0"/>
                              <w:divBdr>
                                <w:top w:val="none" w:sz="0" w:space="0" w:color="auto"/>
                                <w:left w:val="none" w:sz="0" w:space="0" w:color="auto"/>
                                <w:bottom w:val="none" w:sz="0" w:space="0" w:color="auto"/>
                                <w:right w:val="none" w:sz="0" w:space="0" w:color="auto"/>
                              </w:divBdr>
                              <w:divsChild>
                                <w:div w:id="2114126532">
                                  <w:marLeft w:val="0"/>
                                  <w:marRight w:val="0"/>
                                  <w:marTop w:val="0"/>
                                  <w:marBottom w:val="0"/>
                                  <w:divBdr>
                                    <w:top w:val="none" w:sz="0" w:space="0" w:color="auto"/>
                                    <w:left w:val="none" w:sz="0" w:space="0" w:color="auto"/>
                                    <w:bottom w:val="none" w:sz="0" w:space="0" w:color="auto"/>
                                    <w:right w:val="none" w:sz="0" w:space="0" w:color="auto"/>
                                  </w:divBdr>
                                </w:div>
                                <w:div w:id="1027215373">
                                  <w:marLeft w:val="0"/>
                                  <w:marRight w:val="0"/>
                                  <w:marTop w:val="0"/>
                                  <w:marBottom w:val="0"/>
                                  <w:divBdr>
                                    <w:top w:val="none" w:sz="0" w:space="0" w:color="auto"/>
                                    <w:left w:val="none" w:sz="0" w:space="0" w:color="auto"/>
                                    <w:bottom w:val="none" w:sz="0" w:space="0" w:color="auto"/>
                                    <w:right w:val="none" w:sz="0" w:space="0" w:color="auto"/>
                                  </w:divBdr>
                                  <w:divsChild>
                                    <w:div w:id="8656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63834">
                              <w:marLeft w:val="0"/>
                              <w:marRight w:val="0"/>
                              <w:marTop w:val="0"/>
                              <w:marBottom w:val="0"/>
                              <w:divBdr>
                                <w:top w:val="none" w:sz="0" w:space="0" w:color="auto"/>
                                <w:left w:val="none" w:sz="0" w:space="0" w:color="auto"/>
                                <w:bottom w:val="none" w:sz="0" w:space="0" w:color="auto"/>
                                <w:right w:val="none" w:sz="0" w:space="0" w:color="auto"/>
                              </w:divBdr>
                              <w:divsChild>
                                <w:div w:id="90706201">
                                  <w:marLeft w:val="0"/>
                                  <w:marRight w:val="0"/>
                                  <w:marTop w:val="0"/>
                                  <w:marBottom w:val="0"/>
                                  <w:divBdr>
                                    <w:top w:val="none" w:sz="0" w:space="0" w:color="auto"/>
                                    <w:left w:val="none" w:sz="0" w:space="0" w:color="auto"/>
                                    <w:bottom w:val="none" w:sz="0" w:space="0" w:color="auto"/>
                                    <w:right w:val="none" w:sz="0" w:space="0" w:color="auto"/>
                                  </w:divBdr>
                                </w:div>
                                <w:div w:id="1578586797">
                                  <w:marLeft w:val="0"/>
                                  <w:marRight w:val="0"/>
                                  <w:marTop w:val="0"/>
                                  <w:marBottom w:val="0"/>
                                  <w:divBdr>
                                    <w:top w:val="none" w:sz="0" w:space="0" w:color="auto"/>
                                    <w:left w:val="none" w:sz="0" w:space="0" w:color="auto"/>
                                    <w:bottom w:val="none" w:sz="0" w:space="0" w:color="auto"/>
                                    <w:right w:val="none" w:sz="0" w:space="0" w:color="auto"/>
                                  </w:divBdr>
                                  <w:divsChild>
                                    <w:div w:id="21149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6372">
                              <w:marLeft w:val="0"/>
                              <w:marRight w:val="0"/>
                              <w:marTop w:val="0"/>
                              <w:marBottom w:val="0"/>
                              <w:divBdr>
                                <w:top w:val="none" w:sz="0" w:space="0" w:color="auto"/>
                                <w:left w:val="none" w:sz="0" w:space="0" w:color="auto"/>
                                <w:bottom w:val="none" w:sz="0" w:space="0" w:color="auto"/>
                                <w:right w:val="none" w:sz="0" w:space="0" w:color="auto"/>
                              </w:divBdr>
                              <w:divsChild>
                                <w:div w:id="1230270850">
                                  <w:marLeft w:val="0"/>
                                  <w:marRight w:val="0"/>
                                  <w:marTop w:val="0"/>
                                  <w:marBottom w:val="0"/>
                                  <w:divBdr>
                                    <w:top w:val="none" w:sz="0" w:space="0" w:color="auto"/>
                                    <w:left w:val="none" w:sz="0" w:space="0" w:color="auto"/>
                                    <w:bottom w:val="none" w:sz="0" w:space="0" w:color="auto"/>
                                    <w:right w:val="none" w:sz="0" w:space="0" w:color="auto"/>
                                  </w:divBdr>
                                </w:div>
                                <w:div w:id="1721131898">
                                  <w:marLeft w:val="0"/>
                                  <w:marRight w:val="0"/>
                                  <w:marTop w:val="0"/>
                                  <w:marBottom w:val="0"/>
                                  <w:divBdr>
                                    <w:top w:val="none" w:sz="0" w:space="0" w:color="auto"/>
                                    <w:left w:val="none" w:sz="0" w:space="0" w:color="auto"/>
                                    <w:bottom w:val="none" w:sz="0" w:space="0" w:color="auto"/>
                                    <w:right w:val="none" w:sz="0" w:space="0" w:color="auto"/>
                                  </w:divBdr>
                                  <w:divsChild>
                                    <w:div w:id="8265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0476">
                              <w:marLeft w:val="0"/>
                              <w:marRight w:val="0"/>
                              <w:marTop w:val="0"/>
                              <w:marBottom w:val="0"/>
                              <w:divBdr>
                                <w:top w:val="none" w:sz="0" w:space="0" w:color="auto"/>
                                <w:left w:val="none" w:sz="0" w:space="0" w:color="auto"/>
                                <w:bottom w:val="none" w:sz="0" w:space="0" w:color="auto"/>
                                <w:right w:val="none" w:sz="0" w:space="0" w:color="auto"/>
                              </w:divBdr>
                              <w:divsChild>
                                <w:div w:id="726143329">
                                  <w:marLeft w:val="0"/>
                                  <w:marRight w:val="0"/>
                                  <w:marTop w:val="0"/>
                                  <w:marBottom w:val="0"/>
                                  <w:divBdr>
                                    <w:top w:val="none" w:sz="0" w:space="0" w:color="auto"/>
                                    <w:left w:val="none" w:sz="0" w:space="0" w:color="auto"/>
                                    <w:bottom w:val="none" w:sz="0" w:space="0" w:color="auto"/>
                                    <w:right w:val="none" w:sz="0" w:space="0" w:color="auto"/>
                                  </w:divBdr>
                                </w:div>
                                <w:div w:id="100687571">
                                  <w:marLeft w:val="0"/>
                                  <w:marRight w:val="0"/>
                                  <w:marTop w:val="0"/>
                                  <w:marBottom w:val="0"/>
                                  <w:divBdr>
                                    <w:top w:val="none" w:sz="0" w:space="0" w:color="auto"/>
                                    <w:left w:val="none" w:sz="0" w:space="0" w:color="auto"/>
                                    <w:bottom w:val="none" w:sz="0" w:space="0" w:color="auto"/>
                                    <w:right w:val="none" w:sz="0" w:space="0" w:color="auto"/>
                                  </w:divBdr>
                                  <w:divsChild>
                                    <w:div w:id="9276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3956">
                              <w:marLeft w:val="0"/>
                              <w:marRight w:val="0"/>
                              <w:marTop w:val="0"/>
                              <w:marBottom w:val="0"/>
                              <w:divBdr>
                                <w:top w:val="none" w:sz="0" w:space="0" w:color="auto"/>
                                <w:left w:val="none" w:sz="0" w:space="0" w:color="auto"/>
                                <w:bottom w:val="none" w:sz="0" w:space="0" w:color="auto"/>
                                <w:right w:val="none" w:sz="0" w:space="0" w:color="auto"/>
                              </w:divBdr>
                              <w:divsChild>
                                <w:div w:id="446704787">
                                  <w:marLeft w:val="0"/>
                                  <w:marRight w:val="0"/>
                                  <w:marTop w:val="0"/>
                                  <w:marBottom w:val="0"/>
                                  <w:divBdr>
                                    <w:top w:val="none" w:sz="0" w:space="0" w:color="auto"/>
                                    <w:left w:val="none" w:sz="0" w:space="0" w:color="auto"/>
                                    <w:bottom w:val="none" w:sz="0" w:space="0" w:color="auto"/>
                                    <w:right w:val="none" w:sz="0" w:space="0" w:color="auto"/>
                                  </w:divBdr>
                                </w:div>
                                <w:div w:id="77411519">
                                  <w:marLeft w:val="0"/>
                                  <w:marRight w:val="0"/>
                                  <w:marTop w:val="0"/>
                                  <w:marBottom w:val="0"/>
                                  <w:divBdr>
                                    <w:top w:val="none" w:sz="0" w:space="0" w:color="auto"/>
                                    <w:left w:val="none" w:sz="0" w:space="0" w:color="auto"/>
                                    <w:bottom w:val="none" w:sz="0" w:space="0" w:color="auto"/>
                                    <w:right w:val="none" w:sz="0" w:space="0" w:color="auto"/>
                                  </w:divBdr>
                                  <w:divsChild>
                                    <w:div w:id="3725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0073">
                              <w:marLeft w:val="0"/>
                              <w:marRight w:val="0"/>
                              <w:marTop w:val="0"/>
                              <w:marBottom w:val="0"/>
                              <w:divBdr>
                                <w:top w:val="none" w:sz="0" w:space="0" w:color="auto"/>
                                <w:left w:val="none" w:sz="0" w:space="0" w:color="auto"/>
                                <w:bottom w:val="none" w:sz="0" w:space="0" w:color="auto"/>
                                <w:right w:val="none" w:sz="0" w:space="0" w:color="auto"/>
                              </w:divBdr>
                              <w:divsChild>
                                <w:div w:id="1412849918">
                                  <w:marLeft w:val="0"/>
                                  <w:marRight w:val="0"/>
                                  <w:marTop w:val="0"/>
                                  <w:marBottom w:val="0"/>
                                  <w:divBdr>
                                    <w:top w:val="none" w:sz="0" w:space="0" w:color="auto"/>
                                    <w:left w:val="none" w:sz="0" w:space="0" w:color="auto"/>
                                    <w:bottom w:val="none" w:sz="0" w:space="0" w:color="auto"/>
                                    <w:right w:val="none" w:sz="0" w:space="0" w:color="auto"/>
                                  </w:divBdr>
                                </w:div>
                                <w:div w:id="174930227">
                                  <w:marLeft w:val="0"/>
                                  <w:marRight w:val="0"/>
                                  <w:marTop w:val="0"/>
                                  <w:marBottom w:val="0"/>
                                  <w:divBdr>
                                    <w:top w:val="none" w:sz="0" w:space="0" w:color="auto"/>
                                    <w:left w:val="none" w:sz="0" w:space="0" w:color="auto"/>
                                    <w:bottom w:val="none" w:sz="0" w:space="0" w:color="auto"/>
                                    <w:right w:val="none" w:sz="0" w:space="0" w:color="auto"/>
                                  </w:divBdr>
                                  <w:divsChild>
                                    <w:div w:id="3521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26397">
                      <w:marLeft w:val="0"/>
                      <w:marRight w:val="0"/>
                      <w:marTop w:val="0"/>
                      <w:marBottom w:val="0"/>
                      <w:divBdr>
                        <w:top w:val="none" w:sz="0" w:space="0" w:color="auto"/>
                        <w:left w:val="none" w:sz="0" w:space="0" w:color="auto"/>
                        <w:bottom w:val="none" w:sz="0" w:space="0" w:color="auto"/>
                        <w:right w:val="none" w:sz="0" w:space="0" w:color="auto"/>
                      </w:divBdr>
                      <w:divsChild>
                        <w:div w:id="2119834228">
                          <w:marLeft w:val="0"/>
                          <w:marRight w:val="0"/>
                          <w:marTop w:val="0"/>
                          <w:marBottom w:val="0"/>
                          <w:divBdr>
                            <w:top w:val="none" w:sz="0" w:space="0" w:color="auto"/>
                            <w:left w:val="none" w:sz="0" w:space="0" w:color="auto"/>
                            <w:bottom w:val="none" w:sz="0" w:space="0" w:color="auto"/>
                            <w:right w:val="none" w:sz="0" w:space="0" w:color="auto"/>
                          </w:divBdr>
                        </w:div>
                        <w:div w:id="1768311586">
                          <w:marLeft w:val="0"/>
                          <w:marRight w:val="0"/>
                          <w:marTop w:val="0"/>
                          <w:marBottom w:val="0"/>
                          <w:divBdr>
                            <w:top w:val="none" w:sz="0" w:space="0" w:color="auto"/>
                            <w:left w:val="none" w:sz="0" w:space="0" w:color="auto"/>
                            <w:bottom w:val="none" w:sz="0" w:space="0" w:color="auto"/>
                            <w:right w:val="none" w:sz="0" w:space="0" w:color="auto"/>
                          </w:divBdr>
                          <w:divsChild>
                            <w:div w:id="344552866">
                              <w:marLeft w:val="0"/>
                              <w:marRight w:val="0"/>
                              <w:marTop w:val="0"/>
                              <w:marBottom w:val="0"/>
                              <w:divBdr>
                                <w:top w:val="none" w:sz="0" w:space="0" w:color="auto"/>
                                <w:left w:val="none" w:sz="0" w:space="0" w:color="auto"/>
                                <w:bottom w:val="none" w:sz="0" w:space="0" w:color="auto"/>
                                <w:right w:val="none" w:sz="0" w:space="0" w:color="auto"/>
                              </w:divBdr>
                              <w:divsChild>
                                <w:div w:id="17206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98030">
                      <w:marLeft w:val="0"/>
                      <w:marRight w:val="0"/>
                      <w:marTop w:val="0"/>
                      <w:marBottom w:val="0"/>
                      <w:divBdr>
                        <w:top w:val="none" w:sz="0" w:space="0" w:color="auto"/>
                        <w:left w:val="none" w:sz="0" w:space="0" w:color="auto"/>
                        <w:bottom w:val="none" w:sz="0" w:space="0" w:color="auto"/>
                        <w:right w:val="none" w:sz="0" w:space="0" w:color="auto"/>
                      </w:divBdr>
                      <w:divsChild>
                        <w:div w:id="1636763792">
                          <w:marLeft w:val="0"/>
                          <w:marRight w:val="0"/>
                          <w:marTop w:val="0"/>
                          <w:marBottom w:val="0"/>
                          <w:divBdr>
                            <w:top w:val="none" w:sz="0" w:space="0" w:color="auto"/>
                            <w:left w:val="none" w:sz="0" w:space="0" w:color="auto"/>
                            <w:bottom w:val="none" w:sz="0" w:space="0" w:color="auto"/>
                            <w:right w:val="none" w:sz="0" w:space="0" w:color="auto"/>
                          </w:divBdr>
                        </w:div>
                        <w:div w:id="172456170">
                          <w:marLeft w:val="0"/>
                          <w:marRight w:val="0"/>
                          <w:marTop w:val="0"/>
                          <w:marBottom w:val="0"/>
                          <w:divBdr>
                            <w:top w:val="none" w:sz="0" w:space="0" w:color="auto"/>
                            <w:left w:val="none" w:sz="0" w:space="0" w:color="auto"/>
                            <w:bottom w:val="none" w:sz="0" w:space="0" w:color="auto"/>
                            <w:right w:val="none" w:sz="0" w:space="0" w:color="auto"/>
                          </w:divBdr>
                          <w:divsChild>
                            <w:div w:id="1815216332">
                              <w:marLeft w:val="0"/>
                              <w:marRight w:val="0"/>
                              <w:marTop w:val="0"/>
                              <w:marBottom w:val="0"/>
                              <w:divBdr>
                                <w:top w:val="none" w:sz="0" w:space="0" w:color="auto"/>
                                <w:left w:val="none" w:sz="0" w:space="0" w:color="auto"/>
                                <w:bottom w:val="none" w:sz="0" w:space="0" w:color="auto"/>
                                <w:right w:val="none" w:sz="0" w:space="0" w:color="auto"/>
                              </w:divBdr>
                              <w:divsChild>
                                <w:div w:id="3538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7130">
                      <w:marLeft w:val="0"/>
                      <w:marRight w:val="0"/>
                      <w:marTop w:val="0"/>
                      <w:marBottom w:val="0"/>
                      <w:divBdr>
                        <w:top w:val="none" w:sz="0" w:space="0" w:color="auto"/>
                        <w:left w:val="none" w:sz="0" w:space="0" w:color="auto"/>
                        <w:bottom w:val="none" w:sz="0" w:space="0" w:color="auto"/>
                        <w:right w:val="none" w:sz="0" w:space="0" w:color="auto"/>
                      </w:divBdr>
                      <w:divsChild>
                        <w:div w:id="960692819">
                          <w:marLeft w:val="0"/>
                          <w:marRight w:val="0"/>
                          <w:marTop w:val="0"/>
                          <w:marBottom w:val="0"/>
                          <w:divBdr>
                            <w:top w:val="none" w:sz="0" w:space="0" w:color="auto"/>
                            <w:left w:val="none" w:sz="0" w:space="0" w:color="auto"/>
                            <w:bottom w:val="none" w:sz="0" w:space="0" w:color="auto"/>
                            <w:right w:val="none" w:sz="0" w:space="0" w:color="auto"/>
                          </w:divBdr>
                        </w:div>
                        <w:div w:id="333530849">
                          <w:marLeft w:val="0"/>
                          <w:marRight w:val="0"/>
                          <w:marTop w:val="0"/>
                          <w:marBottom w:val="0"/>
                          <w:divBdr>
                            <w:top w:val="none" w:sz="0" w:space="0" w:color="auto"/>
                            <w:left w:val="none" w:sz="0" w:space="0" w:color="auto"/>
                            <w:bottom w:val="none" w:sz="0" w:space="0" w:color="auto"/>
                            <w:right w:val="none" w:sz="0" w:space="0" w:color="auto"/>
                          </w:divBdr>
                          <w:divsChild>
                            <w:div w:id="1031145877">
                              <w:marLeft w:val="0"/>
                              <w:marRight w:val="0"/>
                              <w:marTop w:val="0"/>
                              <w:marBottom w:val="0"/>
                              <w:divBdr>
                                <w:top w:val="none" w:sz="0" w:space="0" w:color="auto"/>
                                <w:left w:val="none" w:sz="0" w:space="0" w:color="auto"/>
                                <w:bottom w:val="none" w:sz="0" w:space="0" w:color="auto"/>
                                <w:right w:val="none" w:sz="0" w:space="0" w:color="auto"/>
                              </w:divBdr>
                              <w:divsChild>
                                <w:div w:id="11069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0236">
                      <w:marLeft w:val="0"/>
                      <w:marRight w:val="0"/>
                      <w:marTop w:val="0"/>
                      <w:marBottom w:val="0"/>
                      <w:divBdr>
                        <w:top w:val="none" w:sz="0" w:space="0" w:color="auto"/>
                        <w:left w:val="none" w:sz="0" w:space="0" w:color="auto"/>
                        <w:bottom w:val="none" w:sz="0" w:space="0" w:color="auto"/>
                        <w:right w:val="none" w:sz="0" w:space="0" w:color="auto"/>
                      </w:divBdr>
                      <w:divsChild>
                        <w:div w:id="1013190068">
                          <w:marLeft w:val="0"/>
                          <w:marRight w:val="0"/>
                          <w:marTop w:val="0"/>
                          <w:marBottom w:val="0"/>
                          <w:divBdr>
                            <w:top w:val="none" w:sz="0" w:space="0" w:color="auto"/>
                            <w:left w:val="none" w:sz="0" w:space="0" w:color="auto"/>
                            <w:bottom w:val="none" w:sz="0" w:space="0" w:color="auto"/>
                            <w:right w:val="none" w:sz="0" w:space="0" w:color="auto"/>
                          </w:divBdr>
                        </w:div>
                        <w:div w:id="1815562338">
                          <w:marLeft w:val="0"/>
                          <w:marRight w:val="0"/>
                          <w:marTop w:val="0"/>
                          <w:marBottom w:val="0"/>
                          <w:divBdr>
                            <w:top w:val="none" w:sz="0" w:space="0" w:color="auto"/>
                            <w:left w:val="none" w:sz="0" w:space="0" w:color="auto"/>
                            <w:bottom w:val="none" w:sz="0" w:space="0" w:color="auto"/>
                            <w:right w:val="none" w:sz="0" w:space="0" w:color="auto"/>
                          </w:divBdr>
                          <w:divsChild>
                            <w:div w:id="1399207262">
                              <w:marLeft w:val="0"/>
                              <w:marRight w:val="0"/>
                              <w:marTop w:val="0"/>
                              <w:marBottom w:val="0"/>
                              <w:divBdr>
                                <w:top w:val="none" w:sz="0" w:space="0" w:color="auto"/>
                                <w:left w:val="none" w:sz="0" w:space="0" w:color="auto"/>
                                <w:bottom w:val="none" w:sz="0" w:space="0" w:color="auto"/>
                                <w:right w:val="none" w:sz="0" w:space="0" w:color="auto"/>
                              </w:divBdr>
                              <w:divsChild>
                                <w:div w:id="11721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14929">
                      <w:marLeft w:val="0"/>
                      <w:marRight w:val="0"/>
                      <w:marTop w:val="0"/>
                      <w:marBottom w:val="0"/>
                      <w:divBdr>
                        <w:top w:val="none" w:sz="0" w:space="0" w:color="auto"/>
                        <w:left w:val="none" w:sz="0" w:space="0" w:color="auto"/>
                        <w:bottom w:val="none" w:sz="0" w:space="0" w:color="auto"/>
                        <w:right w:val="none" w:sz="0" w:space="0" w:color="auto"/>
                      </w:divBdr>
                      <w:divsChild>
                        <w:div w:id="1168012618">
                          <w:marLeft w:val="0"/>
                          <w:marRight w:val="0"/>
                          <w:marTop w:val="0"/>
                          <w:marBottom w:val="0"/>
                          <w:divBdr>
                            <w:top w:val="none" w:sz="0" w:space="0" w:color="auto"/>
                            <w:left w:val="none" w:sz="0" w:space="0" w:color="auto"/>
                            <w:bottom w:val="none" w:sz="0" w:space="0" w:color="auto"/>
                            <w:right w:val="none" w:sz="0" w:space="0" w:color="auto"/>
                          </w:divBdr>
                        </w:div>
                        <w:div w:id="1833137973">
                          <w:marLeft w:val="0"/>
                          <w:marRight w:val="0"/>
                          <w:marTop w:val="0"/>
                          <w:marBottom w:val="0"/>
                          <w:divBdr>
                            <w:top w:val="none" w:sz="0" w:space="0" w:color="auto"/>
                            <w:left w:val="none" w:sz="0" w:space="0" w:color="auto"/>
                            <w:bottom w:val="none" w:sz="0" w:space="0" w:color="auto"/>
                            <w:right w:val="none" w:sz="0" w:space="0" w:color="auto"/>
                          </w:divBdr>
                          <w:divsChild>
                            <w:div w:id="1452238941">
                              <w:marLeft w:val="0"/>
                              <w:marRight w:val="0"/>
                              <w:marTop w:val="0"/>
                              <w:marBottom w:val="0"/>
                              <w:divBdr>
                                <w:top w:val="none" w:sz="0" w:space="0" w:color="auto"/>
                                <w:left w:val="none" w:sz="0" w:space="0" w:color="auto"/>
                                <w:bottom w:val="none" w:sz="0" w:space="0" w:color="auto"/>
                                <w:right w:val="none" w:sz="0" w:space="0" w:color="auto"/>
                              </w:divBdr>
                              <w:divsChild>
                                <w:div w:id="1220480043">
                                  <w:marLeft w:val="0"/>
                                  <w:marRight w:val="0"/>
                                  <w:marTop w:val="0"/>
                                  <w:marBottom w:val="0"/>
                                  <w:divBdr>
                                    <w:top w:val="none" w:sz="0" w:space="0" w:color="auto"/>
                                    <w:left w:val="none" w:sz="0" w:space="0" w:color="auto"/>
                                    <w:bottom w:val="none" w:sz="0" w:space="0" w:color="auto"/>
                                    <w:right w:val="none" w:sz="0" w:space="0" w:color="auto"/>
                                  </w:divBdr>
                                </w:div>
                              </w:divsChild>
                            </w:div>
                            <w:div w:id="1418330527">
                              <w:marLeft w:val="0"/>
                              <w:marRight w:val="0"/>
                              <w:marTop w:val="0"/>
                              <w:marBottom w:val="0"/>
                              <w:divBdr>
                                <w:top w:val="none" w:sz="0" w:space="0" w:color="auto"/>
                                <w:left w:val="none" w:sz="0" w:space="0" w:color="auto"/>
                                <w:bottom w:val="none" w:sz="0" w:space="0" w:color="auto"/>
                                <w:right w:val="none" w:sz="0" w:space="0" w:color="auto"/>
                              </w:divBdr>
                              <w:divsChild>
                                <w:div w:id="1664580644">
                                  <w:marLeft w:val="0"/>
                                  <w:marRight w:val="0"/>
                                  <w:marTop w:val="0"/>
                                  <w:marBottom w:val="0"/>
                                  <w:divBdr>
                                    <w:top w:val="none" w:sz="0" w:space="0" w:color="auto"/>
                                    <w:left w:val="none" w:sz="0" w:space="0" w:color="auto"/>
                                    <w:bottom w:val="none" w:sz="0" w:space="0" w:color="auto"/>
                                    <w:right w:val="none" w:sz="0" w:space="0" w:color="auto"/>
                                  </w:divBdr>
                                </w:div>
                                <w:div w:id="316426381">
                                  <w:marLeft w:val="0"/>
                                  <w:marRight w:val="0"/>
                                  <w:marTop w:val="0"/>
                                  <w:marBottom w:val="0"/>
                                  <w:divBdr>
                                    <w:top w:val="none" w:sz="0" w:space="0" w:color="auto"/>
                                    <w:left w:val="none" w:sz="0" w:space="0" w:color="auto"/>
                                    <w:bottom w:val="none" w:sz="0" w:space="0" w:color="auto"/>
                                    <w:right w:val="none" w:sz="0" w:space="0" w:color="auto"/>
                                  </w:divBdr>
                                  <w:divsChild>
                                    <w:div w:id="3032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0530">
                              <w:marLeft w:val="0"/>
                              <w:marRight w:val="0"/>
                              <w:marTop w:val="0"/>
                              <w:marBottom w:val="0"/>
                              <w:divBdr>
                                <w:top w:val="none" w:sz="0" w:space="0" w:color="auto"/>
                                <w:left w:val="none" w:sz="0" w:space="0" w:color="auto"/>
                                <w:bottom w:val="none" w:sz="0" w:space="0" w:color="auto"/>
                                <w:right w:val="none" w:sz="0" w:space="0" w:color="auto"/>
                              </w:divBdr>
                              <w:divsChild>
                                <w:div w:id="910117240">
                                  <w:marLeft w:val="0"/>
                                  <w:marRight w:val="0"/>
                                  <w:marTop w:val="0"/>
                                  <w:marBottom w:val="0"/>
                                  <w:divBdr>
                                    <w:top w:val="none" w:sz="0" w:space="0" w:color="auto"/>
                                    <w:left w:val="none" w:sz="0" w:space="0" w:color="auto"/>
                                    <w:bottom w:val="none" w:sz="0" w:space="0" w:color="auto"/>
                                    <w:right w:val="none" w:sz="0" w:space="0" w:color="auto"/>
                                  </w:divBdr>
                                </w:div>
                                <w:div w:id="2127657349">
                                  <w:marLeft w:val="0"/>
                                  <w:marRight w:val="0"/>
                                  <w:marTop w:val="0"/>
                                  <w:marBottom w:val="0"/>
                                  <w:divBdr>
                                    <w:top w:val="none" w:sz="0" w:space="0" w:color="auto"/>
                                    <w:left w:val="none" w:sz="0" w:space="0" w:color="auto"/>
                                    <w:bottom w:val="none" w:sz="0" w:space="0" w:color="auto"/>
                                    <w:right w:val="none" w:sz="0" w:space="0" w:color="auto"/>
                                  </w:divBdr>
                                  <w:divsChild>
                                    <w:div w:id="4891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56456">
                      <w:marLeft w:val="0"/>
                      <w:marRight w:val="0"/>
                      <w:marTop w:val="0"/>
                      <w:marBottom w:val="0"/>
                      <w:divBdr>
                        <w:top w:val="none" w:sz="0" w:space="0" w:color="auto"/>
                        <w:left w:val="none" w:sz="0" w:space="0" w:color="auto"/>
                        <w:bottom w:val="none" w:sz="0" w:space="0" w:color="auto"/>
                        <w:right w:val="none" w:sz="0" w:space="0" w:color="auto"/>
                      </w:divBdr>
                      <w:divsChild>
                        <w:div w:id="597174567">
                          <w:marLeft w:val="0"/>
                          <w:marRight w:val="0"/>
                          <w:marTop w:val="0"/>
                          <w:marBottom w:val="0"/>
                          <w:divBdr>
                            <w:top w:val="none" w:sz="0" w:space="0" w:color="auto"/>
                            <w:left w:val="none" w:sz="0" w:space="0" w:color="auto"/>
                            <w:bottom w:val="none" w:sz="0" w:space="0" w:color="auto"/>
                            <w:right w:val="none" w:sz="0" w:space="0" w:color="auto"/>
                          </w:divBdr>
                        </w:div>
                        <w:div w:id="1518622140">
                          <w:marLeft w:val="0"/>
                          <w:marRight w:val="0"/>
                          <w:marTop w:val="0"/>
                          <w:marBottom w:val="0"/>
                          <w:divBdr>
                            <w:top w:val="none" w:sz="0" w:space="0" w:color="auto"/>
                            <w:left w:val="none" w:sz="0" w:space="0" w:color="auto"/>
                            <w:bottom w:val="none" w:sz="0" w:space="0" w:color="auto"/>
                            <w:right w:val="none" w:sz="0" w:space="0" w:color="auto"/>
                          </w:divBdr>
                          <w:divsChild>
                            <w:div w:id="427123352">
                              <w:marLeft w:val="0"/>
                              <w:marRight w:val="0"/>
                              <w:marTop w:val="0"/>
                              <w:marBottom w:val="0"/>
                              <w:divBdr>
                                <w:top w:val="none" w:sz="0" w:space="0" w:color="auto"/>
                                <w:left w:val="none" w:sz="0" w:space="0" w:color="auto"/>
                                <w:bottom w:val="none" w:sz="0" w:space="0" w:color="auto"/>
                                <w:right w:val="none" w:sz="0" w:space="0" w:color="auto"/>
                              </w:divBdr>
                              <w:divsChild>
                                <w:div w:id="1556427623">
                                  <w:marLeft w:val="0"/>
                                  <w:marRight w:val="0"/>
                                  <w:marTop w:val="0"/>
                                  <w:marBottom w:val="0"/>
                                  <w:divBdr>
                                    <w:top w:val="none" w:sz="0" w:space="0" w:color="auto"/>
                                    <w:left w:val="none" w:sz="0" w:space="0" w:color="auto"/>
                                    <w:bottom w:val="none" w:sz="0" w:space="0" w:color="auto"/>
                                    <w:right w:val="none" w:sz="0" w:space="0" w:color="auto"/>
                                  </w:divBdr>
                                </w:div>
                              </w:divsChild>
                            </w:div>
                            <w:div w:id="32773211">
                              <w:marLeft w:val="0"/>
                              <w:marRight w:val="0"/>
                              <w:marTop w:val="0"/>
                              <w:marBottom w:val="0"/>
                              <w:divBdr>
                                <w:top w:val="none" w:sz="0" w:space="0" w:color="auto"/>
                                <w:left w:val="none" w:sz="0" w:space="0" w:color="auto"/>
                                <w:bottom w:val="none" w:sz="0" w:space="0" w:color="auto"/>
                                <w:right w:val="none" w:sz="0" w:space="0" w:color="auto"/>
                              </w:divBdr>
                              <w:divsChild>
                                <w:div w:id="2043705221">
                                  <w:marLeft w:val="0"/>
                                  <w:marRight w:val="0"/>
                                  <w:marTop w:val="0"/>
                                  <w:marBottom w:val="0"/>
                                  <w:divBdr>
                                    <w:top w:val="none" w:sz="0" w:space="0" w:color="auto"/>
                                    <w:left w:val="none" w:sz="0" w:space="0" w:color="auto"/>
                                    <w:bottom w:val="none" w:sz="0" w:space="0" w:color="auto"/>
                                    <w:right w:val="none" w:sz="0" w:space="0" w:color="auto"/>
                                  </w:divBdr>
                                </w:div>
                                <w:div w:id="1771582391">
                                  <w:marLeft w:val="0"/>
                                  <w:marRight w:val="0"/>
                                  <w:marTop w:val="0"/>
                                  <w:marBottom w:val="0"/>
                                  <w:divBdr>
                                    <w:top w:val="none" w:sz="0" w:space="0" w:color="auto"/>
                                    <w:left w:val="none" w:sz="0" w:space="0" w:color="auto"/>
                                    <w:bottom w:val="none" w:sz="0" w:space="0" w:color="auto"/>
                                    <w:right w:val="none" w:sz="0" w:space="0" w:color="auto"/>
                                  </w:divBdr>
                                  <w:divsChild>
                                    <w:div w:id="12716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0388">
                              <w:marLeft w:val="0"/>
                              <w:marRight w:val="0"/>
                              <w:marTop w:val="0"/>
                              <w:marBottom w:val="0"/>
                              <w:divBdr>
                                <w:top w:val="none" w:sz="0" w:space="0" w:color="auto"/>
                                <w:left w:val="none" w:sz="0" w:space="0" w:color="auto"/>
                                <w:bottom w:val="none" w:sz="0" w:space="0" w:color="auto"/>
                                <w:right w:val="none" w:sz="0" w:space="0" w:color="auto"/>
                              </w:divBdr>
                              <w:divsChild>
                                <w:div w:id="2130078662">
                                  <w:marLeft w:val="0"/>
                                  <w:marRight w:val="0"/>
                                  <w:marTop w:val="0"/>
                                  <w:marBottom w:val="0"/>
                                  <w:divBdr>
                                    <w:top w:val="none" w:sz="0" w:space="0" w:color="auto"/>
                                    <w:left w:val="none" w:sz="0" w:space="0" w:color="auto"/>
                                    <w:bottom w:val="none" w:sz="0" w:space="0" w:color="auto"/>
                                    <w:right w:val="none" w:sz="0" w:space="0" w:color="auto"/>
                                  </w:divBdr>
                                </w:div>
                                <w:div w:id="1259487375">
                                  <w:marLeft w:val="0"/>
                                  <w:marRight w:val="0"/>
                                  <w:marTop w:val="0"/>
                                  <w:marBottom w:val="0"/>
                                  <w:divBdr>
                                    <w:top w:val="none" w:sz="0" w:space="0" w:color="auto"/>
                                    <w:left w:val="none" w:sz="0" w:space="0" w:color="auto"/>
                                    <w:bottom w:val="none" w:sz="0" w:space="0" w:color="auto"/>
                                    <w:right w:val="none" w:sz="0" w:space="0" w:color="auto"/>
                                  </w:divBdr>
                                  <w:divsChild>
                                    <w:div w:id="10808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3732">
                              <w:marLeft w:val="0"/>
                              <w:marRight w:val="0"/>
                              <w:marTop w:val="0"/>
                              <w:marBottom w:val="0"/>
                              <w:divBdr>
                                <w:top w:val="none" w:sz="0" w:space="0" w:color="auto"/>
                                <w:left w:val="none" w:sz="0" w:space="0" w:color="auto"/>
                                <w:bottom w:val="none" w:sz="0" w:space="0" w:color="auto"/>
                                <w:right w:val="none" w:sz="0" w:space="0" w:color="auto"/>
                              </w:divBdr>
                              <w:divsChild>
                                <w:div w:id="1402022968">
                                  <w:marLeft w:val="0"/>
                                  <w:marRight w:val="0"/>
                                  <w:marTop w:val="0"/>
                                  <w:marBottom w:val="0"/>
                                  <w:divBdr>
                                    <w:top w:val="none" w:sz="0" w:space="0" w:color="auto"/>
                                    <w:left w:val="none" w:sz="0" w:space="0" w:color="auto"/>
                                    <w:bottom w:val="none" w:sz="0" w:space="0" w:color="auto"/>
                                    <w:right w:val="none" w:sz="0" w:space="0" w:color="auto"/>
                                  </w:divBdr>
                                </w:div>
                                <w:div w:id="1431396007">
                                  <w:marLeft w:val="0"/>
                                  <w:marRight w:val="0"/>
                                  <w:marTop w:val="0"/>
                                  <w:marBottom w:val="0"/>
                                  <w:divBdr>
                                    <w:top w:val="none" w:sz="0" w:space="0" w:color="auto"/>
                                    <w:left w:val="none" w:sz="0" w:space="0" w:color="auto"/>
                                    <w:bottom w:val="none" w:sz="0" w:space="0" w:color="auto"/>
                                    <w:right w:val="none" w:sz="0" w:space="0" w:color="auto"/>
                                  </w:divBdr>
                                  <w:divsChild>
                                    <w:div w:id="21088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48347">
          <w:marLeft w:val="0"/>
          <w:marRight w:val="0"/>
          <w:marTop w:val="0"/>
          <w:marBottom w:val="0"/>
          <w:divBdr>
            <w:top w:val="none" w:sz="0" w:space="0" w:color="auto"/>
            <w:left w:val="none" w:sz="0" w:space="0" w:color="auto"/>
            <w:bottom w:val="none" w:sz="0" w:space="0" w:color="auto"/>
            <w:right w:val="none" w:sz="0" w:space="0" w:color="auto"/>
          </w:divBdr>
          <w:divsChild>
            <w:div w:id="1612325299">
              <w:marLeft w:val="0"/>
              <w:marRight w:val="0"/>
              <w:marTop w:val="0"/>
              <w:marBottom w:val="0"/>
              <w:divBdr>
                <w:top w:val="none" w:sz="0" w:space="0" w:color="auto"/>
                <w:left w:val="none" w:sz="0" w:space="0" w:color="auto"/>
                <w:bottom w:val="none" w:sz="0" w:space="0" w:color="auto"/>
                <w:right w:val="none" w:sz="0" w:space="0" w:color="auto"/>
              </w:divBdr>
              <w:divsChild>
                <w:div w:id="2028939800">
                  <w:marLeft w:val="0"/>
                  <w:marRight w:val="0"/>
                  <w:marTop w:val="0"/>
                  <w:marBottom w:val="0"/>
                  <w:divBdr>
                    <w:top w:val="none" w:sz="0" w:space="0" w:color="auto"/>
                    <w:left w:val="none" w:sz="0" w:space="0" w:color="auto"/>
                    <w:bottom w:val="none" w:sz="0" w:space="0" w:color="auto"/>
                    <w:right w:val="none" w:sz="0" w:space="0" w:color="auto"/>
                  </w:divBdr>
                  <w:divsChild>
                    <w:div w:id="76482715">
                      <w:marLeft w:val="0"/>
                      <w:marRight w:val="0"/>
                      <w:marTop w:val="0"/>
                      <w:marBottom w:val="0"/>
                      <w:divBdr>
                        <w:top w:val="none" w:sz="0" w:space="0" w:color="auto"/>
                        <w:left w:val="none" w:sz="0" w:space="0" w:color="auto"/>
                        <w:bottom w:val="none" w:sz="0" w:space="0" w:color="auto"/>
                        <w:right w:val="none" w:sz="0" w:space="0" w:color="auto"/>
                      </w:divBdr>
                      <w:divsChild>
                        <w:div w:id="645663985">
                          <w:marLeft w:val="0"/>
                          <w:marRight w:val="0"/>
                          <w:marTop w:val="0"/>
                          <w:marBottom w:val="0"/>
                          <w:divBdr>
                            <w:top w:val="none" w:sz="0" w:space="0" w:color="auto"/>
                            <w:left w:val="none" w:sz="0" w:space="0" w:color="auto"/>
                            <w:bottom w:val="none" w:sz="0" w:space="0" w:color="auto"/>
                            <w:right w:val="none" w:sz="0" w:space="0" w:color="auto"/>
                          </w:divBdr>
                        </w:div>
                      </w:divsChild>
                    </w:div>
                    <w:div w:id="1750694580">
                      <w:marLeft w:val="0"/>
                      <w:marRight w:val="0"/>
                      <w:marTop w:val="0"/>
                      <w:marBottom w:val="0"/>
                      <w:divBdr>
                        <w:top w:val="none" w:sz="0" w:space="0" w:color="auto"/>
                        <w:left w:val="none" w:sz="0" w:space="0" w:color="auto"/>
                        <w:bottom w:val="none" w:sz="0" w:space="0" w:color="auto"/>
                        <w:right w:val="none" w:sz="0" w:space="0" w:color="auto"/>
                      </w:divBdr>
                      <w:divsChild>
                        <w:div w:id="468594376">
                          <w:marLeft w:val="0"/>
                          <w:marRight w:val="0"/>
                          <w:marTop w:val="0"/>
                          <w:marBottom w:val="0"/>
                          <w:divBdr>
                            <w:top w:val="none" w:sz="0" w:space="0" w:color="auto"/>
                            <w:left w:val="none" w:sz="0" w:space="0" w:color="auto"/>
                            <w:bottom w:val="none" w:sz="0" w:space="0" w:color="auto"/>
                            <w:right w:val="none" w:sz="0" w:space="0" w:color="auto"/>
                          </w:divBdr>
                        </w:div>
                        <w:div w:id="1995375555">
                          <w:marLeft w:val="0"/>
                          <w:marRight w:val="0"/>
                          <w:marTop w:val="0"/>
                          <w:marBottom w:val="0"/>
                          <w:divBdr>
                            <w:top w:val="none" w:sz="0" w:space="0" w:color="auto"/>
                            <w:left w:val="none" w:sz="0" w:space="0" w:color="auto"/>
                            <w:bottom w:val="none" w:sz="0" w:space="0" w:color="auto"/>
                            <w:right w:val="none" w:sz="0" w:space="0" w:color="auto"/>
                          </w:divBdr>
                          <w:divsChild>
                            <w:div w:id="770929105">
                              <w:marLeft w:val="0"/>
                              <w:marRight w:val="0"/>
                              <w:marTop w:val="0"/>
                              <w:marBottom w:val="0"/>
                              <w:divBdr>
                                <w:top w:val="none" w:sz="0" w:space="0" w:color="auto"/>
                                <w:left w:val="none" w:sz="0" w:space="0" w:color="auto"/>
                                <w:bottom w:val="none" w:sz="0" w:space="0" w:color="auto"/>
                                <w:right w:val="none" w:sz="0" w:space="0" w:color="auto"/>
                              </w:divBdr>
                              <w:divsChild>
                                <w:div w:id="9945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23726">
                      <w:marLeft w:val="0"/>
                      <w:marRight w:val="0"/>
                      <w:marTop w:val="0"/>
                      <w:marBottom w:val="0"/>
                      <w:divBdr>
                        <w:top w:val="none" w:sz="0" w:space="0" w:color="auto"/>
                        <w:left w:val="none" w:sz="0" w:space="0" w:color="auto"/>
                        <w:bottom w:val="none" w:sz="0" w:space="0" w:color="auto"/>
                        <w:right w:val="none" w:sz="0" w:space="0" w:color="auto"/>
                      </w:divBdr>
                      <w:divsChild>
                        <w:div w:id="1909730217">
                          <w:marLeft w:val="0"/>
                          <w:marRight w:val="0"/>
                          <w:marTop w:val="0"/>
                          <w:marBottom w:val="0"/>
                          <w:divBdr>
                            <w:top w:val="none" w:sz="0" w:space="0" w:color="auto"/>
                            <w:left w:val="none" w:sz="0" w:space="0" w:color="auto"/>
                            <w:bottom w:val="none" w:sz="0" w:space="0" w:color="auto"/>
                            <w:right w:val="none" w:sz="0" w:space="0" w:color="auto"/>
                          </w:divBdr>
                        </w:div>
                        <w:div w:id="1619754566">
                          <w:marLeft w:val="0"/>
                          <w:marRight w:val="0"/>
                          <w:marTop w:val="0"/>
                          <w:marBottom w:val="0"/>
                          <w:divBdr>
                            <w:top w:val="none" w:sz="0" w:space="0" w:color="auto"/>
                            <w:left w:val="none" w:sz="0" w:space="0" w:color="auto"/>
                            <w:bottom w:val="none" w:sz="0" w:space="0" w:color="auto"/>
                            <w:right w:val="none" w:sz="0" w:space="0" w:color="auto"/>
                          </w:divBdr>
                          <w:divsChild>
                            <w:div w:id="1753894216">
                              <w:marLeft w:val="0"/>
                              <w:marRight w:val="0"/>
                              <w:marTop w:val="0"/>
                              <w:marBottom w:val="0"/>
                              <w:divBdr>
                                <w:top w:val="none" w:sz="0" w:space="0" w:color="auto"/>
                                <w:left w:val="none" w:sz="0" w:space="0" w:color="auto"/>
                                <w:bottom w:val="none" w:sz="0" w:space="0" w:color="auto"/>
                                <w:right w:val="none" w:sz="0" w:space="0" w:color="auto"/>
                              </w:divBdr>
                              <w:divsChild>
                                <w:div w:id="399719648">
                                  <w:marLeft w:val="0"/>
                                  <w:marRight w:val="0"/>
                                  <w:marTop w:val="0"/>
                                  <w:marBottom w:val="0"/>
                                  <w:divBdr>
                                    <w:top w:val="none" w:sz="0" w:space="0" w:color="auto"/>
                                    <w:left w:val="none" w:sz="0" w:space="0" w:color="auto"/>
                                    <w:bottom w:val="none" w:sz="0" w:space="0" w:color="auto"/>
                                    <w:right w:val="none" w:sz="0" w:space="0" w:color="auto"/>
                                  </w:divBdr>
                                </w:div>
                              </w:divsChild>
                            </w:div>
                            <w:div w:id="592276437">
                              <w:marLeft w:val="0"/>
                              <w:marRight w:val="0"/>
                              <w:marTop w:val="0"/>
                              <w:marBottom w:val="0"/>
                              <w:divBdr>
                                <w:top w:val="none" w:sz="0" w:space="0" w:color="auto"/>
                                <w:left w:val="none" w:sz="0" w:space="0" w:color="auto"/>
                                <w:bottom w:val="none" w:sz="0" w:space="0" w:color="auto"/>
                                <w:right w:val="none" w:sz="0" w:space="0" w:color="auto"/>
                              </w:divBdr>
                              <w:divsChild>
                                <w:div w:id="1601063363">
                                  <w:marLeft w:val="0"/>
                                  <w:marRight w:val="0"/>
                                  <w:marTop w:val="0"/>
                                  <w:marBottom w:val="0"/>
                                  <w:divBdr>
                                    <w:top w:val="none" w:sz="0" w:space="0" w:color="auto"/>
                                    <w:left w:val="none" w:sz="0" w:space="0" w:color="auto"/>
                                    <w:bottom w:val="none" w:sz="0" w:space="0" w:color="auto"/>
                                    <w:right w:val="none" w:sz="0" w:space="0" w:color="auto"/>
                                  </w:divBdr>
                                </w:div>
                                <w:div w:id="1849103582">
                                  <w:marLeft w:val="0"/>
                                  <w:marRight w:val="0"/>
                                  <w:marTop w:val="0"/>
                                  <w:marBottom w:val="0"/>
                                  <w:divBdr>
                                    <w:top w:val="none" w:sz="0" w:space="0" w:color="auto"/>
                                    <w:left w:val="none" w:sz="0" w:space="0" w:color="auto"/>
                                    <w:bottom w:val="none" w:sz="0" w:space="0" w:color="auto"/>
                                    <w:right w:val="none" w:sz="0" w:space="0" w:color="auto"/>
                                  </w:divBdr>
                                  <w:divsChild>
                                    <w:div w:id="17989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1223">
                              <w:marLeft w:val="0"/>
                              <w:marRight w:val="0"/>
                              <w:marTop w:val="0"/>
                              <w:marBottom w:val="0"/>
                              <w:divBdr>
                                <w:top w:val="none" w:sz="0" w:space="0" w:color="auto"/>
                                <w:left w:val="none" w:sz="0" w:space="0" w:color="auto"/>
                                <w:bottom w:val="none" w:sz="0" w:space="0" w:color="auto"/>
                                <w:right w:val="none" w:sz="0" w:space="0" w:color="auto"/>
                              </w:divBdr>
                              <w:divsChild>
                                <w:div w:id="1671520557">
                                  <w:marLeft w:val="0"/>
                                  <w:marRight w:val="0"/>
                                  <w:marTop w:val="0"/>
                                  <w:marBottom w:val="0"/>
                                  <w:divBdr>
                                    <w:top w:val="none" w:sz="0" w:space="0" w:color="auto"/>
                                    <w:left w:val="none" w:sz="0" w:space="0" w:color="auto"/>
                                    <w:bottom w:val="none" w:sz="0" w:space="0" w:color="auto"/>
                                    <w:right w:val="none" w:sz="0" w:space="0" w:color="auto"/>
                                  </w:divBdr>
                                </w:div>
                                <w:div w:id="1356465229">
                                  <w:marLeft w:val="0"/>
                                  <w:marRight w:val="0"/>
                                  <w:marTop w:val="0"/>
                                  <w:marBottom w:val="0"/>
                                  <w:divBdr>
                                    <w:top w:val="none" w:sz="0" w:space="0" w:color="auto"/>
                                    <w:left w:val="none" w:sz="0" w:space="0" w:color="auto"/>
                                    <w:bottom w:val="none" w:sz="0" w:space="0" w:color="auto"/>
                                    <w:right w:val="none" w:sz="0" w:space="0" w:color="auto"/>
                                  </w:divBdr>
                                  <w:divsChild>
                                    <w:div w:id="3428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9482">
                              <w:marLeft w:val="0"/>
                              <w:marRight w:val="0"/>
                              <w:marTop w:val="0"/>
                              <w:marBottom w:val="0"/>
                              <w:divBdr>
                                <w:top w:val="none" w:sz="0" w:space="0" w:color="auto"/>
                                <w:left w:val="none" w:sz="0" w:space="0" w:color="auto"/>
                                <w:bottom w:val="none" w:sz="0" w:space="0" w:color="auto"/>
                                <w:right w:val="none" w:sz="0" w:space="0" w:color="auto"/>
                              </w:divBdr>
                              <w:divsChild>
                                <w:div w:id="1583022513">
                                  <w:marLeft w:val="0"/>
                                  <w:marRight w:val="0"/>
                                  <w:marTop w:val="0"/>
                                  <w:marBottom w:val="0"/>
                                  <w:divBdr>
                                    <w:top w:val="none" w:sz="0" w:space="0" w:color="auto"/>
                                    <w:left w:val="none" w:sz="0" w:space="0" w:color="auto"/>
                                    <w:bottom w:val="none" w:sz="0" w:space="0" w:color="auto"/>
                                    <w:right w:val="none" w:sz="0" w:space="0" w:color="auto"/>
                                  </w:divBdr>
                                </w:div>
                                <w:div w:id="1267081169">
                                  <w:marLeft w:val="0"/>
                                  <w:marRight w:val="0"/>
                                  <w:marTop w:val="0"/>
                                  <w:marBottom w:val="0"/>
                                  <w:divBdr>
                                    <w:top w:val="none" w:sz="0" w:space="0" w:color="auto"/>
                                    <w:left w:val="none" w:sz="0" w:space="0" w:color="auto"/>
                                    <w:bottom w:val="none" w:sz="0" w:space="0" w:color="auto"/>
                                    <w:right w:val="none" w:sz="0" w:space="0" w:color="auto"/>
                                  </w:divBdr>
                                  <w:divsChild>
                                    <w:div w:id="17291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52366">
                      <w:marLeft w:val="0"/>
                      <w:marRight w:val="0"/>
                      <w:marTop w:val="0"/>
                      <w:marBottom w:val="0"/>
                      <w:divBdr>
                        <w:top w:val="none" w:sz="0" w:space="0" w:color="auto"/>
                        <w:left w:val="none" w:sz="0" w:space="0" w:color="auto"/>
                        <w:bottom w:val="none" w:sz="0" w:space="0" w:color="auto"/>
                        <w:right w:val="none" w:sz="0" w:space="0" w:color="auto"/>
                      </w:divBdr>
                      <w:divsChild>
                        <w:div w:id="252858284">
                          <w:marLeft w:val="0"/>
                          <w:marRight w:val="0"/>
                          <w:marTop w:val="0"/>
                          <w:marBottom w:val="0"/>
                          <w:divBdr>
                            <w:top w:val="none" w:sz="0" w:space="0" w:color="auto"/>
                            <w:left w:val="none" w:sz="0" w:space="0" w:color="auto"/>
                            <w:bottom w:val="none" w:sz="0" w:space="0" w:color="auto"/>
                            <w:right w:val="none" w:sz="0" w:space="0" w:color="auto"/>
                          </w:divBdr>
                        </w:div>
                        <w:div w:id="1233780886">
                          <w:marLeft w:val="0"/>
                          <w:marRight w:val="0"/>
                          <w:marTop w:val="0"/>
                          <w:marBottom w:val="0"/>
                          <w:divBdr>
                            <w:top w:val="none" w:sz="0" w:space="0" w:color="auto"/>
                            <w:left w:val="none" w:sz="0" w:space="0" w:color="auto"/>
                            <w:bottom w:val="none" w:sz="0" w:space="0" w:color="auto"/>
                            <w:right w:val="none" w:sz="0" w:space="0" w:color="auto"/>
                          </w:divBdr>
                          <w:divsChild>
                            <w:div w:id="1465393369">
                              <w:marLeft w:val="0"/>
                              <w:marRight w:val="0"/>
                              <w:marTop w:val="0"/>
                              <w:marBottom w:val="0"/>
                              <w:divBdr>
                                <w:top w:val="none" w:sz="0" w:space="0" w:color="auto"/>
                                <w:left w:val="none" w:sz="0" w:space="0" w:color="auto"/>
                                <w:bottom w:val="none" w:sz="0" w:space="0" w:color="auto"/>
                                <w:right w:val="none" w:sz="0" w:space="0" w:color="auto"/>
                              </w:divBdr>
                              <w:divsChild>
                                <w:div w:id="6013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9137">
                      <w:marLeft w:val="0"/>
                      <w:marRight w:val="0"/>
                      <w:marTop w:val="0"/>
                      <w:marBottom w:val="0"/>
                      <w:divBdr>
                        <w:top w:val="none" w:sz="0" w:space="0" w:color="auto"/>
                        <w:left w:val="none" w:sz="0" w:space="0" w:color="auto"/>
                        <w:bottom w:val="none" w:sz="0" w:space="0" w:color="auto"/>
                        <w:right w:val="none" w:sz="0" w:space="0" w:color="auto"/>
                      </w:divBdr>
                      <w:divsChild>
                        <w:div w:id="1203053315">
                          <w:marLeft w:val="0"/>
                          <w:marRight w:val="0"/>
                          <w:marTop w:val="0"/>
                          <w:marBottom w:val="0"/>
                          <w:divBdr>
                            <w:top w:val="none" w:sz="0" w:space="0" w:color="auto"/>
                            <w:left w:val="none" w:sz="0" w:space="0" w:color="auto"/>
                            <w:bottom w:val="none" w:sz="0" w:space="0" w:color="auto"/>
                            <w:right w:val="none" w:sz="0" w:space="0" w:color="auto"/>
                          </w:divBdr>
                        </w:div>
                        <w:div w:id="1299654094">
                          <w:marLeft w:val="0"/>
                          <w:marRight w:val="0"/>
                          <w:marTop w:val="0"/>
                          <w:marBottom w:val="0"/>
                          <w:divBdr>
                            <w:top w:val="none" w:sz="0" w:space="0" w:color="auto"/>
                            <w:left w:val="none" w:sz="0" w:space="0" w:color="auto"/>
                            <w:bottom w:val="none" w:sz="0" w:space="0" w:color="auto"/>
                            <w:right w:val="none" w:sz="0" w:space="0" w:color="auto"/>
                          </w:divBdr>
                          <w:divsChild>
                            <w:div w:id="980815558">
                              <w:marLeft w:val="0"/>
                              <w:marRight w:val="0"/>
                              <w:marTop w:val="0"/>
                              <w:marBottom w:val="0"/>
                              <w:divBdr>
                                <w:top w:val="none" w:sz="0" w:space="0" w:color="auto"/>
                                <w:left w:val="none" w:sz="0" w:space="0" w:color="auto"/>
                                <w:bottom w:val="none" w:sz="0" w:space="0" w:color="auto"/>
                                <w:right w:val="none" w:sz="0" w:space="0" w:color="auto"/>
                              </w:divBdr>
                              <w:divsChild>
                                <w:div w:id="7812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88149">
                      <w:marLeft w:val="0"/>
                      <w:marRight w:val="0"/>
                      <w:marTop w:val="0"/>
                      <w:marBottom w:val="0"/>
                      <w:divBdr>
                        <w:top w:val="none" w:sz="0" w:space="0" w:color="auto"/>
                        <w:left w:val="none" w:sz="0" w:space="0" w:color="auto"/>
                        <w:bottom w:val="none" w:sz="0" w:space="0" w:color="auto"/>
                        <w:right w:val="none" w:sz="0" w:space="0" w:color="auto"/>
                      </w:divBdr>
                      <w:divsChild>
                        <w:div w:id="2118913146">
                          <w:marLeft w:val="0"/>
                          <w:marRight w:val="0"/>
                          <w:marTop w:val="0"/>
                          <w:marBottom w:val="0"/>
                          <w:divBdr>
                            <w:top w:val="none" w:sz="0" w:space="0" w:color="auto"/>
                            <w:left w:val="none" w:sz="0" w:space="0" w:color="auto"/>
                            <w:bottom w:val="none" w:sz="0" w:space="0" w:color="auto"/>
                            <w:right w:val="none" w:sz="0" w:space="0" w:color="auto"/>
                          </w:divBdr>
                        </w:div>
                        <w:div w:id="229972298">
                          <w:marLeft w:val="0"/>
                          <w:marRight w:val="0"/>
                          <w:marTop w:val="0"/>
                          <w:marBottom w:val="0"/>
                          <w:divBdr>
                            <w:top w:val="none" w:sz="0" w:space="0" w:color="auto"/>
                            <w:left w:val="none" w:sz="0" w:space="0" w:color="auto"/>
                            <w:bottom w:val="none" w:sz="0" w:space="0" w:color="auto"/>
                            <w:right w:val="none" w:sz="0" w:space="0" w:color="auto"/>
                          </w:divBdr>
                          <w:divsChild>
                            <w:div w:id="66996569">
                              <w:marLeft w:val="0"/>
                              <w:marRight w:val="0"/>
                              <w:marTop w:val="0"/>
                              <w:marBottom w:val="0"/>
                              <w:divBdr>
                                <w:top w:val="none" w:sz="0" w:space="0" w:color="auto"/>
                                <w:left w:val="none" w:sz="0" w:space="0" w:color="auto"/>
                                <w:bottom w:val="none" w:sz="0" w:space="0" w:color="auto"/>
                                <w:right w:val="none" w:sz="0" w:space="0" w:color="auto"/>
                              </w:divBdr>
                              <w:divsChild>
                                <w:div w:id="867261376">
                                  <w:marLeft w:val="0"/>
                                  <w:marRight w:val="0"/>
                                  <w:marTop w:val="0"/>
                                  <w:marBottom w:val="0"/>
                                  <w:divBdr>
                                    <w:top w:val="none" w:sz="0" w:space="0" w:color="auto"/>
                                    <w:left w:val="none" w:sz="0" w:space="0" w:color="auto"/>
                                    <w:bottom w:val="none" w:sz="0" w:space="0" w:color="auto"/>
                                    <w:right w:val="none" w:sz="0" w:space="0" w:color="auto"/>
                                  </w:divBdr>
                                </w:div>
                              </w:divsChild>
                            </w:div>
                            <w:div w:id="1298880038">
                              <w:marLeft w:val="0"/>
                              <w:marRight w:val="0"/>
                              <w:marTop w:val="0"/>
                              <w:marBottom w:val="0"/>
                              <w:divBdr>
                                <w:top w:val="none" w:sz="0" w:space="0" w:color="auto"/>
                                <w:left w:val="none" w:sz="0" w:space="0" w:color="auto"/>
                                <w:bottom w:val="none" w:sz="0" w:space="0" w:color="auto"/>
                                <w:right w:val="none" w:sz="0" w:space="0" w:color="auto"/>
                              </w:divBdr>
                              <w:divsChild>
                                <w:div w:id="1906988543">
                                  <w:marLeft w:val="0"/>
                                  <w:marRight w:val="0"/>
                                  <w:marTop w:val="0"/>
                                  <w:marBottom w:val="0"/>
                                  <w:divBdr>
                                    <w:top w:val="none" w:sz="0" w:space="0" w:color="auto"/>
                                    <w:left w:val="none" w:sz="0" w:space="0" w:color="auto"/>
                                    <w:bottom w:val="none" w:sz="0" w:space="0" w:color="auto"/>
                                    <w:right w:val="none" w:sz="0" w:space="0" w:color="auto"/>
                                  </w:divBdr>
                                </w:div>
                                <w:div w:id="259486139">
                                  <w:marLeft w:val="0"/>
                                  <w:marRight w:val="0"/>
                                  <w:marTop w:val="0"/>
                                  <w:marBottom w:val="0"/>
                                  <w:divBdr>
                                    <w:top w:val="none" w:sz="0" w:space="0" w:color="auto"/>
                                    <w:left w:val="none" w:sz="0" w:space="0" w:color="auto"/>
                                    <w:bottom w:val="none" w:sz="0" w:space="0" w:color="auto"/>
                                    <w:right w:val="none" w:sz="0" w:space="0" w:color="auto"/>
                                  </w:divBdr>
                                  <w:divsChild>
                                    <w:div w:id="10223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47184">
                              <w:marLeft w:val="0"/>
                              <w:marRight w:val="0"/>
                              <w:marTop w:val="0"/>
                              <w:marBottom w:val="0"/>
                              <w:divBdr>
                                <w:top w:val="none" w:sz="0" w:space="0" w:color="auto"/>
                                <w:left w:val="none" w:sz="0" w:space="0" w:color="auto"/>
                                <w:bottom w:val="none" w:sz="0" w:space="0" w:color="auto"/>
                                <w:right w:val="none" w:sz="0" w:space="0" w:color="auto"/>
                              </w:divBdr>
                              <w:divsChild>
                                <w:div w:id="393743625">
                                  <w:marLeft w:val="0"/>
                                  <w:marRight w:val="0"/>
                                  <w:marTop w:val="0"/>
                                  <w:marBottom w:val="0"/>
                                  <w:divBdr>
                                    <w:top w:val="none" w:sz="0" w:space="0" w:color="auto"/>
                                    <w:left w:val="none" w:sz="0" w:space="0" w:color="auto"/>
                                    <w:bottom w:val="none" w:sz="0" w:space="0" w:color="auto"/>
                                    <w:right w:val="none" w:sz="0" w:space="0" w:color="auto"/>
                                  </w:divBdr>
                                </w:div>
                                <w:div w:id="618730743">
                                  <w:marLeft w:val="0"/>
                                  <w:marRight w:val="0"/>
                                  <w:marTop w:val="0"/>
                                  <w:marBottom w:val="0"/>
                                  <w:divBdr>
                                    <w:top w:val="none" w:sz="0" w:space="0" w:color="auto"/>
                                    <w:left w:val="none" w:sz="0" w:space="0" w:color="auto"/>
                                    <w:bottom w:val="none" w:sz="0" w:space="0" w:color="auto"/>
                                    <w:right w:val="none" w:sz="0" w:space="0" w:color="auto"/>
                                  </w:divBdr>
                                  <w:divsChild>
                                    <w:div w:id="28843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0462">
                              <w:marLeft w:val="0"/>
                              <w:marRight w:val="0"/>
                              <w:marTop w:val="0"/>
                              <w:marBottom w:val="0"/>
                              <w:divBdr>
                                <w:top w:val="none" w:sz="0" w:space="0" w:color="auto"/>
                                <w:left w:val="none" w:sz="0" w:space="0" w:color="auto"/>
                                <w:bottom w:val="none" w:sz="0" w:space="0" w:color="auto"/>
                                <w:right w:val="none" w:sz="0" w:space="0" w:color="auto"/>
                              </w:divBdr>
                              <w:divsChild>
                                <w:div w:id="2041280213">
                                  <w:marLeft w:val="0"/>
                                  <w:marRight w:val="0"/>
                                  <w:marTop w:val="0"/>
                                  <w:marBottom w:val="0"/>
                                  <w:divBdr>
                                    <w:top w:val="none" w:sz="0" w:space="0" w:color="auto"/>
                                    <w:left w:val="none" w:sz="0" w:space="0" w:color="auto"/>
                                    <w:bottom w:val="none" w:sz="0" w:space="0" w:color="auto"/>
                                    <w:right w:val="none" w:sz="0" w:space="0" w:color="auto"/>
                                  </w:divBdr>
                                </w:div>
                                <w:div w:id="1886214552">
                                  <w:marLeft w:val="0"/>
                                  <w:marRight w:val="0"/>
                                  <w:marTop w:val="0"/>
                                  <w:marBottom w:val="0"/>
                                  <w:divBdr>
                                    <w:top w:val="none" w:sz="0" w:space="0" w:color="auto"/>
                                    <w:left w:val="none" w:sz="0" w:space="0" w:color="auto"/>
                                    <w:bottom w:val="none" w:sz="0" w:space="0" w:color="auto"/>
                                    <w:right w:val="none" w:sz="0" w:space="0" w:color="auto"/>
                                  </w:divBdr>
                                  <w:divsChild>
                                    <w:div w:id="19284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47514">
                      <w:marLeft w:val="0"/>
                      <w:marRight w:val="0"/>
                      <w:marTop w:val="0"/>
                      <w:marBottom w:val="0"/>
                      <w:divBdr>
                        <w:top w:val="none" w:sz="0" w:space="0" w:color="auto"/>
                        <w:left w:val="none" w:sz="0" w:space="0" w:color="auto"/>
                        <w:bottom w:val="none" w:sz="0" w:space="0" w:color="auto"/>
                        <w:right w:val="none" w:sz="0" w:space="0" w:color="auto"/>
                      </w:divBdr>
                      <w:divsChild>
                        <w:div w:id="1979456470">
                          <w:marLeft w:val="0"/>
                          <w:marRight w:val="0"/>
                          <w:marTop w:val="0"/>
                          <w:marBottom w:val="0"/>
                          <w:divBdr>
                            <w:top w:val="none" w:sz="0" w:space="0" w:color="auto"/>
                            <w:left w:val="none" w:sz="0" w:space="0" w:color="auto"/>
                            <w:bottom w:val="none" w:sz="0" w:space="0" w:color="auto"/>
                            <w:right w:val="none" w:sz="0" w:space="0" w:color="auto"/>
                          </w:divBdr>
                        </w:div>
                        <w:div w:id="1550412080">
                          <w:marLeft w:val="0"/>
                          <w:marRight w:val="0"/>
                          <w:marTop w:val="0"/>
                          <w:marBottom w:val="0"/>
                          <w:divBdr>
                            <w:top w:val="none" w:sz="0" w:space="0" w:color="auto"/>
                            <w:left w:val="none" w:sz="0" w:space="0" w:color="auto"/>
                            <w:bottom w:val="none" w:sz="0" w:space="0" w:color="auto"/>
                            <w:right w:val="none" w:sz="0" w:space="0" w:color="auto"/>
                          </w:divBdr>
                          <w:divsChild>
                            <w:div w:id="1860310036">
                              <w:marLeft w:val="0"/>
                              <w:marRight w:val="0"/>
                              <w:marTop w:val="0"/>
                              <w:marBottom w:val="0"/>
                              <w:divBdr>
                                <w:top w:val="none" w:sz="0" w:space="0" w:color="auto"/>
                                <w:left w:val="none" w:sz="0" w:space="0" w:color="auto"/>
                                <w:bottom w:val="none" w:sz="0" w:space="0" w:color="auto"/>
                                <w:right w:val="none" w:sz="0" w:space="0" w:color="auto"/>
                              </w:divBdr>
                              <w:divsChild>
                                <w:div w:id="20545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15395">
                      <w:marLeft w:val="0"/>
                      <w:marRight w:val="0"/>
                      <w:marTop w:val="0"/>
                      <w:marBottom w:val="0"/>
                      <w:divBdr>
                        <w:top w:val="none" w:sz="0" w:space="0" w:color="auto"/>
                        <w:left w:val="none" w:sz="0" w:space="0" w:color="auto"/>
                        <w:bottom w:val="none" w:sz="0" w:space="0" w:color="auto"/>
                        <w:right w:val="none" w:sz="0" w:space="0" w:color="auto"/>
                      </w:divBdr>
                      <w:divsChild>
                        <w:div w:id="1844586241">
                          <w:marLeft w:val="0"/>
                          <w:marRight w:val="0"/>
                          <w:marTop w:val="0"/>
                          <w:marBottom w:val="0"/>
                          <w:divBdr>
                            <w:top w:val="none" w:sz="0" w:space="0" w:color="auto"/>
                            <w:left w:val="none" w:sz="0" w:space="0" w:color="auto"/>
                            <w:bottom w:val="none" w:sz="0" w:space="0" w:color="auto"/>
                            <w:right w:val="none" w:sz="0" w:space="0" w:color="auto"/>
                          </w:divBdr>
                        </w:div>
                        <w:div w:id="152337246">
                          <w:marLeft w:val="0"/>
                          <w:marRight w:val="0"/>
                          <w:marTop w:val="0"/>
                          <w:marBottom w:val="0"/>
                          <w:divBdr>
                            <w:top w:val="none" w:sz="0" w:space="0" w:color="auto"/>
                            <w:left w:val="none" w:sz="0" w:space="0" w:color="auto"/>
                            <w:bottom w:val="none" w:sz="0" w:space="0" w:color="auto"/>
                            <w:right w:val="none" w:sz="0" w:space="0" w:color="auto"/>
                          </w:divBdr>
                          <w:divsChild>
                            <w:div w:id="1226800097">
                              <w:marLeft w:val="0"/>
                              <w:marRight w:val="0"/>
                              <w:marTop w:val="0"/>
                              <w:marBottom w:val="0"/>
                              <w:divBdr>
                                <w:top w:val="none" w:sz="0" w:space="0" w:color="auto"/>
                                <w:left w:val="none" w:sz="0" w:space="0" w:color="auto"/>
                                <w:bottom w:val="none" w:sz="0" w:space="0" w:color="auto"/>
                                <w:right w:val="none" w:sz="0" w:space="0" w:color="auto"/>
                              </w:divBdr>
                              <w:divsChild>
                                <w:div w:id="14174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08897">
                      <w:marLeft w:val="0"/>
                      <w:marRight w:val="0"/>
                      <w:marTop w:val="0"/>
                      <w:marBottom w:val="0"/>
                      <w:divBdr>
                        <w:top w:val="none" w:sz="0" w:space="0" w:color="auto"/>
                        <w:left w:val="none" w:sz="0" w:space="0" w:color="auto"/>
                        <w:bottom w:val="none" w:sz="0" w:space="0" w:color="auto"/>
                        <w:right w:val="none" w:sz="0" w:space="0" w:color="auto"/>
                      </w:divBdr>
                      <w:divsChild>
                        <w:div w:id="428738219">
                          <w:marLeft w:val="0"/>
                          <w:marRight w:val="0"/>
                          <w:marTop w:val="0"/>
                          <w:marBottom w:val="0"/>
                          <w:divBdr>
                            <w:top w:val="none" w:sz="0" w:space="0" w:color="auto"/>
                            <w:left w:val="none" w:sz="0" w:space="0" w:color="auto"/>
                            <w:bottom w:val="none" w:sz="0" w:space="0" w:color="auto"/>
                            <w:right w:val="none" w:sz="0" w:space="0" w:color="auto"/>
                          </w:divBdr>
                        </w:div>
                        <w:div w:id="1547831720">
                          <w:marLeft w:val="0"/>
                          <w:marRight w:val="0"/>
                          <w:marTop w:val="0"/>
                          <w:marBottom w:val="0"/>
                          <w:divBdr>
                            <w:top w:val="none" w:sz="0" w:space="0" w:color="auto"/>
                            <w:left w:val="none" w:sz="0" w:space="0" w:color="auto"/>
                            <w:bottom w:val="none" w:sz="0" w:space="0" w:color="auto"/>
                            <w:right w:val="none" w:sz="0" w:space="0" w:color="auto"/>
                          </w:divBdr>
                          <w:divsChild>
                            <w:div w:id="1781220219">
                              <w:marLeft w:val="0"/>
                              <w:marRight w:val="0"/>
                              <w:marTop w:val="0"/>
                              <w:marBottom w:val="0"/>
                              <w:divBdr>
                                <w:top w:val="none" w:sz="0" w:space="0" w:color="auto"/>
                                <w:left w:val="none" w:sz="0" w:space="0" w:color="auto"/>
                                <w:bottom w:val="none" w:sz="0" w:space="0" w:color="auto"/>
                                <w:right w:val="none" w:sz="0" w:space="0" w:color="auto"/>
                              </w:divBdr>
                              <w:divsChild>
                                <w:div w:id="15510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35961">
                      <w:marLeft w:val="0"/>
                      <w:marRight w:val="0"/>
                      <w:marTop w:val="0"/>
                      <w:marBottom w:val="0"/>
                      <w:divBdr>
                        <w:top w:val="none" w:sz="0" w:space="0" w:color="auto"/>
                        <w:left w:val="none" w:sz="0" w:space="0" w:color="auto"/>
                        <w:bottom w:val="none" w:sz="0" w:space="0" w:color="auto"/>
                        <w:right w:val="none" w:sz="0" w:space="0" w:color="auto"/>
                      </w:divBdr>
                      <w:divsChild>
                        <w:div w:id="626354786">
                          <w:marLeft w:val="0"/>
                          <w:marRight w:val="0"/>
                          <w:marTop w:val="0"/>
                          <w:marBottom w:val="0"/>
                          <w:divBdr>
                            <w:top w:val="none" w:sz="0" w:space="0" w:color="auto"/>
                            <w:left w:val="none" w:sz="0" w:space="0" w:color="auto"/>
                            <w:bottom w:val="none" w:sz="0" w:space="0" w:color="auto"/>
                            <w:right w:val="none" w:sz="0" w:space="0" w:color="auto"/>
                          </w:divBdr>
                        </w:div>
                        <w:div w:id="1623262539">
                          <w:marLeft w:val="0"/>
                          <w:marRight w:val="0"/>
                          <w:marTop w:val="0"/>
                          <w:marBottom w:val="0"/>
                          <w:divBdr>
                            <w:top w:val="none" w:sz="0" w:space="0" w:color="auto"/>
                            <w:left w:val="none" w:sz="0" w:space="0" w:color="auto"/>
                            <w:bottom w:val="none" w:sz="0" w:space="0" w:color="auto"/>
                            <w:right w:val="none" w:sz="0" w:space="0" w:color="auto"/>
                          </w:divBdr>
                          <w:divsChild>
                            <w:div w:id="2068911909">
                              <w:marLeft w:val="0"/>
                              <w:marRight w:val="0"/>
                              <w:marTop w:val="0"/>
                              <w:marBottom w:val="0"/>
                              <w:divBdr>
                                <w:top w:val="none" w:sz="0" w:space="0" w:color="auto"/>
                                <w:left w:val="none" w:sz="0" w:space="0" w:color="auto"/>
                                <w:bottom w:val="none" w:sz="0" w:space="0" w:color="auto"/>
                                <w:right w:val="none" w:sz="0" w:space="0" w:color="auto"/>
                              </w:divBdr>
                              <w:divsChild>
                                <w:div w:id="1590842874">
                                  <w:marLeft w:val="0"/>
                                  <w:marRight w:val="0"/>
                                  <w:marTop w:val="0"/>
                                  <w:marBottom w:val="0"/>
                                  <w:divBdr>
                                    <w:top w:val="none" w:sz="0" w:space="0" w:color="auto"/>
                                    <w:left w:val="none" w:sz="0" w:space="0" w:color="auto"/>
                                    <w:bottom w:val="none" w:sz="0" w:space="0" w:color="auto"/>
                                    <w:right w:val="none" w:sz="0" w:space="0" w:color="auto"/>
                                  </w:divBdr>
                                </w:div>
                              </w:divsChild>
                            </w:div>
                            <w:div w:id="1892107600">
                              <w:marLeft w:val="0"/>
                              <w:marRight w:val="0"/>
                              <w:marTop w:val="0"/>
                              <w:marBottom w:val="0"/>
                              <w:divBdr>
                                <w:top w:val="none" w:sz="0" w:space="0" w:color="auto"/>
                                <w:left w:val="none" w:sz="0" w:space="0" w:color="auto"/>
                                <w:bottom w:val="none" w:sz="0" w:space="0" w:color="auto"/>
                                <w:right w:val="none" w:sz="0" w:space="0" w:color="auto"/>
                              </w:divBdr>
                              <w:divsChild>
                                <w:div w:id="1777557070">
                                  <w:marLeft w:val="0"/>
                                  <w:marRight w:val="0"/>
                                  <w:marTop w:val="0"/>
                                  <w:marBottom w:val="0"/>
                                  <w:divBdr>
                                    <w:top w:val="none" w:sz="0" w:space="0" w:color="auto"/>
                                    <w:left w:val="none" w:sz="0" w:space="0" w:color="auto"/>
                                    <w:bottom w:val="none" w:sz="0" w:space="0" w:color="auto"/>
                                    <w:right w:val="none" w:sz="0" w:space="0" w:color="auto"/>
                                  </w:divBdr>
                                </w:div>
                                <w:div w:id="1821926069">
                                  <w:marLeft w:val="0"/>
                                  <w:marRight w:val="0"/>
                                  <w:marTop w:val="0"/>
                                  <w:marBottom w:val="0"/>
                                  <w:divBdr>
                                    <w:top w:val="none" w:sz="0" w:space="0" w:color="auto"/>
                                    <w:left w:val="none" w:sz="0" w:space="0" w:color="auto"/>
                                    <w:bottom w:val="none" w:sz="0" w:space="0" w:color="auto"/>
                                    <w:right w:val="none" w:sz="0" w:space="0" w:color="auto"/>
                                  </w:divBdr>
                                  <w:divsChild>
                                    <w:div w:id="18045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7631">
                              <w:marLeft w:val="0"/>
                              <w:marRight w:val="0"/>
                              <w:marTop w:val="0"/>
                              <w:marBottom w:val="0"/>
                              <w:divBdr>
                                <w:top w:val="none" w:sz="0" w:space="0" w:color="auto"/>
                                <w:left w:val="none" w:sz="0" w:space="0" w:color="auto"/>
                                <w:bottom w:val="none" w:sz="0" w:space="0" w:color="auto"/>
                                <w:right w:val="none" w:sz="0" w:space="0" w:color="auto"/>
                              </w:divBdr>
                              <w:divsChild>
                                <w:div w:id="665402554">
                                  <w:marLeft w:val="0"/>
                                  <w:marRight w:val="0"/>
                                  <w:marTop w:val="0"/>
                                  <w:marBottom w:val="0"/>
                                  <w:divBdr>
                                    <w:top w:val="none" w:sz="0" w:space="0" w:color="auto"/>
                                    <w:left w:val="none" w:sz="0" w:space="0" w:color="auto"/>
                                    <w:bottom w:val="none" w:sz="0" w:space="0" w:color="auto"/>
                                    <w:right w:val="none" w:sz="0" w:space="0" w:color="auto"/>
                                  </w:divBdr>
                                </w:div>
                                <w:div w:id="1621254386">
                                  <w:marLeft w:val="0"/>
                                  <w:marRight w:val="0"/>
                                  <w:marTop w:val="0"/>
                                  <w:marBottom w:val="0"/>
                                  <w:divBdr>
                                    <w:top w:val="none" w:sz="0" w:space="0" w:color="auto"/>
                                    <w:left w:val="none" w:sz="0" w:space="0" w:color="auto"/>
                                    <w:bottom w:val="none" w:sz="0" w:space="0" w:color="auto"/>
                                    <w:right w:val="none" w:sz="0" w:space="0" w:color="auto"/>
                                  </w:divBdr>
                                  <w:divsChild>
                                    <w:div w:id="9246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3451">
                              <w:marLeft w:val="0"/>
                              <w:marRight w:val="0"/>
                              <w:marTop w:val="0"/>
                              <w:marBottom w:val="0"/>
                              <w:divBdr>
                                <w:top w:val="none" w:sz="0" w:space="0" w:color="auto"/>
                                <w:left w:val="none" w:sz="0" w:space="0" w:color="auto"/>
                                <w:bottom w:val="none" w:sz="0" w:space="0" w:color="auto"/>
                                <w:right w:val="none" w:sz="0" w:space="0" w:color="auto"/>
                              </w:divBdr>
                              <w:divsChild>
                                <w:div w:id="1432362201">
                                  <w:marLeft w:val="0"/>
                                  <w:marRight w:val="0"/>
                                  <w:marTop w:val="0"/>
                                  <w:marBottom w:val="0"/>
                                  <w:divBdr>
                                    <w:top w:val="none" w:sz="0" w:space="0" w:color="auto"/>
                                    <w:left w:val="none" w:sz="0" w:space="0" w:color="auto"/>
                                    <w:bottom w:val="none" w:sz="0" w:space="0" w:color="auto"/>
                                    <w:right w:val="none" w:sz="0" w:space="0" w:color="auto"/>
                                  </w:divBdr>
                                </w:div>
                                <w:div w:id="363791186">
                                  <w:marLeft w:val="0"/>
                                  <w:marRight w:val="0"/>
                                  <w:marTop w:val="0"/>
                                  <w:marBottom w:val="0"/>
                                  <w:divBdr>
                                    <w:top w:val="none" w:sz="0" w:space="0" w:color="auto"/>
                                    <w:left w:val="none" w:sz="0" w:space="0" w:color="auto"/>
                                    <w:bottom w:val="none" w:sz="0" w:space="0" w:color="auto"/>
                                    <w:right w:val="none" w:sz="0" w:space="0" w:color="auto"/>
                                  </w:divBdr>
                                  <w:divsChild>
                                    <w:div w:id="12920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9487">
                              <w:marLeft w:val="0"/>
                              <w:marRight w:val="0"/>
                              <w:marTop w:val="0"/>
                              <w:marBottom w:val="0"/>
                              <w:divBdr>
                                <w:top w:val="none" w:sz="0" w:space="0" w:color="auto"/>
                                <w:left w:val="none" w:sz="0" w:space="0" w:color="auto"/>
                                <w:bottom w:val="none" w:sz="0" w:space="0" w:color="auto"/>
                                <w:right w:val="none" w:sz="0" w:space="0" w:color="auto"/>
                              </w:divBdr>
                              <w:divsChild>
                                <w:div w:id="1950158452">
                                  <w:marLeft w:val="0"/>
                                  <w:marRight w:val="0"/>
                                  <w:marTop w:val="0"/>
                                  <w:marBottom w:val="0"/>
                                  <w:divBdr>
                                    <w:top w:val="none" w:sz="0" w:space="0" w:color="auto"/>
                                    <w:left w:val="none" w:sz="0" w:space="0" w:color="auto"/>
                                    <w:bottom w:val="none" w:sz="0" w:space="0" w:color="auto"/>
                                    <w:right w:val="none" w:sz="0" w:space="0" w:color="auto"/>
                                  </w:divBdr>
                                </w:div>
                                <w:div w:id="1438526366">
                                  <w:marLeft w:val="0"/>
                                  <w:marRight w:val="0"/>
                                  <w:marTop w:val="0"/>
                                  <w:marBottom w:val="0"/>
                                  <w:divBdr>
                                    <w:top w:val="none" w:sz="0" w:space="0" w:color="auto"/>
                                    <w:left w:val="none" w:sz="0" w:space="0" w:color="auto"/>
                                    <w:bottom w:val="none" w:sz="0" w:space="0" w:color="auto"/>
                                    <w:right w:val="none" w:sz="0" w:space="0" w:color="auto"/>
                                  </w:divBdr>
                                  <w:divsChild>
                                    <w:div w:id="376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26956">
                              <w:marLeft w:val="0"/>
                              <w:marRight w:val="0"/>
                              <w:marTop w:val="0"/>
                              <w:marBottom w:val="0"/>
                              <w:divBdr>
                                <w:top w:val="none" w:sz="0" w:space="0" w:color="auto"/>
                                <w:left w:val="none" w:sz="0" w:space="0" w:color="auto"/>
                                <w:bottom w:val="none" w:sz="0" w:space="0" w:color="auto"/>
                                <w:right w:val="none" w:sz="0" w:space="0" w:color="auto"/>
                              </w:divBdr>
                              <w:divsChild>
                                <w:div w:id="1039285069">
                                  <w:marLeft w:val="0"/>
                                  <w:marRight w:val="0"/>
                                  <w:marTop w:val="0"/>
                                  <w:marBottom w:val="0"/>
                                  <w:divBdr>
                                    <w:top w:val="none" w:sz="0" w:space="0" w:color="auto"/>
                                    <w:left w:val="none" w:sz="0" w:space="0" w:color="auto"/>
                                    <w:bottom w:val="none" w:sz="0" w:space="0" w:color="auto"/>
                                    <w:right w:val="none" w:sz="0" w:space="0" w:color="auto"/>
                                  </w:divBdr>
                                </w:div>
                                <w:div w:id="260263634">
                                  <w:marLeft w:val="0"/>
                                  <w:marRight w:val="0"/>
                                  <w:marTop w:val="0"/>
                                  <w:marBottom w:val="0"/>
                                  <w:divBdr>
                                    <w:top w:val="none" w:sz="0" w:space="0" w:color="auto"/>
                                    <w:left w:val="none" w:sz="0" w:space="0" w:color="auto"/>
                                    <w:bottom w:val="none" w:sz="0" w:space="0" w:color="auto"/>
                                    <w:right w:val="none" w:sz="0" w:space="0" w:color="auto"/>
                                  </w:divBdr>
                                  <w:divsChild>
                                    <w:div w:id="5410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2059">
                              <w:marLeft w:val="0"/>
                              <w:marRight w:val="0"/>
                              <w:marTop w:val="0"/>
                              <w:marBottom w:val="0"/>
                              <w:divBdr>
                                <w:top w:val="none" w:sz="0" w:space="0" w:color="auto"/>
                                <w:left w:val="none" w:sz="0" w:space="0" w:color="auto"/>
                                <w:bottom w:val="none" w:sz="0" w:space="0" w:color="auto"/>
                                <w:right w:val="none" w:sz="0" w:space="0" w:color="auto"/>
                              </w:divBdr>
                              <w:divsChild>
                                <w:div w:id="437067348">
                                  <w:marLeft w:val="0"/>
                                  <w:marRight w:val="0"/>
                                  <w:marTop w:val="0"/>
                                  <w:marBottom w:val="0"/>
                                  <w:divBdr>
                                    <w:top w:val="none" w:sz="0" w:space="0" w:color="auto"/>
                                    <w:left w:val="none" w:sz="0" w:space="0" w:color="auto"/>
                                    <w:bottom w:val="none" w:sz="0" w:space="0" w:color="auto"/>
                                    <w:right w:val="none" w:sz="0" w:space="0" w:color="auto"/>
                                  </w:divBdr>
                                </w:div>
                                <w:div w:id="844563223">
                                  <w:marLeft w:val="0"/>
                                  <w:marRight w:val="0"/>
                                  <w:marTop w:val="0"/>
                                  <w:marBottom w:val="0"/>
                                  <w:divBdr>
                                    <w:top w:val="none" w:sz="0" w:space="0" w:color="auto"/>
                                    <w:left w:val="none" w:sz="0" w:space="0" w:color="auto"/>
                                    <w:bottom w:val="none" w:sz="0" w:space="0" w:color="auto"/>
                                    <w:right w:val="none" w:sz="0" w:space="0" w:color="auto"/>
                                  </w:divBdr>
                                  <w:divsChild>
                                    <w:div w:id="2807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4519">
                              <w:marLeft w:val="0"/>
                              <w:marRight w:val="0"/>
                              <w:marTop w:val="0"/>
                              <w:marBottom w:val="0"/>
                              <w:divBdr>
                                <w:top w:val="none" w:sz="0" w:space="0" w:color="auto"/>
                                <w:left w:val="none" w:sz="0" w:space="0" w:color="auto"/>
                                <w:bottom w:val="none" w:sz="0" w:space="0" w:color="auto"/>
                                <w:right w:val="none" w:sz="0" w:space="0" w:color="auto"/>
                              </w:divBdr>
                              <w:divsChild>
                                <w:div w:id="734014516">
                                  <w:marLeft w:val="0"/>
                                  <w:marRight w:val="0"/>
                                  <w:marTop w:val="0"/>
                                  <w:marBottom w:val="0"/>
                                  <w:divBdr>
                                    <w:top w:val="none" w:sz="0" w:space="0" w:color="auto"/>
                                    <w:left w:val="none" w:sz="0" w:space="0" w:color="auto"/>
                                    <w:bottom w:val="none" w:sz="0" w:space="0" w:color="auto"/>
                                    <w:right w:val="none" w:sz="0" w:space="0" w:color="auto"/>
                                  </w:divBdr>
                                </w:div>
                                <w:div w:id="1965649760">
                                  <w:marLeft w:val="0"/>
                                  <w:marRight w:val="0"/>
                                  <w:marTop w:val="0"/>
                                  <w:marBottom w:val="0"/>
                                  <w:divBdr>
                                    <w:top w:val="none" w:sz="0" w:space="0" w:color="auto"/>
                                    <w:left w:val="none" w:sz="0" w:space="0" w:color="auto"/>
                                    <w:bottom w:val="none" w:sz="0" w:space="0" w:color="auto"/>
                                    <w:right w:val="none" w:sz="0" w:space="0" w:color="auto"/>
                                  </w:divBdr>
                                  <w:divsChild>
                                    <w:div w:id="1264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3250">
                              <w:marLeft w:val="0"/>
                              <w:marRight w:val="0"/>
                              <w:marTop w:val="0"/>
                              <w:marBottom w:val="0"/>
                              <w:divBdr>
                                <w:top w:val="none" w:sz="0" w:space="0" w:color="auto"/>
                                <w:left w:val="none" w:sz="0" w:space="0" w:color="auto"/>
                                <w:bottom w:val="none" w:sz="0" w:space="0" w:color="auto"/>
                                <w:right w:val="none" w:sz="0" w:space="0" w:color="auto"/>
                              </w:divBdr>
                              <w:divsChild>
                                <w:div w:id="2008289062">
                                  <w:marLeft w:val="0"/>
                                  <w:marRight w:val="0"/>
                                  <w:marTop w:val="0"/>
                                  <w:marBottom w:val="0"/>
                                  <w:divBdr>
                                    <w:top w:val="none" w:sz="0" w:space="0" w:color="auto"/>
                                    <w:left w:val="none" w:sz="0" w:space="0" w:color="auto"/>
                                    <w:bottom w:val="none" w:sz="0" w:space="0" w:color="auto"/>
                                    <w:right w:val="none" w:sz="0" w:space="0" w:color="auto"/>
                                  </w:divBdr>
                                </w:div>
                                <w:div w:id="1242525500">
                                  <w:marLeft w:val="0"/>
                                  <w:marRight w:val="0"/>
                                  <w:marTop w:val="0"/>
                                  <w:marBottom w:val="0"/>
                                  <w:divBdr>
                                    <w:top w:val="none" w:sz="0" w:space="0" w:color="auto"/>
                                    <w:left w:val="none" w:sz="0" w:space="0" w:color="auto"/>
                                    <w:bottom w:val="none" w:sz="0" w:space="0" w:color="auto"/>
                                    <w:right w:val="none" w:sz="0" w:space="0" w:color="auto"/>
                                  </w:divBdr>
                                  <w:divsChild>
                                    <w:div w:id="5985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283056">
          <w:marLeft w:val="0"/>
          <w:marRight w:val="0"/>
          <w:marTop w:val="0"/>
          <w:marBottom w:val="0"/>
          <w:divBdr>
            <w:top w:val="none" w:sz="0" w:space="0" w:color="auto"/>
            <w:left w:val="none" w:sz="0" w:space="0" w:color="auto"/>
            <w:bottom w:val="none" w:sz="0" w:space="0" w:color="auto"/>
            <w:right w:val="none" w:sz="0" w:space="0" w:color="auto"/>
          </w:divBdr>
          <w:divsChild>
            <w:div w:id="83697590">
              <w:marLeft w:val="0"/>
              <w:marRight w:val="0"/>
              <w:marTop w:val="0"/>
              <w:marBottom w:val="0"/>
              <w:divBdr>
                <w:top w:val="none" w:sz="0" w:space="0" w:color="auto"/>
                <w:left w:val="none" w:sz="0" w:space="0" w:color="auto"/>
                <w:bottom w:val="none" w:sz="0" w:space="0" w:color="auto"/>
                <w:right w:val="none" w:sz="0" w:space="0" w:color="auto"/>
              </w:divBdr>
              <w:divsChild>
                <w:div w:id="999121717">
                  <w:marLeft w:val="0"/>
                  <w:marRight w:val="0"/>
                  <w:marTop w:val="0"/>
                  <w:marBottom w:val="0"/>
                  <w:divBdr>
                    <w:top w:val="none" w:sz="0" w:space="0" w:color="auto"/>
                    <w:left w:val="none" w:sz="0" w:space="0" w:color="auto"/>
                    <w:bottom w:val="none" w:sz="0" w:space="0" w:color="auto"/>
                    <w:right w:val="none" w:sz="0" w:space="0" w:color="auto"/>
                  </w:divBdr>
                  <w:divsChild>
                    <w:div w:id="2082947414">
                      <w:marLeft w:val="0"/>
                      <w:marRight w:val="0"/>
                      <w:marTop w:val="0"/>
                      <w:marBottom w:val="0"/>
                      <w:divBdr>
                        <w:top w:val="none" w:sz="0" w:space="0" w:color="auto"/>
                        <w:left w:val="none" w:sz="0" w:space="0" w:color="auto"/>
                        <w:bottom w:val="none" w:sz="0" w:space="0" w:color="auto"/>
                        <w:right w:val="none" w:sz="0" w:space="0" w:color="auto"/>
                      </w:divBdr>
                      <w:divsChild>
                        <w:div w:id="219172356">
                          <w:marLeft w:val="0"/>
                          <w:marRight w:val="0"/>
                          <w:marTop w:val="0"/>
                          <w:marBottom w:val="0"/>
                          <w:divBdr>
                            <w:top w:val="none" w:sz="0" w:space="0" w:color="auto"/>
                            <w:left w:val="none" w:sz="0" w:space="0" w:color="auto"/>
                            <w:bottom w:val="none" w:sz="0" w:space="0" w:color="auto"/>
                            <w:right w:val="none" w:sz="0" w:space="0" w:color="auto"/>
                          </w:divBdr>
                        </w:div>
                      </w:divsChild>
                    </w:div>
                    <w:div w:id="102190227">
                      <w:marLeft w:val="0"/>
                      <w:marRight w:val="0"/>
                      <w:marTop w:val="0"/>
                      <w:marBottom w:val="0"/>
                      <w:divBdr>
                        <w:top w:val="none" w:sz="0" w:space="0" w:color="auto"/>
                        <w:left w:val="none" w:sz="0" w:space="0" w:color="auto"/>
                        <w:bottom w:val="none" w:sz="0" w:space="0" w:color="auto"/>
                        <w:right w:val="none" w:sz="0" w:space="0" w:color="auto"/>
                      </w:divBdr>
                      <w:divsChild>
                        <w:div w:id="422461534">
                          <w:marLeft w:val="0"/>
                          <w:marRight w:val="0"/>
                          <w:marTop w:val="0"/>
                          <w:marBottom w:val="0"/>
                          <w:divBdr>
                            <w:top w:val="none" w:sz="0" w:space="0" w:color="auto"/>
                            <w:left w:val="none" w:sz="0" w:space="0" w:color="auto"/>
                            <w:bottom w:val="none" w:sz="0" w:space="0" w:color="auto"/>
                            <w:right w:val="none" w:sz="0" w:space="0" w:color="auto"/>
                          </w:divBdr>
                        </w:div>
                        <w:div w:id="798761609">
                          <w:marLeft w:val="0"/>
                          <w:marRight w:val="0"/>
                          <w:marTop w:val="0"/>
                          <w:marBottom w:val="0"/>
                          <w:divBdr>
                            <w:top w:val="none" w:sz="0" w:space="0" w:color="auto"/>
                            <w:left w:val="none" w:sz="0" w:space="0" w:color="auto"/>
                            <w:bottom w:val="none" w:sz="0" w:space="0" w:color="auto"/>
                            <w:right w:val="none" w:sz="0" w:space="0" w:color="auto"/>
                          </w:divBdr>
                          <w:divsChild>
                            <w:div w:id="1142770751">
                              <w:marLeft w:val="0"/>
                              <w:marRight w:val="0"/>
                              <w:marTop w:val="0"/>
                              <w:marBottom w:val="0"/>
                              <w:divBdr>
                                <w:top w:val="none" w:sz="0" w:space="0" w:color="auto"/>
                                <w:left w:val="none" w:sz="0" w:space="0" w:color="auto"/>
                                <w:bottom w:val="none" w:sz="0" w:space="0" w:color="auto"/>
                                <w:right w:val="none" w:sz="0" w:space="0" w:color="auto"/>
                              </w:divBdr>
                              <w:divsChild>
                                <w:div w:id="18440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4978">
                      <w:marLeft w:val="0"/>
                      <w:marRight w:val="0"/>
                      <w:marTop w:val="0"/>
                      <w:marBottom w:val="0"/>
                      <w:divBdr>
                        <w:top w:val="none" w:sz="0" w:space="0" w:color="auto"/>
                        <w:left w:val="none" w:sz="0" w:space="0" w:color="auto"/>
                        <w:bottom w:val="none" w:sz="0" w:space="0" w:color="auto"/>
                        <w:right w:val="none" w:sz="0" w:space="0" w:color="auto"/>
                      </w:divBdr>
                      <w:divsChild>
                        <w:div w:id="1162695914">
                          <w:marLeft w:val="0"/>
                          <w:marRight w:val="0"/>
                          <w:marTop w:val="0"/>
                          <w:marBottom w:val="0"/>
                          <w:divBdr>
                            <w:top w:val="none" w:sz="0" w:space="0" w:color="auto"/>
                            <w:left w:val="none" w:sz="0" w:space="0" w:color="auto"/>
                            <w:bottom w:val="none" w:sz="0" w:space="0" w:color="auto"/>
                            <w:right w:val="none" w:sz="0" w:space="0" w:color="auto"/>
                          </w:divBdr>
                        </w:div>
                        <w:div w:id="488442302">
                          <w:marLeft w:val="0"/>
                          <w:marRight w:val="0"/>
                          <w:marTop w:val="0"/>
                          <w:marBottom w:val="0"/>
                          <w:divBdr>
                            <w:top w:val="none" w:sz="0" w:space="0" w:color="auto"/>
                            <w:left w:val="none" w:sz="0" w:space="0" w:color="auto"/>
                            <w:bottom w:val="none" w:sz="0" w:space="0" w:color="auto"/>
                            <w:right w:val="none" w:sz="0" w:space="0" w:color="auto"/>
                          </w:divBdr>
                          <w:divsChild>
                            <w:div w:id="1639605406">
                              <w:marLeft w:val="0"/>
                              <w:marRight w:val="0"/>
                              <w:marTop w:val="0"/>
                              <w:marBottom w:val="0"/>
                              <w:divBdr>
                                <w:top w:val="none" w:sz="0" w:space="0" w:color="auto"/>
                                <w:left w:val="none" w:sz="0" w:space="0" w:color="auto"/>
                                <w:bottom w:val="none" w:sz="0" w:space="0" w:color="auto"/>
                                <w:right w:val="none" w:sz="0" w:space="0" w:color="auto"/>
                              </w:divBdr>
                              <w:divsChild>
                                <w:div w:id="10818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41928">
                      <w:marLeft w:val="0"/>
                      <w:marRight w:val="0"/>
                      <w:marTop w:val="0"/>
                      <w:marBottom w:val="0"/>
                      <w:divBdr>
                        <w:top w:val="none" w:sz="0" w:space="0" w:color="auto"/>
                        <w:left w:val="none" w:sz="0" w:space="0" w:color="auto"/>
                        <w:bottom w:val="none" w:sz="0" w:space="0" w:color="auto"/>
                        <w:right w:val="none" w:sz="0" w:space="0" w:color="auto"/>
                      </w:divBdr>
                      <w:divsChild>
                        <w:div w:id="1656756357">
                          <w:marLeft w:val="0"/>
                          <w:marRight w:val="0"/>
                          <w:marTop w:val="0"/>
                          <w:marBottom w:val="0"/>
                          <w:divBdr>
                            <w:top w:val="none" w:sz="0" w:space="0" w:color="auto"/>
                            <w:left w:val="none" w:sz="0" w:space="0" w:color="auto"/>
                            <w:bottom w:val="none" w:sz="0" w:space="0" w:color="auto"/>
                            <w:right w:val="none" w:sz="0" w:space="0" w:color="auto"/>
                          </w:divBdr>
                        </w:div>
                        <w:div w:id="137461231">
                          <w:marLeft w:val="0"/>
                          <w:marRight w:val="0"/>
                          <w:marTop w:val="0"/>
                          <w:marBottom w:val="0"/>
                          <w:divBdr>
                            <w:top w:val="none" w:sz="0" w:space="0" w:color="auto"/>
                            <w:left w:val="none" w:sz="0" w:space="0" w:color="auto"/>
                            <w:bottom w:val="none" w:sz="0" w:space="0" w:color="auto"/>
                            <w:right w:val="none" w:sz="0" w:space="0" w:color="auto"/>
                          </w:divBdr>
                          <w:divsChild>
                            <w:div w:id="1515657108">
                              <w:marLeft w:val="0"/>
                              <w:marRight w:val="0"/>
                              <w:marTop w:val="0"/>
                              <w:marBottom w:val="0"/>
                              <w:divBdr>
                                <w:top w:val="none" w:sz="0" w:space="0" w:color="auto"/>
                                <w:left w:val="none" w:sz="0" w:space="0" w:color="auto"/>
                                <w:bottom w:val="none" w:sz="0" w:space="0" w:color="auto"/>
                                <w:right w:val="none" w:sz="0" w:space="0" w:color="auto"/>
                              </w:divBdr>
                              <w:divsChild>
                                <w:div w:id="833911836">
                                  <w:marLeft w:val="0"/>
                                  <w:marRight w:val="0"/>
                                  <w:marTop w:val="0"/>
                                  <w:marBottom w:val="0"/>
                                  <w:divBdr>
                                    <w:top w:val="none" w:sz="0" w:space="0" w:color="auto"/>
                                    <w:left w:val="none" w:sz="0" w:space="0" w:color="auto"/>
                                    <w:bottom w:val="none" w:sz="0" w:space="0" w:color="auto"/>
                                    <w:right w:val="none" w:sz="0" w:space="0" w:color="auto"/>
                                  </w:divBdr>
                                </w:div>
                              </w:divsChild>
                            </w:div>
                            <w:div w:id="1295526949">
                              <w:marLeft w:val="0"/>
                              <w:marRight w:val="0"/>
                              <w:marTop w:val="0"/>
                              <w:marBottom w:val="0"/>
                              <w:divBdr>
                                <w:top w:val="none" w:sz="0" w:space="0" w:color="auto"/>
                                <w:left w:val="none" w:sz="0" w:space="0" w:color="auto"/>
                                <w:bottom w:val="none" w:sz="0" w:space="0" w:color="auto"/>
                                <w:right w:val="none" w:sz="0" w:space="0" w:color="auto"/>
                              </w:divBdr>
                              <w:divsChild>
                                <w:div w:id="718557751">
                                  <w:marLeft w:val="0"/>
                                  <w:marRight w:val="0"/>
                                  <w:marTop w:val="0"/>
                                  <w:marBottom w:val="0"/>
                                  <w:divBdr>
                                    <w:top w:val="none" w:sz="0" w:space="0" w:color="auto"/>
                                    <w:left w:val="none" w:sz="0" w:space="0" w:color="auto"/>
                                    <w:bottom w:val="none" w:sz="0" w:space="0" w:color="auto"/>
                                    <w:right w:val="none" w:sz="0" w:space="0" w:color="auto"/>
                                  </w:divBdr>
                                </w:div>
                                <w:div w:id="1015424708">
                                  <w:marLeft w:val="0"/>
                                  <w:marRight w:val="0"/>
                                  <w:marTop w:val="0"/>
                                  <w:marBottom w:val="0"/>
                                  <w:divBdr>
                                    <w:top w:val="none" w:sz="0" w:space="0" w:color="auto"/>
                                    <w:left w:val="none" w:sz="0" w:space="0" w:color="auto"/>
                                    <w:bottom w:val="none" w:sz="0" w:space="0" w:color="auto"/>
                                    <w:right w:val="none" w:sz="0" w:space="0" w:color="auto"/>
                                  </w:divBdr>
                                  <w:divsChild>
                                    <w:div w:id="5298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3854">
                              <w:marLeft w:val="0"/>
                              <w:marRight w:val="0"/>
                              <w:marTop w:val="0"/>
                              <w:marBottom w:val="0"/>
                              <w:divBdr>
                                <w:top w:val="none" w:sz="0" w:space="0" w:color="auto"/>
                                <w:left w:val="none" w:sz="0" w:space="0" w:color="auto"/>
                                <w:bottom w:val="none" w:sz="0" w:space="0" w:color="auto"/>
                                <w:right w:val="none" w:sz="0" w:space="0" w:color="auto"/>
                              </w:divBdr>
                              <w:divsChild>
                                <w:div w:id="205144124">
                                  <w:marLeft w:val="0"/>
                                  <w:marRight w:val="0"/>
                                  <w:marTop w:val="0"/>
                                  <w:marBottom w:val="0"/>
                                  <w:divBdr>
                                    <w:top w:val="none" w:sz="0" w:space="0" w:color="auto"/>
                                    <w:left w:val="none" w:sz="0" w:space="0" w:color="auto"/>
                                    <w:bottom w:val="none" w:sz="0" w:space="0" w:color="auto"/>
                                    <w:right w:val="none" w:sz="0" w:space="0" w:color="auto"/>
                                  </w:divBdr>
                                </w:div>
                                <w:div w:id="466974406">
                                  <w:marLeft w:val="0"/>
                                  <w:marRight w:val="0"/>
                                  <w:marTop w:val="0"/>
                                  <w:marBottom w:val="0"/>
                                  <w:divBdr>
                                    <w:top w:val="none" w:sz="0" w:space="0" w:color="auto"/>
                                    <w:left w:val="none" w:sz="0" w:space="0" w:color="auto"/>
                                    <w:bottom w:val="none" w:sz="0" w:space="0" w:color="auto"/>
                                    <w:right w:val="none" w:sz="0" w:space="0" w:color="auto"/>
                                  </w:divBdr>
                                  <w:divsChild>
                                    <w:div w:id="17005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5318">
                              <w:marLeft w:val="0"/>
                              <w:marRight w:val="0"/>
                              <w:marTop w:val="0"/>
                              <w:marBottom w:val="0"/>
                              <w:divBdr>
                                <w:top w:val="none" w:sz="0" w:space="0" w:color="auto"/>
                                <w:left w:val="none" w:sz="0" w:space="0" w:color="auto"/>
                                <w:bottom w:val="none" w:sz="0" w:space="0" w:color="auto"/>
                                <w:right w:val="none" w:sz="0" w:space="0" w:color="auto"/>
                              </w:divBdr>
                              <w:divsChild>
                                <w:div w:id="1025136996">
                                  <w:marLeft w:val="0"/>
                                  <w:marRight w:val="0"/>
                                  <w:marTop w:val="0"/>
                                  <w:marBottom w:val="0"/>
                                  <w:divBdr>
                                    <w:top w:val="none" w:sz="0" w:space="0" w:color="auto"/>
                                    <w:left w:val="none" w:sz="0" w:space="0" w:color="auto"/>
                                    <w:bottom w:val="none" w:sz="0" w:space="0" w:color="auto"/>
                                    <w:right w:val="none" w:sz="0" w:space="0" w:color="auto"/>
                                  </w:divBdr>
                                </w:div>
                                <w:div w:id="1555197769">
                                  <w:marLeft w:val="0"/>
                                  <w:marRight w:val="0"/>
                                  <w:marTop w:val="0"/>
                                  <w:marBottom w:val="0"/>
                                  <w:divBdr>
                                    <w:top w:val="none" w:sz="0" w:space="0" w:color="auto"/>
                                    <w:left w:val="none" w:sz="0" w:space="0" w:color="auto"/>
                                    <w:bottom w:val="none" w:sz="0" w:space="0" w:color="auto"/>
                                    <w:right w:val="none" w:sz="0" w:space="0" w:color="auto"/>
                                  </w:divBdr>
                                  <w:divsChild>
                                    <w:div w:id="20766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1444">
                              <w:marLeft w:val="0"/>
                              <w:marRight w:val="0"/>
                              <w:marTop w:val="0"/>
                              <w:marBottom w:val="0"/>
                              <w:divBdr>
                                <w:top w:val="none" w:sz="0" w:space="0" w:color="auto"/>
                                <w:left w:val="none" w:sz="0" w:space="0" w:color="auto"/>
                                <w:bottom w:val="none" w:sz="0" w:space="0" w:color="auto"/>
                                <w:right w:val="none" w:sz="0" w:space="0" w:color="auto"/>
                              </w:divBdr>
                              <w:divsChild>
                                <w:div w:id="424151049">
                                  <w:marLeft w:val="0"/>
                                  <w:marRight w:val="0"/>
                                  <w:marTop w:val="0"/>
                                  <w:marBottom w:val="0"/>
                                  <w:divBdr>
                                    <w:top w:val="none" w:sz="0" w:space="0" w:color="auto"/>
                                    <w:left w:val="none" w:sz="0" w:space="0" w:color="auto"/>
                                    <w:bottom w:val="none" w:sz="0" w:space="0" w:color="auto"/>
                                    <w:right w:val="none" w:sz="0" w:space="0" w:color="auto"/>
                                  </w:divBdr>
                                </w:div>
                                <w:div w:id="2084140592">
                                  <w:marLeft w:val="0"/>
                                  <w:marRight w:val="0"/>
                                  <w:marTop w:val="0"/>
                                  <w:marBottom w:val="0"/>
                                  <w:divBdr>
                                    <w:top w:val="none" w:sz="0" w:space="0" w:color="auto"/>
                                    <w:left w:val="none" w:sz="0" w:space="0" w:color="auto"/>
                                    <w:bottom w:val="none" w:sz="0" w:space="0" w:color="auto"/>
                                    <w:right w:val="none" w:sz="0" w:space="0" w:color="auto"/>
                                  </w:divBdr>
                                  <w:divsChild>
                                    <w:div w:id="11031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1524">
                              <w:marLeft w:val="0"/>
                              <w:marRight w:val="0"/>
                              <w:marTop w:val="0"/>
                              <w:marBottom w:val="0"/>
                              <w:divBdr>
                                <w:top w:val="none" w:sz="0" w:space="0" w:color="auto"/>
                                <w:left w:val="none" w:sz="0" w:space="0" w:color="auto"/>
                                <w:bottom w:val="none" w:sz="0" w:space="0" w:color="auto"/>
                                <w:right w:val="none" w:sz="0" w:space="0" w:color="auto"/>
                              </w:divBdr>
                              <w:divsChild>
                                <w:div w:id="1983189068">
                                  <w:marLeft w:val="0"/>
                                  <w:marRight w:val="0"/>
                                  <w:marTop w:val="0"/>
                                  <w:marBottom w:val="0"/>
                                  <w:divBdr>
                                    <w:top w:val="none" w:sz="0" w:space="0" w:color="auto"/>
                                    <w:left w:val="none" w:sz="0" w:space="0" w:color="auto"/>
                                    <w:bottom w:val="none" w:sz="0" w:space="0" w:color="auto"/>
                                    <w:right w:val="none" w:sz="0" w:space="0" w:color="auto"/>
                                  </w:divBdr>
                                </w:div>
                                <w:div w:id="668291523">
                                  <w:marLeft w:val="0"/>
                                  <w:marRight w:val="0"/>
                                  <w:marTop w:val="0"/>
                                  <w:marBottom w:val="0"/>
                                  <w:divBdr>
                                    <w:top w:val="none" w:sz="0" w:space="0" w:color="auto"/>
                                    <w:left w:val="none" w:sz="0" w:space="0" w:color="auto"/>
                                    <w:bottom w:val="none" w:sz="0" w:space="0" w:color="auto"/>
                                    <w:right w:val="none" w:sz="0" w:space="0" w:color="auto"/>
                                  </w:divBdr>
                                  <w:divsChild>
                                    <w:div w:id="9100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596287">
                      <w:marLeft w:val="0"/>
                      <w:marRight w:val="0"/>
                      <w:marTop w:val="0"/>
                      <w:marBottom w:val="0"/>
                      <w:divBdr>
                        <w:top w:val="none" w:sz="0" w:space="0" w:color="auto"/>
                        <w:left w:val="none" w:sz="0" w:space="0" w:color="auto"/>
                        <w:bottom w:val="none" w:sz="0" w:space="0" w:color="auto"/>
                        <w:right w:val="none" w:sz="0" w:space="0" w:color="auto"/>
                      </w:divBdr>
                      <w:divsChild>
                        <w:div w:id="2137866895">
                          <w:marLeft w:val="0"/>
                          <w:marRight w:val="0"/>
                          <w:marTop w:val="0"/>
                          <w:marBottom w:val="0"/>
                          <w:divBdr>
                            <w:top w:val="none" w:sz="0" w:space="0" w:color="auto"/>
                            <w:left w:val="none" w:sz="0" w:space="0" w:color="auto"/>
                            <w:bottom w:val="none" w:sz="0" w:space="0" w:color="auto"/>
                            <w:right w:val="none" w:sz="0" w:space="0" w:color="auto"/>
                          </w:divBdr>
                        </w:div>
                        <w:div w:id="1509829554">
                          <w:marLeft w:val="0"/>
                          <w:marRight w:val="0"/>
                          <w:marTop w:val="0"/>
                          <w:marBottom w:val="0"/>
                          <w:divBdr>
                            <w:top w:val="none" w:sz="0" w:space="0" w:color="auto"/>
                            <w:left w:val="none" w:sz="0" w:space="0" w:color="auto"/>
                            <w:bottom w:val="none" w:sz="0" w:space="0" w:color="auto"/>
                            <w:right w:val="none" w:sz="0" w:space="0" w:color="auto"/>
                          </w:divBdr>
                          <w:divsChild>
                            <w:div w:id="409237871">
                              <w:marLeft w:val="0"/>
                              <w:marRight w:val="0"/>
                              <w:marTop w:val="0"/>
                              <w:marBottom w:val="0"/>
                              <w:divBdr>
                                <w:top w:val="none" w:sz="0" w:space="0" w:color="auto"/>
                                <w:left w:val="none" w:sz="0" w:space="0" w:color="auto"/>
                                <w:bottom w:val="none" w:sz="0" w:space="0" w:color="auto"/>
                                <w:right w:val="none" w:sz="0" w:space="0" w:color="auto"/>
                              </w:divBdr>
                              <w:divsChild>
                                <w:div w:id="2099981572">
                                  <w:marLeft w:val="0"/>
                                  <w:marRight w:val="0"/>
                                  <w:marTop w:val="0"/>
                                  <w:marBottom w:val="0"/>
                                  <w:divBdr>
                                    <w:top w:val="none" w:sz="0" w:space="0" w:color="auto"/>
                                    <w:left w:val="none" w:sz="0" w:space="0" w:color="auto"/>
                                    <w:bottom w:val="none" w:sz="0" w:space="0" w:color="auto"/>
                                    <w:right w:val="none" w:sz="0" w:space="0" w:color="auto"/>
                                  </w:divBdr>
                                </w:div>
                              </w:divsChild>
                            </w:div>
                            <w:div w:id="1303733907">
                              <w:marLeft w:val="0"/>
                              <w:marRight w:val="0"/>
                              <w:marTop w:val="0"/>
                              <w:marBottom w:val="0"/>
                              <w:divBdr>
                                <w:top w:val="none" w:sz="0" w:space="0" w:color="auto"/>
                                <w:left w:val="none" w:sz="0" w:space="0" w:color="auto"/>
                                <w:bottom w:val="none" w:sz="0" w:space="0" w:color="auto"/>
                                <w:right w:val="none" w:sz="0" w:space="0" w:color="auto"/>
                              </w:divBdr>
                              <w:divsChild>
                                <w:div w:id="1084447903">
                                  <w:marLeft w:val="0"/>
                                  <w:marRight w:val="0"/>
                                  <w:marTop w:val="0"/>
                                  <w:marBottom w:val="0"/>
                                  <w:divBdr>
                                    <w:top w:val="none" w:sz="0" w:space="0" w:color="auto"/>
                                    <w:left w:val="none" w:sz="0" w:space="0" w:color="auto"/>
                                    <w:bottom w:val="none" w:sz="0" w:space="0" w:color="auto"/>
                                    <w:right w:val="none" w:sz="0" w:space="0" w:color="auto"/>
                                  </w:divBdr>
                                </w:div>
                                <w:div w:id="297615563">
                                  <w:marLeft w:val="0"/>
                                  <w:marRight w:val="0"/>
                                  <w:marTop w:val="0"/>
                                  <w:marBottom w:val="0"/>
                                  <w:divBdr>
                                    <w:top w:val="none" w:sz="0" w:space="0" w:color="auto"/>
                                    <w:left w:val="none" w:sz="0" w:space="0" w:color="auto"/>
                                    <w:bottom w:val="none" w:sz="0" w:space="0" w:color="auto"/>
                                    <w:right w:val="none" w:sz="0" w:space="0" w:color="auto"/>
                                  </w:divBdr>
                                  <w:divsChild>
                                    <w:div w:id="14195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220">
                              <w:marLeft w:val="0"/>
                              <w:marRight w:val="0"/>
                              <w:marTop w:val="0"/>
                              <w:marBottom w:val="0"/>
                              <w:divBdr>
                                <w:top w:val="none" w:sz="0" w:space="0" w:color="auto"/>
                                <w:left w:val="none" w:sz="0" w:space="0" w:color="auto"/>
                                <w:bottom w:val="none" w:sz="0" w:space="0" w:color="auto"/>
                                <w:right w:val="none" w:sz="0" w:space="0" w:color="auto"/>
                              </w:divBdr>
                              <w:divsChild>
                                <w:div w:id="1081870409">
                                  <w:marLeft w:val="0"/>
                                  <w:marRight w:val="0"/>
                                  <w:marTop w:val="0"/>
                                  <w:marBottom w:val="0"/>
                                  <w:divBdr>
                                    <w:top w:val="none" w:sz="0" w:space="0" w:color="auto"/>
                                    <w:left w:val="none" w:sz="0" w:space="0" w:color="auto"/>
                                    <w:bottom w:val="none" w:sz="0" w:space="0" w:color="auto"/>
                                    <w:right w:val="none" w:sz="0" w:space="0" w:color="auto"/>
                                  </w:divBdr>
                                </w:div>
                                <w:div w:id="1189831277">
                                  <w:marLeft w:val="0"/>
                                  <w:marRight w:val="0"/>
                                  <w:marTop w:val="0"/>
                                  <w:marBottom w:val="0"/>
                                  <w:divBdr>
                                    <w:top w:val="none" w:sz="0" w:space="0" w:color="auto"/>
                                    <w:left w:val="none" w:sz="0" w:space="0" w:color="auto"/>
                                    <w:bottom w:val="none" w:sz="0" w:space="0" w:color="auto"/>
                                    <w:right w:val="none" w:sz="0" w:space="0" w:color="auto"/>
                                  </w:divBdr>
                                  <w:divsChild>
                                    <w:div w:id="1093820358">
                                      <w:marLeft w:val="0"/>
                                      <w:marRight w:val="0"/>
                                      <w:marTop w:val="0"/>
                                      <w:marBottom w:val="0"/>
                                      <w:divBdr>
                                        <w:top w:val="none" w:sz="0" w:space="0" w:color="auto"/>
                                        <w:left w:val="none" w:sz="0" w:space="0" w:color="auto"/>
                                        <w:bottom w:val="none" w:sz="0" w:space="0" w:color="auto"/>
                                        <w:right w:val="none" w:sz="0" w:space="0" w:color="auto"/>
                                      </w:divBdr>
                                      <w:divsChild>
                                        <w:div w:id="7639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148304">
                      <w:marLeft w:val="0"/>
                      <w:marRight w:val="0"/>
                      <w:marTop w:val="0"/>
                      <w:marBottom w:val="0"/>
                      <w:divBdr>
                        <w:top w:val="none" w:sz="0" w:space="0" w:color="auto"/>
                        <w:left w:val="none" w:sz="0" w:space="0" w:color="auto"/>
                        <w:bottom w:val="none" w:sz="0" w:space="0" w:color="auto"/>
                        <w:right w:val="none" w:sz="0" w:space="0" w:color="auto"/>
                      </w:divBdr>
                      <w:divsChild>
                        <w:div w:id="2039502154">
                          <w:marLeft w:val="0"/>
                          <w:marRight w:val="0"/>
                          <w:marTop w:val="0"/>
                          <w:marBottom w:val="0"/>
                          <w:divBdr>
                            <w:top w:val="none" w:sz="0" w:space="0" w:color="auto"/>
                            <w:left w:val="none" w:sz="0" w:space="0" w:color="auto"/>
                            <w:bottom w:val="none" w:sz="0" w:space="0" w:color="auto"/>
                            <w:right w:val="none" w:sz="0" w:space="0" w:color="auto"/>
                          </w:divBdr>
                        </w:div>
                        <w:div w:id="360788403">
                          <w:marLeft w:val="0"/>
                          <w:marRight w:val="0"/>
                          <w:marTop w:val="0"/>
                          <w:marBottom w:val="0"/>
                          <w:divBdr>
                            <w:top w:val="none" w:sz="0" w:space="0" w:color="auto"/>
                            <w:left w:val="none" w:sz="0" w:space="0" w:color="auto"/>
                            <w:bottom w:val="none" w:sz="0" w:space="0" w:color="auto"/>
                            <w:right w:val="none" w:sz="0" w:space="0" w:color="auto"/>
                          </w:divBdr>
                          <w:divsChild>
                            <w:div w:id="2037343422">
                              <w:marLeft w:val="0"/>
                              <w:marRight w:val="0"/>
                              <w:marTop w:val="0"/>
                              <w:marBottom w:val="0"/>
                              <w:divBdr>
                                <w:top w:val="none" w:sz="0" w:space="0" w:color="auto"/>
                                <w:left w:val="none" w:sz="0" w:space="0" w:color="auto"/>
                                <w:bottom w:val="none" w:sz="0" w:space="0" w:color="auto"/>
                                <w:right w:val="none" w:sz="0" w:space="0" w:color="auto"/>
                              </w:divBdr>
                              <w:divsChild>
                                <w:div w:id="677276506">
                                  <w:marLeft w:val="0"/>
                                  <w:marRight w:val="0"/>
                                  <w:marTop w:val="0"/>
                                  <w:marBottom w:val="0"/>
                                  <w:divBdr>
                                    <w:top w:val="none" w:sz="0" w:space="0" w:color="auto"/>
                                    <w:left w:val="none" w:sz="0" w:space="0" w:color="auto"/>
                                    <w:bottom w:val="none" w:sz="0" w:space="0" w:color="auto"/>
                                    <w:right w:val="none" w:sz="0" w:space="0" w:color="auto"/>
                                  </w:divBdr>
                                </w:div>
                              </w:divsChild>
                            </w:div>
                            <w:div w:id="1209222162">
                              <w:marLeft w:val="0"/>
                              <w:marRight w:val="0"/>
                              <w:marTop w:val="0"/>
                              <w:marBottom w:val="0"/>
                              <w:divBdr>
                                <w:top w:val="none" w:sz="0" w:space="0" w:color="auto"/>
                                <w:left w:val="none" w:sz="0" w:space="0" w:color="auto"/>
                                <w:bottom w:val="none" w:sz="0" w:space="0" w:color="auto"/>
                                <w:right w:val="none" w:sz="0" w:space="0" w:color="auto"/>
                              </w:divBdr>
                              <w:divsChild>
                                <w:div w:id="1657417442">
                                  <w:marLeft w:val="0"/>
                                  <w:marRight w:val="0"/>
                                  <w:marTop w:val="0"/>
                                  <w:marBottom w:val="0"/>
                                  <w:divBdr>
                                    <w:top w:val="none" w:sz="0" w:space="0" w:color="auto"/>
                                    <w:left w:val="none" w:sz="0" w:space="0" w:color="auto"/>
                                    <w:bottom w:val="none" w:sz="0" w:space="0" w:color="auto"/>
                                    <w:right w:val="none" w:sz="0" w:space="0" w:color="auto"/>
                                  </w:divBdr>
                                </w:div>
                                <w:div w:id="1618176690">
                                  <w:marLeft w:val="0"/>
                                  <w:marRight w:val="0"/>
                                  <w:marTop w:val="0"/>
                                  <w:marBottom w:val="0"/>
                                  <w:divBdr>
                                    <w:top w:val="none" w:sz="0" w:space="0" w:color="auto"/>
                                    <w:left w:val="none" w:sz="0" w:space="0" w:color="auto"/>
                                    <w:bottom w:val="none" w:sz="0" w:space="0" w:color="auto"/>
                                    <w:right w:val="none" w:sz="0" w:space="0" w:color="auto"/>
                                  </w:divBdr>
                                  <w:divsChild>
                                    <w:div w:id="4852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9858">
                              <w:marLeft w:val="0"/>
                              <w:marRight w:val="0"/>
                              <w:marTop w:val="0"/>
                              <w:marBottom w:val="0"/>
                              <w:divBdr>
                                <w:top w:val="none" w:sz="0" w:space="0" w:color="auto"/>
                                <w:left w:val="none" w:sz="0" w:space="0" w:color="auto"/>
                                <w:bottom w:val="none" w:sz="0" w:space="0" w:color="auto"/>
                                <w:right w:val="none" w:sz="0" w:space="0" w:color="auto"/>
                              </w:divBdr>
                              <w:divsChild>
                                <w:div w:id="11227278">
                                  <w:marLeft w:val="0"/>
                                  <w:marRight w:val="0"/>
                                  <w:marTop w:val="0"/>
                                  <w:marBottom w:val="0"/>
                                  <w:divBdr>
                                    <w:top w:val="none" w:sz="0" w:space="0" w:color="auto"/>
                                    <w:left w:val="none" w:sz="0" w:space="0" w:color="auto"/>
                                    <w:bottom w:val="none" w:sz="0" w:space="0" w:color="auto"/>
                                    <w:right w:val="none" w:sz="0" w:space="0" w:color="auto"/>
                                  </w:divBdr>
                                </w:div>
                                <w:div w:id="1952466689">
                                  <w:marLeft w:val="0"/>
                                  <w:marRight w:val="0"/>
                                  <w:marTop w:val="0"/>
                                  <w:marBottom w:val="0"/>
                                  <w:divBdr>
                                    <w:top w:val="none" w:sz="0" w:space="0" w:color="auto"/>
                                    <w:left w:val="none" w:sz="0" w:space="0" w:color="auto"/>
                                    <w:bottom w:val="none" w:sz="0" w:space="0" w:color="auto"/>
                                    <w:right w:val="none" w:sz="0" w:space="0" w:color="auto"/>
                                  </w:divBdr>
                                  <w:divsChild>
                                    <w:div w:id="19140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8384">
                              <w:marLeft w:val="0"/>
                              <w:marRight w:val="0"/>
                              <w:marTop w:val="0"/>
                              <w:marBottom w:val="0"/>
                              <w:divBdr>
                                <w:top w:val="none" w:sz="0" w:space="0" w:color="auto"/>
                                <w:left w:val="none" w:sz="0" w:space="0" w:color="auto"/>
                                <w:bottom w:val="none" w:sz="0" w:space="0" w:color="auto"/>
                                <w:right w:val="none" w:sz="0" w:space="0" w:color="auto"/>
                              </w:divBdr>
                              <w:divsChild>
                                <w:div w:id="770708830">
                                  <w:marLeft w:val="0"/>
                                  <w:marRight w:val="0"/>
                                  <w:marTop w:val="0"/>
                                  <w:marBottom w:val="0"/>
                                  <w:divBdr>
                                    <w:top w:val="none" w:sz="0" w:space="0" w:color="auto"/>
                                    <w:left w:val="none" w:sz="0" w:space="0" w:color="auto"/>
                                    <w:bottom w:val="none" w:sz="0" w:space="0" w:color="auto"/>
                                    <w:right w:val="none" w:sz="0" w:space="0" w:color="auto"/>
                                  </w:divBdr>
                                </w:div>
                                <w:div w:id="673338429">
                                  <w:marLeft w:val="0"/>
                                  <w:marRight w:val="0"/>
                                  <w:marTop w:val="0"/>
                                  <w:marBottom w:val="0"/>
                                  <w:divBdr>
                                    <w:top w:val="none" w:sz="0" w:space="0" w:color="auto"/>
                                    <w:left w:val="none" w:sz="0" w:space="0" w:color="auto"/>
                                    <w:bottom w:val="none" w:sz="0" w:space="0" w:color="auto"/>
                                    <w:right w:val="none" w:sz="0" w:space="0" w:color="auto"/>
                                  </w:divBdr>
                                  <w:divsChild>
                                    <w:div w:id="12467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692037">
          <w:marLeft w:val="0"/>
          <w:marRight w:val="0"/>
          <w:marTop w:val="0"/>
          <w:marBottom w:val="0"/>
          <w:divBdr>
            <w:top w:val="none" w:sz="0" w:space="0" w:color="auto"/>
            <w:left w:val="none" w:sz="0" w:space="0" w:color="auto"/>
            <w:bottom w:val="none" w:sz="0" w:space="0" w:color="auto"/>
            <w:right w:val="none" w:sz="0" w:space="0" w:color="auto"/>
          </w:divBdr>
          <w:divsChild>
            <w:div w:id="1790582721">
              <w:marLeft w:val="0"/>
              <w:marRight w:val="0"/>
              <w:marTop w:val="0"/>
              <w:marBottom w:val="0"/>
              <w:divBdr>
                <w:top w:val="none" w:sz="0" w:space="0" w:color="auto"/>
                <w:left w:val="none" w:sz="0" w:space="0" w:color="auto"/>
                <w:bottom w:val="none" w:sz="0" w:space="0" w:color="auto"/>
                <w:right w:val="none" w:sz="0" w:space="0" w:color="auto"/>
              </w:divBdr>
              <w:divsChild>
                <w:div w:id="274799664">
                  <w:marLeft w:val="0"/>
                  <w:marRight w:val="0"/>
                  <w:marTop w:val="0"/>
                  <w:marBottom w:val="0"/>
                  <w:divBdr>
                    <w:top w:val="none" w:sz="0" w:space="0" w:color="auto"/>
                    <w:left w:val="none" w:sz="0" w:space="0" w:color="auto"/>
                    <w:bottom w:val="none" w:sz="0" w:space="0" w:color="auto"/>
                    <w:right w:val="none" w:sz="0" w:space="0" w:color="auto"/>
                  </w:divBdr>
                  <w:divsChild>
                    <w:div w:id="319777671">
                      <w:marLeft w:val="0"/>
                      <w:marRight w:val="0"/>
                      <w:marTop w:val="0"/>
                      <w:marBottom w:val="0"/>
                      <w:divBdr>
                        <w:top w:val="none" w:sz="0" w:space="0" w:color="auto"/>
                        <w:left w:val="none" w:sz="0" w:space="0" w:color="auto"/>
                        <w:bottom w:val="none" w:sz="0" w:space="0" w:color="auto"/>
                        <w:right w:val="none" w:sz="0" w:space="0" w:color="auto"/>
                      </w:divBdr>
                      <w:divsChild>
                        <w:div w:id="132577">
                          <w:marLeft w:val="0"/>
                          <w:marRight w:val="0"/>
                          <w:marTop w:val="0"/>
                          <w:marBottom w:val="0"/>
                          <w:divBdr>
                            <w:top w:val="none" w:sz="0" w:space="0" w:color="auto"/>
                            <w:left w:val="none" w:sz="0" w:space="0" w:color="auto"/>
                            <w:bottom w:val="none" w:sz="0" w:space="0" w:color="auto"/>
                            <w:right w:val="none" w:sz="0" w:space="0" w:color="auto"/>
                          </w:divBdr>
                        </w:div>
                      </w:divsChild>
                    </w:div>
                    <w:div w:id="1567957468">
                      <w:marLeft w:val="0"/>
                      <w:marRight w:val="0"/>
                      <w:marTop w:val="0"/>
                      <w:marBottom w:val="0"/>
                      <w:divBdr>
                        <w:top w:val="none" w:sz="0" w:space="0" w:color="auto"/>
                        <w:left w:val="none" w:sz="0" w:space="0" w:color="auto"/>
                        <w:bottom w:val="none" w:sz="0" w:space="0" w:color="auto"/>
                        <w:right w:val="none" w:sz="0" w:space="0" w:color="auto"/>
                      </w:divBdr>
                      <w:divsChild>
                        <w:div w:id="948009147">
                          <w:marLeft w:val="0"/>
                          <w:marRight w:val="0"/>
                          <w:marTop w:val="0"/>
                          <w:marBottom w:val="0"/>
                          <w:divBdr>
                            <w:top w:val="none" w:sz="0" w:space="0" w:color="auto"/>
                            <w:left w:val="none" w:sz="0" w:space="0" w:color="auto"/>
                            <w:bottom w:val="none" w:sz="0" w:space="0" w:color="auto"/>
                            <w:right w:val="none" w:sz="0" w:space="0" w:color="auto"/>
                          </w:divBdr>
                        </w:div>
                        <w:div w:id="609554052">
                          <w:marLeft w:val="0"/>
                          <w:marRight w:val="0"/>
                          <w:marTop w:val="0"/>
                          <w:marBottom w:val="0"/>
                          <w:divBdr>
                            <w:top w:val="none" w:sz="0" w:space="0" w:color="auto"/>
                            <w:left w:val="none" w:sz="0" w:space="0" w:color="auto"/>
                            <w:bottom w:val="none" w:sz="0" w:space="0" w:color="auto"/>
                            <w:right w:val="none" w:sz="0" w:space="0" w:color="auto"/>
                          </w:divBdr>
                          <w:divsChild>
                            <w:div w:id="970747309">
                              <w:marLeft w:val="0"/>
                              <w:marRight w:val="0"/>
                              <w:marTop w:val="0"/>
                              <w:marBottom w:val="0"/>
                              <w:divBdr>
                                <w:top w:val="none" w:sz="0" w:space="0" w:color="auto"/>
                                <w:left w:val="none" w:sz="0" w:space="0" w:color="auto"/>
                                <w:bottom w:val="none" w:sz="0" w:space="0" w:color="auto"/>
                                <w:right w:val="none" w:sz="0" w:space="0" w:color="auto"/>
                              </w:divBdr>
                              <w:divsChild>
                                <w:div w:id="9544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0650">
                      <w:marLeft w:val="0"/>
                      <w:marRight w:val="0"/>
                      <w:marTop w:val="0"/>
                      <w:marBottom w:val="0"/>
                      <w:divBdr>
                        <w:top w:val="none" w:sz="0" w:space="0" w:color="auto"/>
                        <w:left w:val="none" w:sz="0" w:space="0" w:color="auto"/>
                        <w:bottom w:val="none" w:sz="0" w:space="0" w:color="auto"/>
                        <w:right w:val="none" w:sz="0" w:space="0" w:color="auto"/>
                      </w:divBdr>
                      <w:divsChild>
                        <w:div w:id="305670457">
                          <w:marLeft w:val="0"/>
                          <w:marRight w:val="0"/>
                          <w:marTop w:val="0"/>
                          <w:marBottom w:val="0"/>
                          <w:divBdr>
                            <w:top w:val="none" w:sz="0" w:space="0" w:color="auto"/>
                            <w:left w:val="none" w:sz="0" w:space="0" w:color="auto"/>
                            <w:bottom w:val="none" w:sz="0" w:space="0" w:color="auto"/>
                            <w:right w:val="none" w:sz="0" w:space="0" w:color="auto"/>
                          </w:divBdr>
                        </w:div>
                        <w:div w:id="395397616">
                          <w:marLeft w:val="0"/>
                          <w:marRight w:val="0"/>
                          <w:marTop w:val="0"/>
                          <w:marBottom w:val="0"/>
                          <w:divBdr>
                            <w:top w:val="none" w:sz="0" w:space="0" w:color="auto"/>
                            <w:left w:val="none" w:sz="0" w:space="0" w:color="auto"/>
                            <w:bottom w:val="none" w:sz="0" w:space="0" w:color="auto"/>
                            <w:right w:val="none" w:sz="0" w:space="0" w:color="auto"/>
                          </w:divBdr>
                          <w:divsChild>
                            <w:div w:id="1394502037">
                              <w:marLeft w:val="0"/>
                              <w:marRight w:val="0"/>
                              <w:marTop w:val="0"/>
                              <w:marBottom w:val="0"/>
                              <w:divBdr>
                                <w:top w:val="none" w:sz="0" w:space="0" w:color="auto"/>
                                <w:left w:val="none" w:sz="0" w:space="0" w:color="auto"/>
                                <w:bottom w:val="none" w:sz="0" w:space="0" w:color="auto"/>
                                <w:right w:val="none" w:sz="0" w:space="0" w:color="auto"/>
                              </w:divBdr>
                              <w:divsChild>
                                <w:div w:id="4926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029">
                      <w:marLeft w:val="0"/>
                      <w:marRight w:val="0"/>
                      <w:marTop w:val="0"/>
                      <w:marBottom w:val="0"/>
                      <w:divBdr>
                        <w:top w:val="none" w:sz="0" w:space="0" w:color="auto"/>
                        <w:left w:val="none" w:sz="0" w:space="0" w:color="auto"/>
                        <w:bottom w:val="none" w:sz="0" w:space="0" w:color="auto"/>
                        <w:right w:val="none" w:sz="0" w:space="0" w:color="auto"/>
                      </w:divBdr>
                      <w:divsChild>
                        <w:div w:id="4598767">
                          <w:marLeft w:val="0"/>
                          <w:marRight w:val="0"/>
                          <w:marTop w:val="0"/>
                          <w:marBottom w:val="0"/>
                          <w:divBdr>
                            <w:top w:val="none" w:sz="0" w:space="0" w:color="auto"/>
                            <w:left w:val="none" w:sz="0" w:space="0" w:color="auto"/>
                            <w:bottom w:val="none" w:sz="0" w:space="0" w:color="auto"/>
                            <w:right w:val="none" w:sz="0" w:space="0" w:color="auto"/>
                          </w:divBdr>
                        </w:div>
                        <w:div w:id="1025907686">
                          <w:marLeft w:val="0"/>
                          <w:marRight w:val="0"/>
                          <w:marTop w:val="0"/>
                          <w:marBottom w:val="0"/>
                          <w:divBdr>
                            <w:top w:val="none" w:sz="0" w:space="0" w:color="auto"/>
                            <w:left w:val="none" w:sz="0" w:space="0" w:color="auto"/>
                            <w:bottom w:val="none" w:sz="0" w:space="0" w:color="auto"/>
                            <w:right w:val="none" w:sz="0" w:space="0" w:color="auto"/>
                          </w:divBdr>
                          <w:divsChild>
                            <w:div w:id="835613293">
                              <w:marLeft w:val="0"/>
                              <w:marRight w:val="0"/>
                              <w:marTop w:val="0"/>
                              <w:marBottom w:val="0"/>
                              <w:divBdr>
                                <w:top w:val="none" w:sz="0" w:space="0" w:color="auto"/>
                                <w:left w:val="none" w:sz="0" w:space="0" w:color="auto"/>
                                <w:bottom w:val="none" w:sz="0" w:space="0" w:color="auto"/>
                                <w:right w:val="none" w:sz="0" w:space="0" w:color="auto"/>
                              </w:divBdr>
                              <w:divsChild>
                                <w:div w:id="282460695">
                                  <w:marLeft w:val="0"/>
                                  <w:marRight w:val="0"/>
                                  <w:marTop w:val="0"/>
                                  <w:marBottom w:val="0"/>
                                  <w:divBdr>
                                    <w:top w:val="none" w:sz="0" w:space="0" w:color="auto"/>
                                    <w:left w:val="none" w:sz="0" w:space="0" w:color="auto"/>
                                    <w:bottom w:val="none" w:sz="0" w:space="0" w:color="auto"/>
                                    <w:right w:val="none" w:sz="0" w:space="0" w:color="auto"/>
                                  </w:divBdr>
                                </w:div>
                              </w:divsChild>
                            </w:div>
                            <w:div w:id="1085961140">
                              <w:marLeft w:val="0"/>
                              <w:marRight w:val="0"/>
                              <w:marTop w:val="0"/>
                              <w:marBottom w:val="0"/>
                              <w:divBdr>
                                <w:top w:val="none" w:sz="0" w:space="0" w:color="auto"/>
                                <w:left w:val="none" w:sz="0" w:space="0" w:color="auto"/>
                                <w:bottom w:val="none" w:sz="0" w:space="0" w:color="auto"/>
                                <w:right w:val="none" w:sz="0" w:space="0" w:color="auto"/>
                              </w:divBdr>
                              <w:divsChild>
                                <w:div w:id="1542091456">
                                  <w:marLeft w:val="0"/>
                                  <w:marRight w:val="0"/>
                                  <w:marTop w:val="0"/>
                                  <w:marBottom w:val="0"/>
                                  <w:divBdr>
                                    <w:top w:val="none" w:sz="0" w:space="0" w:color="auto"/>
                                    <w:left w:val="none" w:sz="0" w:space="0" w:color="auto"/>
                                    <w:bottom w:val="none" w:sz="0" w:space="0" w:color="auto"/>
                                    <w:right w:val="none" w:sz="0" w:space="0" w:color="auto"/>
                                  </w:divBdr>
                                </w:div>
                                <w:div w:id="1709144041">
                                  <w:marLeft w:val="0"/>
                                  <w:marRight w:val="0"/>
                                  <w:marTop w:val="0"/>
                                  <w:marBottom w:val="0"/>
                                  <w:divBdr>
                                    <w:top w:val="none" w:sz="0" w:space="0" w:color="auto"/>
                                    <w:left w:val="none" w:sz="0" w:space="0" w:color="auto"/>
                                    <w:bottom w:val="none" w:sz="0" w:space="0" w:color="auto"/>
                                    <w:right w:val="none" w:sz="0" w:space="0" w:color="auto"/>
                                  </w:divBdr>
                                  <w:divsChild>
                                    <w:div w:id="18244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2130">
                              <w:marLeft w:val="0"/>
                              <w:marRight w:val="0"/>
                              <w:marTop w:val="0"/>
                              <w:marBottom w:val="0"/>
                              <w:divBdr>
                                <w:top w:val="none" w:sz="0" w:space="0" w:color="auto"/>
                                <w:left w:val="none" w:sz="0" w:space="0" w:color="auto"/>
                                <w:bottom w:val="none" w:sz="0" w:space="0" w:color="auto"/>
                                <w:right w:val="none" w:sz="0" w:space="0" w:color="auto"/>
                              </w:divBdr>
                              <w:divsChild>
                                <w:div w:id="1847479173">
                                  <w:marLeft w:val="0"/>
                                  <w:marRight w:val="0"/>
                                  <w:marTop w:val="0"/>
                                  <w:marBottom w:val="0"/>
                                  <w:divBdr>
                                    <w:top w:val="none" w:sz="0" w:space="0" w:color="auto"/>
                                    <w:left w:val="none" w:sz="0" w:space="0" w:color="auto"/>
                                    <w:bottom w:val="none" w:sz="0" w:space="0" w:color="auto"/>
                                    <w:right w:val="none" w:sz="0" w:space="0" w:color="auto"/>
                                  </w:divBdr>
                                </w:div>
                                <w:div w:id="208735685">
                                  <w:marLeft w:val="0"/>
                                  <w:marRight w:val="0"/>
                                  <w:marTop w:val="0"/>
                                  <w:marBottom w:val="0"/>
                                  <w:divBdr>
                                    <w:top w:val="none" w:sz="0" w:space="0" w:color="auto"/>
                                    <w:left w:val="none" w:sz="0" w:space="0" w:color="auto"/>
                                    <w:bottom w:val="none" w:sz="0" w:space="0" w:color="auto"/>
                                    <w:right w:val="none" w:sz="0" w:space="0" w:color="auto"/>
                                  </w:divBdr>
                                  <w:divsChild>
                                    <w:div w:id="14226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88194">
                      <w:marLeft w:val="0"/>
                      <w:marRight w:val="0"/>
                      <w:marTop w:val="0"/>
                      <w:marBottom w:val="0"/>
                      <w:divBdr>
                        <w:top w:val="none" w:sz="0" w:space="0" w:color="auto"/>
                        <w:left w:val="none" w:sz="0" w:space="0" w:color="auto"/>
                        <w:bottom w:val="none" w:sz="0" w:space="0" w:color="auto"/>
                        <w:right w:val="none" w:sz="0" w:space="0" w:color="auto"/>
                      </w:divBdr>
                      <w:divsChild>
                        <w:div w:id="2128160323">
                          <w:marLeft w:val="0"/>
                          <w:marRight w:val="0"/>
                          <w:marTop w:val="0"/>
                          <w:marBottom w:val="0"/>
                          <w:divBdr>
                            <w:top w:val="none" w:sz="0" w:space="0" w:color="auto"/>
                            <w:left w:val="none" w:sz="0" w:space="0" w:color="auto"/>
                            <w:bottom w:val="none" w:sz="0" w:space="0" w:color="auto"/>
                            <w:right w:val="none" w:sz="0" w:space="0" w:color="auto"/>
                          </w:divBdr>
                        </w:div>
                        <w:div w:id="269045492">
                          <w:marLeft w:val="0"/>
                          <w:marRight w:val="0"/>
                          <w:marTop w:val="0"/>
                          <w:marBottom w:val="0"/>
                          <w:divBdr>
                            <w:top w:val="none" w:sz="0" w:space="0" w:color="auto"/>
                            <w:left w:val="none" w:sz="0" w:space="0" w:color="auto"/>
                            <w:bottom w:val="none" w:sz="0" w:space="0" w:color="auto"/>
                            <w:right w:val="none" w:sz="0" w:space="0" w:color="auto"/>
                          </w:divBdr>
                          <w:divsChild>
                            <w:div w:id="673610958">
                              <w:marLeft w:val="0"/>
                              <w:marRight w:val="0"/>
                              <w:marTop w:val="0"/>
                              <w:marBottom w:val="0"/>
                              <w:divBdr>
                                <w:top w:val="none" w:sz="0" w:space="0" w:color="auto"/>
                                <w:left w:val="none" w:sz="0" w:space="0" w:color="auto"/>
                                <w:bottom w:val="none" w:sz="0" w:space="0" w:color="auto"/>
                                <w:right w:val="none" w:sz="0" w:space="0" w:color="auto"/>
                              </w:divBdr>
                              <w:divsChild>
                                <w:div w:id="16331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06675">
                      <w:marLeft w:val="0"/>
                      <w:marRight w:val="0"/>
                      <w:marTop w:val="0"/>
                      <w:marBottom w:val="0"/>
                      <w:divBdr>
                        <w:top w:val="none" w:sz="0" w:space="0" w:color="auto"/>
                        <w:left w:val="none" w:sz="0" w:space="0" w:color="auto"/>
                        <w:bottom w:val="none" w:sz="0" w:space="0" w:color="auto"/>
                        <w:right w:val="none" w:sz="0" w:space="0" w:color="auto"/>
                      </w:divBdr>
                      <w:divsChild>
                        <w:div w:id="1403328411">
                          <w:marLeft w:val="0"/>
                          <w:marRight w:val="0"/>
                          <w:marTop w:val="0"/>
                          <w:marBottom w:val="0"/>
                          <w:divBdr>
                            <w:top w:val="none" w:sz="0" w:space="0" w:color="auto"/>
                            <w:left w:val="none" w:sz="0" w:space="0" w:color="auto"/>
                            <w:bottom w:val="none" w:sz="0" w:space="0" w:color="auto"/>
                            <w:right w:val="none" w:sz="0" w:space="0" w:color="auto"/>
                          </w:divBdr>
                        </w:div>
                        <w:div w:id="177620312">
                          <w:marLeft w:val="0"/>
                          <w:marRight w:val="0"/>
                          <w:marTop w:val="0"/>
                          <w:marBottom w:val="0"/>
                          <w:divBdr>
                            <w:top w:val="none" w:sz="0" w:space="0" w:color="auto"/>
                            <w:left w:val="none" w:sz="0" w:space="0" w:color="auto"/>
                            <w:bottom w:val="none" w:sz="0" w:space="0" w:color="auto"/>
                            <w:right w:val="none" w:sz="0" w:space="0" w:color="auto"/>
                          </w:divBdr>
                          <w:divsChild>
                            <w:div w:id="607934136">
                              <w:marLeft w:val="0"/>
                              <w:marRight w:val="0"/>
                              <w:marTop w:val="0"/>
                              <w:marBottom w:val="0"/>
                              <w:divBdr>
                                <w:top w:val="none" w:sz="0" w:space="0" w:color="auto"/>
                                <w:left w:val="none" w:sz="0" w:space="0" w:color="auto"/>
                                <w:bottom w:val="none" w:sz="0" w:space="0" w:color="auto"/>
                                <w:right w:val="none" w:sz="0" w:space="0" w:color="auto"/>
                              </w:divBdr>
                              <w:divsChild>
                                <w:div w:id="431702595">
                                  <w:marLeft w:val="0"/>
                                  <w:marRight w:val="0"/>
                                  <w:marTop w:val="0"/>
                                  <w:marBottom w:val="0"/>
                                  <w:divBdr>
                                    <w:top w:val="none" w:sz="0" w:space="0" w:color="auto"/>
                                    <w:left w:val="none" w:sz="0" w:space="0" w:color="auto"/>
                                    <w:bottom w:val="none" w:sz="0" w:space="0" w:color="auto"/>
                                    <w:right w:val="none" w:sz="0" w:space="0" w:color="auto"/>
                                  </w:divBdr>
                                </w:div>
                              </w:divsChild>
                            </w:div>
                            <w:div w:id="1122770197">
                              <w:marLeft w:val="0"/>
                              <w:marRight w:val="0"/>
                              <w:marTop w:val="0"/>
                              <w:marBottom w:val="0"/>
                              <w:divBdr>
                                <w:top w:val="none" w:sz="0" w:space="0" w:color="auto"/>
                                <w:left w:val="none" w:sz="0" w:space="0" w:color="auto"/>
                                <w:bottom w:val="none" w:sz="0" w:space="0" w:color="auto"/>
                                <w:right w:val="none" w:sz="0" w:space="0" w:color="auto"/>
                              </w:divBdr>
                              <w:divsChild>
                                <w:div w:id="61567681">
                                  <w:marLeft w:val="0"/>
                                  <w:marRight w:val="0"/>
                                  <w:marTop w:val="0"/>
                                  <w:marBottom w:val="0"/>
                                  <w:divBdr>
                                    <w:top w:val="none" w:sz="0" w:space="0" w:color="auto"/>
                                    <w:left w:val="none" w:sz="0" w:space="0" w:color="auto"/>
                                    <w:bottom w:val="none" w:sz="0" w:space="0" w:color="auto"/>
                                    <w:right w:val="none" w:sz="0" w:space="0" w:color="auto"/>
                                  </w:divBdr>
                                </w:div>
                                <w:div w:id="266235123">
                                  <w:marLeft w:val="0"/>
                                  <w:marRight w:val="0"/>
                                  <w:marTop w:val="0"/>
                                  <w:marBottom w:val="0"/>
                                  <w:divBdr>
                                    <w:top w:val="none" w:sz="0" w:space="0" w:color="auto"/>
                                    <w:left w:val="none" w:sz="0" w:space="0" w:color="auto"/>
                                    <w:bottom w:val="none" w:sz="0" w:space="0" w:color="auto"/>
                                    <w:right w:val="none" w:sz="0" w:space="0" w:color="auto"/>
                                  </w:divBdr>
                                  <w:divsChild>
                                    <w:div w:id="1464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2081">
                              <w:marLeft w:val="0"/>
                              <w:marRight w:val="0"/>
                              <w:marTop w:val="0"/>
                              <w:marBottom w:val="0"/>
                              <w:divBdr>
                                <w:top w:val="none" w:sz="0" w:space="0" w:color="auto"/>
                                <w:left w:val="none" w:sz="0" w:space="0" w:color="auto"/>
                                <w:bottom w:val="none" w:sz="0" w:space="0" w:color="auto"/>
                                <w:right w:val="none" w:sz="0" w:space="0" w:color="auto"/>
                              </w:divBdr>
                              <w:divsChild>
                                <w:div w:id="836381326">
                                  <w:marLeft w:val="0"/>
                                  <w:marRight w:val="0"/>
                                  <w:marTop w:val="0"/>
                                  <w:marBottom w:val="0"/>
                                  <w:divBdr>
                                    <w:top w:val="none" w:sz="0" w:space="0" w:color="auto"/>
                                    <w:left w:val="none" w:sz="0" w:space="0" w:color="auto"/>
                                    <w:bottom w:val="none" w:sz="0" w:space="0" w:color="auto"/>
                                    <w:right w:val="none" w:sz="0" w:space="0" w:color="auto"/>
                                  </w:divBdr>
                                </w:div>
                                <w:div w:id="1537353116">
                                  <w:marLeft w:val="0"/>
                                  <w:marRight w:val="0"/>
                                  <w:marTop w:val="0"/>
                                  <w:marBottom w:val="0"/>
                                  <w:divBdr>
                                    <w:top w:val="none" w:sz="0" w:space="0" w:color="auto"/>
                                    <w:left w:val="none" w:sz="0" w:space="0" w:color="auto"/>
                                    <w:bottom w:val="none" w:sz="0" w:space="0" w:color="auto"/>
                                    <w:right w:val="none" w:sz="0" w:space="0" w:color="auto"/>
                                  </w:divBdr>
                                  <w:divsChild>
                                    <w:div w:id="4606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5726">
                              <w:marLeft w:val="0"/>
                              <w:marRight w:val="0"/>
                              <w:marTop w:val="0"/>
                              <w:marBottom w:val="0"/>
                              <w:divBdr>
                                <w:top w:val="none" w:sz="0" w:space="0" w:color="auto"/>
                                <w:left w:val="none" w:sz="0" w:space="0" w:color="auto"/>
                                <w:bottom w:val="none" w:sz="0" w:space="0" w:color="auto"/>
                                <w:right w:val="none" w:sz="0" w:space="0" w:color="auto"/>
                              </w:divBdr>
                              <w:divsChild>
                                <w:div w:id="1340084280">
                                  <w:marLeft w:val="0"/>
                                  <w:marRight w:val="0"/>
                                  <w:marTop w:val="0"/>
                                  <w:marBottom w:val="0"/>
                                  <w:divBdr>
                                    <w:top w:val="none" w:sz="0" w:space="0" w:color="auto"/>
                                    <w:left w:val="none" w:sz="0" w:space="0" w:color="auto"/>
                                    <w:bottom w:val="none" w:sz="0" w:space="0" w:color="auto"/>
                                    <w:right w:val="none" w:sz="0" w:space="0" w:color="auto"/>
                                  </w:divBdr>
                                </w:div>
                                <w:div w:id="217206796">
                                  <w:marLeft w:val="0"/>
                                  <w:marRight w:val="0"/>
                                  <w:marTop w:val="0"/>
                                  <w:marBottom w:val="0"/>
                                  <w:divBdr>
                                    <w:top w:val="none" w:sz="0" w:space="0" w:color="auto"/>
                                    <w:left w:val="none" w:sz="0" w:space="0" w:color="auto"/>
                                    <w:bottom w:val="none" w:sz="0" w:space="0" w:color="auto"/>
                                    <w:right w:val="none" w:sz="0" w:space="0" w:color="auto"/>
                                  </w:divBdr>
                                  <w:divsChild>
                                    <w:div w:id="11348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51027">
                      <w:marLeft w:val="0"/>
                      <w:marRight w:val="0"/>
                      <w:marTop w:val="0"/>
                      <w:marBottom w:val="0"/>
                      <w:divBdr>
                        <w:top w:val="none" w:sz="0" w:space="0" w:color="auto"/>
                        <w:left w:val="none" w:sz="0" w:space="0" w:color="auto"/>
                        <w:bottom w:val="none" w:sz="0" w:space="0" w:color="auto"/>
                        <w:right w:val="none" w:sz="0" w:space="0" w:color="auto"/>
                      </w:divBdr>
                      <w:divsChild>
                        <w:div w:id="433743853">
                          <w:marLeft w:val="0"/>
                          <w:marRight w:val="0"/>
                          <w:marTop w:val="0"/>
                          <w:marBottom w:val="0"/>
                          <w:divBdr>
                            <w:top w:val="none" w:sz="0" w:space="0" w:color="auto"/>
                            <w:left w:val="none" w:sz="0" w:space="0" w:color="auto"/>
                            <w:bottom w:val="none" w:sz="0" w:space="0" w:color="auto"/>
                            <w:right w:val="none" w:sz="0" w:space="0" w:color="auto"/>
                          </w:divBdr>
                        </w:div>
                        <w:div w:id="1074667243">
                          <w:marLeft w:val="0"/>
                          <w:marRight w:val="0"/>
                          <w:marTop w:val="0"/>
                          <w:marBottom w:val="0"/>
                          <w:divBdr>
                            <w:top w:val="none" w:sz="0" w:space="0" w:color="auto"/>
                            <w:left w:val="none" w:sz="0" w:space="0" w:color="auto"/>
                            <w:bottom w:val="none" w:sz="0" w:space="0" w:color="auto"/>
                            <w:right w:val="none" w:sz="0" w:space="0" w:color="auto"/>
                          </w:divBdr>
                          <w:divsChild>
                            <w:div w:id="197937491">
                              <w:marLeft w:val="0"/>
                              <w:marRight w:val="0"/>
                              <w:marTop w:val="0"/>
                              <w:marBottom w:val="0"/>
                              <w:divBdr>
                                <w:top w:val="none" w:sz="0" w:space="0" w:color="auto"/>
                                <w:left w:val="none" w:sz="0" w:space="0" w:color="auto"/>
                                <w:bottom w:val="none" w:sz="0" w:space="0" w:color="auto"/>
                                <w:right w:val="none" w:sz="0" w:space="0" w:color="auto"/>
                              </w:divBdr>
                              <w:divsChild>
                                <w:div w:id="145361457">
                                  <w:marLeft w:val="0"/>
                                  <w:marRight w:val="0"/>
                                  <w:marTop w:val="0"/>
                                  <w:marBottom w:val="0"/>
                                  <w:divBdr>
                                    <w:top w:val="none" w:sz="0" w:space="0" w:color="auto"/>
                                    <w:left w:val="none" w:sz="0" w:space="0" w:color="auto"/>
                                    <w:bottom w:val="none" w:sz="0" w:space="0" w:color="auto"/>
                                    <w:right w:val="none" w:sz="0" w:space="0" w:color="auto"/>
                                  </w:divBdr>
                                </w:div>
                              </w:divsChild>
                            </w:div>
                            <w:div w:id="506872431">
                              <w:marLeft w:val="0"/>
                              <w:marRight w:val="0"/>
                              <w:marTop w:val="0"/>
                              <w:marBottom w:val="0"/>
                              <w:divBdr>
                                <w:top w:val="none" w:sz="0" w:space="0" w:color="auto"/>
                                <w:left w:val="none" w:sz="0" w:space="0" w:color="auto"/>
                                <w:bottom w:val="none" w:sz="0" w:space="0" w:color="auto"/>
                                <w:right w:val="none" w:sz="0" w:space="0" w:color="auto"/>
                              </w:divBdr>
                              <w:divsChild>
                                <w:div w:id="132139248">
                                  <w:marLeft w:val="0"/>
                                  <w:marRight w:val="0"/>
                                  <w:marTop w:val="0"/>
                                  <w:marBottom w:val="0"/>
                                  <w:divBdr>
                                    <w:top w:val="none" w:sz="0" w:space="0" w:color="auto"/>
                                    <w:left w:val="none" w:sz="0" w:space="0" w:color="auto"/>
                                    <w:bottom w:val="none" w:sz="0" w:space="0" w:color="auto"/>
                                    <w:right w:val="none" w:sz="0" w:space="0" w:color="auto"/>
                                  </w:divBdr>
                                </w:div>
                                <w:div w:id="700978992">
                                  <w:marLeft w:val="0"/>
                                  <w:marRight w:val="0"/>
                                  <w:marTop w:val="0"/>
                                  <w:marBottom w:val="0"/>
                                  <w:divBdr>
                                    <w:top w:val="none" w:sz="0" w:space="0" w:color="auto"/>
                                    <w:left w:val="none" w:sz="0" w:space="0" w:color="auto"/>
                                    <w:bottom w:val="none" w:sz="0" w:space="0" w:color="auto"/>
                                    <w:right w:val="none" w:sz="0" w:space="0" w:color="auto"/>
                                  </w:divBdr>
                                  <w:divsChild>
                                    <w:div w:id="9911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4882">
                              <w:marLeft w:val="0"/>
                              <w:marRight w:val="0"/>
                              <w:marTop w:val="0"/>
                              <w:marBottom w:val="0"/>
                              <w:divBdr>
                                <w:top w:val="none" w:sz="0" w:space="0" w:color="auto"/>
                                <w:left w:val="none" w:sz="0" w:space="0" w:color="auto"/>
                                <w:bottom w:val="none" w:sz="0" w:space="0" w:color="auto"/>
                                <w:right w:val="none" w:sz="0" w:space="0" w:color="auto"/>
                              </w:divBdr>
                              <w:divsChild>
                                <w:div w:id="670138122">
                                  <w:marLeft w:val="0"/>
                                  <w:marRight w:val="0"/>
                                  <w:marTop w:val="0"/>
                                  <w:marBottom w:val="0"/>
                                  <w:divBdr>
                                    <w:top w:val="none" w:sz="0" w:space="0" w:color="auto"/>
                                    <w:left w:val="none" w:sz="0" w:space="0" w:color="auto"/>
                                    <w:bottom w:val="none" w:sz="0" w:space="0" w:color="auto"/>
                                    <w:right w:val="none" w:sz="0" w:space="0" w:color="auto"/>
                                  </w:divBdr>
                                </w:div>
                                <w:div w:id="1428303886">
                                  <w:marLeft w:val="0"/>
                                  <w:marRight w:val="0"/>
                                  <w:marTop w:val="0"/>
                                  <w:marBottom w:val="0"/>
                                  <w:divBdr>
                                    <w:top w:val="none" w:sz="0" w:space="0" w:color="auto"/>
                                    <w:left w:val="none" w:sz="0" w:space="0" w:color="auto"/>
                                    <w:bottom w:val="none" w:sz="0" w:space="0" w:color="auto"/>
                                    <w:right w:val="none" w:sz="0" w:space="0" w:color="auto"/>
                                  </w:divBdr>
                                  <w:divsChild>
                                    <w:div w:id="1138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114">
                              <w:marLeft w:val="0"/>
                              <w:marRight w:val="0"/>
                              <w:marTop w:val="0"/>
                              <w:marBottom w:val="0"/>
                              <w:divBdr>
                                <w:top w:val="none" w:sz="0" w:space="0" w:color="auto"/>
                                <w:left w:val="none" w:sz="0" w:space="0" w:color="auto"/>
                                <w:bottom w:val="none" w:sz="0" w:space="0" w:color="auto"/>
                                <w:right w:val="none" w:sz="0" w:space="0" w:color="auto"/>
                              </w:divBdr>
                              <w:divsChild>
                                <w:div w:id="2048479861">
                                  <w:marLeft w:val="0"/>
                                  <w:marRight w:val="0"/>
                                  <w:marTop w:val="0"/>
                                  <w:marBottom w:val="0"/>
                                  <w:divBdr>
                                    <w:top w:val="none" w:sz="0" w:space="0" w:color="auto"/>
                                    <w:left w:val="none" w:sz="0" w:space="0" w:color="auto"/>
                                    <w:bottom w:val="none" w:sz="0" w:space="0" w:color="auto"/>
                                    <w:right w:val="none" w:sz="0" w:space="0" w:color="auto"/>
                                  </w:divBdr>
                                </w:div>
                                <w:div w:id="403572409">
                                  <w:marLeft w:val="0"/>
                                  <w:marRight w:val="0"/>
                                  <w:marTop w:val="0"/>
                                  <w:marBottom w:val="0"/>
                                  <w:divBdr>
                                    <w:top w:val="none" w:sz="0" w:space="0" w:color="auto"/>
                                    <w:left w:val="none" w:sz="0" w:space="0" w:color="auto"/>
                                    <w:bottom w:val="none" w:sz="0" w:space="0" w:color="auto"/>
                                    <w:right w:val="none" w:sz="0" w:space="0" w:color="auto"/>
                                  </w:divBdr>
                                  <w:divsChild>
                                    <w:div w:id="17442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842">
                              <w:marLeft w:val="0"/>
                              <w:marRight w:val="0"/>
                              <w:marTop w:val="0"/>
                              <w:marBottom w:val="0"/>
                              <w:divBdr>
                                <w:top w:val="none" w:sz="0" w:space="0" w:color="auto"/>
                                <w:left w:val="none" w:sz="0" w:space="0" w:color="auto"/>
                                <w:bottom w:val="none" w:sz="0" w:space="0" w:color="auto"/>
                                <w:right w:val="none" w:sz="0" w:space="0" w:color="auto"/>
                              </w:divBdr>
                              <w:divsChild>
                                <w:div w:id="1607536020">
                                  <w:marLeft w:val="0"/>
                                  <w:marRight w:val="0"/>
                                  <w:marTop w:val="0"/>
                                  <w:marBottom w:val="0"/>
                                  <w:divBdr>
                                    <w:top w:val="none" w:sz="0" w:space="0" w:color="auto"/>
                                    <w:left w:val="none" w:sz="0" w:space="0" w:color="auto"/>
                                    <w:bottom w:val="none" w:sz="0" w:space="0" w:color="auto"/>
                                    <w:right w:val="none" w:sz="0" w:space="0" w:color="auto"/>
                                  </w:divBdr>
                                </w:div>
                                <w:div w:id="246354699">
                                  <w:marLeft w:val="0"/>
                                  <w:marRight w:val="0"/>
                                  <w:marTop w:val="0"/>
                                  <w:marBottom w:val="0"/>
                                  <w:divBdr>
                                    <w:top w:val="none" w:sz="0" w:space="0" w:color="auto"/>
                                    <w:left w:val="none" w:sz="0" w:space="0" w:color="auto"/>
                                    <w:bottom w:val="none" w:sz="0" w:space="0" w:color="auto"/>
                                    <w:right w:val="none" w:sz="0" w:space="0" w:color="auto"/>
                                  </w:divBdr>
                                  <w:divsChild>
                                    <w:div w:id="76950738">
                                      <w:marLeft w:val="0"/>
                                      <w:marRight w:val="0"/>
                                      <w:marTop w:val="0"/>
                                      <w:marBottom w:val="0"/>
                                      <w:divBdr>
                                        <w:top w:val="none" w:sz="0" w:space="0" w:color="auto"/>
                                        <w:left w:val="none" w:sz="0" w:space="0" w:color="auto"/>
                                        <w:bottom w:val="none" w:sz="0" w:space="0" w:color="auto"/>
                                        <w:right w:val="none" w:sz="0" w:space="0" w:color="auto"/>
                                      </w:divBdr>
                                      <w:divsChild>
                                        <w:div w:id="5505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45952">
                              <w:marLeft w:val="0"/>
                              <w:marRight w:val="0"/>
                              <w:marTop w:val="0"/>
                              <w:marBottom w:val="0"/>
                              <w:divBdr>
                                <w:top w:val="none" w:sz="0" w:space="0" w:color="auto"/>
                                <w:left w:val="none" w:sz="0" w:space="0" w:color="auto"/>
                                <w:bottom w:val="none" w:sz="0" w:space="0" w:color="auto"/>
                                <w:right w:val="none" w:sz="0" w:space="0" w:color="auto"/>
                              </w:divBdr>
                              <w:divsChild>
                                <w:div w:id="913900676">
                                  <w:marLeft w:val="0"/>
                                  <w:marRight w:val="0"/>
                                  <w:marTop w:val="0"/>
                                  <w:marBottom w:val="0"/>
                                  <w:divBdr>
                                    <w:top w:val="none" w:sz="0" w:space="0" w:color="auto"/>
                                    <w:left w:val="none" w:sz="0" w:space="0" w:color="auto"/>
                                    <w:bottom w:val="none" w:sz="0" w:space="0" w:color="auto"/>
                                    <w:right w:val="none" w:sz="0" w:space="0" w:color="auto"/>
                                  </w:divBdr>
                                </w:div>
                                <w:div w:id="290866374">
                                  <w:marLeft w:val="0"/>
                                  <w:marRight w:val="0"/>
                                  <w:marTop w:val="0"/>
                                  <w:marBottom w:val="0"/>
                                  <w:divBdr>
                                    <w:top w:val="none" w:sz="0" w:space="0" w:color="auto"/>
                                    <w:left w:val="none" w:sz="0" w:space="0" w:color="auto"/>
                                    <w:bottom w:val="none" w:sz="0" w:space="0" w:color="auto"/>
                                    <w:right w:val="none" w:sz="0" w:space="0" w:color="auto"/>
                                  </w:divBdr>
                                  <w:divsChild>
                                    <w:div w:id="11443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4209">
                              <w:marLeft w:val="0"/>
                              <w:marRight w:val="0"/>
                              <w:marTop w:val="0"/>
                              <w:marBottom w:val="0"/>
                              <w:divBdr>
                                <w:top w:val="none" w:sz="0" w:space="0" w:color="auto"/>
                                <w:left w:val="none" w:sz="0" w:space="0" w:color="auto"/>
                                <w:bottom w:val="none" w:sz="0" w:space="0" w:color="auto"/>
                                <w:right w:val="none" w:sz="0" w:space="0" w:color="auto"/>
                              </w:divBdr>
                              <w:divsChild>
                                <w:div w:id="312805163">
                                  <w:marLeft w:val="0"/>
                                  <w:marRight w:val="0"/>
                                  <w:marTop w:val="0"/>
                                  <w:marBottom w:val="0"/>
                                  <w:divBdr>
                                    <w:top w:val="none" w:sz="0" w:space="0" w:color="auto"/>
                                    <w:left w:val="none" w:sz="0" w:space="0" w:color="auto"/>
                                    <w:bottom w:val="none" w:sz="0" w:space="0" w:color="auto"/>
                                    <w:right w:val="none" w:sz="0" w:space="0" w:color="auto"/>
                                  </w:divBdr>
                                </w:div>
                                <w:div w:id="1318991370">
                                  <w:marLeft w:val="0"/>
                                  <w:marRight w:val="0"/>
                                  <w:marTop w:val="0"/>
                                  <w:marBottom w:val="0"/>
                                  <w:divBdr>
                                    <w:top w:val="none" w:sz="0" w:space="0" w:color="auto"/>
                                    <w:left w:val="none" w:sz="0" w:space="0" w:color="auto"/>
                                    <w:bottom w:val="none" w:sz="0" w:space="0" w:color="auto"/>
                                    <w:right w:val="none" w:sz="0" w:space="0" w:color="auto"/>
                                  </w:divBdr>
                                  <w:divsChild>
                                    <w:div w:id="559094761">
                                      <w:marLeft w:val="0"/>
                                      <w:marRight w:val="0"/>
                                      <w:marTop w:val="0"/>
                                      <w:marBottom w:val="0"/>
                                      <w:divBdr>
                                        <w:top w:val="none" w:sz="0" w:space="0" w:color="auto"/>
                                        <w:left w:val="none" w:sz="0" w:space="0" w:color="auto"/>
                                        <w:bottom w:val="none" w:sz="0" w:space="0" w:color="auto"/>
                                        <w:right w:val="none" w:sz="0" w:space="0" w:color="auto"/>
                                      </w:divBdr>
                                      <w:divsChild>
                                        <w:div w:id="11771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490911">
          <w:marLeft w:val="0"/>
          <w:marRight w:val="0"/>
          <w:marTop w:val="0"/>
          <w:marBottom w:val="0"/>
          <w:divBdr>
            <w:top w:val="none" w:sz="0" w:space="0" w:color="auto"/>
            <w:left w:val="none" w:sz="0" w:space="0" w:color="auto"/>
            <w:bottom w:val="none" w:sz="0" w:space="0" w:color="auto"/>
            <w:right w:val="none" w:sz="0" w:space="0" w:color="auto"/>
          </w:divBdr>
          <w:divsChild>
            <w:div w:id="1387950376">
              <w:marLeft w:val="0"/>
              <w:marRight w:val="0"/>
              <w:marTop w:val="0"/>
              <w:marBottom w:val="0"/>
              <w:divBdr>
                <w:top w:val="none" w:sz="0" w:space="0" w:color="auto"/>
                <w:left w:val="none" w:sz="0" w:space="0" w:color="auto"/>
                <w:bottom w:val="none" w:sz="0" w:space="0" w:color="auto"/>
                <w:right w:val="none" w:sz="0" w:space="0" w:color="auto"/>
              </w:divBdr>
              <w:divsChild>
                <w:div w:id="954219333">
                  <w:marLeft w:val="0"/>
                  <w:marRight w:val="0"/>
                  <w:marTop w:val="0"/>
                  <w:marBottom w:val="0"/>
                  <w:divBdr>
                    <w:top w:val="none" w:sz="0" w:space="0" w:color="auto"/>
                    <w:left w:val="none" w:sz="0" w:space="0" w:color="auto"/>
                    <w:bottom w:val="none" w:sz="0" w:space="0" w:color="auto"/>
                    <w:right w:val="none" w:sz="0" w:space="0" w:color="auto"/>
                  </w:divBdr>
                  <w:divsChild>
                    <w:div w:id="1202015057">
                      <w:marLeft w:val="0"/>
                      <w:marRight w:val="0"/>
                      <w:marTop w:val="0"/>
                      <w:marBottom w:val="0"/>
                      <w:divBdr>
                        <w:top w:val="none" w:sz="0" w:space="0" w:color="auto"/>
                        <w:left w:val="none" w:sz="0" w:space="0" w:color="auto"/>
                        <w:bottom w:val="none" w:sz="0" w:space="0" w:color="auto"/>
                        <w:right w:val="none" w:sz="0" w:space="0" w:color="auto"/>
                      </w:divBdr>
                      <w:divsChild>
                        <w:div w:id="89205508">
                          <w:marLeft w:val="0"/>
                          <w:marRight w:val="0"/>
                          <w:marTop w:val="0"/>
                          <w:marBottom w:val="0"/>
                          <w:divBdr>
                            <w:top w:val="none" w:sz="0" w:space="0" w:color="auto"/>
                            <w:left w:val="none" w:sz="0" w:space="0" w:color="auto"/>
                            <w:bottom w:val="none" w:sz="0" w:space="0" w:color="auto"/>
                            <w:right w:val="none" w:sz="0" w:space="0" w:color="auto"/>
                          </w:divBdr>
                        </w:div>
                      </w:divsChild>
                    </w:div>
                    <w:div w:id="1631588071">
                      <w:marLeft w:val="0"/>
                      <w:marRight w:val="0"/>
                      <w:marTop w:val="0"/>
                      <w:marBottom w:val="0"/>
                      <w:divBdr>
                        <w:top w:val="none" w:sz="0" w:space="0" w:color="auto"/>
                        <w:left w:val="none" w:sz="0" w:space="0" w:color="auto"/>
                        <w:bottom w:val="none" w:sz="0" w:space="0" w:color="auto"/>
                        <w:right w:val="none" w:sz="0" w:space="0" w:color="auto"/>
                      </w:divBdr>
                      <w:divsChild>
                        <w:div w:id="1886598215">
                          <w:marLeft w:val="0"/>
                          <w:marRight w:val="0"/>
                          <w:marTop w:val="0"/>
                          <w:marBottom w:val="0"/>
                          <w:divBdr>
                            <w:top w:val="none" w:sz="0" w:space="0" w:color="auto"/>
                            <w:left w:val="none" w:sz="0" w:space="0" w:color="auto"/>
                            <w:bottom w:val="none" w:sz="0" w:space="0" w:color="auto"/>
                            <w:right w:val="none" w:sz="0" w:space="0" w:color="auto"/>
                          </w:divBdr>
                        </w:div>
                        <w:div w:id="1177041086">
                          <w:marLeft w:val="0"/>
                          <w:marRight w:val="0"/>
                          <w:marTop w:val="0"/>
                          <w:marBottom w:val="0"/>
                          <w:divBdr>
                            <w:top w:val="none" w:sz="0" w:space="0" w:color="auto"/>
                            <w:left w:val="none" w:sz="0" w:space="0" w:color="auto"/>
                            <w:bottom w:val="none" w:sz="0" w:space="0" w:color="auto"/>
                            <w:right w:val="none" w:sz="0" w:space="0" w:color="auto"/>
                          </w:divBdr>
                          <w:divsChild>
                            <w:div w:id="1811942442">
                              <w:marLeft w:val="0"/>
                              <w:marRight w:val="0"/>
                              <w:marTop w:val="0"/>
                              <w:marBottom w:val="0"/>
                              <w:divBdr>
                                <w:top w:val="none" w:sz="0" w:space="0" w:color="auto"/>
                                <w:left w:val="none" w:sz="0" w:space="0" w:color="auto"/>
                                <w:bottom w:val="none" w:sz="0" w:space="0" w:color="auto"/>
                                <w:right w:val="none" w:sz="0" w:space="0" w:color="auto"/>
                              </w:divBdr>
                              <w:divsChild>
                                <w:div w:id="833912266">
                                  <w:marLeft w:val="0"/>
                                  <w:marRight w:val="0"/>
                                  <w:marTop w:val="0"/>
                                  <w:marBottom w:val="0"/>
                                  <w:divBdr>
                                    <w:top w:val="none" w:sz="0" w:space="0" w:color="auto"/>
                                    <w:left w:val="none" w:sz="0" w:space="0" w:color="auto"/>
                                    <w:bottom w:val="none" w:sz="0" w:space="0" w:color="auto"/>
                                    <w:right w:val="none" w:sz="0" w:space="0" w:color="auto"/>
                                  </w:divBdr>
                                </w:div>
                              </w:divsChild>
                            </w:div>
                            <w:div w:id="1807818680">
                              <w:marLeft w:val="0"/>
                              <w:marRight w:val="0"/>
                              <w:marTop w:val="0"/>
                              <w:marBottom w:val="0"/>
                              <w:divBdr>
                                <w:top w:val="none" w:sz="0" w:space="0" w:color="auto"/>
                                <w:left w:val="none" w:sz="0" w:space="0" w:color="auto"/>
                                <w:bottom w:val="none" w:sz="0" w:space="0" w:color="auto"/>
                                <w:right w:val="none" w:sz="0" w:space="0" w:color="auto"/>
                              </w:divBdr>
                              <w:divsChild>
                                <w:div w:id="1042288858">
                                  <w:marLeft w:val="0"/>
                                  <w:marRight w:val="0"/>
                                  <w:marTop w:val="0"/>
                                  <w:marBottom w:val="0"/>
                                  <w:divBdr>
                                    <w:top w:val="none" w:sz="0" w:space="0" w:color="auto"/>
                                    <w:left w:val="none" w:sz="0" w:space="0" w:color="auto"/>
                                    <w:bottom w:val="none" w:sz="0" w:space="0" w:color="auto"/>
                                    <w:right w:val="none" w:sz="0" w:space="0" w:color="auto"/>
                                  </w:divBdr>
                                </w:div>
                                <w:div w:id="746417483">
                                  <w:marLeft w:val="0"/>
                                  <w:marRight w:val="0"/>
                                  <w:marTop w:val="0"/>
                                  <w:marBottom w:val="0"/>
                                  <w:divBdr>
                                    <w:top w:val="none" w:sz="0" w:space="0" w:color="auto"/>
                                    <w:left w:val="none" w:sz="0" w:space="0" w:color="auto"/>
                                    <w:bottom w:val="none" w:sz="0" w:space="0" w:color="auto"/>
                                    <w:right w:val="none" w:sz="0" w:space="0" w:color="auto"/>
                                  </w:divBdr>
                                  <w:divsChild>
                                    <w:div w:id="68386677">
                                      <w:marLeft w:val="0"/>
                                      <w:marRight w:val="0"/>
                                      <w:marTop w:val="0"/>
                                      <w:marBottom w:val="0"/>
                                      <w:divBdr>
                                        <w:top w:val="none" w:sz="0" w:space="0" w:color="auto"/>
                                        <w:left w:val="none" w:sz="0" w:space="0" w:color="auto"/>
                                        <w:bottom w:val="none" w:sz="0" w:space="0" w:color="auto"/>
                                        <w:right w:val="none" w:sz="0" w:space="0" w:color="auto"/>
                                      </w:divBdr>
                                    </w:div>
                                    <w:div w:id="199244855">
                                      <w:marLeft w:val="0"/>
                                      <w:marRight w:val="0"/>
                                      <w:marTop w:val="0"/>
                                      <w:marBottom w:val="0"/>
                                      <w:divBdr>
                                        <w:top w:val="none" w:sz="0" w:space="0" w:color="auto"/>
                                        <w:left w:val="none" w:sz="0" w:space="0" w:color="auto"/>
                                        <w:bottom w:val="none" w:sz="0" w:space="0" w:color="auto"/>
                                        <w:right w:val="none" w:sz="0" w:space="0" w:color="auto"/>
                                      </w:divBdr>
                                      <w:divsChild>
                                        <w:div w:id="1592666116">
                                          <w:marLeft w:val="0"/>
                                          <w:marRight w:val="0"/>
                                          <w:marTop w:val="0"/>
                                          <w:marBottom w:val="0"/>
                                          <w:divBdr>
                                            <w:top w:val="none" w:sz="0" w:space="0" w:color="auto"/>
                                            <w:left w:val="none" w:sz="0" w:space="0" w:color="auto"/>
                                            <w:bottom w:val="none" w:sz="0" w:space="0" w:color="auto"/>
                                            <w:right w:val="none" w:sz="0" w:space="0" w:color="auto"/>
                                          </w:divBdr>
                                        </w:div>
                                        <w:div w:id="1053429244">
                                          <w:marLeft w:val="0"/>
                                          <w:marRight w:val="0"/>
                                          <w:marTop w:val="0"/>
                                          <w:marBottom w:val="0"/>
                                          <w:divBdr>
                                            <w:top w:val="none" w:sz="0" w:space="0" w:color="auto"/>
                                            <w:left w:val="none" w:sz="0" w:space="0" w:color="auto"/>
                                            <w:bottom w:val="none" w:sz="0" w:space="0" w:color="auto"/>
                                            <w:right w:val="none" w:sz="0" w:space="0" w:color="auto"/>
                                          </w:divBdr>
                                          <w:divsChild>
                                            <w:div w:id="323050592">
                                              <w:marLeft w:val="0"/>
                                              <w:marRight w:val="0"/>
                                              <w:marTop w:val="0"/>
                                              <w:marBottom w:val="0"/>
                                              <w:divBdr>
                                                <w:top w:val="none" w:sz="0" w:space="0" w:color="auto"/>
                                                <w:left w:val="none" w:sz="0" w:space="0" w:color="auto"/>
                                                <w:bottom w:val="none" w:sz="0" w:space="0" w:color="auto"/>
                                                <w:right w:val="none" w:sz="0" w:space="0" w:color="auto"/>
                                              </w:divBdr>
                                              <w:divsChild>
                                                <w:div w:id="1131022527">
                                                  <w:marLeft w:val="0"/>
                                                  <w:marRight w:val="0"/>
                                                  <w:marTop w:val="0"/>
                                                  <w:marBottom w:val="0"/>
                                                  <w:divBdr>
                                                    <w:top w:val="none" w:sz="0" w:space="0" w:color="auto"/>
                                                    <w:left w:val="none" w:sz="0" w:space="0" w:color="auto"/>
                                                    <w:bottom w:val="none" w:sz="0" w:space="0" w:color="auto"/>
                                                    <w:right w:val="none" w:sz="0" w:space="0" w:color="auto"/>
                                                  </w:divBdr>
                                                </w:div>
                                              </w:divsChild>
                                            </w:div>
                                            <w:div w:id="334308161">
                                              <w:marLeft w:val="0"/>
                                              <w:marRight w:val="0"/>
                                              <w:marTop w:val="0"/>
                                              <w:marBottom w:val="0"/>
                                              <w:divBdr>
                                                <w:top w:val="none" w:sz="0" w:space="0" w:color="auto"/>
                                                <w:left w:val="none" w:sz="0" w:space="0" w:color="auto"/>
                                                <w:bottom w:val="none" w:sz="0" w:space="0" w:color="auto"/>
                                                <w:right w:val="none" w:sz="0" w:space="0" w:color="auto"/>
                                              </w:divBdr>
                                              <w:divsChild>
                                                <w:div w:id="41448657">
                                                  <w:marLeft w:val="0"/>
                                                  <w:marRight w:val="0"/>
                                                  <w:marTop w:val="0"/>
                                                  <w:marBottom w:val="0"/>
                                                  <w:divBdr>
                                                    <w:top w:val="none" w:sz="0" w:space="0" w:color="auto"/>
                                                    <w:left w:val="none" w:sz="0" w:space="0" w:color="auto"/>
                                                    <w:bottom w:val="none" w:sz="0" w:space="0" w:color="auto"/>
                                                    <w:right w:val="none" w:sz="0" w:space="0" w:color="auto"/>
                                                  </w:divBdr>
                                                </w:div>
                                                <w:div w:id="1837529554">
                                                  <w:marLeft w:val="0"/>
                                                  <w:marRight w:val="0"/>
                                                  <w:marTop w:val="0"/>
                                                  <w:marBottom w:val="0"/>
                                                  <w:divBdr>
                                                    <w:top w:val="none" w:sz="0" w:space="0" w:color="auto"/>
                                                    <w:left w:val="none" w:sz="0" w:space="0" w:color="auto"/>
                                                    <w:bottom w:val="none" w:sz="0" w:space="0" w:color="auto"/>
                                                    <w:right w:val="none" w:sz="0" w:space="0" w:color="auto"/>
                                                  </w:divBdr>
                                                  <w:divsChild>
                                                    <w:div w:id="7236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3384">
                                              <w:marLeft w:val="0"/>
                                              <w:marRight w:val="0"/>
                                              <w:marTop w:val="0"/>
                                              <w:marBottom w:val="0"/>
                                              <w:divBdr>
                                                <w:top w:val="none" w:sz="0" w:space="0" w:color="auto"/>
                                                <w:left w:val="none" w:sz="0" w:space="0" w:color="auto"/>
                                                <w:bottom w:val="none" w:sz="0" w:space="0" w:color="auto"/>
                                                <w:right w:val="none" w:sz="0" w:space="0" w:color="auto"/>
                                              </w:divBdr>
                                              <w:divsChild>
                                                <w:div w:id="102892531">
                                                  <w:marLeft w:val="0"/>
                                                  <w:marRight w:val="0"/>
                                                  <w:marTop w:val="0"/>
                                                  <w:marBottom w:val="0"/>
                                                  <w:divBdr>
                                                    <w:top w:val="none" w:sz="0" w:space="0" w:color="auto"/>
                                                    <w:left w:val="none" w:sz="0" w:space="0" w:color="auto"/>
                                                    <w:bottom w:val="none" w:sz="0" w:space="0" w:color="auto"/>
                                                    <w:right w:val="none" w:sz="0" w:space="0" w:color="auto"/>
                                                  </w:divBdr>
                                                </w:div>
                                                <w:div w:id="1114323489">
                                                  <w:marLeft w:val="0"/>
                                                  <w:marRight w:val="0"/>
                                                  <w:marTop w:val="0"/>
                                                  <w:marBottom w:val="0"/>
                                                  <w:divBdr>
                                                    <w:top w:val="none" w:sz="0" w:space="0" w:color="auto"/>
                                                    <w:left w:val="none" w:sz="0" w:space="0" w:color="auto"/>
                                                    <w:bottom w:val="none" w:sz="0" w:space="0" w:color="auto"/>
                                                    <w:right w:val="none" w:sz="0" w:space="0" w:color="auto"/>
                                                  </w:divBdr>
                                                  <w:divsChild>
                                                    <w:div w:id="647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715332">
                              <w:marLeft w:val="0"/>
                              <w:marRight w:val="0"/>
                              <w:marTop w:val="0"/>
                              <w:marBottom w:val="0"/>
                              <w:divBdr>
                                <w:top w:val="none" w:sz="0" w:space="0" w:color="auto"/>
                                <w:left w:val="none" w:sz="0" w:space="0" w:color="auto"/>
                                <w:bottom w:val="none" w:sz="0" w:space="0" w:color="auto"/>
                                <w:right w:val="none" w:sz="0" w:space="0" w:color="auto"/>
                              </w:divBdr>
                              <w:divsChild>
                                <w:div w:id="1466966766">
                                  <w:marLeft w:val="0"/>
                                  <w:marRight w:val="0"/>
                                  <w:marTop w:val="0"/>
                                  <w:marBottom w:val="0"/>
                                  <w:divBdr>
                                    <w:top w:val="none" w:sz="0" w:space="0" w:color="auto"/>
                                    <w:left w:val="none" w:sz="0" w:space="0" w:color="auto"/>
                                    <w:bottom w:val="none" w:sz="0" w:space="0" w:color="auto"/>
                                    <w:right w:val="none" w:sz="0" w:space="0" w:color="auto"/>
                                  </w:divBdr>
                                </w:div>
                                <w:div w:id="703138949">
                                  <w:marLeft w:val="0"/>
                                  <w:marRight w:val="0"/>
                                  <w:marTop w:val="0"/>
                                  <w:marBottom w:val="0"/>
                                  <w:divBdr>
                                    <w:top w:val="none" w:sz="0" w:space="0" w:color="auto"/>
                                    <w:left w:val="none" w:sz="0" w:space="0" w:color="auto"/>
                                    <w:bottom w:val="none" w:sz="0" w:space="0" w:color="auto"/>
                                    <w:right w:val="none" w:sz="0" w:space="0" w:color="auto"/>
                                  </w:divBdr>
                                  <w:divsChild>
                                    <w:div w:id="3974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51592">
                              <w:marLeft w:val="0"/>
                              <w:marRight w:val="0"/>
                              <w:marTop w:val="0"/>
                              <w:marBottom w:val="0"/>
                              <w:divBdr>
                                <w:top w:val="none" w:sz="0" w:space="0" w:color="auto"/>
                                <w:left w:val="none" w:sz="0" w:space="0" w:color="auto"/>
                                <w:bottom w:val="none" w:sz="0" w:space="0" w:color="auto"/>
                                <w:right w:val="none" w:sz="0" w:space="0" w:color="auto"/>
                              </w:divBdr>
                              <w:divsChild>
                                <w:div w:id="1339229736">
                                  <w:marLeft w:val="0"/>
                                  <w:marRight w:val="0"/>
                                  <w:marTop w:val="0"/>
                                  <w:marBottom w:val="0"/>
                                  <w:divBdr>
                                    <w:top w:val="none" w:sz="0" w:space="0" w:color="auto"/>
                                    <w:left w:val="none" w:sz="0" w:space="0" w:color="auto"/>
                                    <w:bottom w:val="none" w:sz="0" w:space="0" w:color="auto"/>
                                    <w:right w:val="none" w:sz="0" w:space="0" w:color="auto"/>
                                  </w:divBdr>
                                </w:div>
                                <w:div w:id="1498837334">
                                  <w:marLeft w:val="0"/>
                                  <w:marRight w:val="0"/>
                                  <w:marTop w:val="0"/>
                                  <w:marBottom w:val="0"/>
                                  <w:divBdr>
                                    <w:top w:val="none" w:sz="0" w:space="0" w:color="auto"/>
                                    <w:left w:val="none" w:sz="0" w:space="0" w:color="auto"/>
                                    <w:bottom w:val="none" w:sz="0" w:space="0" w:color="auto"/>
                                    <w:right w:val="none" w:sz="0" w:space="0" w:color="auto"/>
                                  </w:divBdr>
                                  <w:divsChild>
                                    <w:div w:id="8955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8823">
                              <w:marLeft w:val="0"/>
                              <w:marRight w:val="0"/>
                              <w:marTop w:val="0"/>
                              <w:marBottom w:val="0"/>
                              <w:divBdr>
                                <w:top w:val="none" w:sz="0" w:space="0" w:color="auto"/>
                                <w:left w:val="none" w:sz="0" w:space="0" w:color="auto"/>
                                <w:bottom w:val="none" w:sz="0" w:space="0" w:color="auto"/>
                                <w:right w:val="none" w:sz="0" w:space="0" w:color="auto"/>
                              </w:divBdr>
                              <w:divsChild>
                                <w:div w:id="1084451170">
                                  <w:marLeft w:val="0"/>
                                  <w:marRight w:val="0"/>
                                  <w:marTop w:val="0"/>
                                  <w:marBottom w:val="0"/>
                                  <w:divBdr>
                                    <w:top w:val="none" w:sz="0" w:space="0" w:color="auto"/>
                                    <w:left w:val="none" w:sz="0" w:space="0" w:color="auto"/>
                                    <w:bottom w:val="none" w:sz="0" w:space="0" w:color="auto"/>
                                    <w:right w:val="none" w:sz="0" w:space="0" w:color="auto"/>
                                  </w:divBdr>
                                </w:div>
                                <w:div w:id="88308013">
                                  <w:marLeft w:val="0"/>
                                  <w:marRight w:val="0"/>
                                  <w:marTop w:val="0"/>
                                  <w:marBottom w:val="0"/>
                                  <w:divBdr>
                                    <w:top w:val="none" w:sz="0" w:space="0" w:color="auto"/>
                                    <w:left w:val="none" w:sz="0" w:space="0" w:color="auto"/>
                                    <w:bottom w:val="none" w:sz="0" w:space="0" w:color="auto"/>
                                    <w:right w:val="none" w:sz="0" w:space="0" w:color="auto"/>
                                  </w:divBdr>
                                  <w:divsChild>
                                    <w:div w:id="20654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9259">
                              <w:marLeft w:val="0"/>
                              <w:marRight w:val="0"/>
                              <w:marTop w:val="0"/>
                              <w:marBottom w:val="0"/>
                              <w:divBdr>
                                <w:top w:val="none" w:sz="0" w:space="0" w:color="auto"/>
                                <w:left w:val="none" w:sz="0" w:space="0" w:color="auto"/>
                                <w:bottom w:val="none" w:sz="0" w:space="0" w:color="auto"/>
                                <w:right w:val="none" w:sz="0" w:space="0" w:color="auto"/>
                              </w:divBdr>
                              <w:divsChild>
                                <w:div w:id="787236954">
                                  <w:marLeft w:val="0"/>
                                  <w:marRight w:val="0"/>
                                  <w:marTop w:val="0"/>
                                  <w:marBottom w:val="0"/>
                                  <w:divBdr>
                                    <w:top w:val="none" w:sz="0" w:space="0" w:color="auto"/>
                                    <w:left w:val="none" w:sz="0" w:space="0" w:color="auto"/>
                                    <w:bottom w:val="none" w:sz="0" w:space="0" w:color="auto"/>
                                    <w:right w:val="none" w:sz="0" w:space="0" w:color="auto"/>
                                  </w:divBdr>
                                </w:div>
                                <w:div w:id="1618412122">
                                  <w:marLeft w:val="0"/>
                                  <w:marRight w:val="0"/>
                                  <w:marTop w:val="0"/>
                                  <w:marBottom w:val="0"/>
                                  <w:divBdr>
                                    <w:top w:val="none" w:sz="0" w:space="0" w:color="auto"/>
                                    <w:left w:val="none" w:sz="0" w:space="0" w:color="auto"/>
                                    <w:bottom w:val="none" w:sz="0" w:space="0" w:color="auto"/>
                                    <w:right w:val="none" w:sz="0" w:space="0" w:color="auto"/>
                                  </w:divBdr>
                                  <w:divsChild>
                                    <w:div w:id="8933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6806">
                              <w:marLeft w:val="0"/>
                              <w:marRight w:val="0"/>
                              <w:marTop w:val="0"/>
                              <w:marBottom w:val="0"/>
                              <w:divBdr>
                                <w:top w:val="none" w:sz="0" w:space="0" w:color="auto"/>
                                <w:left w:val="none" w:sz="0" w:space="0" w:color="auto"/>
                                <w:bottom w:val="none" w:sz="0" w:space="0" w:color="auto"/>
                                <w:right w:val="none" w:sz="0" w:space="0" w:color="auto"/>
                              </w:divBdr>
                              <w:divsChild>
                                <w:div w:id="1818035058">
                                  <w:marLeft w:val="0"/>
                                  <w:marRight w:val="0"/>
                                  <w:marTop w:val="0"/>
                                  <w:marBottom w:val="0"/>
                                  <w:divBdr>
                                    <w:top w:val="none" w:sz="0" w:space="0" w:color="auto"/>
                                    <w:left w:val="none" w:sz="0" w:space="0" w:color="auto"/>
                                    <w:bottom w:val="none" w:sz="0" w:space="0" w:color="auto"/>
                                    <w:right w:val="none" w:sz="0" w:space="0" w:color="auto"/>
                                  </w:divBdr>
                                </w:div>
                                <w:div w:id="191653771">
                                  <w:marLeft w:val="0"/>
                                  <w:marRight w:val="0"/>
                                  <w:marTop w:val="0"/>
                                  <w:marBottom w:val="0"/>
                                  <w:divBdr>
                                    <w:top w:val="none" w:sz="0" w:space="0" w:color="auto"/>
                                    <w:left w:val="none" w:sz="0" w:space="0" w:color="auto"/>
                                    <w:bottom w:val="none" w:sz="0" w:space="0" w:color="auto"/>
                                    <w:right w:val="none" w:sz="0" w:space="0" w:color="auto"/>
                                  </w:divBdr>
                                  <w:divsChild>
                                    <w:div w:id="8537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3467">
                              <w:marLeft w:val="0"/>
                              <w:marRight w:val="0"/>
                              <w:marTop w:val="0"/>
                              <w:marBottom w:val="0"/>
                              <w:divBdr>
                                <w:top w:val="none" w:sz="0" w:space="0" w:color="auto"/>
                                <w:left w:val="none" w:sz="0" w:space="0" w:color="auto"/>
                                <w:bottom w:val="none" w:sz="0" w:space="0" w:color="auto"/>
                                <w:right w:val="none" w:sz="0" w:space="0" w:color="auto"/>
                              </w:divBdr>
                              <w:divsChild>
                                <w:div w:id="1459299552">
                                  <w:marLeft w:val="0"/>
                                  <w:marRight w:val="0"/>
                                  <w:marTop w:val="0"/>
                                  <w:marBottom w:val="0"/>
                                  <w:divBdr>
                                    <w:top w:val="none" w:sz="0" w:space="0" w:color="auto"/>
                                    <w:left w:val="none" w:sz="0" w:space="0" w:color="auto"/>
                                    <w:bottom w:val="none" w:sz="0" w:space="0" w:color="auto"/>
                                    <w:right w:val="none" w:sz="0" w:space="0" w:color="auto"/>
                                  </w:divBdr>
                                </w:div>
                                <w:div w:id="874851202">
                                  <w:marLeft w:val="0"/>
                                  <w:marRight w:val="0"/>
                                  <w:marTop w:val="0"/>
                                  <w:marBottom w:val="0"/>
                                  <w:divBdr>
                                    <w:top w:val="none" w:sz="0" w:space="0" w:color="auto"/>
                                    <w:left w:val="none" w:sz="0" w:space="0" w:color="auto"/>
                                    <w:bottom w:val="none" w:sz="0" w:space="0" w:color="auto"/>
                                    <w:right w:val="none" w:sz="0" w:space="0" w:color="auto"/>
                                  </w:divBdr>
                                  <w:divsChild>
                                    <w:div w:id="7991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0550">
                              <w:marLeft w:val="0"/>
                              <w:marRight w:val="0"/>
                              <w:marTop w:val="0"/>
                              <w:marBottom w:val="0"/>
                              <w:divBdr>
                                <w:top w:val="none" w:sz="0" w:space="0" w:color="auto"/>
                                <w:left w:val="none" w:sz="0" w:space="0" w:color="auto"/>
                                <w:bottom w:val="none" w:sz="0" w:space="0" w:color="auto"/>
                                <w:right w:val="none" w:sz="0" w:space="0" w:color="auto"/>
                              </w:divBdr>
                              <w:divsChild>
                                <w:div w:id="1894075005">
                                  <w:marLeft w:val="0"/>
                                  <w:marRight w:val="0"/>
                                  <w:marTop w:val="0"/>
                                  <w:marBottom w:val="0"/>
                                  <w:divBdr>
                                    <w:top w:val="none" w:sz="0" w:space="0" w:color="auto"/>
                                    <w:left w:val="none" w:sz="0" w:space="0" w:color="auto"/>
                                    <w:bottom w:val="none" w:sz="0" w:space="0" w:color="auto"/>
                                    <w:right w:val="none" w:sz="0" w:space="0" w:color="auto"/>
                                  </w:divBdr>
                                </w:div>
                                <w:div w:id="1747847809">
                                  <w:marLeft w:val="0"/>
                                  <w:marRight w:val="0"/>
                                  <w:marTop w:val="0"/>
                                  <w:marBottom w:val="0"/>
                                  <w:divBdr>
                                    <w:top w:val="none" w:sz="0" w:space="0" w:color="auto"/>
                                    <w:left w:val="none" w:sz="0" w:space="0" w:color="auto"/>
                                    <w:bottom w:val="none" w:sz="0" w:space="0" w:color="auto"/>
                                    <w:right w:val="none" w:sz="0" w:space="0" w:color="auto"/>
                                  </w:divBdr>
                                  <w:divsChild>
                                    <w:div w:id="79452086">
                                      <w:marLeft w:val="0"/>
                                      <w:marRight w:val="0"/>
                                      <w:marTop w:val="0"/>
                                      <w:marBottom w:val="0"/>
                                      <w:divBdr>
                                        <w:top w:val="none" w:sz="0" w:space="0" w:color="auto"/>
                                        <w:left w:val="none" w:sz="0" w:space="0" w:color="auto"/>
                                        <w:bottom w:val="none" w:sz="0" w:space="0" w:color="auto"/>
                                        <w:right w:val="none" w:sz="0" w:space="0" w:color="auto"/>
                                      </w:divBdr>
                                      <w:divsChild>
                                        <w:div w:id="1298216146">
                                          <w:marLeft w:val="0"/>
                                          <w:marRight w:val="0"/>
                                          <w:marTop w:val="0"/>
                                          <w:marBottom w:val="0"/>
                                          <w:divBdr>
                                            <w:top w:val="none" w:sz="0" w:space="0" w:color="auto"/>
                                            <w:left w:val="none" w:sz="0" w:space="0" w:color="auto"/>
                                            <w:bottom w:val="none" w:sz="0" w:space="0" w:color="auto"/>
                                            <w:right w:val="none" w:sz="0" w:space="0" w:color="auto"/>
                                          </w:divBdr>
                                        </w:div>
                                      </w:divsChild>
                                    </w:div>
                                    <w:div w:id="1809980636">
                                      <w:marLeft w:val="0"/>
                                      <w:marRight w:val="0"/>
                                      <w:marTop w:val="0"/>
                                      <w:marBottom w:val="0"/>
                                      <w:divBdr>
                                        <w:top w:val="none" w:sz="0" w:space="0" w:color="auto"/>
                                        <w:left w:val="none" w:sz="0" w:space="0" w:color="auto"/>
                                        <w:bottom w:val="none" w:sz="0" w:space="0" w:color="auto"/>
                                        <w:right w:val="none" w:sz="0" w:space="0" w:color="auto"/>
                                      </w:divBdr>
                                      <w:divsChild>
                                        <w:div w:id="31467344">
                                          <w:marLeft w:val="0"/>
                                          <w:marRight w:val="0"/>
                                          <w:marTop w:val="0"/>
                                          <w:marBottom w:val="0"/>
                                          <w:divBdr>
                                            <w:top w:val="none" w:sz="0" w:space="0" w:color="auto"/>
                                            <w:left w:val="none" w:sz="0" w:space="0" w:color="auto"/>
                                            <w:bottom w:val="none" w:sz="0" w:space="0" w:color="auto"/>
                                            <w:right w:val="none" w:sz="0" w:space="0" w:color="auto"/>
                                          </w:divBdr>
                                        </w:div>
                                        <w:div w:id="1109280522">
                                          <w:marLeft w:val="0"/>
                                          <w:marRight w:val="0"/>
                                          <w:marTop w:val="0"/>
                                          <w:marBottom w:val="0"/>
                                          <w:divBdr>
                                            <w:top w:val="none" w:sz="0" w:space="0" w:color="auto"/>
                                            <w:left w:val="none" w:sz="0" w:space="0" w:color="auto"/>
                                            <w:bottom w:val="none" w:sz="0" w:space="0" w:color="auto"/>
                                            <w:right w:val="none" w:sz="0" w:space="0" w:color="auto"/>
                                          </w:divBdr>
                                          <w:divsChild>
                                            <w:div w:id="8614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5986">
                                      <w:marLeft w:val="0"/>
                                      <w:marRight w:val="0"/>
                                      <w:marTop w:val="0"/>
                                      <w:marBottom w:val="0"/>
                                      <w:divBdr>
                                        <w:top w:val="none" w:sz="0" w:space="0" w:color="auto"/>
                                        <w:left w:val="none" w:sz="0" w:space="0" w:color="auto"/>
                                        <w:bottom w:val="none" w:sz="0" w:space="0" w:color="auto"/>
                                        <w:right w:val="none" w:sz="0" w:space="0" w:color="auto"/>
                                      </w:divBdr>
                                      <w:divsChild>
                                        <w:div w:id="890503859">
                                          <w:marLeft w:val="0"/>
                                          <w:marRight w:val="0"/>
                                          <w:marTop w:val="0"/>
                                          <w:marBottom w:val="0"/>
                                          <w:divBdr>
                                            <w:top w:val="none" w:sz="0" w:space="0" w:color="auto"/>
                                            <w:left w:val="none" w:sz="0" w:space="0" w:color="auto"/>
                                            <w:bottom w:val="none" w:sz="0" w:space="0" w:color="auto"/>
                                            <w:right w:val="none" w:sz="0" w:space="0" w:color="auto"/>
                                          </w:divBdr>
                                        </w:div>
                                        <w:div w:id="1635984478">
                                          <w:marLeft w:val="0"/>
                                          <w:marRight w:val="0"/>
                                          <w:marTop w:val="0"/>
                                          <w:marBottom w:val="0"/>
                                          <w:divBdr>
                                            <w:top w:val="none" w:sz="0" w:space="0" w:color="auto"/>
                                            <w:left w:val="none" w:sz="0" w:space="0" w:color="auto"/>
                                            <w:bottom w:val="none" w:sz="0" w:space="0" w:color="auto"/>
                                            <w:right w:val="none" w:sz="0" w:space="0" w:color="auto"/>
                                          </w:divBdr>
                                          <w:divsChild>
                                            <w:div w:id="5353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5419">
                                      <w:marLeft w:val="0"/>
                                      <w:marRight w:val="0"/>
                                      <w:marTop w:val="0"/>
                                      <w:marBottom w:val="0"/>
                                      <w:divBdr>
                                        <w:top w:val="none" w:sz="0" w:space="0" w:color="auto"/>
                                        <w:left w:val="none" w:sz="0" w:space="0" w:color="auto"/>
                                        <w:bottom w:val="none" w:sz="0" w:space="0" w:color="auto"/>
                                        <w:right w:val="none" w:sz="0" w:space="0" w:color="auto"/>
                                      </w:divBdr>
                                      <w:divsChild>
                                        <w:div w:id="1039471376">
                                          <w:marLeft w:val="0"/>
                                          <w:marRight w:val="0"/>
                                          <w:marTop w:val="0"/>
                                          <w:marBottom w:val="0"/>
                                          <w:divBdr>
                                            <w:top w:val="none" w:sz="0" w:space="0" w:color="auto"/>
                                            <w:left w:val="none" w:sz="0" w:space="0" w:color="auto"/>
                                            <w:bottom w:val="none" w:sz="0" w:space="0" w:color="auto"/>
                                            <w:right w:val="none" w:sz="0" w:space="0" w:color="auto"/>
                                          </w:divBdr>
                                        </w:div>
                                        <w:div w:id="2133592114">
                                          <w:marLeft w:val="0"/>
                                          <w:marRight w:val="0"/>
                                          <w:marTop w:val="0"/>
                                          <w:marBottom w:val="0"/>
                                          <w:divBdr>
                                            <w:top w:val="none" w:sz="0" w:space="0" w:color="auto"/>
                                            <w:left w:val="none" w:sz="0" w:space="0" w:color="auto"/>
                                            <w:bottom w:val="none" w:sz="0" w:space="0" w:color="auto"/>
                                            <w:right w:val="none" w:sz="0" w:space="0" w:color="auto"/>
                                          </w:divBdr>
                                          <w:divsChild>
                                            <w:div w:id="14480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0659">
                                      <w:marLeft w:val="0"/>
                                      <w:marRight w:val="0"/>
                                      <w:marTop w:val="0"/>
                                      <w:marBottom w:val="0"/>
                                      <w:divBdr>
                                        <w:top w:val="none" w:sz="0" w:space="0" w:color="auto"/>
                                        <w:left w:val="none" w:sz="0" w:space="0" w:color="auto"/>
                                        <w:bottom w:val="none" w:sz="0" w:space="0" w:color="auto"/>
                                        <w:right w:val="none" w:sz="0" w:space="0" w:color="auto"/>
                                      </w:divBdr>
                                      <w:divsChild>
                                        <w:div w:id="728845859">
                                          <w:marLeft w:val="0"/>
                                          <w:marRight w:val="0"/>
                                          <w:marTop w:val="0"/>
                                          <w:marBottom w:val="0"/>
                                          <w:divBdr>
                                            <w:top w:val="none" w:sz="0" w:space="0" w:color="auto"/>
                                            <w:left w:val="none" w:sz="0" w:space="0" w:color="auto"/>
                                            <w:bottom w:val="none" w:sz="0" w:space="0" w:color="auto"/>
                                            <w:right w:val="none" w:sz="0" w:space="0" w:color="auto"/>
                                          </w:divBdr>
                                        </w:div>
                                        <w:div w:id="943878247">
                                          <w:marLeft w:val="0"/>
                                          <w:marRight w:val="0"/>
                                          <w:marTop w:val="0"/>
                                          <w:marBottom w:val="0"/>
                                          <w:divBdr>
                                            <w:top w:val="none" w:sz="0" w:space="0" w:color="auto"/>
                                            <w:left w:val="none" w:sz="0" w:space="0" w:color="auto"/>
                                            <w:bottom w:val="none" w:sz="0" w:space="0" w:color="auto"/>
                                            <w:right w:val="none" w:sz="0" w:space="0" w:color="auto"/>
                                          </w:divBdr>
                                          <w:divsChild>
                                            <w:div w:id="10276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4187">
                                      <w:marLeft w:val="0"/>
                                      <w:marRight w:val="0"/>
                                      <w:marTop w:val="0"/>
                                      <w:marBottom w:val="0"/>
                                      <w:divBdr>
                                        <w:top w:val="none" w:sz="0" w:space="0" w:color="auto"/>
                                        <w:left w:val="none" w:sz="0" w:space="0" w:color="auto"/>
                                        <w:bottom w:val="none" w:sz="0" w:space="0" w:color="auto"/>
                                        <w:right w:val="none" w:sz="0" w:space="0" w:color="auto"/>
                                      </w:divBdr>
                                      <w:divsChild>
                                        <w:div w:id="1442870389">
                                          <w:marLeft w:val="0"/>
                                          <w:marRight w:val="0"/>
                                          <w:marTop w:val="0"/>
                                          <w:marBottom w:val="0"/>
                                          <w:divBdr>
                                            <w:top w:val="none" w:sz="0" w:space="0" w:color="auto"/>
                                            <w:left w:val="none" w:sz="0" w:space="0" w:color="auto"/>
                                            <w:bottom w:val="none" w:sz="0" w:space="0" w:color="auto"/>
                                            <w:right w:val="none" w:sz="0" w:space="0" w:color="auto"/>
                                          </w:divBdr>
                                        </w:div>
                                        <w:div w:id="1303848678">
                                          <w:marLeft w:val="0"/>
                                          <w:marRight w:val="0"/>
                                          <w:marTop w:val="0"/>
                                          <w:marBottom w:val="0"/>
                                          <w:divBdr>
                                            <w:top w:val="none" w:sz="0" w:space="0" w:color="auto"/>
                                            <w:left w:val="none" w:sz="0" w:space="0" w:color="auto"/>
                                            <w:bottom w:val="none" w:sz="0" w:space="0" w:color="auto"/>
                                            <w:right w:val="none" w:sz="0" w:space="0" w:color="auto"/>
                                          </w:divBdr>
                                          <w:divsChild>
                                            <w:div w:id="14059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715">
                                      <w:marLeft w:val="0"/>
                                      <w:marRight w:val="0"/>
                                      <w:marTop w:val="0"/>
                                      <w:marBottom w:val="0"/>
                                      <w:divBdr>
                                        <w:top w:val="none" w:sz="0" w:space="0" w:color="auto"/>
                                        <w:left w:val="none" w:sz="0" w:space="0" w:color="auto"/>
                                        <w:bottom w:val="none" w:sz="0" w:space="0" w:color="auto"/>
                                        <w:right w:val="none" w:sz="0" w:space="0" w:color="auto"/>
                                      </w:divBdr>
                                      <w:divsChild>
                                        <w:div w:id="2140605112">
                                          <w:marLeft w:val="0"/>
                                          <w:marRight w:val="0"/>
                                          <w:marTop w:val="0"/>
                                          <w:marBottom w:val="0"/>
                                          <w:divBdr>
                                            <w:top w:val="none" w:sz="0" w:space="0" w:color="auto"/>
                                            <w:left w:val="none" w:sz="0" w:space="0" w:color="auto"/>
                                            <w:bottom w:val="none" w:sz="0" w:space="0" w:color="auto"/>
                                            <w:right w:val="none" w:sz="0" w:space="0" w:color="auto"/>
                                          </w:divBdr>
                                        </w:div>
                                        <w:div w:id="207379122">
                                          <w:marLeft w:val="0"/>
                                          <w:marRight w:val="0"/>
                                          <w:marTop w:val="0"/>
                                          <w:marBottom w:val="0"/>
                                          <w:divBdr>
                                            <w:top w:val="none" w:sz="0" w:space="0" w:color="auto"/>
                                            <w:left w:val="none" w:sz="0" w:space="0" w:color="auto"/>
                                            <w:bottom w:val="none" w:sz="0" w:space="0" w:color="auto"/>
                                            <w:right w:val="none" w:sz="0" w:space="0" w:color="auto"/>
                                          </w:divBdr>
                                          <w:divsChild>
                                            <w:div w:id="11845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050">
                                      <w:marLeft w:val="0"/>
                                      <w:marRight w:val="0"/>
                                      <w:marTop w:val="0"/>
                                      <w:marBottom w:val="0"/>
                                      <w:divBdr>
                                        <w:top w:val="none" w:sz="0" w:space="0" w:color="auto"/>
                                        <w:left w:val="none" w:sz="0" w:space="0" w:color="auto"/>
                                        <w:bottom w:val="none" w:sz="0" w:space="0" w:color="auto"/>
                                        <w:right w:val="none" w:sz="0" w:space="0" w:color="auto"/>
                                      </w:divBdr>
                                      <w:divsChild>
                                        <w:div w:id="4327283">
                                          <w:marLeft w:val="0"/>
                                          <w:marRight w:val="0"/>
                                          <w:marTop w:val="0"/>
                                          <w:marBottom w:val="0"/>
                                          <w:divBdr>
                                            <w:top w:val="none" w:sz="0" w:space="0" w:color="auto"/>
                                            <w:left w:val="none" w:sz="0" w:space="0" w:color="auto"/>
                                            <w:bottom w:val="none" w:sz="0" w:space="0" w:color="auto"/>
                                            <w:right w:val="none" w:sz="0" w:space="0" w:color="auto"/>
                                          </w:divBdr>
                                        </w:div>
                                        <w:div w:id="47190060">
                                          <w:marLeft w:val="0"/>
                                          <w:marRight w:val="0"/>
                                          <w:marTop w:val="0"/>
                                          <w:marBottom w:val="0"/>
                                          <w:divBdr>
                                            <w:top w:val="none" w:sz="0" w:space="0" w:color="auto"/>
                                            <w:left w:val="none" w:sz="0" w:space="0" w:color="auto"/>
                                            <w:bottom w:val="none" w:sz="0" w:space="0" w:color="auto"/>
                                            <w:right w:val="none" w:sz="0" w:space="0" w:color="auto"/>
                                          </w:divBdr>
                                          <w:divsChild>
                                            <w:div w:id="12106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64700">
                              <w:marLeft w:val="0"/>
                              <w:marRight w:val="0"/>
                              <w:marTop w:val="0"/>
                              <w:marBottom w:val="0"/>
                              <w:divBdr>
                                <w:top w:val="none" w:sz="0" w:space="0" w:color="auto"/>
                                <w:left w:val="none" w:sz="0" w:space="0" w:color="auto"/>
                                <w:bottom w:val="none" w:sz="0" w:space="0" w:color="auto"/>
                                <w:right w:val="none" w:sz="0" w:space="0" w:color="auto"/>
                              </w:divBdr>
                              <w:divsChild>
                                <w:div w:id="897519834">
                                  <w:marLeft w:val="0"/>
                                  <w:marRight w:val="0"/>
                                  <w:marTop w:val="0"/>
                                  <w:marBottom w:val="0"/>
                                  <w:divBdr>
                                    <w:top w:val="none" w:sz="0" w:space="0" w:color="auto"/>
                                    <w:left w:val="none" w:sz="0" w:space="0" w:color="auto"/>
                                    <w:bottom w:val="none" w:sz="0" w:space="0" w:color="auto"/>
                                    <w:right w:val="none" w:sz="0" w:space="0" w:color="auto"/>
                                  </w:divBdr>
                                </w:div>
                                <w:div w:id="1160461299">
                                  <w:marLeft w:val="0"/>
                                  <w:marRight w:val="0"/>
                                  <w:marTop w:val="0"/>
                                  <w:marBottom w:val="0"/>
                                  <w:divBdr>
                                    <w:top w:val="none" w:sz="0" w:space="0" w:color="auto"/>
                                    <w:left w:val="none" w:sz="0" w:space="0" w:color="auto"/>
                                    <w:bottom w:val="none" w:sz="0" w:space="0" w:color="auto"/>
                                    <w:right w:val="none" w:sz="0" w:space="0" w:color="auto"/>
                                  </w:divBdr>
                                  <w:divsChild>
                                    <w:div w:id="449781032">
                                      <w:marLeft w:val="0"/>
                                      <w:marRight w:val="0"/>
                                      <w:marTop w:val="0"/>
                                      <w:marBottom w:val="0"/>
                                      <w:divBdr>
                                        <w:top w:val="none" w:sz="0" w:space="0" w:color="auto"/>
                                        <w:left w:val="none" w:sz="0" w:space="0" w:color="auto"/>
                                        <w:bottom w:val="none" w:sz="0" w:space="0" w:color="auto"/>
                                        <w:right w:val="none" w:sz="0" w:space="0" w:color="auto"/>
                                      </w:divBdr>
                                      <w:divsChild>
                                        <w:div w:id="12534052">
                                          <w:marLeft w:val="0"/>
                                          <w:marRight w:val="0"/>
                                          <w:marTop w:val="0"/>
                                          <w:marBottom w:val="0"/>
                                          <w:divBdr>
                                            <w:top w:val="none" w:sz="0" w:space="0" w:color="auto"/>
                                            <w:left w:val="none" w:sz="0" w:space="0" w:color="auto"/>
                                            <w:bottom w:val="none" w:sz="0" w:space="0" w:color="auto"/>
                                            <w:right w:val="none" w:sz="0" w:space="0" w:color="auto"/>
                                          </w:divBdr>
                                        </w:div>
                                      </w:divsChild>
                                    </w:div>
                                    <w:div w:id="983048935">
                                      <w:marLeft w:val="0"/>
                                      <w:marRight w:val="0"/>
                                      <w:marTop w:val="0"/>
                                      <w:marBottom w:val="0"/>
                                      <w:divBdr>
                                        <w:top w:val="none" w:sz="0" w:space="0" w:color="auto"/>
                                        <w:left w:val="none" w:sz="0" w:space="0" w:color="auto"/>
                                        <w:bottom w:val="none" w:sz="0" w:space="0" w:color="auto"/>
                                        <w:right w:val="none" w:sz="0" w:space="0" w:color="auto"/>
                                      </w:divBdr>
                                      <w:divsChild>
                                        <w:div w:id="521092070">
                                          <w:marLeft w:val="0"/>
                                          <w:marRight w:val="0"/>
                                          <w:marTop w:val="0"/>
                                          <w:marBottom w:val="0"/>
                                          <w:divBdr>
                                            <w:top w:val="none" w:sz="0" w:space="0" w:color="auto"/>
                                            <w:left w:val="none" w:sz="0" w:space="0" w:color="auto"/>
                                            <w:bottom w:val="none" w:sz="0" w:space="0" w:color="auto"/>
                                            <w:right w:val="none" w:sz="0" w:space="0" w:color="auto"/>
                                          </w:divBdr>
                                        </w:div>
                                        <w:div w:id="1489401035">
                                          <w:marLeft w:val="0"/>
                                          <w:marRight w:val="0"/>
                                          <w:marTop w:val="0"/>
                                          <w:marBottom w:val="0"/>
                                          <w:divBdr>
                                            <w:top w:val="none" w:sz="0" w:space="0" w:color="auto"/>
                                            <w:left w:val="none" w:sz="0" w:space="0" w:color="auto"/>
                                            <w:bottom w:val="none" w:sz="0" w:space="0" w:color="auto"/>
                                            <w:right w:val="none" w:sz="0" w:space="0" w:color="auto"/>
                                          </w:divBdr>
                                          <w:divsChild>
                                            <w:div w:id="19929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4028">
                                      <w:marLeft w:val="0"/>
                                      <w:marRight w:val="0"/>
                                      <w:marTop w:val="0"/>
                                      <w:marBottom w:val="0"/>
                                      <w:divBdr>
                                        <w:top w:val="none" w:sz="0" w:space="0" w:color="auto"/>
                                        <w:left w:val="none" w:sz="0" w:space="0" w:color="auto"/>
                                        <w:bottom w:val="none" w:sz="0" w:space="0" w:color="auto"/>
                                        <w:right w:val="none" w:sz="0" w:space="0" w:color="auto"/>
                                      </w:divBdr>
                                      <w:divsChild>
                                        <w:div w:id="2041003969">
                                          <w:marLeft w:val="0"/>
                                          <w:marRight w:val="0"/>
                                          <w:marTop w:val="0"/>
                                          <w:marBottom w:val="0"/>
                                          <w:divBdr>
                                            <w:top w:val="none" w:sz="0" w:space="0" w:color="auto"/>
                                            <w:left w:val="none" w:sz="0" w:space="0" w:color="auto"/>
                                            <w:bottom w:val="none" w:sz="0" w:space="0" w:color="auto"/>
                                            <w:right w:val="none" w:sz="0" w:space="0" w:color="auto"/>
                                          </w:divBdr>
                                        </w:div>
                                        <w:div w:id="1500581929">
                                          <w:marLeft w:val="0"/>
                                          <w:marRight w:val="0"/>
                                          <w:marTop w:val="0"/>
                                          <w:marBottom w:val="0"/>
                                          <w:divBdr>
                                            <w:top w:val="none" w:sz="0" w:space="0" w:color="auto"/>
                                            <w:left w:val="none" w:sz="0" w:space="0" w:color="auto"/>
                                            <w:bottom w:val="none" w:sz="0" w:space="0" w:color="auto"/>
                                            <w:right w:val="none" w:sz="0" w:space="0" w:color="auto"/>
                                          </w:divBdr>
                                          <w:divsChild>
                                            <w:div w:id="16635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447">
                                      <w:marLeft w:val="0"/>
                                      <w:marRight w:val="0"/>
                                      <w:marTop w:val="0"/>
                                      <w:marBottom w:val="0"/>
                                      <w:divBdr>
                                        <w:top w:val="none" w:sz="0" w:space="0" w:color="auto"/>
                                        <w:left w:val="none" w:sz="0" w:space="0" w:color="auto"/>
                                        <w:bottom w:val="none" w:sz="0" w:space="0" w:color="auto"/>
                                        <w:right w:val="none" w:sz="0" w:space="0" w:color="auto"/>
                                      </w:divBdr>
                                      <w:divsChild>
                                        <w:div w:id="732314527">
                                          <w:marLeft w:val="0"/>
                                          <w:marRight w:val="0"/>
                                          <w:marTop w:val="0"/>
                                          <w:marBottom w:val="0"/>
                                          <w:divBdr>
                                            <w:top w:val="none" w:sz="0" w:space="0" w:color="auto"/>
                                            <w:left w:val="none" w:sz="0" w:space="0" w:color="auto"/>
                                            <w:bottom w:val="none" w:sz="0" w:space="0" w:color="auto"/>
                                            <w:right w:val="none" w:sz="0" w:space="0" w:color="auto"/>
                                          </w:divBdr>
                                        </w:div>
                                        <w:div w:id="1048918158">
                                          <w:marLeft w:val="0"/>
                                          <w:marRight w:val="0"/>
                                          <w:marTop w:val="0"/>
                                          <w:marBottom w:val="0"/>
                                          <w:divBdr>
                                            <w:top w:val="none" w:sz="0" w:space="0" w:color="auto"/>
                                            <w:left w:val="none" w:sz="0" w:space="0" w:color="auto"/>
                                            <w:bottom w:val="none" w:sz="0" w:space="0" w:color="auto"/>
                                            <w:right w:val="none" w:sz="0" w:space="0" w:color="auto"/>
                                          </w:divBdr>
                                          <w:divsChild>
                                            <w:div w:id="16128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506">
                                      <w:marLeft w:val="0"/>
                                      <w:marRight w:val="0"/>
                                      <w:marTop w:val="0"/>
                                      <w:marBottom w:val="0"/>
                                      <w:divBdr>
                                        <w:top w:val="none" w:sz="0" w:space="0" w:color="auto"/>
                                        <w:left w:val="none" w:sz="0" w:space="0" w:color="auto"/>
                                        <w:bottom w:val="none" w:sz="0" w:space="0" w:color="auto"/>
                                        <w:right w:val="none" w:sz="0" w:space="0" w:color="auto"/>
                                      </w:divBdr>
                                      <w:divsChild>
                                        <w:div w:id="1278104577">
                                          <w:marLeft w:val="0"/>
                                          <w:marRight w:val="0"/>
                                          <w:marTop w:val="0"/>
                                          <w:marBottom w:val="0"/>
                                          <w:divBdr>
                                            <w:top w:val="none" w:sz="0" w:space="0" w:color="auto"/>
                                            <w:left w:val="none" w:sz="0" w:space="0" w:color="auto"/>
                                            <w:bottom w:val="none" w:sz="0" w:space="0" w:color="auto"/>
                                            <w:right w:val="none" w:sz="0" w:space="0" w:color="auto"/>
                                          </w:divBdr>
                                        </w:div>
                                        <w:div w:id="1143157020">
                                          <w:marLeft w:val="0"/>
                                          <w:marRight w:val="0"/>
                                          <w:marTop w:val="0"/>
                                          <w:marBottom w:val="0"/>
                                          <w:divBdr>
                                            <w:top w:val="none" w:sz="0" w:space="0" w:color="auto"/>
                                            <w:left w:val="none" w:sz="0" w:space="0" w:color="auto"/>
                                            <w:bottom w:val="none" w:sz="0" w:space="0" w:color="auto"/>
                                            <w:right w:val="none" w:sz="0" w:space="0" w:color="auto"/>
                                          </w:divBdr>
                                          <w:divsChild>
                                            <w:div w:id="11637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68461">
                              <w:marLeft w:val="0"/>
                              <w:marRight w:val="0"/>
                              <w:marTop w:val="0"/>
                              <w:marBottom w:val="0"/>
                              <w:divBdr>
                                <w:top w:val="none" w:sz="0" w:space="0" w:color="auto"/>
                                <w:left w:val="none" w:sz="0" w:space="0" w:color="auto"/>
                                <w:bottom w:val="none" w:sz="0" w:space="0" w:color="auto"/>
                                <w:right w:val="none" w:sz="0" w:space="0" w:color="auto"/>
                              </w:divBdr>
                              <w:divsChild>
                                <w:div w:id="2099517057">
                                  <w:marLeft w:val="0"/>
                                  <w:marRight w:val="0"/>
                                  <w:marTop w:val="0"/>
                                  <w:marBottom w:val="0"/>
                                  <w:divBdr>
                                    <w:top w:val="none" w:sz="0" w:space="0" w:color="auto"/>
                                    <w:left w:val="none" w:sz="0" w:space="0" w:color="auto"/>
                                    <w:bottom w:val="none" w:sz="0" w:space="0" w:color="auto"/>
                                    <w:right w:val="none" w:sz="0" w:space="0" w:color="auto"/>
                                  </w:divBdr>
                                </w:div>
                                <w:div w:id="1901014287">
                                  <w:marLeft w:val="0"/>
                                  <w:marRight w:val="0"/>
                                  <w:marTop w:val="0"/>
                                  <w:marBottom w:val="0"/>
                                  <w:divBdr>
                                    <w:top w:val="none" w:sz="0" w:space="0" w:color="auto"/>
                                    <w:left w:val="none" w:sz="0" w:space="0" w:color="auto"/>
                                    <w:bottom w:val="none" w:sz="0" w:space="0" w:color="auto"/>
                                    <w:right w:val="none" w:sz="0" w:space="0" w:color="auto"/>
                                  </w:divBdr>
                                  <w:divsChild>
                                    <w:div w:id="1785225777">
                                      <w:marLeft w:val="0"/>
                                      <w:marRight w:val="0"/>
                                      <w:marTop w:val="0"/>
                                      <w:marBottom w:val="0"/>
                                      <w:divBdr>
                                        <w:top w:val="none" w:sz="0" w:space="0" w:color="auto"/>
                                        <w:left w:val="none" w:sz="0" w:space="0" w:color="auto"/>
                                        <w:bottom w:val="none" w:sz="0" w:space="0" w:color="auto"/>
                                        <w:right w:val="none" w:sz="0" w:space="0" w:color="auto"/>
                                      </w:divBdr>
                                    </w:div>
                                    <w:div w:id="1784572371">
                                      <w:marLeft w:val="0"/>
                                      <w:marRight w:val="0"/>
                                      <w:marTop w:val="0"/>
                                      <w:marBottom w:val="0"/>
                                      <w:divBdr>
                                        <w:top w:val="none" w:sz="0" w:space="0" w:color="auto"/>
                                        <w:left w:val="none" w:sz="0" w:space="0" w:color="auto"/>
                                        <w:bottom w:val="none" w:sz="0" w:space="0" w:color="auto"/>
                                        <w:right w:val="none" w:sz="0" w:space="0" w:color="auto"/>
                                      </w:divBdr>
                                      <w:divsChild>
                                        <w:div w:id="167914559">
                                          <w:marLeft w:val="0"/>
                                          <w:marRight w:val="0"/>
                                          <w:marTop w:val="0"/>
                                          <w:marBottom w:val="0"/>
                                          <w:divBdr>
                                            <w:top w:val="none" w:sz="0" w:space="0" w:color="auto"/>
                                            <w:left w:val="none" w:sz="0" w:space="0" w:color="auto"/>
                                            <w:bottom w:val="none" w:sz="0" w:space="0" w:color="auto"/>
                                            <w:right w:val="none" w:sz="0" w:space="0" w:color="auto"/>
                                          </w:divBdr>
                                        </w:div>
                                        <w:div w:id="416484582">
                                          <w:marLeft w:val="0"/>
                                          <w:marRight w:val="0"/>
                                          <w:marTop w:val="0"/>
                                          <w:marBottom w:val="0"/>
                                          <w:divBdr>
                                            <w:top w:val="none" w:sz="0" w:space="0" w:color="auto"/>
                                            <w:left w:val="none" w:sz="0" w:space="0" w:color="auto"/>
                                            <w:bottom w:val="none" w:sz="0" w:space="0" w:color="auto"/>
                                            <w:right w:val="none" w:sz="0" w:space="0" w:color="auto"/>
                                          </w:divBdr>
                                          <w:divsChild>
                                            <w:div w:id="280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750161">
          <w:marLeft w:val="0"/>
          <w:marRight w:val="0"/>
          <w:marTop w:val="0"/>
          <w:marBottom w:val="0"/>
          <w:divBdr>
            <w:top w:val="none" w:sz="0" w:space="0" w:color="auto"/>
            <w:left w:val="none" w:sz="0" w:space="0" w:color="auto"/>
            <w:bottom w:val="none" w:sz="0" w:space="0" w:color="auto"/>
            <w:right w:val="none" w:sz="0" w:space="0" w:color="auto"/>
          </w:divBdr>
          <w:divsChild>
            <w:div w:id="1993634036">
              <w:marLeft w:val="0"/>
              <w:marRight w:val="0"/>
              <w:marTop w:val="0"/>
              <w:marBottom w:val="0"/>
              <w:divBdr>
                <w:top w:val="none" w:sz="0" w:space="0" w:color="auto"/>
                <w:left w:val="none" w:sz="0" w:space="0" w:color="auto"/>
                <w:bottom w:val="none" w:sz="0" w:space="0" w:color="auto"/>
                <w:right w:val="none" w:sz="0" w:space="0" w:color="auto"/>
              </w:divBdr>
              <w:divsChild>
                <w:div w:id="709915122">
                  <w:marLeft w:val="0"/>
                  <w:marRight w:val="0"/>
                  <w:marTop w:val="0"/>
                  <w:marBottom w:val="0"/>
                  <w:divBdr>
                    <w:top w:val="none" w:sz="0" w:space="0" w:color="auto"/>
                    <w:left w:val="none" w:sz="0" w:space="0" w:color="auto"/>
                    <w:bottom w:val="none" w:sz="0" w:space="0" w:color="auto"/>
                    <w:right w:val="none" w:sz="0" w:space="0" w:color="auto"/>
                  </w:divBdr>
                  <w:divsChild>
                    <w:div w:id="709690932">
                      <w:marLeft w:val="0"/>
                      <w:marRight w:val="0"/>
                      <w:marTop w:val="0"/>
                      <w:marBottom w:val="0"/>
                      <w:divBdr>
                        <w:top w:val="none" w:sz="0" w:space="0" w:color="auto"/>
                        <w:left w:val="none" w:sz="0" w:space="0" w:color="auto"/>
                        <w:bottom w:val="none" w:sz="0" w:space="0" w:color="auto"/>
                        <w:right w:val="none" w:sz="0" w:space="0" w:color="auto"/>
                      </w:divBdr>
                      <w:divsChild>
                        <w:div w:id="284579277">
                          <w:marLeft w:val="0"/>
                          <w:marRight w:val="0"/>
                          <w:marTop w:val="0"/>
                          <w:marBottom w:val="0"/>
                          <w:divBdr>
                            <w:top w:val="none" w:sz="0" w:space="0" w:color="auto"/>
                            <w:left w:val="none" w:sz="0" w:space="0" w:color="auto"/>
                            <w:bottom w:val="none" w:sz="0" w:space="0" w:color="auto"/>
                            <w:right w:val="none" w:sz="0" w:space="0" w:color="auto"/>
                          </w:divBdr>
                        </w:div>
                      </w:divsChild>
                    </w:div>
                    <w:div w:id="854347495">
                      <w:marLeft w:val="0"/>
                      <w:marRight w:val="0"/>
                      <w:marTop w:val="0"/>
                      <w:marBottom w:val="0"/>
                      <w:divBdr>
                        <w:top w:val="none" w:sz="0" w:space="0" w:color="auto"/>
                        <w:left w:val="none" w:sz="0" w:space="0" w:color="auto"/>
                        <w:bottom w:val="none" w:sz="0" w:space="0" w:color="auto"/>
                        <w:right w:val="none" w:sz="0" w:space="0" w:color="auto"/>
                      </w:divBdr>
                      <w:divsChild>
                        <w:div w:id="183178741">
                          <w:marLeft w:val="0"/>
                          <w:marRight w:val="0"/>
                          <w:marTop w:val="0"/>
                          <w:marBottom w:val="0"/>
                          <w:divBdr>
                            <w:top w:val="none" w:sz="0" w:space="0" w:color="auto"/>
                            <w:left w:val="none" w:sz="0" w:space="0" w:color="auto"/>
                            <w:bottom w:val="none" w:sz="0" w:space="0" w:color="auto"/>
                            <w:right w:val="none" w:sz="0" w:space="0" w:color="auto"/>
                          </w:divBdr>
                        </w:div>
                        <w:div w:id="404188302">
                          <w:marLeft w:val="0"/>
                          <w:marRight w:val="0"/>
                          <w:marTop w:val="0"/>
                          <w:marBottom w:val="0"/>
                          <w:divBdr>
                            <w:top w:val="none" w:sz="0" w:space="0" w:color="auto"/>
                            <w:left w:val="none" w:sz="0" w:space="0" w:color="auto"/>
                            <w:bottom w:val="none" w:sz="0" w:space="0" w:color="auto"/>
                            <w:right w:val="none" w:sz="0" w:space="0" w:color="auto"/>
                          </w:divBdr>
                          <w:divsChild>
                            <w:div w:id="53894798">
                              <w:marLeft w:val="0"/>
                              <w:marRight w:val="0"/>
                              <w:marTop w:val="0"/>
                              <w:marBottom w:val="0"/>
                              <w:divBdr>
                                <w:top w:val="none" w:sz="0" w:space="0" w:color="auto"/>
                                <w:left w:val="none" w:sz="0" w:space="0" w:color="auto"/>
                                <w:bottom w:val="none" w:sz="0" w:space="0" w:color="auto"/>
                                <w:right w:val="none" w:sz="0" w:space="0" w:color="auto"/>
                              </w:divBdr>
                              <w:divsChild>
                                <w:div w:id="16266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1018">
                      <w:marLeft w:val="0"/>
                      <w:marRight w:val="0"/>
                      <w:marTop w:val="0"/>
                      <w:marBottom w:val="0"/>
                      <w:divBdr>
                        <w:top w:val="none" w:sz="0" w:space="0" w:color="auto"/>
                        <w:left w:val="none" w:sz="0" w:space="0" w:color="auto"/>
                        <w:bottom w:val="none" w:sz="0" w:space="0" w:color="auto"/>
                        <w:right w:val="none" w:sz="0" w:space="0" w:color="auto"/>
                      </w:divBdr>
                      <w:divsChild>
                        <w:div w:id="273437920">
                          <w:marLeft w:val="0"/>
                          <w:marRight w:val="0"/>
                          <w:marTop w:val="0"/>
                          <w:marBottom w:val="0"/>
                          <w:divBdr>
                            <w:top w:val="none" w:sz="0" w:space="0" w:color="auto"/>
                            <w:left w:val="none" w:sz="0" w:space="0" w:color="auto"/>
                            <w:bottom w:val="none" w:sz="0" w:space="0" w:color="auto"/>
                            <w:right w:val="none" w:sz="0" w:space="0" w:color="auto"/>
                          </w:divBdr>
                        </w:div>
                        <w:div w:id="1409352025">
                          <w:marLeft w:val="0"/>
                          <w:marRight w:val="0"/>
                          <w:marTop w:val="0"/>
                          <w:marBottom w:val="0"/>
                          <w:divBdr>
                            <w:top w:val="none" w:sz="0" w:space="0" w:color="auto"/>
                            <w:left w:val="none" w:sz="0" w:space="0" w:color="auto"/>
                            <w:bottom w:val="none" w:sz="0" w:space="0" w:color="auto"/>
                            <w:right w:val="none" w:sz="0" w:space="0" w:color="auto"/>
                          </w:divBdr>
                          <w:divsChild>
                            <w:div w:id="889538040">
                              <w:marLeft w:val="0"/>
                              <w:marRight w:val="0"/>
                              <w:marTop w:val="0"/>
                              <w:marBottom w:val="0"/>
                              <w:divBdr>
                                <w:top w:val="none" w:sz="0" w:space="0" w:color="auto"/>
                                <w:left w:val="none" w:sz="0" w:space="0" w:color="auto"/>
                                <w:bottom w:val="none" w:sz="0" w:space="0" w:color="auto"/>
                                <w:right w:val="none" w:sz="0" w:space="0" w:color="auto"/>
                              </w:divBdr>
                            </w:div>
                            <w:div w:id="219445956">
                              <w:marLeft w:val="0"/>
                              <w:marRight w:val="0"/>
                              <w:marTop w:val="0"/>
                              <w:marBottom w:val="0"/>
                              <w:divBdr>
                                <w:top w:val="none" w:sz="0" w:space="0" w:color="auto"/>
                                <w:left w:val="none" w:sz="0" w:space="0" w:color="auto"/>
                                <w:bottom w:val="none" w:sz="0" w:space="0" w:color="auto"/>
                                <w:right w:val="none" w:sz="0" w:space="0" w:color="auto"/>
                              </w:divBdr>
                              <w:divsChild>
                                <w:div w:id="1653211396">
                                  <w:marLeft w:val="0"/>
                                  <w:marRight w:val="0"/>
                                  <w:marTop w:val="0"/>
                                  <w:marBottom w:val="0"/>
                                  <w:divBdr>
                                    <w:top w:val="none" w:sz="0" w:space="0" w:color="auto"/>
                                    <w:left w:val="none" w:sz="0" w:space="0" w:color="auto"/>
                                    <w:bottom w:val="none" w:sz="0" w:space="0" w:color="auto"/>
                                    <w:right w:val="none" w:sz="0" w:space="0" w:color="auto"/>
                                  </w:divBdr>
                                </w:div>
                                <w:div w:id="692071654">
                                  <w:marLeft w:val="0"/>
                                  <w:marRight w:val="0"/>
                                  <w:marTop w:val="0"/>
                                  <w:marBottom w:val="0"/>
                                  <w:divBdr>
                                    <w:top w:val="none" w:sz="0" w:space="0" w:color="auto"/>
                                    <w:left w:val="none" w:sz="0" w:space="0" w:color="auto"/>
                                    <w:bottom w:val="none" w:sz="0" w:space="0" w:color="auto"/>
                                    <w:right w:val="none" w:sz="0" w:space="0" w:color="auto"/>
                                  </w:divBdr>
                                  <w:divsChild>
                                    <w:div w:id="1730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58829">
                      <w:marLeft w:val="0"/>
                      <w:marRight w:val="0"/>
                      <w:marTop w:val="0"/>
                      <w:marBottom w:val="0"/>
                      <w:divBdr>
                        <w:top w:val="none" w:sz="0" w:space="0" w:color="auto"/>
                        <w:left w:val="none" w:sz="0" w:space="0" w:color="auto"/>
                        <w:bottom w:val="none" w:sz="0" w:space="0" w:color="auto"/>
                        <w:right w:val="none" w:sz="0" w:space="0" w:color="auto"/>
                      </w:divBdr>
                      <w:divsChild>
                        <w:div w:id="1151824718">
                          <w:marLeft w:val="0"/>
                          <w:marRight w:val="0"/>
                          <w:marTop w:val="0"/>
                          <w:marBottom w:val="0"/>
                          <w:divBdr>
                            <w:top w:val="none" w:sz="0" w:space="0" w:color="auto"/>
                            <w:left w:val="none" w:sz="0" w:space="0" w:color="auto"/>
                            <w:bottom w:val="none" w:sz="0" w:space="0" w:color="auto"/>
                            <w:right w:val="none" w:sz="0" w:space="0" w:color="auto"/>
                          </w:divBdr>
                        </w:div>
                        <w:div w:id="1954555645">
                          <w:marLeft w:val="0"/>
                          <w:marRight w:val="0"/>
                          <w:marTop w:val="0"/>
                          <w:marBottom w:val="0"/>
                          <w:divBdr>
                            <w:top w:val="none" w:sz="0" w:space="0" w:color="auto"/>
                            <w:left w:val="none" w:sz="0" w:space="0" w:color="auto"/>
                            <w:bottom w:val="none" w:sz="0" w:space="0" w:color="auto"/>
                            <w:right w:val="none" w:sz="0" w:space="0" w:color="auto"/>
                          </w:divBdr>
                          <w:divsChild>
                            <w:div w:id="1457287104">
                              <w:marLeft w:val="0"/>
                              <w:marRight w:val="0"/>
                              <w:marTop w:val="0"/>
                              <w:marBottom w:val="0"/>
                              <w:divBdr>
                                <w:top w:val="none" w:sz="0" w:space="0" w:color="auto"/>
                                <w:left w:val="none" w:sz="0" w:space="0" w:color="auto"/>
                                <w:bottom w:val="none" w:sz="0" w:space="0" w:color="auto"/>
                                <w:right w:val="none" w:sz="0" w:space="0" w:color="auto"/>
                              </w:divBdr>
                              <w:divsChild>
                                <w:div w:id="742987343">
                                  <w:marLeft w:val="0"/>
                                  <w:marRight w:val="0"/>
                                  <w:marTop w:val="0"/>
                                  <w:marBottom w:val="0"/>
                                  <w:divBdr>
                                    <w:top w:val="none" w:sz="0" w:space="0" w:color="auto"/>
                                    <w:left w:val="none" w:sz="0" w:space="0" w:color="auto"/>
                                    <w:bottom w:val="none" w:sz="0" w:space="0" w:color="auto"/>
                                    <w:right w:val="none" w:sz="0" w:space="0" w:color="auto"/>
                                  </w:divBdr>
                                </w:div>
                              </w:divsChild>
                            </w:div>
                            <w:div w:id="874929841">
                              <w:marLeft w:val="0"/>
                              <w:marRight w:val="0"/>
                              <w:marTop w:val="0"/>
                              <w:marBottom w:val="0"/>
                              <w:divBdr>
                                <w:top w:val="none" w:sz="0" w:space="0" w:color="auto"/>
                                <w:left w:val="none" w:sz="0" w:space="0" w:color="auto"/>
                                <w:bottom w:val="none" w:sz="0" w:space="0" w:color="auto"/>
                                <w:right w:val="none" w:sz="0" w:space="0" w:color="auto"/>
                              </w:divBdr>
                              <w:divsChild>
                                <w:div w:id="962542675">
                                  <w:marLeft w:val="0"/>
                                  <w:marRight w:val="0"/>
                                  <w:marTop w:val="0"/>
                                  <w:marBottom w:val="0"/>
                                  <w:divBdr>
                                    <w:top w:val="none" w:sz="0" w:space="0" w:color="auto"/>
                                    <w:left w:val="none" w:sz="0" w:space="0" w:color="auto"/>
                                    <w:bottom w:val="none" w:sz="0" w:space="0" w:color="auto"/>
                                    <w:right w:val="none" w:sz="0" w:space="0" w:color="auto"/>
                                  </w:divBdr>
                                </w:div>
                                <w:div w:id="1839729442">
                                  <w:marLeft w:val="0"/>
                                  <w:marRight w:val="0"/>
                                  <w:marTop w:val="0"/>
                                  <w:marBottom w:val="0"/>
                                  <w:divBdr>
                                    <w:top w:val="none" w:sz="0" w:space="0" w:color="auto"/>
                                    <w:left w:val="none" w:sz="0" w:space="0" w:color="auto"/>
                                    <w:bottom w:val="none" w:sz="0" w:space="0" w:color="auto"/>
                                    <w:right w:val="none" w:sz="0" w:space="0" w:color="auto"/>
                                  </w:divBdr>
                                  <w:divsChild>
                                    <w:div w:id="13473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3390">
                              <w:marLeft w:val="0"/>
                              <w:marRight w:val="0"/>
                              <w:marTop w:val="0"/>
                              <w:marBottom w:val="0"/>
                              <w:divBdr>
                                <w:top w:val="none" w:sz="0" w:space="0" w:color="auto"/>
                                <w:left w:val="none" w:sz="0" w:space="0" w:color="auto"/>
                                <w:bottom w:val="none" w:sz="0" w:space="0" w:color="auto"/>
                                <w:right w:val="none" w:sz="0" w:space="0" w:color="auto"/>
                              </w:divBdr>
                              <w:divsChild>
                                <w:div w:id="1538617317">
                                  <w:marLeft w:val="0"/>
                                  <w:marRight w:val="0"/>
                                  <w:marTop w:val="0"/>
                                  <w:marBottom w:val="0"/>
                                  <w:divBdr>
                                    <w:top w:val="none" w:sz="0" w:space="0" w:color="auto"/>
                                    <w:left w:val="none" w:sz="0" w:space="0" w:color="auto"/>
                                    <w:bottom w:val="none" w:sz="0" w:space="0" w:color="auto"/>
                                    <w:right w:val="none" w:sz="0" w:space="0" w:color="auto"/>
                                  </w:divBdr>
                                </w:div>
                                <w:div w:id="2042196689">
                                  <w:marLeft w:val="0"/>
                                  <w:marRight w:val="0"/>
                                  <w:marTop w:val="0"/>
                                  <w:marBottom w:val="0"/>
                                  <w:divBdr>
                                    <w:top w:val="none" w:sz="0" w:space="0" w:color="auto"/>
                                    <w:left w:val="none" w:sz="0" w:space="0" w:color="auto"/>
                                    <w:bottom w:val="none" w:sz="0" w:space="0" w:color="auto"/>
                                    <w:right w:val="none" w:sz="0" w:space="0" w:color="auto"/>
                                  </w:divBdr>
                                  <w:divsChild>
                                    <w:div w:id="10529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8278">
                              <w:marLeft w:val="0"/>
                              <w:marRight w:val="0"/>
                              <w:marTop w:val="0"/>
                              <w:marBottom w:val="0"/>
                              <w:divBdr>
                                <w:top w:val="none" w:sz="0" w:space="0" w:color="auto"/>
                                <w:left w:val="none" w:sz="0" w:space="0" w:color="auto"/>
                                <w:bottom w:val="none" w:sz="0" w:space="0" w:color="auto"/>
                                <w:right w:val="none" w:sz="0" w:space="0" w:color="auto"/>
                              </w:divBdr>
                              <w:divsChild>
                                <w:div w:id="318853173">
                                  <w:marLeft w:val="0"/>
                                  <w:marRight w:val="0"/>
                                  <w:marTop w:val="0"/>
                                  <w:marBottom w:val="0"/>
                                  <w:divBdr>
                                    <w:top w:val="none" w:sz="0" w:space="0" w:color="auto"/>
                                    <w:left w:val="none" w:sz="0" w:space="0" w:color="auto"/>
                                    <w:bottom w:val="none" w:sz="0" w:space="0" w:color="auto"/>
                                    <w:right w:val="none" w:sz="0" w:space="0" w:color="auto"/>
                                  </w:divBdr>
                                </w:div>
                                <w:div w:id="1092435958">
                                  <w:marLeft w:val="0"/>
                                  <w:marRight w:val="0"/>
                                  <w:marTop w:val="0"/>
                                  <w:marBottom w:val="0"/>
                                  <w:divBdr>
                                    <w:top w:val="none" w:sz="0" w:space="0" w:color="auto"/>
                                    <w:left w:val="none" w:sz="0" w:space="0" w:color="auto"/>
                                    <w:bottom w:val="none" w:sz="0" w:space="0" w:color="auto"/>
                                    <w:right w:val="none" w:sz="0" w:space="0" w:color="auto"/>
                                  </w:divBdr>
                                  <w:divsChild>
                                    <w:div w:id="872498519">
                                      <w:marLeft w:val="0"/>
                                      <w:marRight w:val="0"/>
                                      <w:marTop w:val="0"/>
                                      <w:marBottom w:val="0"/>
                                      <w:divBdr>
                                        <w:top w:val="none" w:sz="0" w:space="0" w:color="auto"/>
                                        <w:left w:val="none" w:sz="0" w:space="0" w:color="auto"/>
                                        <w:bottom w:val="none" w:sz="0" w:space="0" w:color="auto"/>
                                        <w:right w:val="none" w:sz="0" w:space="0" w:color="auto"/>
                                      </w:divBdr>
                                    </w:div>
                                    <w:div w:id="1094327223">
                                      <w:marLeft w:val="0"/>
                                      <w:marRight w:val="0"/>
                                      <w:marTop w:val="0"/>
                                      <w:marBottom w:val="0"/>
                                      <w:divBdr>
                                        <w:top w:val="none" w:sz="0" w:space="0" w:color="auto"/>
                                        <w:left w:val="none" w:sz="0" w:space="0" w:color="auto"/>
                                        <w:bottom w:val="none" w:sz="0" w:space="0" w:color="auto"/>
                                        <w:right w:val="none" w:sz="0" w:space="0" w:color="auto"/>
                                      </w:divBdr>
                                      <w:divsChild>
                                        <w:div w:id="1021122485">
                                          <w:marLeft w:val="0"/>
                                          <w:marRight w:val="0"/>
                                          <w:marTop w:val="0"/>
                                          <w:marBottom w:val="0"/>
                                          <w:divBdr>
                                            <w:top w:val="none" w:sz="0" w:space="0" w:color="auto"/>
                                            <w:left w:val="none" w:sz="0" w:space="0" w:color="auto"/>
                                            <w:bottom w:val="none" w:sz="0" w:space="0" w:color="auto"/>
                                            <w:right w:val="none" w:sz="0" w:space="0" w:color="auto"/>
                                          </w:divBdr>
                                        </w:div>
                                        <w:div w:id="972753645">
                                          <w:marLeft w:val="0"/>
                                          <w:marRight w:val="0"/>
                                          <w:marTop w:val="0"/>
                                          <w:marBottom w:val="0"/>
                                          <w:divBdr>
                                            <w:top w:val="none" w:sz="0" w:space="0" w:color="auto"/>
                                            <w:left w:val="none" w:sz="0" w:space="0" w:color="auto"/>
                                            <w:bottom w:val="none" w:sz="0" w:space="0" w:color="auto"/>
                                            <w:right w:val="none" w:sz="0" w:space="0" w:color="auto"/>
                                          </w:divBdr>
                                          <w:divsChild>
                                            <w:div w:id="1727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830321">
                      <w:marLeft w:val="0"/>
                      <w:marRight w:val="0"/>
                      <w:marTop w:val="0"/>
                      <w:marBottom w:val="0"/>
                      <w:divBdr>
                        <w:top w:val="none" w:sz="0" w:space="0" w:color="auto"/>
                        <w:left w:val="none" w:sz="0" w:space="0" w:color="auto"/>
                        <w:bottom w:val="none" w:sz="0" w:space="0" w:color="auto"/>
                        <w:right w:val="none" w:sz="0" w:space="0" w:color="auto"/>
                      </w:divBdr>
                      <w:divsChild>
                        <w:div w:id="1887526156">
                          <w:marLeft w:val="0"/>
                          <w:marRight w:val="0"/>
                          <w:marTop w:val="0"/>
                          <w:marBottom w:val="0"/>
                          <w:divBdr>
                            <w:top w:val="none" w:sz="0" w:space="0" w:color="auto"/>
                            <w:left w:val="none" w:sz="0" w:space="0" w:color="auto"/>
                            <w:bottom w:val="none" w:sz="0" w:space="0" w:color="auto"/>
                            <w:right w:val="none" w:sz="0" w:space="0" w:color="auto"/>
                          </w:divBdr>
                        </w:div>
                        <w:div w:id="441610981">
                          <w:marLeft w:val="0"/>
                          <w:marRight w:val="0"/>
                          <w:marTop w:val="0"/>
                          <w:marBottom w:val="0"/>
                          <w:divBdr>
                            <w:top w:val="none" w:sz="0" w:space="0" w:color="auto"/>
                            <w:left w:val="none" w:sz="0" w:space="0" w:color="auto"/>
                            <w:bottom w:val="none" w:sz="0" w:space="0" w:color="auto"/>
                            <w:right w:val="none" w:sz="0" w:space="0" w:color="auto"/>
                          </w:divBdr>
                          <w:divsChild>
                            <w:div w:id="11149393">
                              <w:marLeft w:val="0"/>
                              <w:marRight w:val="0"/>
                              <w:marTop w:val="0"/>
                              <w:marBottom w:val="0"/>
                              <w:divBdr>
                                <w:top w:val="none" w:sz="0" w:space="0" w:color="auto"/>
                                <w:left w:val="none" w:sz="0" w:space="0" w:color="auto"/>
                                <w:bottom w:val="none" w:sz="0" w:space="0" w:color="auto"/>
                                <w:right w:val="none" w:sz="0" w:space="0" w:color="auto"/>
                              </w:divBdr>
                              <w:divsChild>
                                <w:div w:id="1035040756">
                                  <w:marLeft w:val="0"/>
                                  <w:marRight w:val="0"/>
                                  <w:marTop w:val="0"/>
                                  <w:marBottom w:val="0"/>
                                  <w:divBdr>
                                    <w:top w:val="none" w:sz="0" w:space="0" w:color="auto"/>
                                    <w:left w:val="none" w:sz="0" w:space="0" w:color="auto"/>
                                    <w:bottom w:val="none" w:sz="0" w:space="0" w:color="auto"/>
                                    <w:right w:val="none" w:sz="0" w:space="0" w:color="auto"/>
                                  </w:divBdr>
                                </w:div>
                              </w:divsChild>
                            </w:div>
                            <w:div w:id="621544956">
                              <w:marLeft w:val="0"/>
                              <w:marRight w:val="0"/>
                              <w:marTop w:val="0"/>
                              <w:marBottom w:val="0"/>
                              <w:divBdr>
                                <w:top w:val="none" w:sz="0" w:space="0" w:color="auto"/>
                                <w:left w:val="none" w:sz="0" w:space="0" w:color="auto"/>
                                <w:bottom w:val="none" w:sz="0" w:space="0" w:color="auto"/>
                                <w:right w:val="none" w:sz="0" w:space="0" w:color="auto"/>
                              </w:divBdr>
                              <w:divsChild>
                                <w:div w:id="1715348174">
                                  <w:marLeft w:val="0"/>
                                  <w:marRight w:val="0"/>
                                  <w:marTop w:val="0"/>
                                  <w:marBottom w:val="0"/>
                                  <w:divBdr>
                                    <w:top w:val="none" w:sz="0" w:space="0" w:color="auto"/>
                                    <w:left w:val="none" w:sz="0" w:space="0" w:color="auto"/>
                                    <w:bottom w:val="none" w:sz="0" w:space="0" w:color="auto"/>
                                    <w:right w:val="none" w:sz="0" w:space="0" w:color="auto"/>
                                  </w:divBdr>
                                </w:div>
                                <w:div w:id="266037256">
                                  <w:marLeft w:val="0"/>
                                  <w:marRight w:val="0"/>
                                  <w:marTop w:val="0"/>
                                  <w:marBottom w:val="0"/>
                                  <w:divBdr>
                                    <w:top w:val="none" w:sz="0" w:space="0" w:color="auto"/>
                                    <w:left w:val="none" w:sz="0" w:space="0" w:color="auto"/>
                                    <w:bottom w:val="none" w:sz="0" w:space="0" w:color="auto"/>
                                    <w:right w:val="none" w:sz="0" w:space="0" w:color="auto"/>
                                  </w:divBdr>
                                  <w:divsChild>
                                    <w:div w:id="11687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0814">
                              <w:marLeft w:val="0"/>
                              <w:marRight w:val="0"/>
                              <w:marTop w:val="0"/>
                              <w:marBottom w:val="0"/>
                              <w:divBdr>
                                <w:top w:val="none" w:sz="0" w:space="0" w:color="auto"/>
                                <w:left w:val="none" w:sz="0" w:space="0" w:color="auto"/>
                                <w:bottom w:val="none" w:sz="0" w:space="0" w:color="auto"/>
                                <w:right w:val="none" w:sz="0" w:space="0" w:color="auto"/>
                              </w:divBdr>
                              <w:divsChild>
                                <w:div w:id="262812281">
                                  <w:marLeft w:val="0"/>
                                  <w:marRight w:val="0"/>
                                  <w:marTop w:val="0"/>
                                  <w:marBottom w:val="0"/>
                                  <w:divBdr>
                                    <w:top w:val="none" w:sz="0" w:space="0" w:color="auto"/>
                                    <w:left w:val="none" w:sz="0" w:space="0" w:color="auto"/>
                                    <w:bottom w:val="none" w:sz="0" w:space="0" w:color="auto"/>
                                    <w:right w:val="none" w:sz="0" w:space="0" w:color="auto"/>
                                  </w:divBdr>
                                </w:div>
                                <w:div w:id="588395008">
                                  <w:marLeft w:val="0"/>
                                  <w:marRight w:val="0"/>
                                  <w:marTop w:val="0"/>
                                  <w:marBottom w:val="0"/>
                                  <w:divBdr>
                                    <w:top w:val="none" w:sz="0" w:space="0" w:color="auto"/>
                                    <w:left w:val="none" w:sz="0" w:space="0" w:color="auto"/>
                                    <w:bottom w:val="none" w:sz="0" w:space="0" w:color="auto"/>
                                    <w:right w:val="none" w:sz="0" w:space="0" w:color="auto"/>
                                  </w:divBdr>
                                  <w:divsChild>
                                    <w:div w:id="14579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89915">
                              <w:marLeft w:val="0"/>
                              <w:marRight w:val="0"/>
                              <w:marTop w:val="0"/>
                              <w:marBottom w:val="0"/>
                              <w:divBdr>
                                <w:top w:val="none" w:sz="0" w:space="0" w:color="auto"/>
                                <w:left w:val="none" w:sz="0" w:space="0" w:color="auto"/>
                                <w:bottom w:val="none" w:sz="0" w:space="0" w:color="auto"/>
                                <w:right w:val="none" w:sz="0" w:space="0" w:color="auto"/>
                              </w:divBdr>
                              <w:divsChild>
                                <w:div w:id="1575821122">
                                  <w:marLeft w:val="0"/>
                                  <w:marRight w:val="0"/>
                                  <w:marTop w:val="0"/>
                                  <w:marBottom w:val="0"/>
                                  <w:divBdr>
                                    <w:top w:val="none" w:sz="0" w:space="0" w:color="auto"/>
                                    <w:left w:val="none" w:sz="0" w:space="0" w:color="auto"/>
                                    <w:bottom w:val="none" w:sz="0" w:space="0" w:color="auto"/>
                                    <w:right w:val="none" w:sz="0" w:space="0" w:color="auto"/>
                                  </w:divBdr>
                                </w:div>
                                <w:div w:id="511845799">
                                  <w:marLeft w:val="0"/>
                                  <w:marRight w:val="0"/>
                                  <w:marTop w:val="0"/>
                                  <w:marBottom w:val="0"/>
                                  <w:divBdr>
                                    <w:top w:val="none" w:sz="0" w:space="0" w:color="auto"/>
                                    <w:left w:val="none" w:sz="0" w:space="0" w:color="auto"/>
                                    <w:bottom w:val="none" w:sz="0" w:space="0" w:color="auto"/>
                                    <w:right w:val="none" w:sz="0" w:space="0" w:color="auto"/>
                                  </w:divBdr>
                                  <w:divsChild>
                                    <w:div w:id="9880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3634">
                              <w:marLeft w:val="0"/>
                              <w:marRight w:val="0"/>
                              <w:marTop w:val="0"/>
                              <w:marBottom w:val="0"/>
                              <w:divBdr>
                                <w:top w:val="none" w:sz="0" w:space="0" w:color="auto"/>
                                <w:left w:val="none" w:sz="0" w:space="0" w:color="auto"/>
                                <w:bottom w:val="none" w:sz="0" w:space="0" w:color="auto"/>
                                <w:right w:val="none" w:sz="0" w:space="0" w:color="auto"/>
                              </w:divBdr>
                              <w:divsChild>
                                <w:div w:id="180974908">
                                  <w:marLeft w:val="0"/>
                                  <w:marRight w:val="0"/>
                                  <w:marTop w:val="0"/>
                                  <w:marBottom w:val="0"/>
                                  <w:divBdr>
                                    <w:top w:val="none" w:sz="0" w:space="0" w:color="auto"/>
                                    <w:left w:val="none" w:sz="0" w:space="0" w:color="auto"/>
                                    <w:bottom w:val="none" w:sz="0" w:space="0" w:color="auto"/>
                                    <w:right w:val="none" w:sz="0" w:space="0" w:color="auto"/>
                                  </w:divBdr>
                                </w:div>
                                <w:div w:id="1075471749">
                                  <w:marLeft w:val="0"/>
                                  <w:marRight w:val="0"/>
                                  <w:marTop w:val="0"/>
                                  <w:marBottom w:val="0"/>
                                  <w:divBdr>
                                    <w:top w:val="none" w:sz="0" w:space="0" w:color="auto"/>
                                    <w:left w:val="none" w:sz="0" w:space="0" w:color="auto"/>
                                    <w:bottom w:val="none" w:sz="0" w:space="0" w:color="auto"/>
                                    <w:right w:val="none" w:sz="0" w:space="0" w:color="auto"/>
                                  </w:divBdr>
                                  <w:divsChild>
                                    <w:div w:id="6184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8102">
                              <w:marLeft w:val="0"/>
                              <w:marRight w:val="0"/>
                              <w:marTop w:val="0"/>
                              <w:marBottom w:val="0"/>
                              <w:divBdr>
                                <w:top w:val="none" w:sz="0" w:space="0" w:color="auto"/>
                                <w:left w:val="none" w:sz="0" w:space="0" w:color="auto"/>
                                <w:bottom w:val="none" w:sz="0" w:space="0" w:color="auto"/>
                                <w:right w:val="none" w:sz="0" w:space="0" w:color="auto"/>
                              </w:divBdr>
                              <w:divsChild>
                                <w:div w:id="627442837">
                                  <w:marLeft w:val="0"/>
                                  <w:marRight w:val="0"/>
                                  <w:marTop w:val="0"/>
                                  <w:marBottom w:val="0"/>
                                  <w:divBdr>
                                    <w:top w:val="none" w:sz="0" w:space="0" w:color="auto"/>
                                    <w:left w:val="none" w:sz="0" w:space="0" w:color="auto"/>
                                    <w:bottom w:val="none" w:sz="0" w:space="0" w:color="auto"/>
                                    <w:right w:val="none" w:sz="0" w:space="0" w:color="auto"/>
                                  </w:divBdr>
                                </w:div>
                                <w:div w:id="774985839">
                                  <w:marLeft w:val="0"/>
                                  <w:marRight w:val="0"/>
                                  <w:marTop w:val="0"/>
                                  <w:marBottom w:val="0"/>
                                  <w:divBdr>
                                    <w:top w:val="none" w:sz="0" w:space="0" w:color="auto"/>
                                    <w:left w:val="none" w:sz="0" w:space="0" w:color="auto"/>
                                    <w:bottom w:val="none" w:sz="0" w:space="0" w:color="auto"/>
                                    <w:right w:val="none" w:sz="0" w:space="0" w:color="auto"/>
                                  </w:divBdr>
                                  <w:divsChild>
                                    <w:div w:id="14454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709135">
                      <w:marLeft w:val="0"/>
                      <w:marRight w:val="0"/>
                      <w:marTop w:val="0"/>
                      <w:marBottom w:val="0"/>
                      <w:divBdr>
                        <w:top w:val="none" w:sz="0" w:space="0" w:color="auto"/>
                        <w:left w:val="none" w:sz="0" w:space="0" w:color="auto"/>
                        <w:bottom w:val="none" w:sz="0" w:space="0" w:color="auto"/>
                        <w:right w:val="none" w:sz="0" w:space="0" w:color="auto"/>
                      </w:divBdr>
                      <w:divsChild>
                        <w:div w:id="1634403231">
                          <w:marLeft w:val="0"/>
                          <w:marRight w:val="0"/>
                          <w:marTop w:val="0"/>
                          <w:marBottom w:val="0"/>
                          <w:divBdr>
                            <w:top w:val="none" w:sz="0" w:space="0" w:color="auto"/>
                            <w:left w:val="none" w:sz="0" w:space="0" w:color="auto"/>
                            <w:bottom w:val="none" w:sz="0" w:space="0" w:color="auto"/>
                            <w:right w:val="none" w:sz="0" w:space="0" w:color="auto"/>
                          </w:divBdr>
                        </w:div>
                        <w:div w:id="1431855242">
                          <w:marLeft w:val="0"/>
                          <w:marRight w:val="0"/>
                          <w:marTop w:val="0"/>
                          <w:marBottom w:val="0"/>
                          <w:divBdr>
                            <w:top w:val="none" w:sz="0" w:space="0" w:color="auto"/>
                            <w:left w:val="none" w:sz="0" w:space="0" w:color="auto"/>
                            <w:bottom w:val="none" w:sz="0" w:space="0" w:color="auto"/>
                            <w:right w:val="none" w:sz="0" w:space="0" w:color="auto"/>
                          </w:divBdr>
                          <w:divsChild>
                            <w:div w:id="233898818">
                              <w:marLeft w:val="0"/>
                              <w:marRight w:val="0"/>
                              <w:marTop w:val="0"/>
                              <w:marBottom w:val="0"/>
                              <w:divBdr>
                                <w:top w:val="none" w:sz="0" w:space="0" w:color="auto"/>
                                <w:left w:val="none" w:sz="0" w:space="0" w:color="auto"/>
                                <w:bottom w:val="none" w:sz="0" w:space="0" w:color="auto"/>
                                <w:right w:val="none" w:sz="0" w:space="0" w:color="auto"/>
                              </w:divBdr>
                              <w:divsChild>
                                <w:div w:id="2086610817">
                                  <w:marLeft w:val="0"/>
                                  <w:marRight w:val="0"/>
                                  <w:marTop w:val="0"/>
                                  <w:marBottom w:val="0"/>
                                  <w:divBdr>
                                    <w:top w:val="none" w:sz="0" w:space="0" w:color="auto"/>
                                    <w:left w:val="none" w:sz="0" w:space="0" w:color="auto"/>
                                    <w:bottom w:val="none" w:sz="0" w:space="0" w:color="auto"/>
                                    <w:right w:val="none" w:sz="0" w:space="0" w:color="auto"/>
                                  </w:divBdr>
                                </w:div>
                              </w:divsChild>
                            </w:div>
                            <w:div w:id="2134709345">
                              <w:marLeft w:val="0"/>
                              <w:marRight w:val="0"/>
                              <w:marTop w:val="0"/>
                              <w:marBottom w:val="0"/>
                              <w:divBdr>
                                <w:top w:val="none" w:sz="0" w:space="0" w:color="auto"/>
                                <w:left w:val="none" w:sz="0" w:space="0" w:color="auto"/>
                                <w:bottom w:val="none" w:sz="0" w:space="0" w:color="auto"/>
                                <w:right w:val="none" w:sz="0" w:space="0" w:color="auto"/>
                              </w:divBdr>
                              <w:divsChild>
                                <w:div w:id="272328918">
                                  <w:marLeft w:val="0"/>
                                  <w:marRight w:val="0"/>
                                  <w:marTop w:val="0"/>
                                  <w:marBottom w:val="0"/>
                                  <w:divBdr>
                                    <w:top w:val="none" w:sz="0" w:space="0" w:color="auto"/>
                                    <w:left w:val="none" w:sz="0" w:space="0" w:color="auto"/>
                                    <w:bottom w:val="none" w:sz="0" w:space="0" w:color="auto"/>
                                    <w:right w:val="none" w:sz="0" w:space="0" w:color="auto"/>
                                  </w:divBdr>
                                </w:div>
                                <w:div w:id="1365135666">
                                  <w:marLeft w:val="0"/>
                                  <w:marRight w:val="0"/>
                                  <w:marTop w:val="0"/>
                                  <w:marBottom w:val="0"/>
                                  <w:divBdr>
                                    <w:top w:val="none" w:sz="0" w:space="0" w:color="auto"/>
                                    <w:left w:val="none" w:sz="0" w:space="0" w:color="auto"/>
                                    <w:bottom w:val="none" w:sz="0" w:space="0" w:color="auto"/>
                                    <w:right w:val="none" w:sz="0" w:space="0" w:color="auto"/>
                                  </w:divBdr>
                                  <w:divsChild>
                                    <w:div w:id="19687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6256">
                              <w:marLeft w:val="0"/>
                              <w:marRight w:val="0"/>
                              <w:marTop w:val="0"/>
                              <w:marBottom w:val="0"/>
                              <w:divBdr>
                                <w:top w:val="none" w:sz="0" w:space="0" w:color="auto"/>
                                <w:left w:val="none" w:sz="0" w:space="0" w:color="auto"/>
                                <w:bottom w:val="none" w:sz="0" w:space="0" w:color="auto"/>
                                <w:right w:val="none" w:sz="0" w:space="0" w:color="auto"/>
                              </w:divBdr>
                              <w:divsChild>
                                <w:div w:id="1658530080">
                                  <w:marLeft w:val="0"/>
                                  <w:marRight w:val="0"/>
                                  <w:marTop w:val="0"/>
                                  <w:marBottom w:val="0"/>
                                  <w:divBdr>
                                    <w:top w:val="none" w:sz="0" w:space="0" w:color="auto"/>
                                    <w:left w:val="none" w:sz="0" w:space="0" w:color="auto"/>
                                    <w:bottom w:val="none" w:sz="0" w:space="0" w:color="auto"/>
                                    <w:right w:val="none" w:sz="0" w:space="0" w:color="auto"/>
                                  </w:divBdr>
                                </w:div>
                                <w:div w:id="1207061912">
                                  <w:marLeft w:val="0"/>
                                  <w:marRight w:val="0"/>
                                  <w:marTop w:val="0"/>
                                  <w:marBottom w:val="0"/>
                                  <w:divBdr>
                                    <w:top w:val="none" w:sz="0" w:space="0" w:color="auto"/>
                                    <w:left w:val="none" w:sz="0" w:space="0" w:color="auto"/>
                                    <w:bottom w:val="none" w:sz="0" w:space="0" w:color="auto"/>
                                    <w:right w:val="none" w:sz="0" w:space="0" w:color="auto"/>
                                  </w:divBdr>
                                  <w:divsChild>
                                    <w:div w:id="8960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857">
                              <w:marLeft w:val="0"/>
                              <w:marRight w:val="0"/>
                              <w:marTop w:val="0"/>
                              <w:marBottom w:val="0"/>
                              <w:divBdr>
                                <w:top w:val="none" w:sz="0" w:space="0" w:color="auto"/>
                                <w:left w:val="none" w:sz="0" w:space="0" w:color="auto"/>
                                <w:bottom w:val="none" w:sz="0" w:space="0" w:color="auto"/>
                                <w:right w:val="none" w:sz="0" w:space="0" w:color="auto"/>
                              </w:divBdr>
                              <w:divsChild>
                                <w:div w:id="1584995534">
                                  <w:marLeft w:val="0"/>
                                  <w:marRight w:val="0"/>
                                  <w:marTop w:val="0"/>
                                  <w:marBottom w:val="0"/>
                                  <w:divBdr>
                                    <w:top w:val="none" w:sz="0" w:space="0" w:color="auto"/>
                                    <w:left w:val="none" w:sz="0" w:space="0" w:color="auto"/>
                                    <w:bottom w:val="none" w:sz="0" w:space="0" w:color="auto"/>
                                    <w:right w:val="none" w:sz="0" w:space="0" w:color="auto"/>
                                  </w:divBdr>
                                </w:div>
                                <w:div w:id="287126481">
                                  <w:marLeft w:val="0"/>
                                  <w:marRight w:val="0"/>
                                  <w:marTop w:val="0"/>
                                  <w:marBottom w:val="0"/>
                                  <w:divBdr>
                                    <w:top w:val="none" w:sz="0" w:space="0" w:color="auto"/>
                                    <w:left w:val="none" w:sz="0" w:space="0" w:color="auto"/>
                                    <w:bottom w:val="none" w:sz="0" w:space="0" w:color="auto"/>
                                    <w:right w:val="none" w:sz="0" w:space="0" w:color="auto"/>
                                  </w:divBdr>
                                  <w:divsChild>
                                    <w:div w:id="1381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31950">
                              <w:marLeft w:val="0"/>
                              <w:marRight w:val="0"/>
                              <w:marTop w:val="0"/>
                              <w:marBottom w:val="0"/>
                              <w:divBdr>
                                <w:top w:val="none" w:sz="0" w:space="0" w:color="auto"/>
                                <w:left w:val="none" w:sz="0" w:space="0" w:color="auto"/>
                                <w:bottom w:val="none" w:sz="0" w:space="0" w:color="auto"/>
                                <w:right w:val="none" w:sz="0" w:space="0" w:color="auto"/>
                              </w:divBdr>
                              <w:divsChild>
                                <w:div w:id="319499871">
                                  <w:marLeft w:val="0"/>
                                  <w:marRight w:val="0"/>
                                  <w:marTop w:val="0"/>
                                  <w:marBottom w:val="0"/>
                                  <w:divBdr>
                                    <w:top w:val="none" w:sz="0" w:space="0" w:color="auto"/>
                                    <w:left w:val="none" w:sz="0" w:space="0" w:color="auto"/>
                                    <w:bottom w:val="none" w:sz="0" w:space="0" w:color="auto"/>
                                    <w:right w:val="none" w:sz="0" w:space="0" w:color="auto"/>
                                  </w:divBdr>
                                </w:div>
                                <w:div w:id="1468352370">
                                  <w:marLeft w:val="0"/>
                                  <w:marRight w:val="0"/>
                                  <w:marTop w:val="0"/>
                                  <w:marBottom w:val="0"/>
                                  <w:divBdr>
                                    <w:top w:val="none" w:sz="0" w:space="0" w:color="auto"/>
                                    <w:left w:val="none" w:sz="0" w:space="0" w:color="auto"/>
                                    <w:bottom w:val="none" w:sz="0" w:space="0" w:color="auto"/>
                                    <w:right w:val="none" w:sz="0" w:space="0" w:color="auto"/>
                                  </w:divBdr>
                                  <w:divsChild>
                                    <w:div w:id="20630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26644">
                      <w:marLeft w:val="0"/>
                      <w:marRight w:val="0"/>
                      <w:marTop w:val="0"/>
                      <w:marBottom w:val="0"/>
                      <w:divBdr>
                        <w:top w:val="none" w:sz="0" w:space="0" w:color="auto"/>
                        <w:left w:val="none" w:sz="0" w:space="0" w:color="auto"/>
                        <w:bottom w:val="none" w:sz="0" w:space="0" w:color="auto"/>
                        <w:right w:val="none" w:sz="0" w:space="0" w:color="auto"/>
                      </w:divBdr>
                      <w:divsChild>
                        <w:div w:id="999193612">
                          <w:marLeft w:val="0"/>
                          <w:marRight w:val="0"/>
                          <w:marTop w:val="0"/>
                          <w:marBottom w:val="0"/>
                          <w:divBdr>
                            <w:top w:val="none" w:sz="0" w:space="0" w:color="auto"/>
                            <w:left w:val="none" w:sz="0" w:space="0" w:color="auto"/>
                            <w:bottom w:val="none" w:sz="0" w:space="0" w:color="auto"/>
                            <w:right w:val="none" w:sz="0" w:space="0" w:color="auto"/>
                          </w:divBdr>
                        </w:div>
                        <w:div w:id="867447861">
                          <w:marLeft w:val="0"/>
                          <w:marRight w:val="0"/>
                          <w:marTop w:val="0"/>
                          <w:marBottom w:val="0"/>
                          <w:divBdr>
                            <w:top w:val="none" w:sz="0" w:space="0" w:color="auto"/>
                            <w:left w:val="none" w:sz="0" w:space="0" w:color="auto"/>
                            <w:bottom w:val="none" w:sz="0" w:space="0" w:color="auto"/>
                            <w:right w:val="none" w:sz="0" w:space="0" w:color="auto"/>
                          </w:divBdr>
                          <w:divsChild>
                            <w:div w:id="1526822468">
                              <w:marLeft w:val="0"/>
                              <w:marRight w:val="0"/>
                              <w:marTop w:val="0"/>
                              <w:marBottom w:val="0"/>
                              <w:divBdr>
                                <w:top w:val="none" w:sz="0" w:space="0" w:color="auto"/>
                                <w:left w:val="none" w:sz="0" w:space="0" w:color="auto"/>
                                <w:bottom w:val="none" w:sz="0" w:space="0" w:color="auto"/>
                                <w:right w:val="none" w:sz="0" w:space="0" w:color="auto"/>
                              </w:divBdr>
                              <w:divsChild>
                                <w:div w:id="21154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93580">
                      <w:marLeft w:val="0"/>
                      <w:marRight w:val="0"/>
                      <w:marTop w:val="0"/>
                      <w:marBottom w:val="0"/>
                      <w:divBdr>
                        <w:top w:val="none" w:sz="0" w:space="0" w:color="auto"/>
                        <w:left w:val="none" w:sz="0" w:space="0" w:color="auto"/>
                        <w:bottom w:val="none" w:sz="0" w:space="0" w:color="auto"/>
                        <w:right w:val="none" w:sz="0" w:space="0" w:color="auto"/>
                      </w:divBdr>
                      <w:divsChild>
                        <w:div w:id="2011563681">
                          <w:marLeft w:val="0"/>
                          <w:marRight w:val="0"/>
                          <w:marTop w:val="0"/>
                          <w:marBottom w:val="0"/>
                          <w:divBdr>
                            <w:top w:val="none" w:sz="0" w:space="0" w:color="auto"/>
                            <w:left w:val="none" w:sz="0" w:space="0" w:color="auto"/>
                            <w:bottom w:val="none" w:sz="0" w:space="0" w:color="auto"/>
                            <w:right w:val="none" w:sz="0" w:space="0" w:color="auto"/>
                          </w:divBdr>
                        </w:div>
                        <w:div w:id="49043207">
                          <w:marLeft w:val="0"/>
                          <w:marRight w:val="0"/>
                          <w:marTop w:val="0"/>
                          <w:marBottom w:val="0"/>
                          <w:divBdr>
                            <w:top w:val="none" w:sz="0" w:space="0" w:color="auto"/>
                            <w:left w:val="none" w:sz="0" w:space="0" w:color="auto"/>
                            <w:bottom w:val="none" w:sz="0" w:space="0" w:color="auto"/>
                            <w:right w:val="none" w:sz="0" w:space="0" w:color="auto"/>
                          </w:divBdr>
                          <w:divsChild>
                            <w:div w:id="688070178">
                              <w:marLeft w:val="0"/>
                              <w:marRight w:val="0"/>
                              <w:marTop w:val="0"/>
                              <w:marBottom w:val="0"/>
                              <w:divBdr>
                                <w:top w:val="none" w:sz="0" w:space="0" w:color="auto"/>
                                <w:left w:val="none" w:sz="0" w:space="0" w:color="auto"/>
                                <w:bottom w:val="none" w:sz="0" w:space="0" w:color="auto"/>
                                <w:right w:val="none" w:sz="0" w:space="0" w:color="auto"/>
                              </w:divBdr>
                              <w:divsChild>
                                <w:div w:id="12929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98069">
                      <w:marLeft w:val="0"/>
                      <w:marRight w:val="0"/>
                      <w:marTop w:val="0"/>
                      <w:marBottom w:val="0"/>
                      <w:divBdr>
                        <w:top w:val="none" w:sz="0" w:space="0" w:color="auto"/>
                        <w:left w:val="none" w:sz="0" w:space="0" w:color="auto"/>
                        <w:bottom w:val="none" w:sz="0" w:space="0" w:color="auto"/>
                        <w:right w:val="none" w:sz="0" w:space="0" w:color="auto"/>
                      </w:divBdr>
                      <w:divsChild>
                        <w:div w:id="65345257">
                          <w:marLeft w:val="0"/>
                          <w:marRight w:val="0"/>
                          <w:marTop w:val="0"/>
                          <w:marBottom w:val="0"/>
                          <w:divBdr>
                            <w:top w:val="none" w:sz="0" w:space="0" w:color="auto"/>
                            <w:left w:val="none" w:sz="0" w:space="0" w:color="auto"/>
                            <w:bottom w:val="none" w:sz="0" w:space="0" w:color="auto"/>
                            <w:right w:val="none" w:sz="0" w:space="0" w:color="auto"/>
                          </w:divBdr>
                        </w:div>
                        <w:div w:id="918825560">
                          <w:marLeft w:val="0"/>
                          <w:marRight w:val="0"/>
                          <w:marTop w:val="0"/>
                          <w:marBottom w:val="0"/>
                          <w:divBdr>
                            <w:top w:val="none" w:sz="0" w:space="0" w:color="auto"/>
                            <w:left w:val="none" w:sz="0" w:space="0" w:color="auto"/>
                            <w:bottom w:val="none" w:sz="0" w:space="0" w:color="auto"/>
                            <w:right w:val="none" w:sz="0" w:space="0" w:color="auto"/>
                          </w:divBdr>
                          <w:divsChild>
                            <w:div w:id="34351955">
                              <w:marLeft w:val="0"/>
                              <w:marRight w:val="0"/>
                              <w:marTop w:val="0"/>
                              <w:marBottom w:val="0"/>
                              <w:divBdr>
                                <w:top w:val="none" w:sz="0" w:space="0" w:color="auto"/>
                                <w:left w:val="none" w:sz="0" w:space="0" w:color="auto"/>
                                <w:bottom w:val="none" w:sz="0" w:space="0" w:color="auto"/>
                                <w:right w:val="none" w:sz="0" w:space="0" w:color="auto"/>
                              </w:divBdr>
                              <w:divsChild>
                                <w:div w:id="1177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53160">
                      <w:marLeft w:val="0"/>
                      <w:marRight w:val="0"/>
                      <w:marTop w:val="0"/>
                      <w:marBottom w:val="0"/>
                      <w:divBdr>
                        <w:top w:val="none" w:sz="0" w:space="0" w:color="auto"/>
                        <w:left w:val="none" w:sz="0" w:space="0" w:color="auto"/>
                        <w:bottom w:val="none" w:sz="0" w:space="0" w:color="auto"/>
                        <w:right w:val="none" w:sz="0" w:space="0" w:color="auto"/>
                      </w:divBdr>
                      <w:divsChild>
                        <w:div w:id="232812581">
                          <w:marLeft w:val="0"/>
                          <w:marRight w:val="0"/>
                          <w:marTop w:val="0"/>
                          <w:marBottom w:val="0"/>
                          <w:divBdr>
                            <w:top w:val="none" w:sz="0" w:space="0" w:color="auto"/>
                            <w:left w:val="none" w:sz="0" w:space="0" w:color="auto"/>
                            <w:bottom w:val="none" w:sz="0" w:space="0" w:color="auto"/>
                            <w:right w:val="none" w:sz="0" w:space="0" w:color="auto"/>
                          </w:divBdr>
                        </w:div>
                        <w:div w:id="207844759">
                          <w:marLeft w:val="0"/>
                          <w:marRight w:val="0"/>
                          <w:marTop w:val="0"/>
                          <w:marBottom w:val="0"/>
                          <w:divBdr>
                            <w:top w:val="none" w:sz="0" w:space="0" w:color="auto"/>
                            <w:left w:val="none" w:sz="0" w:space="0" w:color="auto"/>
                            <w:bottom w:val="none" w:sz="0" w:space="0" w:color="auto"/>
                            <w:right w:val="none" w:sz="0" w:space="0" w:color="auto"/>
                          </w:divBdr>
                          <w:divsChild>
                            <w:div w:id="2126852643">
                              <w:marLeft w:val="0"/>
                              <w:marRight w:val="0"/>
                              <w:marTop w:val="0"/>
                              <w:marBottom w:val="0"/>
                              <w:divBdr>
                                <w:top w:val="none" w:sz="0" w:space="0" w:color="auto"/>
                                <w:left w:val="none" w:sz="0" w:space="0" w:color="auto"/>
                                <w:bottom w:val="none" w:sz="0" w:space="0" w:color="auto"/>
                                <w:right w:val="none" w:sz="0" w:space="0" w:color="auto"/>
                              </w:divBdr>
                              <w:divsChild>
                                <w:div w:id="15609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83592">
                      <w:marLeft w:val="0"/>
                      <w:marRight w:val="0"/>
                      <w:marTop w:val="0"/>
                      <w:marBottom w:val="0"/>
                      <w:divBdr>
                        <w:top w:val="none" w:sz="0" w:space="0" w:color="auto"/>
                        <w:left w:val="none" w:sz="0" w:space="0" w:color="auto"/>
                        <w:bottom w:val="none" w:sz="0" w:space="0" w:color="auto"/>
                        <w:right w:val="none" w:sz="0" w:space="0" w:color="auto"/>
                      </w:divBdr>
                      <w:divsChild>
                        <w:div w:id="498543875">
                          <w:marLeft w:val="0"/>
                          <w:marRight w:val="0"/>
                          <w:marTop w:val="0"/>
                          <w:marBottom w:val="0"/>
                          <w:divBdr>
                            <w:top w:val="none" w:sz="0" w:space="0" w:color="auto"/>
                            <w:left w:val="none" w:sz="0" w:space="0" w:color="auto"/>
                            <w:bottom w:val="none" w:sz="0" w:space="0" w:color="auto"/>
                            <w:right w:val="none" w:sz="0" w:space="0" w:color="auto"/>
                          </w:divBdr>
                        </w:div>
                        <w:div w:id="1673289326">
                          <w:marLeft w:val="0"/>
                          <w:marRight w:val="0"/>
                          <w:marTop w:val="0"/>
                          <w:marBottom w:val="0"/>
                          <w:divBdr>
                            <w:top w:val="none" w:sz="0" w:space="0" w:color="auto"/>
                            <w:left w:val="none" w:sz="0" w:space="0" w:color="auto"/>
                            <w:bottom w:val="none" w:sz="0" w:space="0" w:color="auto"/>
                            <w:right w:val="none" w:sz="0" w:space="0" w:color="auto"/>
                          </w:divBdr>
                          <w:divsChild>
                            <w:div w:id="233709659">
                              <w:marLeft w:val="0"/>
                              <w:marRight w:val="0"/>
                              <w:marTop w:val="0"/>
                              <w:marBottom w:val="0"/>
                              <w:divBdr>
                                <w:top w:val="none" w:sz="0" w:space="0" w:color="auto"/>
                                <w:left w:val="none" w:sz="0" w:space="0" w:color="auto"/>
                                <w:bottom w:val="none" w:sz="0" w:space="0" w:color="auto"/>
                                <w:right w:val="none" w:sz="0" w:space="0" w:color="auto"/>
                              </w:divBdr>
                              <w:divsChild>
                                <w:div w:id="1387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7592">
                      <w:marLeft w:val="0"/>
                      <w:marRight w:val="0"/>
                      <w:marTop w:val="0"/>
                      <w:marBottom w:val="0"/>
                      <w:divBdr>
                        <w:top w:val="none" w:sz="0" w:space="0" w:color="auto"/>
                        <w:left w:val="none" w:sz="0" w:space="0" w:color="auto"/>
                        <w:bottom w:val="none" w:sz="0" w:space="0" w:color="auto"/>
                        <w:right w:val="none" w:sz="0" w:space="0" w:color="auto"/>
                      </w:divBdr>
                      <w:divsChild>
                        <w:div w:id="162087492">
                          <w:marLeft w:val="0"/>
                          <w:marRight w:val="0"/>
                          <w:marTop w:val="0"/>
                          <w:marBottom w:val="0"/>
                          <w:divBdr>
                            <w:top w:val="none" w:sz="0" w:space="0" w:color="auto"/>
                            <w:left w:val="none" w:sz="0" w:space="0" w:color="auto"/>
                            <w:bottom w:val="none" w:sz="0" w:space="0" w:color="auto"/>
                            <w:right w:val="none" w:sz="0" w:space="0" w:color="auto"/>
                          </w:divBdr>
                        </w:div>
                        <w:div w:id="1304507872">
                          <w:marLeft w:val="0"/>
                          <w:marRight w:val="0"/>
                          <w:marTop w:val="0"/>
                          <w:marBottom w:val="0"/>
                          <w:divBdr>
                            <w:top w:val="none" w:sz="0" w:space="0" w:color="auto"/>
                            <w:left w:val="none" w:sz="0" w:space="0" w:color="auto"/>
                            <w:bottom w:val="none" w:sz="0" w:space="0" w:color="auto"/>
                            <w:right w:val="none" w:sz="0" w:space="0" w:color="auto"/>
                          </w:divBdr>
                          <w:divsChild>
                            <w:div w:id="8897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182152">
          <w:marLeft w:val="0"/>
          <w:marRight w:val="0"/>
          <w:marTop w:val="0"/>
          <w:marBottom w:val="0"/>
          <w:divBdr>
            <w:top w:val="none" w:sz="0" w:space="0" w:color="auto"/>
            <w:left w:val="none" w:sz="0" w:space="0" w:color="auto"/>
            <w:bottom w:val="none" w:sz="0" w:space="0" w:color="auto"/>
            <w:right w:val="none" w:sz="0" w:space="0" w:color="auto"/>
          </w:divBdr>
          <w:divsChild>
            <w:div w:id="232010555">
              <w:marLeft w:val="0"/>
              <w:marRight w:val="0"/>
              <w:marTop w:val="0"/>
              <w:marBottom w:val="0"/>
              <w:divBdr>
                <w:top w:val="none" w:sz="0" w:space="0" w:color="auto"/>
                <w:left w:val="none" w:sz="0" w:space="0" w:color="auto"/>
                <w:bottom w:val="none" w:sz="0" w:space="0" w:color="auto"/>
                <w:right w:val="none" w:sz="0" w:space="0" w:color="auto"/>
              </w:divBdr>
              <w:divsChild>
                <w:div w:id="224725323">
                  <w:marLeft w:val="0"/>
                  <w:marRight w:val="0"/>
                  <w:marTop w:val="0"/>
                  <w:marBottom w:val="0"/>
                  <w:divBdr>
                    <w:top w:val="none" w:sz="0" w:space="0" w:color="auto"/>
                    <w:left w:val="none" w:sz="0" w:space="0" w:color="auto"/>
                    <w:bottom w:val="none" w:sz="0" w:space="0" w:color="auto"/>
                    <w:right w:val="none" w:sz="0" w:space="0" w:color="auto"/>
                  </w:divBdr>
                  <w:divsChild>
                    <w:div w:id="2014718536">
                      <w:marLeft w:val="0"/>
                      <w:marRight w:val="0"/>
                      <w:marTop w:val="0"/>
                      <w:marBottom w:val="0"/>
                      <w:divBdr>
                        <w:top w:val="none" w:sz="0" w:space="0" w:color="auto"/>
                        <w:left w:val="none" w:sz="0" w:space="0" w:color="auto"/>
                        <w:bottom w:val="none" w:sz="0" w:space="0" w:color="auto"/>
                        <w:right w:val="none" w:sz="0" w:space="0" w:color="auto"/>
                      </w:divBdr>
                      <w:divsChild>
                        <w:div w:id="2053729527">
                          <w:marLeft w:val="0"/>
                          <w:marRight w:val="0"/>
                          <w:marTop w:val="0"/>
                          <w:marBottom w:val="0"/>
                          <w:divBdr>
                            <w:top w:val="none" w:sz="0" w:space="0" w:color="auto"/>
                            <w:left w:val="none" w:sz="0" w:space="0" w:color="auto"/>
                            <w:bottom w:val="none" w:sz="0" w:space="0" w:color="auto"/>
                            <w:right w:val="none" w:sz="0" w:space="0" w:color="auto"/>
                          </w:divBdr>
                        </w:div>
                      </w:divsChild>
                    </w:div>
                    <w:div w:id="1225993694">
                      <w:marLeft w:val="0"/>
                      <w:marRight w:val="0"/>
                      <w:marTop w:val="0"/>
                      <w:marBottom w:val="0"/>
                      <w:divBdr>
                        <w:top w:val="none" w:sz="0" w:space="0" w:color="auto"/>
                        <w:left w:val="none" w:sz="0" w:space="0" w:color="auto"/>
                        <w:bottom w:val="none" w:sz="0" w:space="0" w:color="auto"/>
                        <w:right w:val="none" w:sz="0" w:space="0" w:color="auto"/>
                      </w:divBdr>
                      <w:divsChild>
                        <w:div w:id="819269351">
                          <w:marLeft w:val="0"/>
                          <w:marRight w:val="0"/>
                          <w:marTop w:val="0"/>
                          <w:marBottom w:val="0"/>
                          <w:divBdr>
                            <w:top w:val="none" w:sz="0" w:space="0" w:color="auto"/>
                            <w:left w:val="none" w:sz="0" w:space="0" w:color="auto"/>
                            <w:bottom w:val="none" w:sz="0" w:space="0" w:color="auto"/>
                            <w:right w:val="none" w:sz="0" w:space="0" w:color="auto"/>
                          </w:divBdr>
                        </w:div>
                        <w:div w:id="1855722586">
                          <w:marLeft w:val="0"/>
                          <w:marRight w:val="0"/>
                          <w:marTop w:val="0"/>
                          <w:marBottom w:val="0"/>
                          <w:divBdr>
                            <w:top w:val="none" w:sz="0" w:space="0" w:color="auto"/>
                            <w:left w:val="none" w:sz="0" w:space="0" w:color="auto"/>
                            <w:bottom w:val="none" w:sz="0" w:space="0" w:color="auto"/>
                            <w:right w:val="none" w:sz="0" w:space="0" w:color="auto"/>
                          </w:divBdr>
                          <w:divsChild>
                            <w:div w:id="198126688">
                              <w:marLeft w:val="0"/>
                              <w:marRight w:val="0"/>
                              <w:marTop w:val="0"/>
                              <w:marBottom w:val="0"/>
                              <w:divBdr>
                                <w:top w:val="none" w:sz="0" w:space="0" w:color="auto"/>
                                <w:left w:val="none" w:sz="0" w:space="0" w:color="auto"/>
                                <w:bottom w:val="none" w:sz="0" w:space="0" w:color="auto"/>
                                <w:right w:val="none" w:sz="0" w:space="0" w:color="auto"/>
                              </w:divBdr>
                              <w:divsChild>
                                <w:div w:id="11056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86154">
                      <w:marLeft w:val="0"/>
                      <w:marRight w:val="0"/>
                      <w:marTop w:val="0"/>
                      <w:marBottom w:val="0"/>
                      <w:divBdr>
                        <w:top w:val="none" w:sz="0" w:space="0" w:color="auto"/>
                        <w:left w:val="none" w:sz="0" w:space="0" w:color="auto"/>
                        <w:bottom w:val="none" w:sz="0" w:space="0" w:color="auto"/>
                        <w:right w:val="none" w:sz="0" w:space="0" w:color="auto"/>
                      </w:divBdr>
                      <w:divsChild>
                        <w:div w:id="622926895">
                          <w:marLeft w:val="0"/>
                          <w:marRight w:val="0"/>
                          <w:marTop w:val="0"/>
                          <w:marBottom w:val="0"/>
                          <w:divBdr>
                            <w:top w:val="none" w:sz="0" w:space="0" w:color="auto"/>
                            <w:left w:val="none" w:sz="0" w:space="0" w:color="auto"/>
                            <w:bottom w:val="none" w:sz="0" w:space="0" w:color="auto"/>
                            <w:right w:val="none" w:sz="0" w:space="0" w:color="auto"/>
                          </w:divBdr>
                        </w:div>
                        <w:div w:id="259606830">
                          <w:marLeft w:val="0"/>
                          <w:marRight w:val="0"/>
                          <w:marTop w:val="0"/>
                          <w:marBottom w:val="0"/>
                          <w:divBdr>
                            <w:top w:val="none" w:sz="0" w:space="0" w:color="auto"/>
                            <w:left w:val="none" w:sz="0" w:space="0" w:color="auto"/>
                            <w:bottom w:val="none" w:sz="0" w:space="0" w:color="auto"/>
                            <w:right w:val="none" w:sz="0" w:space="0" w:color="auto"/>
                          </w:divBdr>
                          <w:divsChild>
                            <w:div w:id="8907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082">
                      <w:marLeft w:val="0"/>
                      <w:marRight w:val="0"/>
                      <w:marTop w:val="0"/>
                      <w:marBottom w:val="0"/>
                      <w:divBdr>
                        <w:top w:val="none" w:sz="0" w:space="0" w:color="auto"/>
                        <w:left w:val="none" w:sz="0" w:space="0" w:color="auto"/>
                        <w:bottom w:val="none" w:sz="0" w:space="0" w:color="auto"/>
                        <w:right w:val="none" w:sz="0" w:space="0" w:color="auto"/>
                      </w:divBdr>
                      <w:divsChild>
                        <w:div w:id="194584302">
                          <w:marLeft w:val="0"/>
                          <w:marRight w:val="0"/>
                          <w:marTop w:val="0"/>
                          <w:marBottom w:val="0"/>
                          <w:divBdr>
                            <w:top w:val="none" w:sz="0" w:space="0" w:color="auto"/>
                            <w:left w:val="none" w:sz="0" w:space="0" w:color="auto"/>
                            <w:bottom w:val="none" w:sz="0" w:space="0" w:color="auto"/>
                            <w:right w:val="none" w:sz="0" w:space="0" w:color="auto"/>
                          </w:divBdr>
                        </w:div>
                        <w:div w:id="1655333189">
                          <w:marLeft w:val="0"/>
                          <w:marRight w:val="0"/>
                          <w:marTop w:val="0"/>
                          <w:marBottom w:val="0"/>
                          <w:divBdr>
                            <w:top w:val="none" w:sz="0" w:space="0" w:color="auto"/>
                            <w:left w:val="none" w:sz="0" w:space="0" w:color="auto"/>
                            <w:bottom w:val="none" w:sz="0" w:space="0" w:color="auto"/>
                            <w:right w:val="none" w:sz="0" w:space="0" w:color="auto"/>
                          </w:divBdr>
                          <w:divsChild>
                            <w:div w:id="3688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3025">
                      <w:marLeft w:val="0"/>
                      <w:marRight w:val="0"/>
                      <w:marTop w:val="0"/>
                      <w:marBottom w:val="0"/>
                      <w:divBdr>
                        <w:top w:val="none" w:sz="0" w:space="0" w:color="auto"/>
                        <w:left w:val="none" w:sz="0" w:space="0" w:color="auto"/>
                        <w:bottom w:val="none" w:sz="0" w:space="0" w:color="auto"/>
                        <w:right w:val="none" w:sz="0" w:space="0" w:color="auto"/>
                      </w:divBdr>
                      <w:divsChild>
                        <w:div w:id="1625308259">
                          <w:marLeft w:val="0"/>
                          <w:marRight w:val="0"/>
                          <w:marTop w:val="0"/>
                          <w:marBottom w:val="0"/>
                          <w:divBdr>
                            <w:top w:val="none" w:sz="0" w:space="0" w:color="auto"/>
                            <w:left w:val="none" w:sz="0" w:space="0" w:color="auto"/>
                            <w:bottom w:val="none" w:sz="0" w:space="0" w:color="auto"/>
                            <w:right w:val="none" w:sz="0" w:space="0" w:color="auto"/>
                          </w:divBdr>
                        </w:div>
                        <w:div w:id="1635057800">
                          <w:marLeft w:val="0"/>
                          <w:marRight w:val="0"/>
                          <w:marTop w:val="0"/>
                          <w:marBottom w:val="0"/>
                          <w:divBdr>
                            <w:top w:val="none" w:sz="0" w:space="0" w:color="auto"/>
                            <w:left w:val="none" w:sz="0" w:space="0" w:color="auto"/>
                            <w:bottom w:val="none" w:sz="0" w:space="0" w:color="auto"/>
                            <w:right w:val="none" w:sz="0" w:space="0" w:color="auto"/>
                          </w:divBdr>
                          <w:divsChild>
                            <w:div w:id="12288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656748">
          <w:marLeft w:val="0"/>
          <w:marRight w:val="0"/>
          <w:marTop w:val="0"/>
          <w:marBottom w:val="0"/>
          <w:divBdr>
            <w:top w:val="none" w:sz="0" w:space="0" w:color="auto"/>
            <w:left w:val="none" w:sz="0" w:space="0" w:color="auto"/>
            <w:bottom w:val="none" w:sz="0" w:space="0" w:color="auto"/>
            <w:right w:val="none" w:sz="0" w:space="0" w:color="auto"/>
          </w:divBdr>
          <w:divsChild>
            <w:div w:id="919824692">
              <w:marLeft w:val="0"/>
              <w:marRight w:val="0"/>
              <w:marTop w:val="0"/>
              <w:marBottom w:val="0"/>
              <w:divBdr>
                <w:top w:val="none" w:sz="0" w:space="0" w:color="auto"/>
                <w:left w:val="none" w:sz="0" w:space="0" w:color="auto"/>
                <w:bottom w:val="none" w:sz="0" w:space="0" w:color="auto"/>
                <w:right w:val="none" w:sz="0" w:space="0" w:color="auto"/>
              </w:divBdr>
              <w:divsChild>
                <w:div w:id="547835200">
                  <w:marLeft w:val="0"/>
                  <w:marRight w:val="0"/>
                  <w:marTop w:val="0"/>
                  <w:marBottom w:val="0"/>
                  <w:divBdr>
                    <w:top w:val="none" w:sz="0" w:space="0" w:color="auto"/>
                    <w:left w:val="none" w:sz="0" w:space="0" w:color="auto"/>
                    <w:bottom w:val="none" w:sz="0" w:space="0" w:color="auto"/>
                    <w:right w:val="none" w:sz="0" w:space="0" w:color="auto"/>
                  </w:divBdr>
                  <w:divsChild>
                    <w:div w:id="1041901764">
                      <w:marLeft w:val="0"/>
                      <w:marRight w:val="0"/>
                      <w:marTop w:val="0"/>
                      <w:marBottom w:val="0"/>
                      <w:divBdr>
                        <w:top w:val="none" w:sz="0" w:space="0" w:color="auto"/>
                        <w:left w:val="none" w:sz="0" w:space="0" w:color="auto"/>
                        <w:bottom w:val="none" w:sz="0" w:space="0" w:color="auto"/>
                        <w:right w:val="none" w:sz="0" w:space="0" w:color="auto"/>
                      </w:divBdr>
                      <w:divsChild>
                        <w:div w:id="1710956167">
                          <w:marLeft w:val="0"/>
                          <w:marRight w:val="0"/>
                          <w:marTop w:val="0"/>
                          <w:marBottom w:val="0"/>
                          <w:divBdr>
                            <w:top w:val="none" w:sz="0" w:space="0" w:color="auto"/>
                            <w:left w:val="none" w:sz="0" w:space="0" w:color="auto"/>
                            <w:bottom w:val="none" w:sz="0" w:space="0" w:color="auto"/>
                            <w:right w:val="none" w:sz="0" w:space="0" w:color="auto"/>
                          </w:divBdr>
                        </w:div>
                      </w:divsChild>
                    </w:div>
                    <w:div w:id="1306475302">
                      <w:marLeft w:val="0"/>
                      <w:marRight w:val="0"/>
                      <w:marTop w:val="0"/>
                      <w:marBottom w:val="0"/>
                      <w:divBdr>
                        <w:top w:val="none" w:sz="0" w:space="0" w:color="auto"/>
                        <w:left w:val="none" w:sz="0" w:space="0" w:color="auto"/>
                        <w:bottom w:val="none" w:sz="0" w:space="0" w:color="auto"/>
                        <w:right w:val="none" w:sz="0" w:space="0" w:color="auto"/>
                      </w:divBdr>
                      <w:divsChild>
                        <w:div w:id="140394932">
                          <w:marLeft w:val="0"/>
                          <w:marRight w:val="0"/>
                          <w:marTop w:val="0"/>
                          <w:marBottom w:val="0"/>
                          <w:divBdr>
                            <w:top w:val="none" w:sz="0" w:space="0" w:color="auto"/>
                            <w:left w:val="none" w:sz="0" w:space="0" w:color="auto"/>
                            <w:bottom w:val="none" w:sz="0" w:space="0" w:color="auto"/>
                            <w:right w:val="none" w:sz="0" w:space="0" w:color="auto"/>
                          </w:divBdr>
                        </w:div>
                        <w:div w:id="292634320">
                          <w:marLeft w:val="0"/>
                          <w:marRight w:val="0"/>
                          <w:marTop w:val="0"/>
                          <w:marBottom w:val="0"/>
                          <w:divBdr>
                            <w:top w:val="none" w:sz="0" w:space="0" w:color="auto"/>
                            <w:left w:val="none" w:sz="0" w:space="0" w:color="auto"/>
                            <w:bottom w:val="none" w:sz="0" w:space="0" w:color="auto"/>
                            <w:right w:val="none" w:sz="0" w:space="0" w:color="auto"/>
                          </w:divBdr>
                          <w:divsChild>
                            <w:div w:id="5771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047">
                      <w:marLeft w:val="0"/>
                      <w:marRight w:val="0"/>
                      <w:marTop w:val="0"/>
                      <w:marBottom w:val="0"/>
                      <w:divBdr>
                        <w:top w:val="none" w:sz="0" w:space="0" w:color="auto"/>
                        <w:left w:val="none" w:sz="0" w:space="0" w:color="auto"/>
                        <w:bottom w:val="none" w:sz="0" w:space="0" w:color="auto"/>
                        <w:right w:val="none" w:sz="0" w:space="0" w:color="auto"/>
                      </w:divBdr>
                      <w:divsChild>
                        <w:div w:id="1254515889">
                          <w:marLeft w:val="0"/>
                          <w:marRight w:val="0"/>
                          <w:marTop w:val="0"/>
                          <w:marBottom w:val="0"/>
                          <w:divBdr>
                            <w:top w:val="none" w:sz="0" w:space="0" w:color="auto"/>
                            <w:left w:val="none" w:sz="0" w:space="0" w:color="auto"/>
                            <w:bottom w:val="none" w:sz="0" w:space="0" w:color="auto"/>
                            <w:right w:val="none" w:sz="0" w:space="0" w:color="auto"/>
                          </w:divBdr>
                        </w:div>
                        <w:div w:id="476652000">
                          <w:marLeft w:val="0"/>
                          <w:marRight w:val="0"/>
                          <w:marTop w:val="0"/>
                          <w:marBottom w:val="0"/>
                          <w:divBdr>
                            <w:top w:val="none" w:sz="0" w:space="0" w:color="auto"/>
                            <w:left w:val="none" w:sz="0" w:space="0" w:color="auto"/>
                            <w:bottom w:val="none" w:sz="0" w:space="0" w:color="auto"/>
                            <w:right w:val="none" w:sz="0" w:space="0" w:color="auto"/>
                          </w:divBdr>
                          <w:divsChild>
                            <w:div w:id="468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7330">
                      <w:marLeft w:val="0"/>
                      <w:marRight w:val="0"/>
                      <w:marTop w:val="0"/>
                      <w:marBottom w:val="0"/>
                      <w:divBdr>
                        <w:top w:val="none" w:sz="0" w:space="0" w:color="auto"/>
                        <w:left w:val="none" w:sz="0" w:space="0" w:color="auto"/>
                        <w:bottom w:val="none" w:sz="0" w:space="0" w:color="auto"/>
                        <w:right w:val="none" w:sz="0" w:space="0" w:color="auto"/>
                      </w:divBdr>
                      <w:divsChild>
                        <w:div w:id="1378165694">
                          <w:marLeft w:val="0"/>
                          <w:marRight w:val="0"/>
                          <w:marTop w:val="0"/>
                          <w:marBottom w:val="0"/>
                          <w:divBdr>
                            <w:top w:val="none" w:sz="0" w:space="0" w:color="auto"/>
                            <w:left w:val="none" w:sz="0" w:space="0" w:color="auto"/>
                            <w:bottom w:val="none" w:sz="0" w:space="0" w:color="auto"/>
                            <w:right w:val="none" w:sz="0" w:space="0" w:color="auto"/>
                          </w:divBdr>
                        </w:div>
                        <w:div w:id="423379153">
                          <w:marLeft w:val="0"/>
                          <w:marRight w:val="0"/>
                          <w:marTop w:val="0"/>
                          <w:marBottom w:val="0"/>
                          <w:divBdr>
                            <w:top w:val="none" w:sz="0" w:space="0" w:color="auto"/>
                            <w:left w:val="none" w:sz="0" w:space="0" w:color="auto"/>
                            <w:bottom w:val="none" w:sz="0" w:space="0" w:color="auto"/>
                            <w:right w:val="none" w:sz="0" w:space="0" w:color="auto"/>
                          </w:divBdr>
                          <w:divsChild>
                            <w:div w:id="9513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848">
                      <w:marLeft w:val="0"/>
                      <w:marRight w:val="0"/>
                      <w:marTop w:val="0"/>
                      <w:marBottom w:val="0"/>
                      <w:divBdr>
                        <w:top w:val="none" w:sz="0" w:space="0" w:color="auto"/>
                        <w:left w:val="none" w:sz="0" w:space="0" w:color="auto"/>
                        <w:bottom w:val="none" w:sz="0" w:space="0" w:color="auto"/>
                        <w:right w:val="none" w:sz="0" w:space="0" w:color="auto"/>
                      </w:divBdr>
                      <w:divsChild>
                        <w:div w:id="1589389922">
                          <w:marLeft w:val="0"/>
                          <w:marRight w:val="0"/>
                          <w:marTop w:val="0"/>
                          <w:marBottom w:val="0"/>
                          <w:divBdr>
                            <w:top w:val="none" w:sz="0" w:space="0" w:color="auto"/>
                            <w:left w:val="none" w:sz="0" w:space="0" w:color="auto"/>
                            <w:bottom w:val="none" w:sz="0" w:space="0" w:color="auto"/>
                            <w:right w:val="none" w:sz="0" w:space="0" w:color="auto"/>
                          </w:divBdr>
                        </w:div>
                        <w:div w:id="1317615266">
                          <w:marLeft w:val="0"/>
                          <w:marRight w:val="0"/>
                          <w:marTop w:val="0"/>
                          <w:marBottom w:val="0"/>
                          <w:divBdr>
                            <w:top w:val="none" w:sz="0" w:space="0" w:color="auto"/>
                            <w:left w:val="none" w:sz="0" w:space="0" w:color="auto"/>
                            <w:bottom w:val="none" w:sz="0" w:space="0" w:color="auto"/>
                            <w:right w:val="none" w:sz="0" w:space="0" w:color="auto"/>
                          </w:divBdr>
                          <w:divsChild>
                            <w:div w:id="3170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5698">
                      <w:marLeft w:val="0"/>
                      <w:marRight w:val="0"/>
                      <w:marTop w:val="0"/>
                      <w:marBottom w:val="0"/>
                      <w:divBdr>
                        <w:top w:val="none" w:sz="0" w:space="0" w:color="auto"/>
                        <w:left w:val="none" w:sz="0" w:space="0" w:color="auto"/>
                        <w:bottom w:val="none" w:sz="0" w:space="0" w:color="auto"/>
                        <w:right w:val="none" w:sz="0" w:space="0" w:color="auto"/>
                      </w:divBdr>
                      <w:divsChild>
                        <w:div w:id="773597903">
                          <w:marLeft w:val="0"/>
                          <w:marRight w:val="0"/>
                          <w:marTop w:val="0"/>
                          <w:marBottom w:val="0"/>
                          <w:divBdr>
                            <w:top w:val="none" w:sz="0" w:space="0" w:color="auto"/>
                            <w:left w:val="none" w:sz="0" w:space="0" w:color="auto"/>
                            <w:bottom w:val="none" w:sz="0" w:space="0" w:color="auto"/>
                            <w:right w:val="none" w:sz="0" w:space="0" w:color="auto"/>
                          </w:divBdr>
                        </w:div>
                        <w:div w:id="48265748">
                          <w:marLeft w:val="0"/>
                          <w:marRight w:val="0"/>
                          <w:marTop w:val="0"/>
                          <w:marBottom w:val="0"/>
                          <w:divBdr>
                            <w:top w:val="none" w:sz="0" w:space="0" w:color="auto"/>
                            <w:left w:val="none" w:sz="0" w:space="0" w:color="auto"/>
                            <w:bottom w:val="none" w:sz="0" w:space="0" w:color="auto"/>
                            <w:right w:val="none" w:sz="0" w:space="0" w:color="auto"/>
                          </w:divBdr>
                          <w:divsChild>
                            <w:div w:id="14416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1018">
                      <w:marLeft w:val="0"/>
                      <w:marRight w:val="0"/>
                      <w:marTop w:val="0"/>
                      <w:marBottom w:val="0"/>
                      <w:divBdr>
                        <w:top w:val="none" w:sz="0" w:space="0" w:color="auto"/>
                        <w:left w:val="none" w:sz="0" w:space="0" w:color="auto"/>
                        <w:bottom w:val="none" w:sz="0" w:space="0" w:color="auto"/>
                        <w:right w:val="none" w:sz="0" w:space="0" w:color="auto"/>
                      </w:divBdr>
                      <w:divsChild>
                        <w:div w:id="1560822050">
                          <w:marLeft w:val="0"/>
                          <w:marRight w:val="0"/>
                          <w:marTop w:val="0"/>
                          <w:marBottom w:val="0"/>
                          <w:divBdr>
                            <w:top w:val="none" w:sz="0" w:space="0" w:color="auto"/>
                            <w:left w:val="none" w:sz="0" w:space="0" w:color="auto"/>
                            <w:bottom w:val="none" w:sz="0" w:space="0" w:color="auto"/>
                            <w:right w:val="none" w:sz="0" w:space="0" w:color="auto"/>
                          </w:divBdr>
                        </w:div>
                        <w:div w:id="1544443973">
                          <w:marLeft w:val="0"/>
                          <w:marRight w:val="0"/>
                          <w:marTop w:val="0"/>
                          <w:marBottom w:val="0"/>
                          <w:divBdr>
                            <w:top w:val="none" w:sz="0" w:space="0" w:color="auto"/>
                            <w:left w:val="none" w:sz="0" w:space="0" w:color="auto"/>
                            <w:bottom w:val="none" w:sz="0" w:space="0" w:color="auto"/>
                            <w:right w:val="none" w:sz="0" w:space="0" w:color="auto"/>
                          </w:divBdr>
                          <w:divsChild>
                            <w:div w:id="11493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5417">
                      <w:marLeft w:val="0"/>
                      <w:marRight w:val="0"/>
                      <w:marTop w:val="0"/>
                      <w:marBottom w:val="0"/>
                      <w:divBdr>
                        <w:top w:val="none" w:sz="0" w:space="0" w:color="auto"/>
                        <w:left w:val="none" w:sz="0" w:space="0" w:color="auto"/>
                        <w:bottom w:val="none" w:sz="0" w:space="0" w:color="auto"/>
                        <w:right w:val="none" w:sz="0" w:space="0" w:color="auto"/>
                      </w:divBdr>
                      <w:divsChild>
                        <w:div w:id="36977832">
                          <w:marLeft w:val="0"/>
                          <w:marRight w:val="0"/>
                          <w:marTop w:val="0"/>
                          <w:marBottom w:val="0"/>
                          <w:divBdr>
                            <w:top w:val="none" w:sz="0" w:space="0" w:color="auto"/>
                            <w:left w:val="none" w:sz="0" w:space="0" w:color="auto"/>
                            <w:bottom w:val="none" w:sz="0" w:space="0" w:color="auto"/>
                            <w:right w:val="none" w:sz="0" w:space="0" w:color="auto"/>
                          </w:divBdr>
                        </w:div>
                        <w:div w:id="1590770212">
                          <w:marLeft w:val="0"/>
                          <w:marRight w:val="0"/>
                          <w:marTop w:val="0"/>
                          <w:marBottom w:val="0"/>
                          <w:divBdr>
                            <w:top w:val="none" w:sz="0" w:space="0" w:color="auto"/>
                            <w:left w:val="none" w:sz="0" w:space="0" w:color="auto"/>
                            <w:bottom w:val="none" w:sz="0" w:space="0" w:color="auto"/>
                            <w:right w:val="none" w:sz="0" w:space="0" w:color="auto"/>
                          </w:divBdr>
                          <w:divsChild>
                            <w:div w:id="5852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12570">
          <w:marLeft w:val="0"/>
          <w:marRight w:val="0"/>
          <w:marTop w:val="0"/>
          <w:marBottom w:val="0"/>
          <w:divBdr>
            <w:top w:val="none" w:sz="0" w:space="0" w:color="auto"/>
            <w:left w:val="none" w:sz="0" w:space="0" w:color="auto"/>
            <w:bottom w:val="none" w:sz="0" w:space="0" w:color="auto"/>
            <w:right w:val="none" w:sz="0" w:space="0" w:color="auto"/>
          </w:divBdr>
          <w:divsChild>
            <w:div w:id="410471449">
              <w:marLeft w:val="0"/>
              <w:marRight w:val="0"/>
              <w:marTop w:val="0"/>
              <w:marBottom w:val="0"/>
              <w:divBdr>
                <w:top w:val="none" w:sz="0" w:space="0" w:color="auto"/>
                <w:left w:val="none" w:sz="0" w:space="0" w:color="auto"/>
                <w:bottom w:val="none" w:sz="0" w:space="0" w:color="auto"/>
                <w:right w:val="none" w:sz="0" w:space="0" w:color="auto"/>
              </w:divBdr>
              <w:divsChild>
                <w:div w:id="1447116068">
                  <w:marLeft w:val="0"/>
                  <w:marRight w:val="0"/>
                  <w:marTop w:val="0"/>
                  <w:marBottom w:val="0"/>
                  <w:divBdr>
                    <w:top w:val="none" w:sz="0" w:space="0" w:color="auto"/>
                    <w:left w:val="none" w:sz="0" w:space="0" w:color="auto"/>
                    <w:bottom w:val="none" w:sz="0" w:space="0" w:color="auto"/>
                    <w:right w:val="none" w:sz="0" w:space="0" w:color="auto"/>
                  </w:divBdr>
                  <w:divsChild>
                    <w:div w:id="4137894">
                      <w:marLeft w:val="0"/>
                      <w:marRight w:val="0"/>
                      <w:marTop w:val="0"/>
                      <w:marBottom w:val="0"/>
                      <w:divBdr>
                        <w:top w:val="none" w:sz="0" w:space="0" w:color="auto"/>
                        <w:left w:val="none" w:sz="0" w:space="0" w:color="auto"/>
                        <w:bottom w:val="none" w:sz="0" w:space="0" w:color="auto"/>
                        <w:right w:val="none" w:sz="0" w:space="0" w:color="auto"/>
                      </w:divBdr>
                      <w:divsChild>
                        <w:div w:id="1618677361">
                          <w:marLeft w:val="0"/>
                          <w:marRight w:val="0"/>
                          <w:marTop w:val="0"/>
                          <w:marBottom w:val="0"/>
                          <w:divBdr>
                            <w:top w:val="none" w:sz="0" w:space="0" w:color="auto"/>
                            <w:left w:val="none" w:sz="0" w:space="0" w:color="auto"/>
                            <w:bottom w:val="none" w:sz="0" w:space="0" w:color="auto"/>
                            <w:right w:val="none" w:sz="0" w:space="0" w:color="auto"/>
                          </w:divBdr>
                        </w:div>
                      </w:divsChild>
                    </w:div>
                    <w:div w:id="1397775011">
                      <w:marLeft w:val="0"/>
                      <w:marRight w:val="0"/>
                      <w:marTop w:val="0"/>
                      <w:marBottom w:val="0"/>
                      <w:divBdr>
                        <w:top w:val="none" w:sz="0" w:space="0" w:color="auto"/>
                        <w:left w:val="none" w:sz="0" w:space="0" w:color="auto"/>
                        <w:bottom w:val="none" w:sz="0" w:space="0" w:color="auto"/>
                        <w:right w:val="none" w:sz="0" w:space="0" w:color="auto"/>
                      </w:divBdr>
                      <w:divsChild>
                        <w:div w:id="467011744">
                          <w:marLeft w:val="0"/>
                          <w:marRight w:val="0"/>
                          <w:marTop w:val="0"/>
                          <w:marBottom w:val="0"/>
                          <w:divBdr>
                            <w:top w:val="none" w:sz="0" w:space="0" w:color="auto"/>
                            <w:left w:val="none" w:sz="0" w:space="0" w:color="auto"/>
                            <w:bottom w:val="none" w:sz="0" w:space="0" w:color="auto"/>
                            <w:right w:val="none" w:sz="0" w:space="0" w:color="auto"/>
                          </w:divBdr>
                        </w:div>
                        <w:div w:id="1051929161">
                          <w:marLeft w:val="0"/>
                          <w:marRight w:val="0"/>
                          <w:marTop w:val="0"/>
                          <w:marBottom w:val="0"/>
                          <w:divBdr>
                            <w:top w:val="none" w:sz="0" w:space="0" w:color="auto"/>
                            <w:left w:val="none" w:sz="0" w:space="0" w:color="auto"/>
                            <w:bottom w:val="none" w:sz="0" w:space="0" w:color="auto"/>
                            <w:right w:val="none" w:sz="0" w:space="0" w:color="auto"/>
                          </w:divBdr>
                          <w:divsChild>
                            <w:div w:id="1793094204">
                              <w:marLeft w:val="0"/>
                              <w:marRight w:val="0"/>
                              <w:marTop w:val="0"/>
                              <w:marBottom w:val="0"/>
                              <w:divBdr>
                                <w:top w:val="none" w:sz="0" w:space="0" w:color="auto"/>
                                <w:left w:val="none" w:sz="0" w:space="0" w:color="auto"/>
                                <w:bottom w:val="none" w:sz="0" w:space="0" w:color="auto"/>
                                <w:right w:val="none" w:sz="0" w:space="0" w:color="auto"/>
                              </w:divBdr>
                              <w:divsChild>
                                <w:div w:id="1829595069">
                                  <w:marLeft w:val="0"/>
                                  <w:marRight w:val="0"/>
                                  <w:marTop w:val="0"/>
                                  <w:marBottom w:val="0"/>
                                  <w:divBdr>
                                    <w:top w:val="none" w:sz="0" w:space="0" w:color="auto"/>
                                    <w:left w:val="none" w:sz="0" w:space="0" w:color="auto"/>
                                    <w:bottom w:val="none" w:sz="0" w:space="0" w:color="auto"/>
                                    <w:right w:val="none" w:sz="0" w:space="0" w:color="auto"/>
                                  </w:divBdr>
                                </w:div>
                              </w:divsChild>
                            </w:div>
                            <w:div w:id="1230070355">
                              <w:marLeft w:val="0"/>
                              <w:marRight w:val="0"/>
                              <w:marTop w:val="0"/>
                              <w:marBottom w:val="0"/>
                              <w:divBdr>
                                <w:top w:val="none" w:sz="0" w:space="0" w:color="auto"/>
                                <w:left w:val="none" w:sz="0" w:space="0" w:color="auto"/>
                                <w:bottom w:val="none" w:sz="0" w:space="0" w:color="auto"/>
                                <w:right w:val="none" w:sz="0" w:space="0" w:color="auto"/>
                              </w:divBdr>
                              <w:divsChild>
                                <w:div w:id="166099179">
                                  <w:marLeft w:val="0"/>
                                  <w:marRight w:val="0"/>
                                  <w:marTop w:val="0"/>
                                  <w:marBottom w:val="0"/>
                                  <w:divBdr>
                                    <w:top w:val="none" w:sz="0" w:space="0" w:color="auto"/>
                                    <w:left w:val="none" w:sz="0" w:space="0" w:color="auto"/>
                                    <w:bottom w:val="none" w:sz="0" w:space="0" w:color="auto"/>
                                    <w:right w:val="none" w:sz="0" w:space="0" w:color="auto"/>
                                  </w:divBdr>
                                </w:div>
                                <w:div w:id="2003848336">
                                  <w:marLeft w:val="0"/>
                                  <w:marRight w:val="0"/>
                                  <w:marTop w:val="0"/>
                                  <w:marBottom w:val="0"/>
                                  <w:divBdr>
                                    <w:top w:val="none" w:sz="0" w:space="0" w:color="auto"/>
                                    <w:left w:val="none" w:sz="0" w:space="0" w:color="auto"/>
                                    <w:bottom w:val="none" w:sz="0" w:space="0" w:color="auto"/>
                                    <w:right w:val="none" w:sz="0" w:space="0" w:color="auto"/>
                                  </w:divBdr>
                                  <w:divsChild>
                                    <w:div w:id="838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9014">
                              <w:marLeft w:val="0"/>
                              <w:marRight w:val="0"/>
                              <w:marTop w:val="0"/>
                              <w:marBottom w:val="0"/>
                              <w:divBdr>
                                <w:top w:val="none" w:sz="0" w:space="0" w:color="auto"/>
                                <w:left w:val="none" w:sz="0" w:space="0" w:color="auto"/>
                                <w:bottom w:val="none" w:sz="0" w:space="0" w:color="auto"/>
                                <w:right w:val="none" w:sz="0" w:space="0" w:color="auto"/>
                              </w:divBdr>
                              <w:divsChild>
                                <w:div w:id="557590609">
                                  <w:marLeft w:val="0"/>
                                  <w:marRight w:val="0"/>
                                  <w:marTop w:val="0"/>
                                  <w:marBottom w:val="0"/>
                                  <w:divBdr>
                                    <w:top w:val="none" w:sz="0" w:space="0" w:color="auto"/>
                                    <w:left w:val="none" w:sz="0" w:space="0" w:color="auto"/>
                                    <w:bottom w:val="none" w:sz="0" w:space="0" w:color="auto"/>
                                    <w:right w:val="none" w:sz="0" w:space="0" w:color="auto"/>
                                  </w:divBdr>
                                </w:div>
                                <w:div w:id="269970410">
                                  <w:marLeft w:val="0"/>
                                  <w:marRight w:val="0"/>
                                  <w:marTop w:val="0"/>
                                  <w:marBottom w:val="0"/>
                                  <w:divBdr>
                                    <w:top w:val="none" w:sz="0" w:space="0" w:color="auto"/>
                                    <w:left w:val="none" w:sz="0" w:space="0" w:color="auto"/>
                                    <w:bottom w:val="none" w:sz="0" w:space="0" w:color="auto"/>
                                    <w:right w:val="none" w:sz="0" w:space="0" w:color="auto"/>
                                  </w:divBdr>
                                  <w:divsChild>
                                    <w:div w:id="522596402">
                                      <w:marLeft w:val="0"/>
                                      <w:marRight w:val="0"/>
                                      <w:marTop w:val="0"/>
                                      <w:marBottom w:val="0"/>
                                      <w:divBdr>
                                        <w:top w:val="none" w:sz="0" w:space="0" w:color="auto"/>
                                        <w:left w:val="none" w:sz="0" w:space="0" w:color="auto"/>
                                        <w:bottom w:val="none" w:sz="0" w:space="0" w:color="auto"/>
                                        <w:right w:val="none" w:sz="0" w:space="0" w:color="auto"/>
                                      </w:divBdr>
                                      <w:divsChild>
                                        <w:div w:id="4634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45502">
                              <w:marLeft w:val="0"/>
                              <w:marRight w:val="0"/>
                              <w:marTop w:val="0"/>
                              <w:marBottom w:val="0"/>
                              <w:divBdr>
                                <w:top w:val="none" w:sz="0" w:space="0" w:color="auto"/>
                                <w:left w:val="none" w:sz="0" w:space="0" w:color="auto"/>
                                <w:bottom w:val="none" w:sz="0" w:space="0" w:color="auto"/>
                                <w:right w:val="none" w:sz="0" w:space="0" w:color="auto"/>
                              </w:divBdr>
                              <w:divsChild>
                                <w:div w:id="1398624271">
                                  <w:marLeft w:val="0"/>
                                  <w:marRight w:val="0"/>
                                  <w:marTop w:val="0"/>
                                  <w:marBottom w:val="0"/>
                                  <w:divBdr>
                                    <w:top w:val="none" w:sz="0" w:space="0" w:color="auto"/>
                                    <w:left w:val="none" w:sz="0" w:space="0" w:color="auto"/>
                                    <w:bottom w:val="none" w:sz="0" w:space="0" w:color="auto"/>
                                    <w:right w:val="none" w:sz="0" w:space="0" w:color="auto"/>
                                  </w:divBdr>
                                </w:div>
                                <w:div w:id="1356537826">
                                  <w:marLeft w:val="0"/>
                                  <w:marRight w:val="0"/>
                                  <w:marTop w:val="0"/>
                                  <w:marBottom w:val="0"/>
                                  <w:divBdr>
                                    <w:top w:val="none" w:sz="0" w:space="0" w:color="auto"/>
                                    <w:left w:val="none" w:sz="0" w:space="0" w:color="auto"/>
                                    <w:bottom w:val="none" w:sz="0" w:space="0" w:color="auto"/>
                                    <w:right w:val="none" w:sz="0" w:space="0" w:color="auto"/>
                                  </w:divBdr>
                                  <w:divsChild>
                                    <w:div w:id="15561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3795">
                              <w:marLeft w:val="0"/>
                              <w:marRight w:val="0"/>
                              <w:marTop w:val="0"/>
                              <w:marBottom w:val="0"/>
                              <w:divBdr>
                                <w:top w:val="none" w:sz="0" w:space="0" w:color="auto"/>
                                <w:left w:val="none" w:sz="0" w:space="0" w:color="auto"/>
                                <w:bottom w:val="none" w:sz="0" w:space="0" w:color="auto"/>
                                <w:right w:val="none" w:sz="0" w:space="0" w:color="auto"/>
                              </w:divBdr>
                              <w:divsChild>
                                <w:div w:id="1348755911">
                                  <w:marLeft w:val="0"/>
                                  <w:marRight w:val="0"/>
                                  <w:marTop w:val="0"/>
                                  <w:marBottom w:val="0"/>
                                  <w:divBdr>
                                    <w:top w:val="none" w:sz="0" w:space="0" w:color="auto"/>
                                    <w:left w:val="none" w:sz="0" w:space="0" w:color="auto"/>
                                    <w:bottom w:val="none" w:sz="0" w:space="0" w:color="auto"/>
                                    <w:right w:val="none" w:sz="0" w:space="0" w:color="auto"/>
                                  </w:divBdr>
                                </w:div>
                                <w:div w:id="1657607523">
                                  <w:marLeft w:val="0"/>
                                  <w:marRight w:val="0"/>
                                  <w:marTop w:val="0"/>
                                  <w:marBottom w:val="0"/>
                                  <w:divBdr>
                                    <w:top w:val="none" w:sz="0" w:space="0" w:color="auto"/>
                                    <w:left w:val="none" w:sz="0" w:space="0" w:color="auto"/>
                                    <w:bottom w:val="none" w:sz="0" w:space="0" w:color="auto"/>
                                    <w:right w:val="none" w:sz="0" w:space="0" w:color="auto"/>
                                  </w:divBdr>
                                  <w:divsChild>
                                    <w:div w:id="1102187009">
                                      <w:marLeft w:val="0"/>
                                      <w:marRight w:val="0"/>
                                      <w:marTop w:val="0"/>
                                      <w:marBottom w:val="0"/>
                                      <w:divBdr>
                                        <w:top w:val="none" w:sz="0" w:space="0" w:color="auto"/>
                                        <w:left w:val="none" w:sz="0" w:space="0" w:color="auto"/>
                                        <w:bottom w:val="none" w:sz="0" w:space="0" w:color="auto"/>
                                        <w:right w:val="none" w:sz="0" w:space="0" w:color="auto"/>
                                      </w:divBdr>
                                      <w:divsChild>
                                        <w:div w:id="11617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07948">
                              <w:marLeft w:val="0"/>
                              <w:marRight w:val="0"/>
                              <w:marTop w:val="0"/>
                              <w:marBottom w:val="0"/>
                              <w:divBdr>
                                <w:top w:val="none" w:sz="0" w:space="0" w:color="auto"/>
                                <w:left w:val="none" w:sz="0" w:space="0" w:color="auto"/>
                                <w:bottom w:val="none" w:sz="0" w:space="0" w:color="auto"/>
                                <w:right w:val="none" w:sz="0" w:space="0" w:color="auto"/>
                              </w:divBdr>
                              <w:divsChild>
                                <w:div w:id="1249117949">
                                  <w:marLeft w:val="0"/>
                                  <w:marRight w:val="0"/>
                                  <w:marTop w:val="0"/>
                                  <w:marBottom w:val="0"/>
                                  <w:divBdr>
                                    <w:top w:val="none" w:sz="0" w:space="0" w:color="auto"/>
                                    <w:left w:val="none" w:sz="0" w:space="0" w:color="auto"/>
                                    <w:bottom w:val="none" w:sz="0" w:space="0" w:color="auto"/>
                                    <w:right w:val="none" w:sz="0" w:space="0" w:color="auto"/>
                                  </w:divBdr>
                                </w:div>
                                <w:div w:id="1810971357">
                                  <w:marLeft w:val="0"/>
                                  <w:marRight w:val="0"/>
                                  <w:marTop w:val="0"/>
                                  <w:marBottom w:val="0"/>
                                  <w:divBdr>
                                    <w:top w:val="none" w:sz="0" w:space="0" w:color="auto"/>
                                    <w:left w:val="none" w:sz="0" w:space="0" w:color="auto"/>
                                    <w:bottom w:val="none" w:sz="0" w:space="0" w:color="auto"/>
                                    <w:right w:val="none" w:sz="0" w:space="0" w:color="auto"/>
                                  </w:divBdr>
                                  <w:divsChild>
                                    <w:div w:id="6988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572">
                              <w:marLeft w:val="0"/>
                              <w:marRight w:val="0"/>
                              <w:marTop w:val="0"/>
                              <w:marBottom w:val="0"/>
                              <w:divBdr>
                                <w:top w:val="none" w:sz="0" w:space="0" w:color="auto"/>
                                <w:left w:val="none" w:sz="0" w:space="0" w:color="auto"/>
                                <w:bottom w:val="none" w:sz="0" w:space="0" w:color="auto"/>
                                <w:right w:val="none" w:sz="0" w:space="0" w:color="auto"/>
                              </w:divBdr>
                              <w:divsChild>
                                <w:div w:id="2105690924">
                                  <w:marLeft w:val="0"/>
                                  <w:marRight w:val="0"/>
                                  <w:marTop w:val="0"/>
                                  <w:marBottom w:val="0"/>
                                  <w:divBdr>
                                    <w:top w:val="none" w:sz="0" w:space="0" w:color="auto"/>
                                    <w:left w:val="none" w:sz="0" w:space="0" w:color="auto"/>
                                    <w:bottom w:val="none" w:sz="0" w:space="0" w:color="auto"/>
                                    <w:right w:val="none" w:sz="0" w:space="0" w:color="auto"/>
                                  </w:divBdr>
                                </w:div>
                                <w:div w:id="163060059">
                                  <w:marLeft w:val="0"/>
                                  <w:marRight w:val="0"/>
                                  <w:marTop w:val="0"/>
                                  <w:marBottom w:val="0"/>
                                  <w:divBdr>
                                    <w:top w:val="none" w:sz="0" w:space="0" w:color="auto"/>
                                    <w:left w:val="none" w:sz="0" w:space="0" w:color="auto"/>
                                    <w:bottom w:val="none" w:sz="0" w:space="0" w:color="auto"/>
                                    <w:right w:val="none" w:sz="0" w:space="0" w:color="auto"/>
                                  </w:divBdr>
                                  <w:divsChild>
                                    <w:div w:id="20290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4394">
                              <w:marLeft w:val="0"/>
                              <w:marRight w:val="0"/>
                              <w:marTop w:val="0"/>
                              <w:marBottom w:val="0"/>
                              <w:divBdr>
                                <w:top w:val="none" w:sz="0" w:space="0" w:color="auto"/>
                                <w:left w:val="none" w:sz="0" w:space="0" w:color="auto"/>
                                <w:bottom w:val="none" w:sz="0" w:space="0" w:color="auto"/>
                                <w:right w:val="none" w:sz="0" w:space="0" w:color="auto"/>
                              </w:divBdr>
                              <w:divsChild>
                                <w:div w:id="1418475562">
                                  <w:marLeft w:val="0"/>
                                  <w:marRight w:val="0"/>
                                  <w:marTop w:val="0"/>
                                  <w:marBottom w:val="0"/>
                                  <w:divBdr>
                                    <w:top w:val="none" w:sz="0" w:space="0" w:color="auto"/>
                                    <w:left w:val="none" w:sz="0" w:space="0" w:color="auto"/>
                                    <w:bottom w:val="none" w:sz="0" w:space="0" w:color="auto"/>
                                    <w:right w:val="none" w:sz="0" w:space="0" w:color="auto"/>
                                  </w:divBdr>
                                </w:div>
                                <w:div w:id="1539973516">
                                  <w:marLeft w:val="0"/>
                                  <w:marRight w:val="0"/>
                                  <w:marTop w:val="0"/>
                                  <w:marBottom w:val="0"/>
                                  <w:divBdr>
                                    <w:top w:val="none" w:sz="0" w:space="0" w:color="auto"/>
                                    <w:left w:val="none" w:sz="0" w:space="0" w:color="auto"/>
                                    <w:bottom w:val="none" w:sz="0" w:space="0" w:color="auto"/>
                                    <w:right w:val="none" w:sz="0" w:space="0" w:color="auto"/>
                                  </w:divBdr>
                                  <w:divsChild>
                                    <w:div w:id="10198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80361">
                      <w:marLeft w:val="0"/>
                      <w:marRight w:val="0"/>
                      <w:marTop w:val="0"/>
                      <w:marBottom w:val="0"/>
                      <w:divBdr>
                        <w:top w:val="none" w:sz="0" w:space="0" w:color="auto"/>
                        <w:left w:val="none" w:sz="0" w:space="0" w:color="auto"/>
                        <w:bottom w:val="none" w:sz="0" w:space="0" w:color="auto"/>
                        <w:right w:val="none" w:sz="0" w:space="0" w:color="auto"/>
                      </w:divBdr>
                      <w:divsChild>
                        <w:div w:id="840051734">
                          <w:marLeft w:val="0"/>
                          <w:marRight w:val="0"/>
                          <w:marTop w:val="0"/>
                          <w:marBottom w:val="0"/>
                          <w:divBdr>
                            <w:top w:val="none" w:sz="0" w:space="0" w:color="auto"/>
                            <w:left w:val="none" w:sz="0" w:space="0" w:color="auto"/>
                            <w:bottom w:val="none" w:sz="0" w:space="0" w:color="auto"/>
                            <w:right w:val="none" w:sz="0" w:space="0" w:color="auto"/>
                          </w:divBdr>
                        </w:div>
                        <w:div w:id="1322542950">
                          <w:marLeft w:val="0"/>
                          <w:marRight w:val="0"/>
                          <w:marTop w:val="0"/>
                          <w:marBottom w:val="0"/>
                          <w:divBdr>
                            <w:top w:val="none" w:sz="0" w:space="0" w:color="auto"/>
                            <w:left w:val="none" w:sz="0" w:space="0" w:color="auto"/>
                            <w:bottom w:val="none" w:sz="0" w:space="0" w:color="auto"/>
                            <w:right w:val="none" w:sz="0" w:space="0" w:color="auto"/>
                          </w:divBdr>
                          <w:divsChild>
                            <w:div w:id="15099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763">
                      <w:marLeft w:val="0"/>
                      <w:marRight w:val="0"/>
                      <w:marTop w:val="0"/>
                      <w:marBottom w:val="0"/>
                      <w:divBdr>
                        <w:top w:val="none" w:sz="0" w:space="0" w:color="auto"/>
                        <w:left w:val="none" w:sz="0" w:space="0" w:color="auto"/>
                        <w:bottom w:val="none" w:sz="0" w:space="0" w:color="auto"/>
                        <w:right w:val="none" w:sz="0" w:space="0" w:color="auto"/>
                      </w:divBdr>
                      <w:divsChild>
                        <w:div w:id="813720915">
                          <w:marLeft w:val="0"/>
                          <w:marRight w:val="0"/>
                          <w:marTop w:val="0"/>
                          <w:marBottom w:val="0"/>
                          <w:divBdr>
                            <w:top w:val="none" w:sz="0" w:space="0" w:color="auto"/>
                            <w:left w:val="none" w:sz="0" w:space="0" w:color="auto"/>
                            <w:bottom w:val="none" w:sz="0" w:space="0" w:color="auto"/>
                            <w:right w:val="none" w:sz="0" w:space="0" w:color="auto"/>
                          </w:divBdr>
                        </w:div>
                        <w:div w:id="1576938029">
                          <w:marLeft w:val="0"/>
                          <w:marRight w:val="0"/>
                          <w:marTop w:val="0"/>
                          <w:marBottom w:val="0"/>
                          <w:divBdr>
                            <w:top w:val="none" w:sz="0" w:space="0" w:color="auto"/>
                            <w:left w:val="none" w:sz="0" w:space="0" w:color="auto"/>
                            <w:bottom w:val="none" w:sz="0" w:space="0" w:color="auto"/>
                            <w:right w:val="none" w:sz="0" w:space="0" w:color="auto"/>
                          </w:divBdr>
                          <w:divsChild>
                            <w:div w:id="9601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97448">
                      <w:marLeft w:val="0"/>
                      <w:marRight w:val="0"/>
                      <w:marTop w:val="0"/>
                      <w:marBottom w:val="0"/>
                      <w:divBdr>
                        <w:top w:val="none" w:sz="0" w:space="0" w:color="auto"/>
                        <w:left w:val="none" w:sz="0" w:space="0" w:color="auto"/>
                        <w:bottom w:val="none" w:sz="0" w:space="0" w:color="auto"/>
                        <w:right w:val="none" w:sz="0" w:space="0" w:color="auto"/>
                      </w:divBdr>
                      <w:divsChild>
                        <w:div w:id="1724017986">
                          <w:marLeft w:val="0"/>
                          <w:marRight w:val="0"/>
                          <w:marTop w:val="0"/>
                          <w:marBottom w:val="0"/>
                          <w:divBdr>
                            <w:top w:val="none" w:sz="0" w:space="0" w:color="auto"/>
                            <w:left w:val="none" w:sz="0" w:space="0" w:color="auto"/>
                            <w:bottom w:val="none" w:sz="0" w:space="0" w:color="auto"/>
                            <w:right w:val="none" w:sz="0" w:space="0" w:color="auto"/>
                          </w:divBdr>
                        </w:div>
                        <w:div w:id="185408795">
                          <w:marLeft w:val="0"/>
                          <w:marRight w:val="0"/>
                          <w:marTop w:val="0"/>
                          <w:marBottom w:val="0"/>
                          <w:divBdr>
                            <w:top w:val="none" w:sz="0" w:space="0" w:color="auto"/>
                            <w:left w:val="none" w:sz="0" w:space="0" w:color="auto"/>
                            <w:bottom w:val="none" w:sz="0" w:space="0" w:color="auto"/>
                            <w:right w:val="none" w:sz="0" w:space="0" w:color="auto"/>
                          </w:divBdr>
                          <w:divsChild>
                            <w:div w:id="5695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9099">
                      <w:marLeft w:val="0"/>
                      <w:marRight w:val="0"/>
                      <w:marTop w:val="0"/>
                      <w:marBottom w:val="0"/>
                      <w:divBdr>
                        <w:top w:val="none" w:sz="0" w:space="0" w:color="auto"/>
                        <w:left w:val="none" w:sz="0" w:space="0" w:color="auto"/>
                        <w:bottom w:val="none" w:sz="0" w:space="0" w:color="auto"/>
                        <w:right w:val="none" w:sz="0" w:space="0" w:color="auto"/>
                      </w:divBdr>
                      <w:divsChild>
                        <w:div w:id="367414036">
                          <w:marLeft w:val="0"/>
                          <w:marRight w:val="0"/>
                          <w:marTop w:val="0"/>
                          <w:marBottom w:val="0"/>
                          <w:divBdr>
                            <w:top w:val="none" w:sz="0" w:space="0" w:color="auto"/>
                            <w:left w:val="none" w:sz="0" w:space="0" w:color="auto"/>
                            <w:bottom w:val="none" w:sz="0" w:space="0" w:color="auto"/>
                            <w:right w:val="none" w:sz="0" w:space="0" w:color="auto"/>
                          </w:divBdr>
                        </w:div>
                        <w:div w:id="697001884">
                          <w:marLeft w:val="0"/>
                          <w:marRight w:val="0"/>
                          <w:marTop w:val="0"/>
                          <w:marBottom w:val="0"/>
                          <w:divBdr>
                            <w:top w:val="none" w:sz="0" w:space="0" w:color="auto"/>
                            <w:left w:val="none" w:sz="0" w:space="0" w:color="auto"/>
                            <w:bottom w:val="none" w:sz="0" w:space="0" w:color="auto"/>
                            <w:right w:val="none" w:sz="0" w:space="0" w:color="auto"/>
                          </w:divBdr>
                          <w:divsChild>
                            <w:div w:id="16477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9597">
                      <w:marLeft w:val="0"/>
                      <w:marRight w:val="0"/>
                      <w:marTop w:val="0"/>
                      <w:marBottom w:val="0"/>
                      <w:divBdr>
                        <w:top w:val="none" w:sz="0" w:space="0" w:color="auto"/>
                        <w:left w:val="none" w:sz="0" w:space="0" w:color="auto"/>
                        <w:bottom w:val="none" w:sz="0" w:space="0" w:color="auto"/>
                        <w:right w:val="none" w:sz="0" w:space="0" w:color="auto"/>
                      </w:divBdr>
                      <w:divsChild>
                        <w:div w:id="635717918">
                          <w:marLeft w:val="0"/>
                          <w:marRight w:val="0"/>
                          <w:marTop w:val="0"/>
                          <w:marBottom w:val="0"/>
                          <w:divBdr>
                            <w:top w:val="none" w:sz="0" w:space="0" w:color="auto"/>
                            <w:left w:val="none" w:sz="0" w:space="0" w:color="auto"/>
                            <w:bottom w:val="none" w:sz="0" w:space="0" w:color="auto"/>
                            <w:right w:val="none" w:sz="0" w:space="0" w:color="auto"/>
                          </w:divBdr>
                        </w:div>
                        <w:div w:id="1515420785">
                          <w:marLeft w:val="0"/>
                          <w:marRight w:val="0"/>
                          <w:marTop w:val="0"/>
                          <w:marBottom w:val="0"/>
                          <w:divBdr>
                            <w:top w:val="none" w:sz="0" w:space="0" w:color="auto"/>
                            <w:left w:val="none" w:sz="0" w:space="0" w:color="auto"/>
                            <w:bottom w:val="none" w:sz="0" w:space="0" w:color="auto"/>
                            <w:right w:val="none" w:sz="0" w:space="0" w:color="auto"/>
                          </w:divBdr>
                          <w:divsChild>
                            <w:div w:id="3281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4683">
                      <w:marLeft w:val="0"/>
                      <w:marRight w:val="0"/>
                      <w:marTop w:val="0"/>
                      <w:marBottom w:val="0"/>
                      <w:divBdr>
                        <w:top w:val="none" w:sz="0" w:space="0" w:color="auto"/>
                        <w:left w:val="none" w:sz="0" w:space="0" w:color="auto"/>
                        <w:bottom w:val="none" w:sz="0" w:space="0" w:color="auto"/>
                        <w:right w:val="none" w:sz="0" w:space="0" w:color="auto"/>
                      </w:divBdr>
                      <w:divsChild>
                        <w:div w:id="1992295439">
                          <w:marLeft w:val="0"/>
                          <w:marRight w:val="0"/>
                          <w:marTop w:val="0"/>
                          <w:marBottom w:val="0"/>
                          <w:divBdr>
                            <w:top w:val="none" w:sz="0" w:space="0" w:color="auto"/>
                            <w:left w:val="none" w:sz="0" w:space="0" w:color="auto"/>
                            <w:bottom w:val="none" w:sz="0" w:space="0" w:color="auto"/>
                            <w:right w:val="none" w:sz="0" w:space="0" w:color="auto"/>
                          </w:divBdr>
                        </w:div>
                        <w:div w:id="1219055412">
                          <w:marLeft w:val="0"/>
                          <w:marRight w:val="0"/>
                          <w:marTop w:val="0"/>
                          <w:marBottom w:val="0"/>
                          <w:divBdr>
                            <w:top w:val="none" w:sz="0" w:space="0" w:color="auto"/>
                            <w:left w:val="none" w:sz="0" w:space="0" w:color="auto"/>
                            <w:bottom w:val="none" w:sz="0" w:space="0" w:color="auto"/>
                            <w:right w:val="none" w:sz="0" w:space="0" w:color="auto"/>
                          </w:divBdr>
                          <w:divsChild>
                            <w:div w:id="10721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6890">
                      <w:marLeft w:val="0"/>
                      <w:marRight w:val="0"/>
                      <w:marTop w:val="0"/>
                      <w:marBottom w:val="0"/>
                      <w:divBdr>
                        <w:top w:val="none" w:sz="0" w:space="0" w:color="auto"/>
                        <w:left w:val="none" w:sz="0" w:space="0" w:color="auto"/>
                        <w:bottom w:val="none" w:sz="0" w:space="0" w:color="auto"/>
                        <w:right w:val="none" w:sz="0" w:space="0" w:color="auto"/>
                      </w:divBdr>
                      <w:divsChild>
                        <w:div w:id="95178057">
                          <w:marLeft w:val="0"/>
                          <w:marRight w:val="0"/>
                          <w:marTop w:val="0"/>
                          <w:marBottom w:val="0"/>
                          <w:divBdr>
                            <w:top w:val="none" w:sz="0" w:space="0" w:color="auto"/>
                            <w:left w:val="none" w:sz="0" w:space="0" w:color="auto"/>
                            <w:bottom w:val="none" w:sz="0" w:space="0" w:color="auto"/>
                            <w:right w:val="none" w:sz="0" w:space="0" w:color="auto"/>
                          </w:divBdr>
                        </w:div>
                        <w:div w:id="1394890841">
                          <w:marLeft w:val="0"/>
                          <w:marRight w:val="0"/>
                          <w:marTop w:val="0"/>
                          <w:marBottom w:val="0"/>
                          <w:divBdr>
                            <w:top w:val="none" w:sz="0" w:space="0" w:color="auto"/>
                            <w:left w:val="none" w:sz="0" w:space="0" w:color="auto"/>
                            <w:bottom w:val="none" w:sz="0" w:space="0" w:color="auto"/>
                            <w:right w:val="none" w:sz="0" w:space="0" w:color="auto"/>
                          </w:divBdr>
                          <w:divsChild>
                            <w:div w:id="20670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5181">
                      <w:marLeft w:val="0"/>
                      <w:marRight w:val="0"/>
                      <w:marTop w:val="0"/>
                      <w:marBottom w:val="0"/>
                      <w:divBdr>
                        <w:top w:val="none" w:sz="0" w:space="0" w:color="auto"/>
                        <w:left w:val="none" w:sz="0" w:space="0" w:color="auto"/>
                        <w:bottom w:val="none" w:sz="0" w:space="0" w:color="auto"/>
                        <w:right w:val="none" w:sz="0" w:space="0" w:color="auto"/>
                      </w:divBdr>
                      <w:divsChild>
                        <w:div w:id="1071462950">
                          <w:marLeft w:val="0"/>
                          <w:marRight w:val="0"/>
                          <w:marTop w:val="0"/>
                          <w:marBottom w:val="0"/>
                          <w:divBdr>
                            <w:top w:val="none" w:sz="0" w:space="0" w:color="auto"/>
                            <w:left w:val="none" w:sz="0" w:space="0" w:color="auto"/>
                            <w:bottom w:val="none" w:sz="0" w:space="0" w:color="auto"/>
                            <w:right w:val="none" w:sz="0" w:space="0" w:color="auto"/>
                          </w:divBdr>
                        </w:div>
                        <w:div w:id="1396927771">
                          <w:marLeft w:val="0"/>
                          <w:marRight w:val="0"/>
                          <w:marTop w:val="0"/>
                          <w:marBottom w:val="0"/>
                          <w:divBdr>
                            <w:top w:val="none" w:sz="0" w:space="0" w:color="auto"/>
                            <w:left w:val="none" w:sz="0" w:space="0" w:color="auto"/>
                            <w:bottom w:val="none" w:sz="0" w:space="0" w:color="auto"/>
                            <w:right w:val="none" w:sz="0" w:space="0" w:color="auto"/>
                          </w:divBdr>
                          <w:divsChild>
                            <w:div w:id="13049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820">
                      <w:marLeft w:val="0"/>
                      <w:marRight w:val="0"/>
                      <w:marTop w:val="0"/>
                      <w:marBottom w:val="0"/>
                      <w:divBdr>
                        <w:top w:val="none" w:sz="0" w:space="0" w:color="auto"/>
                        <w:left w:val="none" w:sz="0" w:space="0" w:color="auto"/>
                        <w:bottom w:val="none" w:sz="0" w:space="0" w:color="auto"/>
                        <w:right w:val="none" w:sz="0" w:space="0" w:color="auto"/>
                      </w:divBdr>
                      <w:divsChild>
                        <w:div w:id="1887528117">
                          <w:marLeft w:val="0"/>
                          <w:marRight w:val="0"/>
                          <w:marTop w:val="0"/>
                          <w:marBottom w:val="0"/>
                          <w:divBdr>
                            <w:top w:val="none" w:sz="0" w:space="0" w:color="auto"/>
                            <w:left w:val="none" w:sz="0" w:space="0" w:color="auto"/>
                            <w:bottom w:val="none" w:sz="0" w:space="0" w:color="auto"/>
                            <w:right w:val="none" w:sz="0" w:space="0" w:color="auto"/>
                          </w:divBdr>
                        </w:div>
                        <w:div w:id="1250583929">
                          <w:marLeft w:val="0"/>
                          <w:marRight w:val="0"/>
                          <w:marTop w:val="0"/>
                          <w:marBottom w:val="0"/>
                          <w:divBdr>
                            <w:top w:val="none" w:sz="0" w:space="0" w:color="auto"/>
                            <w:left w:val="none" w:sz="0" w:space="0" w:color="auto"/>
                            <w:bottom w:val="none" w:sz="0" w:space="0" w:color="auto"/>
                            <w:right w:val="none" w:sz="0" w:space="0" w:color="auto"/>
                          </w:divBdr>
                          <w:divsChild>
                            <w:div w:id="2878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00372">
                      <w:marLeft w:val="0"/>
                      <w:marRight w:val="0"/>
                      <w:marTop w:val="0"/>
                      <w:marBottom w:val="0"/>
                      <w:divBdr>
                        <w:top w:val="none" w:sz="0" w:space="0" w:color="auto"/>
                        <w:left w:val="none" w:sz="0" w:space="0" w:color="auto"/>
                        <w:bottom w:val="none" w:sz="0" w:space="0" w:color="auto"/>
                        <w:right w:val="none" w:sz="0" w:space="0" w:color="auto"/>
                      </w:divBdr>
                      <w:divsChild>
                        <w:div w:id="330838740">
                          <w:marLeft w:val="0"/>
                          <w:marRight w:val="0"/>
                          <w:marTop w:val="0"/>
                          <w:marBottom w:val="0"/>
                          <w:divBdr>
                            <w:top w:val="none" w:sz="0" w:space="0" w:color="auto"/>
                            <w:left w:val="none" w:sz="0" w:space="0" w:color="auto"/>
                            <w:bottom w:val="none" w:sz="0" w:space="0" w:color="auto"/>
                            <w:right w:val="none" w:sz="0" w:space="0" w:color="auto"/>
                          </w:divBdr>
                        </w:div>
                        <w:div w:id="1733893093">
                          <w:marLeft w:val="0"/>
                          <w:marRight w:val="0"/>
                          <w:marTop w:val="0"/>
                          <w:marBottom w:val="0"/>
                          <w:divBdr>
                            <w:top w:val="none" w:sz="0" w:space="0" w:color="auto"/>
                            <w:left w:val="none" w:sz="0" w:space="0" w:color="auto"/>
                            <w:bottom w:val="none" w:sz="0" w:space="0" w:color="auto"/>
                            <w:right w:val="none" w:sz="0" w:space="0" w:color="auto"/>
                          </w:divBdr>
                          <w:divsChild>
                            <w:div w:id="19346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7435">
                      <w:marLeft w:val="0"/>
                      <w:marRight w:val="0"/>
                      <w:marTop w:val="0"/>
                      <w:marBottom w:val="0"/>
                      <w:divBdr>
                        <w:top w:val="none" w:sz="0" w:space="0" w:color="auto"/>
                        <w:left w:val="none" w:sz="0" w:space="0" w:color="auto"/>
                        <w:bottom w:val="none" w:sz="0" w:space="0" w:color="auto"/>
                        <w:right w:val="none" w:sz="0" w:space="0" w:color="auto"/>
                      </w:divBdr>
                      <w:divsChild>
                        <w:div w:id="1028406204">
                          <w:marLeft w:val="0"/>
                          <w:marRight w:val="0"/>
                          <w:marTop w:val="0"/>
                          <w:marBottom w:val="0"/>
                          <w:divBdr>
                            <w:top w:val="none" w:sz="0" w:space="0" w:color="auto"/>
                            <w:left w:val="none" w:sz="0" w:space="0" w:color="auto"/>
                            <w:bottom w:val="none" w:sz="0" w:space="0" w:color="auto"/>
                            <w:right w:val="none" w:sz="0" w:space="0" w:color="auto"/>
                          </w:divBdr>
                        </w:div>
                        <w:div w:id="76178397">
                          <w:marLeft w:val="0"/>
                          <w:marRight w:val="0"/>
                          <w:marTop w:val="0"/>
                          <w:marBottom w:val="0"/>
                          <w:divBdr>
                            <w:top w:val="none" w:sz="0" w:space="0" w:color="auto"/>
                            <w:left w:val="none" w:sz="0" w:space="0" w:color="auto"/>
                            <w:bottom w:val="none" w:sz="0" w:space="0" w:color="auto"/>
                            <w:right w:val="none" w:sz="0" w:space="0" w:color="auto"/>
                          </w:divBdr>
                          <w:divsChild>
                            <w:div w:id="9523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6491">
                      <w:marLeft w:val="0"/>
                      <w:marRight w:val="0"/>
                      <w:marTop w:val="0"/>
                      <w:marBottom w:val="0"/>
                      <w:divBdr>
                        <w:top w:val="none" w:sz="0" w:space="0" w:color="auto"/>
                        <w:left w:val="none" w:sz="0" w:space="0" w:color="auto"/>
                        <w:bottom w:val="none" w:sz="0" w:space="0" w:color="auto"/>
                        <w:right w:val="none" w:sz="0" w:space="0" w:color="auto"/>
                      </w:divBdr>
                      <w:divsChild>
                        <w:div w:id="1927348765">
                          <w:marLeft w:val="0"/>
                          <w:marRight w:val="0"/>
                          <w:marTop w:val="0"/>
                          <w:marBottom w:val="0"/>
                          <w:divBdr>
                            <w:top w:val="none" w:sz="0" w:space="0" w:color="auto"/>
                            <w:left w:val="none" w:sz="0" w:space="0" w:color="auto"/>
                            <w:bottom w:val="none" w:sz="0" w:space="0" w:color="auto"/>
                            <w:right w:val="none" w:sz="0" w:space="0" w:color="auto"/>
                          </w:divBdr>
                        </w:div>
                        <w:div w:id="178199701">
                          <w:marLeft w:val="0"/>
                          <w:marRight w:val="0"/>
                          <w:marTop w:val="0"/>
                          <w:marBottom w:val="0"/>
                          <w:divBdr>
                            <w:top w:val="none" w:sz="0" w:space="0" w:color="auto"/>
                            <w:left w:val="none" w:sz="0" w:space="0" w:color="auto"/>
                            <w:bottom w:val="none" w:sz="0" w:space="0" w:color="auto"/>
                            <w:right w:val="none" w:sz="0" w:space="0" w:color="auto"/>
                          </w:divBdr>
                          <w:divsChild>
                            <w:div w:id="6348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5412">
                      <w:marLeft w:val="0"/>
                      <w:marRight w:val="0"/>
                      <w:marTop w:val="0"/>
                      <w:marBottom w:val="0"/>
                      <w:divBdr>
                        <w:top w:val="none" w:sz="0" w:space="0" w:color="auto"/>
                        <w:left w:val="none" w:sz="0" w:space="0" w:color="auto"/>
                        <w:bottom w:val="none" w:sz="0" w:space="0" w:color="auto"/>
                        <w:right w:val="none" w:sz="0" w:space="0" w:color="auto"/>
                      </w:divBdr>
                      <w:divsChild>
                        <w:div w:id="1462265412">
                          <w:marLeft w:val="0"/>
                          <w:marRight w:val="0"/>
                          <w:marTop w:val="0"/>
                          <w:marBottom w:val="0"/>
                          <w:divBdr>
                            <w:top w:val="none" w:sz="0" w:space="0" w:color="auto"/>
                            <w:left w:val="none" w:sz="0" w:space="0" w:color="auto"/>
                            <w:bottom w:val="none" w:sz="0" w:space="0" w:color="auto"/>
                            <w:right w:val="none" w:sz="0" w:space="0" w:color="auto"/>
                          </w:divBdr>
                        </w:div>
                        <w:div w:id="351617242">
                          <w:marLeft w:val="0"/>
                          <w:marRight w:val="0"/>
                          <w:marTop w:val="0"/>
                          <w:marBottom w:val="0"/>
                          <w:divBdr>
                            <w:top w:val="none" w:sz="0" w:space="0" w:color="auto"/>
                            <w:left w:val="none" w:sz="0" w:space="0" w:color="auto"/>
                            <w:bottom w:val="none" w:sz="0" w:space="0" w:color="auto"/>
                            <w:right w:val="none" w:sz="0" w:space="0" w:color="auto"/>
                          </w:divBdr>
                          <w:divsChild>
                            <w:div w:id="19783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192244">
          <w:marLeft w:val="0"/>
          <w:marRight w:val="0"/>
          <w:marTop w:val="0"/>
          <w:marBottom w:val="0"/>
          <w:divBdr>
            <w:top w:val="none" w:sz="0" w:space="0" w:color="auto"/>
            <w:left w:val="none" w:sz="0" w:space="0" w:color="auto"/>
            <w:bottom w:val="none" w:sz="0" w:space="0" w:color="auto"/>
            <w:right w:val="none" w:sz="0" w:space="0" w:color="auto"/>
          </w:divBdr>
          <w:divsChild>
            <w:div w:id="60175552">
              <w:marLeft w:val="0"/>
              <w:marRight w:val="0"/>
              <w:marTop w:val="0"/>
              <w:marBottom w:val="0"/>
              <w:divBdr>
                <w:top w:val="none" w:sz="0" w:space="0" w:color="auto"/>
                <w:left w:val="none" w:sz="0" w:space="0" w:color="auto"/>
                <w:bottom w:val="none" w:sz="0" w:space="0" w:color="auto"/>
                <w:right w:val="none" w:sz="0" w:space="0" w:color="auto"/>
              </w:divBdr>
              <w:divsChild>
                <w:div w:id="2109692934">
                  <w:marLeft w:val="0"/>
                  <w:marRight w:val="0"/>
                  <w:marTop w:val="0"/>
                  <w:marBottom w:val="0"/>
                  <w:divBdr>
                    <w:top w:val="none" w:sz="0" w:space="0" w:color="auto"/>
                    <w:left w:val="none" w:sz="0" w:space="0" w:color="auto"/>
                    <w:bottom w:val="none" w:sz="0" w:space="0" w:color="auto"/>
                    <w:right w:val="none" w:sz="0" w:space="0" w:color="auto"/>
                  </w:divBdr>
                  <w:divsChild>
                    <w:div w:id="1880587188">
                      <w:marLeft w:val="0"/>
                      <w:marRight w:val="0"/>
                      <w:marTop w:val="0"/>
                      <w:marBottom w:val="0"/>
                      <w:divBdr>
                        <w:top w:val="none" w:sz="0" w:space="0" w:color="auto"/>
                        <w:left w:val="none" w:sz="0" w:space="0" w:color="auto"/>
                        <w:bottom w:val="none" w:sz="0" w:space="0" w:color="auto"/>
                        <w:right w:val="none" w:sz="0" w:space="0" w:color="auto"/>
                      </w:divBdr>
                      <w:divsChild>
                        <w:div w:id="964238457">
                          <w:marLeft w:val="0"/>
                          <w:marRight w:val="0"/>
                          <w:marTop w:val="0"/>
                          <w:marBottom w:val="0"/>
                          <w:divBdr>
                            <w:top w:val="none" w:sz="0" w:space="0" w:color="auto"/>
                            <w:left w:val="none" w:sz="0" w:space="0" w:color="auto"/>
                            <w:bottom w:val="none" w:sz="0" w:space="0" w:color="auto"/>
                            <w:right w:val="none" w:sz="0" w:space="0" w:color="auto"/>
                          </w:divBdr>
                        </w:div>
                      </w:divsChild>
                    </w:div>
                    <w:div w:id="1317301613">
                      <w:marLeft w:val="0"/>
                      <w:marRight w:val="0"/>
                      <w:marTop w:val="0"/>
                      <w:marBottom w:val="0"/>
                      <w:divBdr>
                        <w:top w:val="none" w:sz="0" w:space="0" w:color="auto"/>
                        <w:left w:val="none" w:sz="0" w:space="0" w:color="auto"/>
                        <w:bottom w:val="none" w:sz="0" w:space="0" w:color="auto"/>
                        <w:right w:val="none" w:sz="0" w:space="0" w:color="auto"/>
                      </w:divBdr>
                      <w:divsChild>
                        <w:div w:id="1344166317">
                          <w:marLeft w:val="0"/>
                          <w:marRight w:val="0"/>
                          <w:marTop w:val="0"/>
                          <w:marBottom w:val="0"/>
                          <w:divBdr>
                            <w:top w:val="none" w:sz="0" w:space="0" w:color="auto"/>
                            <w:left w:val="none" w:sz="0" w:space="0" w:color="auto"/>
                            <w:bottom w:val="none" w:sz="0" w:space="0" w:color="auto"/>
                            <w:right w:val="none" w:sz="0" w:space="0" w:color="auto"/>
                          </w:divBdr>
                        </w:div>
                        <w:div w:id="2119986859">
                          <w:marLeft w:val="0"/>
                          <w:marRight w:val="0"/>
                          <w:marTop w:val="0"/>
                          <w:marBottom w:val="0"/>
                          <w:divBdr>
                            <w:top w:val="none" w:sz="0" w:space="0" w:color="auto"/>
                            <w:left w:val="none" w:sz="0" w:space="0" w:color="auto"/>
                            <w:bottom w:val="none" w:sz="0" w:space="0" w:color="auto"/>
                            <w:right w:val="none" w:sz="0" w:space="0" w:color="auto"/>
                          </w:divBdr>
                          <w:divsChild>
                            <w:div w:id="16300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4201">
                      <w:marLeft w:val="0"/>
                      <w:marRight w:val="0"/>
                      <w:marTop w:val="0"/>
                      <w:marBottom w:val="0"/>
                      <w:divBdr>
                        <w:top w:val="none" w:sz="0" w:space="0" w:color="auto"/>
                        <w:left w:val="none" w:sz="0" w:space="0" w:color="auto"/>
                        <w:bottom w:val="none" w:sz="0" w:space="0" w:color="auto"/>
                        <w:right w:val="none" w:sz="0" w:space="0" w:color="auto"/>
                      </w:divBdr>
                      <w:divsChild>
                        <w:div w:id="533730184">
                          <w:marLeft w:val="0"/>
                          <w:marRight w:val="0"/>
                          <w:marTop w:val="0"/>
                          <w:marBottom w:val="0"/>
                          <w:divBdr>
                            <w:top w:val="none" w:sz="0" w:space="0" w:color="auto"/>
                            <w:left w:val="none" w:sz="0" w:space="0" w:color="auto"/>
                            <w:bottom w:val="none" w:sz="0" w:space="0" w:color="auto"/>
                            <w:right w:val="none" w:sz="0" w:space="0" w:color="auto"/>
                          </w:divBdr>
                        </w:div>
                        <w:div w:id="121534870">
                          <w:marLeft w:val="0"/>
                          <w:marRight w:val="0"/>
                          <w:marTop w:val="0"/>
                          <w:marBottom w:val="0"/>
                          <w:divBdr>
                            <w:top w:val="none" w:sz="0" w:space="0" w:color="auto"/>
                            <w:left w:val="none" w:sz="0" w:space="0" w:color="auto"/>
                            <w:bottom w:val="none" w:sz="0" w:space="0" w:color="auto"/>
                            <w:right w:val="none" w:sz="0" w:space="0" w:color="auto"/>
                          </w:divBdr>
                          <w:divsChild>
                            <w:div w:id="16652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0320">
                      <w:marLeft w:val="0"/>
                      <w:marRight w:val="0"/>
                      <w:marTop w:val="0"/>
                      <w:marBottom w:val="0"/>
                      <w:divBdr>
                        <w:top w:val="none" w:sz="0" w:space="0" w:color="auto"/>
                        <w:left w:val="none" w:sz="0" w:space="0" w:color="auto"/>
                        <w:bottom w:val="none" w:sz="0" w:space="0" w:color="auto"/>
                        <w:right w:val="none" w:sz="0" w:space="0" w:color="auto"/>
                      </w:divBdr>
                      <w:divsChild>
                        <w:div w:id="1400861392">
                          <w:marLeft w:val="0"/>
                          <w:marRight w:val="0"/>
                          <w:marTop w:val="0"/>
                          <w:marBottom w:val="0"/>
                          <w:divBdr>
                            <w:top w:val="none" w:sz="0" w:space="0" w:color="auto"/>
                            <w:left w:val="none" w:sz="0" w:space="0" w:color="auto"/>
                            <w:bottom w:val="none" w:sz="0" w:space="0" w:color="auto"/>
                            <w:right w:val="none" w:sz="0" w:space="0" w:color="auto"/>
                          </w:divBdr>
                        </w:div>
                        <w:div w:id="882981906">
                          <w:marLeft w:val="0"/>
                          <w:marRight w:val="0"/>
                          <w:marTop w:val="0"/>
                          <w:marBottom w:val="0"/>
                          <w:divBdr>
                            <w:top w:val="none" w:sz="0" w:space="0" w:color="auto"/>
                            <w:left w:val="none" w:sz="0" w:space="0" w:color="auto"/>
                            <w:bottom w:val="none" w:sz="0" w:space="0" w:color="auto"/>
                            <w:right w:val="none" w:sz="0" w:space="0" w:color="auto"/>
                          </w:divBdr>
                          <w:divsChild>
                            <w:div w:id="187455308">
                              <w:marLeft w:val="0"/>
                              <w:marRight w:val="0"/>
                              <w:marTop w:val="0"/>
                              <w:marBottom w:val="0"/>
                              <w:divBdr>
                                <w:top w:val="none" w:sz="0" w:space="0" w:color="auto"/>
                                <w:left w:val="none" w:sz="0" w:space="0" w:color="auto"/>
                                <w:bottom w:val="none" w:sz="0" w:space="0" w:color="auto"/>
                                <w:right w:val="none" w:sz="0" w:space="0" w:color="auto"/>
                              </w:divBdr>
                              <w:divsChild>
                                <w:div w:id="1233613739">
                                  <w:marLeft w:val="0"/>
                                  <w:marRight w:val="0"/>
                                  <w:marTop w:val="0"/>
                                  <w:marBottom w:val="0"/>
                                  <w:divBdr>
                                    <w:top w:val="none" w:sz="0" w:space="0" w:color="auto"/>
                                    <w:left w:val="none" w:sz="0" w:space="0" w:color="auto"/>
                                    <w:bottom w:val="none" w:sz="0" w:space="0" w:color="auto"/>
                                    <w:right w:val="none" w:sz="0" w:space="0" w:color="auto"/>
                                  </w:divBdr>
                                </w:div>
                              </w:divsChild>
                            </w:div>
                            <w:div w:id="1023366711">
                              <w:marLeft w:val="0"/>
                              <w:marRight w:val="0"/>
                              <w:marTop w:val="0"/>
                              <w:marBottom w:val="0"/>
                              <w:divBdr>
                                <w:top w:val="none" w:sz="0" w:space="0" w:color="auto"/>
                                <w:left w:val="none" w:sz="0" w:space="0" w:color="auto"/>
                                <w:bottom w:val="none" w:sz="0" w:space="0" w:color="auto"/>
                                <w:right w:val="none" w:sz="0" w:space="0" w:color="auto"/>
                              </w:divBdr>
                              <w:divsChild>
                                <w:div w:id="346030649">
                                  <w:marLeft w:val="0"/>
                                  <w:marRight w:val="0"/>
                                  <w:marTop w:val="0"/>
                                  <w:marBottom w:val="0"/>
                                  <w:divBdr>
                                    <w:top w:val="none" w:sz="0" w:space="0" w:color="auto"/>
                                    <w:left w:val="none" w:sz="0" w:space="0" w:color="auto"/>
                                    <w:bottom w:val="none" w:sz="0" w:space="0" w:color="auto"/>
                                    <w:right w:val="none" w:sz="0" w:space="0" w:color="auto"/>
                                  </w:divBdr>
                                </w:div>
                                <w:div w:id="2022200047">
                                  <w:marLeft w:val="0"/>
                                  <w:marRight w:val="0"/>
                                  <w:marTop w:val="0"/>
                                  <w:marBottom w:val="0"/>
                                  <w:divBdr>
                                    <w:top w:val="none" w:sz="0" w:space="0" w:color="auto"/>
                                    <w:left w:val="none" w:sz="0" w:space="0" w:color="auto"/>
                                    <w:bottom w:val="none" w:sz="0" w:space="0" w:color="auto"/>
                                    <w:right w:val="none" w:sz="0" w:space="0" w:color="auto"/>
                                  </w:divBdr>
                                  <w:divsChild>
                                    <w:div w:id="14128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2781">
                              <w:marLeft w:val="0"/>
                              <w:marRight w:val="0"/>
                              <w:marTop w:val="0"/>
                              <w:marBottom w:val="0"/>
                              <w:divBdr>
                                <w:top w:val="none" w:sz="0" w:space="0" w:color="auto"/>
                                <w:left w:val="none" w:sz="0" w:space="0" w:color="auto"/>
                                <w:bottom w:val="none" w:sz="0" w:space="0" w:color="auto"/>
                                <w:right w:val="none" w:sz="0" w:space="0" w:color="auto"/>
                              </w:divBdr>
                              <w:divsChild>
                                <w:div w:id="277108130">
                                  <w:marLeft w:val="0"/>
                                  <w:marRight w:val="0"/>
                                  <w:marTop w:val="0"/>
                                  <w:marBottom w:val="0"/>
                                  <w:divBdr>
                                    <w:top w:val="none" w:sz="0" w:space="0" w:color="auto"/>
                                    <w:left w:val="none" w:sz="0" w:space="0" w:color="auto"/>
                                    <w:bottom w:val="none" w:sz="0" w:space="0" w:color="auto"/>
                                    <w:right w:val="none" w:sz="0" w:space="0" w:color="auto"/>
                                  </w:divBdr>
                                </w:div>
                                <w:div w:id="1081753816">
                                  <w:marLeft w:val="0"/>
                                  <w:marRight w:val="0"/>
                                  <w:marTop w:val="0"/>
                                  <w:marBottom w:val="0"/>
                                  <w:divBdr>
                                    <w:top w:val="none" w:sz="0" w:space="0" w:color="auto"/>
                                    <w:left w:val="none" w:sz="0" w:space="0" w:color="auto"/>
                                    <w:bottom w:val="none" w:sz="0" w:space="0" w:color="auto"/>
                                    <w:right w:val="none" w:sz="0" w:space="0" w:color="auto"/>
                                  </w:divBdr>
                                  <w:divsChild>
                                    <w:div w:id="11320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45226">
                      <w:marLeft w:val="0"/>
                      <w:marRight w:val="0"/>
                      <w:marTop w:val="0"/>
                      <w:marBottom w:val="0"/>
                      <w:divBdr>
                        <w:top w:val="none" w:sz="0" w:space="0" w:color="auto"/>
                        <w:left w:val="none" w:sz="0" w:space="0" w:color="auto"/>
                        <w:bottom w:val="none" w:sz="0" w:space="0" w:color="auto"/>
                        <w:right w:val="none" w:sz="0" w:space="0" w:color="auto"/>
                      </w:divBdr>
                      <w:divsChild>
                        <w:div w:id="1636254252">
                          <w:marLeft w:val="0"/>
                          <w:marRight w:val="0"/>
                          <w:marTop w:val="0"/>
                          <w:marBottom w:val="0"/>
                          <w:divBdr>
                            <w:top w:val="none" w:sz="0" w:space="0" w:color="auto"/>
                            <w:left w:val="none" w:sz="0" w:space="0" w:color="auto"/>
                            <w:bottom w:val="none" w:sz="0" w:space="0" w:color="auto"/>
                            <w:right w:val="none" w:sz="0" w:space="0" w:color="auto"/>
                          </w:divBdr>
                        </w:div>
                        <w:div w:id="53820966">
                          <w:marLeft w:val="0"/>
                          <w:marRight w:val="0"/>
                          <w:marTop w:val="0"/>
                          <w:marBottom w:val="0"/>
                          <w:divBdr>
                            <w:top w:val="none" w:sz="0" w:space="0" w:color="auto"/>
                            <w:left w:val="none" w:sz="0" w:space="0" w:color="auto"/>
                            <w:bottom w:val="none" w:sz="0" w:space="0" w:color="auto"/>
                            <w:right w:val="none" w:sz="0" w:space="0" w:color="auto"/>
                          </w:divBdr>
                          <w:divsChild>
                            <w:div w:id="1419869549">
                              <w:marLeft w:val="0"/>
                              <w:marRight w:val="0"/>
                              <w:marTop w:val="0"/>
                              <w:marBottom w:val="0"/>
                              <w:divBdr>
                                <w:top w:val="none" w:sz="0" w:space="0" w:color="auto"/>
                                <w:left w:val="none" w:sz="0" w:space="0" w:color="auto"/>
                                <w:bottom w:val="none" w:sz="0" w:space="0" w:color="auto"/>
                                <w:right w:val="none" w:sz="0" w:space="0" w:color="auto"/>
                              </w:divBdr>
                              <w:divsChild>
                                <w:div w:id="1077900372">
                                  <w:marLeft w:val="0"/>
                                  <w:marRight w:val="0"/>
                                  <w:marTop w:val="0"/>
                                  <w:marBottom w:val="0"/>
                                  <w:divBdr>
                                    <w:top w:val="none" w:sz="0" w:space="0" w:color="auto"/>
                                    <w:left w:val="none" w:sz="0" w:space="0" w:color="auto"/>
                                    <w:bottom w:val="none" w:sz="0" w:space="0" w:color="auto"/>
                                    <w:right w:val="none" w:sz="0" w:space="0" w:color="auto"/>
                                  </w:divBdr>
                                </w:div>
                              </w:divsChild>
                            </w:div>
                            <w:div w:id="2003508564">
                              <w:marLeft w:val="0"/>
                              <w:marRight w:val="0"/>
                              <w:marTop w:val="0"/>
                              <w:marBottom w:val="0"/>
                              <w:divBdr>
                                <w:top w:val="none" w:sz="0" w:space="0" w:color="auto"/>
                                <w:left w:val="none" w:sz="0" w:space="0" w:color="auto"/>
                                <w:bottom w:val="none" w:sz="0" w:space="0" w:color="auto"/>
                                <w:right w:val="none" w:sz="0" w:space="0" w:color="auto"/>
                              </w:divBdr>
                              <w:divsChild>
                                <w:div w:id="1788697090">
                                  <w:marLeft w:val="0"/>
                                  <w:marRight w:val="0"/>
                                  <w:marTop w:val="0"/>
                                  <w:marBottom w:val="0"/>
                                  <w:divBdr>
                                    <w:top w:val="none" w:sz="0" w:space="0" w:color="auto"/>
                                    <w:left w:val="none" w:sz="0" w:space="0" w:color="auto"/>
                                    <w:bottom w:val="none" w:sz="0" w:space="0" w:color="auto"/>
                                    <w:right w:val="none" w:sz="0" w:space="0" w:color="auto"/>
                                  </w:divBdr>
                                </w:div>
                                <w:div w:id="1020399600">
                                  <w:marLeft w:val="0"/>
                                  <w:marRight w:val="0"/>
                                  <w:marTop w:val="0"/>
                                  <w:marBottom w:val="0"/>
                                  <w:divBdr>
                                    <w:top w:val="none" w:sz="0" w:space="0" w:color="auto"/>
                                    <w:left w:val="none" w:sz="0" w:space="0" w:color="auto"/>
                                    <w:bottom w:val="none" w:sz="0" w:space="0" w:color="auto"/>
                                    <w:right w:val="none" w:sz="0" w:space="0" w:color="auto"/>
                                  </w:divBdr>
                                  <w:divsChild>
                                    <w:div w:id="6350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09929">
                              <w:marLeft w:val="0"/>
                              <w:marRight w:val="0"/>
                              <w:marTop w:val="0"/>
                              <w:marBottom w:val="0"/>
                              <w:divBdr>
                                <w:top w:val="none" w:sz="0" w:space="0" w:color="auto"/>
                                <w:left w:val="none" w:sz="0" w:space="0" w:color="auto"/>
                                <w:bottom w:val="none" w:sz="0" w:space="0" w:color="auto"/>
                                <w:right w:val="none" w:sz="0" w:space="0" w:color="auto"/>
                              </w:divBdr>
                              <w:divsChild>
                                <w:div w:id="661785177">
                                  <w:marLeft w:val="0"/>
                                  <w:marRight w:val="0"/>
                                  <w:marTop w:val="0"/>
                                  <w:marBottom w:val="0"/>
                                  <w:divBdr>
                                    <w:top w:val="none" w:sz="0" w:space="0" w:color="auto"/>
                                    <w:left w:val="none" w:sz="0" w:space="0" w:color="auto"/>
                                    <w:bottom w:val="none" w:sz="0" w:space="0" w:color="auto"/>
                                    <w:right w:val="none" w:sz="0" w:space="0" w:color="auto"/>
                                  </w:divBdr>
                                </w:div>
                                <w:div w:id="466777626">
                                  <w:marLeft w:val="0"/>
                                  <w:marRight w:val="0"/>
                                  <w:marTop w:val="0"/>
                                  <w:marBottom w:val="0"/>
                                  <w:divBdr>
                                    <w:top w:val="none" w:sz="0" w:space="0" w:color="auto"/>
                                    <w:left w:val="none" w:sz="0" w:space="0" w:color="auto"/>
                                    <w:bottom w:val="none" w:sz="0" w:space="0" w:color="auto"/>
                                    <w:right w:val="none" w:sz="0" w:space="0" w:color="auto"/>
                                  </w:divBdr>
                                  <w:divsChild>
                                    <w:div w:id="3255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9152">
                              <w:marLeft w:val="0"/>
                              <w:marRight w:val="0"/>
                              <w:marTop w:val="0"/>
                              <w:marBottom w:val="0"/>
                              <w:divBdr>
                                <w:top w:val="none" w:sz="0" w:space="0" w:color="auto"/>
                                <w:left w:val="none" w:sz="0" w:space="0" w:color="auto"/>
                                <w:bottom w:val="none" w:sz="0" w:space="0" w:color="auto"/>
                                <w:right w:val="none" w:sz="0" w:space="0" w:color="auto"/>
                              </w:divBdr>
                              <w:divsChild>
                                <w:div w:id="413821445">
                                  <w:marLeft w:val="0"/>
                                  <w:marRight w:val="0"/>
                                  <w:marTop w:val="0"/>
                                  <w:marBottom w:val="0"/>
                                  <w:divBdr>
                                    <w:top w:val="none" w:sz="0" w:space="0" w:color="auto"/>
                                    <w:left w:val="none" w:sz="0" w:space="0" w:color="auto"/>
                                    <w:bottom w:val="none" w:sz="0" w:space="0" w:color="auto"/>
                                    <w:right w:val="none" w:sz="0" w:space="0" w:color="auto"/>
                                  </w:divBdr>
                                </w:div>
                                <w:div w:id="964434294">
                                  <w:marLeft w:val="0"/>
                                  <w:marRight w:val="0"/>
                                  <w:marTop w:val="0"/>
                                  <w:marBottom w:val="0"/>
                                  <w:divBdr>
                                    <w:top w:val="none" w:sz="0" w:space="0" w:color="auto"/>
                                    <w:left w:val="none" w:sz="0" w:space="0" w:color="auto"/>
                                    <w:bottom w:val="none" w:sz="0" w:space="0" w:color="auto"/>
                                    <w:right w:val="none" w:sz="0" w:space="0" w:color="auto"/>
                                  </w:divBdr>
                                  <w:divsChild>
                                    <w:div w:id="20612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29204">
                      <w:marLeft w:val="0"/>
                      <w:marRight w:val="0"/>
                      <w:marTop w:val="0"/>
                      <w:marBottom w:val="0"/>
                      <w:divBdr>
                        <w:top w:val="none" w:sz="0" w:space="0" w:color="auto"/>
                        <w:left w:val="none" w:sz="0" w:space="0" w:color="auto"/>
                        <w:bottom w:val="none" w:sz="0" w:space="0" w:color="auto"/>
                        <w:right w:val="none" w:sz="0" w:space="0" w:color="auto"/>
                      </w:divBdr>
                      <w:divsChild>
                        <w:div w:id="188613077">
                          <w:marLeft w:val="0"/>
                          <w:marRight w:val="0"/>
                          <w:marTop w:val="0"/>
                          <w:marBottom w:val="0"/>
                          <w:divBdr>
                            <w:top w:val="none" w:sz="0" w:space="0" w:color="auto"/>
                            <w:left w:val="none" w:sz="0" w:space="0" w:color="auto"/>
                            <w:bottom w:val="none" w:sz="0" w:space="0" w:color="auto"/>
                            <w:right w:val="none" w:sz="0" w:space="0" w:color="auto"/>
                          </w:divBdr>
                        </w:div>
                        <w:div w:id="860046787">
                          <w:marLeft w:val="0"/>
                          <w:marRight w:val="0"/>
                          <w:marTop w:val="0"/>
                          <w:marBottom w:val="0"/>
                          <w:divBdr>
                            <w:top w:val="none" w:sz="0" w:space="0" w:color="auto"/>
                            <w:left w:val="none" w:sz="0" w:space="0" w:color="auto"/>
                            <w:bottom w:val="none" w:sz="0" w:space="0" w:color="auto"/>
                            <w:right w:val="none" w:sz="0" w:space="0" w:color="auto"/>
                          </w:divBdr>
                          <w:divsChild>
                            <w:div w:id="1121922356">
                              <w:marLeft w:val="0"/>
                              <w:marRight w:val="0"/>
                              <w:marTop w:val="0"/>
                              <w:marBottom w:val="0"/>
                              <w:divBdr>
                                <w:top w:val="none" w:sz="0" w:space="0" w:color="auto"/>
                                <w:left w:val="none" w:sz="0" w:space="0" w:color="auto"/>
                                <w:bottom w:val="none" w:sz="0" w:space="0" w:color="auto"/>
                                <w:right w:val="none" w:sz="0" w:space="0" w:color="auto"/>
                              </w:divBdr>
                              <w:divsChild>
                                <w:div w:id="10709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79432">
                      <w:marLeft w:val="0"/>
                      <w:marRight w:val="0"/>
                      <w:marTop w:val="0"/>
                      <w:marBottom w:val="0"/>
                      <w:divBdr>
                        <w:top w:val="none" w:sz="0" w:space="0" w:color="auto"/>
                        <w:left w:val="none" w:sz="0" w:space="0" w:color="auto"/>
                        <w:bottom w:val="none" w:sz="0" w:space="0" w:color="auto"/>
                        <w:right w:val="none" w:sz="0" w:space="0" w:color="auto"/>
                      </w:divBdr>
                      <w:divsChild>
                        <w:div w:id="1367218749">
                          <w:marLeft w:val="0"/>
                          <w:marRight w:val="0"/>
                          <w:marTop w:val="0"/>
                          <w:marBottom w:val="0"/>
                          <w:divBdr>
                            <w:top w:val="none" w:sz="0" w:space="0" w:color="auto"/>
                            <w:left w:val="none" w:sz="0" w:space="0" w:color="auto"/>
                            <w:bottom w:val="none" w:sz="0" w:space="0" w:color="auto"/>
                            <w:right w:val="none" w:sz="0" w:space="0" w:color="auto"/>
                          </w:divBdr>
                        </w:div>
                        <w:div w:id="354503845">
                          <w:marLeft w:val="0"/>
                          <w:marRight w:val="0"/>
                          <w:marTop w:val="0"/>
                          <w:marBottom w:val="0"/>
                          <w:divBdr>
                            <w:top w:val="none" w:sz="0" w:space="0" w:color="auto"/>
                            <w:left w:val="none" w:sz="0" w:space="0" w:color="auto"/>
                            <w:bottom w:val="none" w:sz="0" w:space="0" w:color="auto"/>
                            <w:right w:val="none" w:sz="0" w:space="0" w:color="auto"/>
                          </w:divBdr>
                          <w:divsChild>
                            <w:div w:id="9540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245446">
          <w:marLeft w:val="0"/>
          <w:marRight w:val="0"/>
          <w:marTop w:val="0"/>
          <w:marBottom w:val="0"/>
          <w:divBdr>
            <w:top w:val="none" w:sz="0" w:space="0" w:color="auto"/>
            <w:left w:val="none" w:sz="0" w:space="0" w:color="auto"/>
            <w:bottom w:val="none" w:sz="0" w:space="0" w:color="auto"/>
            <w:right w:val="none" w:sz="0" w:space="0" w:color="auto"/>
          </w:divBdr>
          <w:divsChild>
            <w:div w:id="1654026733">
              <w:marLeft w:val="0"/>
              <w:marRight w:val="0"/>
              <w:marTop w:val="0"/>
              <w:marBottom w:val="0"/>
              <w:divBdr>
                <w:top w:val="none" w:sz="0" w:space="0" w:color="auto"/>
                <w:left w:val="none" w:sz="0" w:space="0" w:color="auto"/>
                <w:bottom w:val="none" w:sz="0" w:space="0" w:color="auto"/>
                <w:right w:val="none" w:sz="0" w:space="0" w:color="auto"/>
              </w:divBdr>
              <w:divsChild>
                <w:div w:id="1011955758">
                  <w:marLeft w:val="0"/>
                  <w:marRight w:val="0"/>
                  <w:marTop w:val="0"/>
                  <w:marBottom w:val="0"/>
                  <w:divBdr>
                    <w:top w:val="none" w:sz="0" w:space="0" w:color="auto"/>
                    <w:left w:val="none" w:sz="0" w:space="0" w:color="auto"/>
                    <w:bottom w:val="none" w:sz="0" w:space="0" w:color="auto"/>
                    <w:right w:val="none" w:sz="0" w:space="0" w:color="auto"/>
                  </w:divBdr>
                  <w:divsChild>
                    <w:div w:id="1840385028">
                      <w:marLeft w:val="0"/>
                      <w:marRight w:val="0"/>
                      <w:marTop w:val="0"/>
                      <w:marBottom w:val="0"/>
                      <w:divBdr>
                        <w:top w:val="none" w:sz="0" w:space="0" w:color="auto"/>
                        <w:left w:val="none" w:sz="0" w:space="0" w:color="auto"/>
                        <w:bottom w:val="none" w:sz="0" w:space="0" w:color="auto"/>
                        <w:right w:val="none" w:sz="0" w:space="0" w:color="auto"/>
                      </w:divBdr>
                      <w:divsChild>
                        <w:div w:id="1846750998">
                          <w:marLeft w:val="0"/>
                          <w:marRight w:val="0"/>
                          <w:marTop w:val="0"/>
                          <w:marBottom w:val="0"/>
                          <w:divBdr>
                            <w:top w:val="none" w:sz="0" w:space="0" w:color="auto"/>
                            <w:left w:val="none" w:sz="0" w:space="0" w:color="auto"/>
                            <w:bottom w:val="none" w:sz="0" w:space="0" w:color="auto"/>
                            <w:right w:val="none" w:sz="0" w:space="0" w:color="auto"/>
                          </w:divBdr>
                        </w:div>
                      </w:divsChild>
                    </w:div>
                    <w:div w:id="1945919963">
                      <w:marLeft w:val="0"/>
                      <w:marRight w:val="0"/>
                      <w:marTop w:val="0"/>
                      <w:marBottom w:val="0"/>
                      <w:divBdr>
                        <w:top w:val="none" w:sz="0" w:space="0" w:color="auto"/>
                        <w:left w:val="none" w:sz="0" w:space="0" w:color="auto"/>
                        <w:bottom w:val="none" w:sz="0" w:space="0" w:color="auto"/>
                        <w:right w:val="none" w:sz="0" w:space="0" w:color="auto"/>
                      </w:divBdr>
                      <w:divsChild>
                        <w:div w:id="299968220">
                          <w:marLeft w:val="0"/>
                          <w:marRight w:val="0"/>
                          <w:marTop w:val="0"/>
                          <w:marBottom w:val="0"/>
                          <w:divBdr>
                            <w:top w:val="none" w:sz="0" w:space="0" w:color="auto"/>
                            <w:left w:val="none" w:sz="0" w:space="0" w:color="auto"/>
                            <w:bottom w:val="none" w:sz="0" w:space="0" w:color="auto"/>
                            <w:right w:val="none" w:sz="0" w:space="0" w:color="auto"/>
                          </w:divBdr>
                        </w:div>
                        <w:div w:id="2123556">
                          <w:marLeft w:val="0"/>
                          <w:marRight w:val="0"/>
                          <w:marTop w:val="0"/>
                          <w:marBottom w:val="0"/>
                          <w:divBdr>
                            <w:top w:val="none" w:sz="0" w:space="0" w:color="auto"/>
                            <w:left w:val="none" w:sz="0" w:space="0" w:color="auto"/>
                            <w:bottom w:val="none" w:sz="0" w:space="0" w:color="auto"/>
                            <w:right w:val="none" w:sz="0" w:space="0" w:color="auto"/>
                          </w:divBdr>
                          <w:divsChild>
                            <w:div w:id="232618766">
                              <w:marLeft w:val="0"/>
                              <w:marRight w:val="0"/>
                              <w:marTop w:val="0"/>
                              <w:marBottom w:val="0"/>
                              <w:divBdr>
                                <w:top w:val="none" w:sz="0" w:space="0" w:color="auto"/>
                                <w:left w:val="none" w:sz="0" w:space="0" w:color="auto"/>
                                <w:bottom w:val="none" w:sz="0" w:space="0" w:color="auto"/>
                                <w:right w:val="none" w:sz="0" w:space="0" w:color="auto"/>
                              </w:divBdr>
                              <w:divsChild>
                                <w:div w:id="11794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68431">
                      <w:marLeft w:val="0"/>
                      <w:marRight w:val="0"/>
                      <w:marTop w:val="0"/>
                      <w:marBottom w:val="0"/>
                      <w:divBdr>
                        <w:top w:val="none" w:sz="0" w:space="0" w:color="auto"/>
                        <w:left w:val="none" w:sz="0" w:space="0" w:color="auto"/>
                        <w:bottom w:val="none" w:sz="0" w:space="0" w:color="auto"/>
                        <w:right w:val="none" w:sz="0" w:space="0" w:color="auto"/>
                      </w:divBdr>
                      <w:divsChild>
                        <w:div w:id="1020859373">
                          <w:marLeft w:val="0"/>
                          <w:marRight w:val="0"/>
                          <w:marTop w:val="0"/>
                          <w:marBottom w:val="0"/>
                          <w:divBdr>
                            <w:top w:val="none" w:sz="0" w:space="0" w:color="auto"/>
                            <w:left w:val="none" w:sz="0" w:space="0" w:color="auto"/>
                            <w:bottom w:val="none" w:sz="0" w:space="0" w:color="auto"/>
                            <w:right w:val="none" w:sz="0" w:space="0" w:color="auto"/>
                          </w:divBdr>
                        </w:div>
                        <w:div w:id="243531950">
                          <w:marLeft w:val="0"/>
                          <w:marRight w:val="0"/>
                          <w:marTop w:val="0"/>
                          <w:marBottom w:val="0"/>
                          <w:divBdr>
                            <w:top w:val="none" w:sz="0" w:space="0" w:color="auto"/>
                            <w:left w:val="none" w:sz="0" w:space="0" w:color="auto"/>
                            <w:bottom w:val="none" w:sz="0" w:space="0" w:color="auto"/>
                            <w:right w:val="none" w:sz="0" w:space="0" w:color="auto"/>
                          </w:divBdr>
                          <w:divsChild>
                            <w:div w:id="2051149749">
                              <w:marLeft w:val="0"/>
                              <w:marRight w:val="0"/>
                              <w:marTop w:val="0"/>
                              <w:marBottom w:val="0"/>
                              <w:divBdr>
                                <w:top w:val="none" w:sz="0" w:space="0" w:color="auto"/>
                                <w:left w:val="none" w:sz="0" w:space="0" w:color="auto"/>
                                <w:bottom w:val="none" w:sz="0" w:space="0" w:color="auto"/>
                                <w:right w:val="none" w:sz="0" w:space="0" w:color="auto"/>
                              </w:divBdr>
                              <w:divsChild>
                                <w:div w:id="1790081891">
                                  <w:marLeft w:val="0"/>
                                  <w:marRight w:val="0"/>
                                  <w:marTop w:val="0"/>
                                  <w:marBottom w:val="0"/>
                                  <w:divBdr>
                                    <w:top w:val="none" w:sz="0" w:space="0" w:color="auto"/>
                                    <w:left w:val="none" w:sz="0" w:space="0" w:color="auto"/>
                                    <w:bottom w:val="none" w:sz="0" w:space="0" w:color="auto"/>
                                    <w:right w:val="none" w:sz="0" w:space="0" w:color="auto"/>
                                  </w:divBdr>
                                </w:div>
                                <w:div w:id="3401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21546">
                      <w:marLeft w:val="0"/>
                      <w:marRight w:val="0"/>
                      <w:marTop w:val="0"/>
                      <w:marBottom w:val="0"/>
                      <w:divBdr>
                        <w:top w:val="none" w:sz="0" w:space="0" w:color="auto"/>
                        <w:left w:val="none" w:sz="0" w:space="0" w:color="auto"/>
                        <w:bottom w:val="none" w:sz="0" w:space="0" w:color="auto"/>
                        <w:right w:val="none" w:sz="0" w:space="0" w:color="auto"/>
                      </w:divBdr>
                      <w:divsChild>
                        <w:div w:id="18118748">
                          <w:marLeft w:val="0"/>
                          <w:marRight w:val="0"/>
                          <w:marTop w:val="0"/>
                          <w:marBottom w:val="0"/>
                          <w:divBdr>
                            <w:top w:val="none" w:sz="0" w:space="0" w:color="auto"/>
                            <w:left w:val="none" w:sz="0" w:space="0" w:color="auto"/>
                            <w:bottom w:val="none" w:sz="0" w:space="0" w:color="auto"/>
                            <w:right w:val="none" w:sz="0" w:space="0" w:color="auto"/>
                          </w:divBdr>
                        </w:div>
                        <w:div w:id="1988512872">
                          <w:marLeft w:val="0"/>
                          <w:marRight w:val="0"/>
                          <w:marTop w:val="0"/>
                          <w:marBottom w:val="0"/>
                          <w:divBdr>
                            <w:top w:val="none" w:sz="0" w:space="0" w:color="auto"/>
                            <w:left w:val="none" w:sz="0" w:space="0" w:color="auto"/>
                            <w:bottom w:val="none" w:sz="0" w:space="0" w:color="auto"/>
                            <w:right w:val="none" w:sz="0" w:space="0" w:color="auto"/>
                          </w:divBdr>
                          <w:divsChild>
                            <w:div w:id="1292856929">
                              <w:marLeft w:val="0"/>
                              <w:marRight w:val="0"/>
                              <w:marTop w:val="0"/>
                              <w:marBottom w:val="0"/>
                              <w:divBdr>
                                <w:top w:val="none" w:sz="0" w:space="0" w:color="auto"/>
                                <w:left w:val="none" w:sz="0" w:space="0" w:color="auto"/>
                                <w:bottom w:val="none" w:sz="0" w:space="0" w:color="auto"/>
                                <w:right w:val="none" w:sz="0" w:space="0" w:color="auto"/>
                              </w:divBdr>
                              <w:divsChild>
                                <w:div w:id="149951878">
                                  <w:marLeft w:val="0"/>
                                  <w:marRight w:val="0"/>
                                  <w:marTop w:val="0"/>
                                  <w:marBottom w:val="0"/>
                                  <w:divBdr>
                                    <w:top w:val="none" w:sz="0" w:space="0" w:color="auto"/>
                                    <w:left w:val="none" w:sz="0" w:space="0" w:color="auto"/>
                                    <w:bottom w:val="none" w:sz="0" w:space="0" w:color="auto"/>
                                    <w:right w:val="none" w:sz="0" w:space="0" w:color="auto"/>
                                  </w:divBdr>
                                </w:div>
                              </w:divsChild>
                            </w:div>
                            <w:div w:id="236062951">
                              <w:marLeft w:val="0"/>
                              <w:marRight w:val="0"/>
                              <w:marTop w:val="0"/>
                              <w:marBottom w:val="0"/>
                              <w:divBdr>
                                <w:top w:val="none" w:sz="0" w:space="0" w:color="auto"/>
                                <w:left w:val="none" w:sz="0" w:space="0" w:color="auto"/>
                                <w:bottom w:val="none" w:sz="0" w:space="0" w:color="auto"/>
                                <w:right w:val="none" w:sz="0" w:space="0" w:color="auto"/>
                              </w:divBdr>
                              <w:divsChild>
                                <w:div w:id="739716944">
                                  <w:marLeft w:val="0"/>
                                  <w:marRight w:val="0"/>
                                  <w:marTop w:val="0"/>
                                  <w:marBottom w:val="0"/>
                                  <w:divBdr>
                                    <w:top w:val="none" w:sz="0" w:space="0" w:color="auto"/>
                                    <w:left w:val="none" w:sz="0" w:space="0" w:color="auto"/>
                                    <w:bottom w:val="none" w:sz="0" w:space="0" w:color="auto"/>
                                    <w:right w:val="none" w:sz="0" w:space="0" w:color="auto"/>
                                  </w:divBdr>
                                </w:div>
                                <w:div w:id="1492214194">
                                  <w:marLeft w:val="0"/>
                                  <w:marRight w:val="0"/>
                                  <w:marTop w:val="0"/>
                                  <w:marBottom w:val="0"/>
                                  <w:divBdr>
                                    <w:top w:val="none" w:sz="0" w:space="0" w:color="auto"/>
                                    <w:left w:val="none" w:sz="0" w:space="0" w:color="auto"/>
                                    <w:bottom w:val="none" w:sz="0" w:space="0" w:color="auto"/>
                                    <w:right w:val="none" w:sz="0" w:space="0" w:color="auto"/>
                                  </w:divBdr>
                                  <w:divsChild>
                                    <w:div w:id="6729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6567">
                              <w:marLeft w:val="0"/>
                              <w:marRight w:val="0"/>
                              <w:marTop w:val="0"/>
                              <w:marBottom w:val="0"/>
                              <w:divBdr>
                                <w:top w:val="none" w:sz="0" w:space="0" w:color="auto"/>
                                <w:left w:val="none" w:sz="0" w:space="0" w:color="auto"/>
                                <w:bottom w:val="none" w:sz="0" w:space="0" w:color="auto"/>
                                <w:right w:val="none" w:sz="0" w:space="0" w:color="auto"/>
                              </w:divBdr>
                              <w:divsChild>
                                <w:div w:id="183328454">
                                  <w:marLeft w:val="0"/>
                                  <w:marRight w:val="0"/>
                                  <w:marTop w:val="0"/>
                                  <w:marBottom w:val="0"/>
                                  <w:divBdr>
                                    <w:top w:val="none" w:sz="0" w:space="0" w:color="auto"/>
                                    <w:left w:val="none" w:sz="0" w:space="0" w:color="auto"/>
                                    <w:bottom w:val="none" w:sz="0" w:space="0" w:color="auto"/>
                                    <w:right w:val="none" w:sz="0" w:space="0" w:color="auto"/>
                                  </w:divBdr>
                                </w:div>
                                <w:div w:id="2049454792">
                                  <w:marLeft w:val="0"/>
                                  <w:marRight w:val="0"/>
                                  <w:marTop w:val="0"/>
                                  <w:marBottom w:val="0"/>
                                  <w:divBdr>
                                    <w:top w:val="none" w:sz="0" w:space="0" w:color="auto"/>
                                    <w:left w:val="none" w:sz="0" w:space="0" w:color="auto"/>
                                    <w:bottom w:val="none" w:sz="0" w:space="0" w:color="auto"/>
                                    <w:right w:val="none" w:sz="0" w:space="0" w:color="auto"/>
                                  </w:divBdr>
                                  <w:divsChild>
                                    <w:div w:id="18744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1952">
                              <w:marLeft w:val="0"/>
                              <w:marRight w:val="0"/>
                              <w:marTop w:val="0"/>
                              <w:marBottom w:val="0"/>
                              <w:divBdr>
                                <w:top w:val="none" w:sz="0" w:space="0" w:color="auto"/>
                                <w:left w:val="none" w:sz="0" w:space="0" w:color="auto"/>
                                <w:bottom w:val="none" w:sz="0" w:space="0" w:color="auto"/>
                                <w:right w:val="none" w:sz="0" w:space="0" w:color="auto"/>
                              </w:divBdr>
                              <w:divsChild>
                                <w:div w:id="1279487196">
                                  <w:marLeft w:val="0"/>
                                  <w:marRight w:val="0"/>
                                  <w:marTop w:val="0"/>
                                  <w:marBottom w:val="0"/>
                                  <w:divBdr>
                                    <w:top w:val="none" w:sz="0" w:space="0" w:color="auto"/>
                                    <w:left w:val="none" w:sz="0" w:space="0" w:color="auto"/>
                                    <w:bottom w:val="none" w:sz="0" w:space="0" w:color="auto"/>
                                    <w:right w:val="none" w:sz="0" w:space="0" w:color="auto"/>
                                  </w:divBdr>
                                </w:div>
                                <w:div w:id="712848785">
                                  <w:marLeft w:val="0"/>
                                  <w:marRight w:val="0"/>
                                  <w:marTop w:val="0"/>
                                  <w:marBottom w:val="0"/>
                                  <w:divBdr>
                                    <w:top w:val="none" w:sz="0" w:space="0" w:color="auto"/>
                                    <w:left w:val="none" w:sz="0" w:space="0" w:color="auto"/>
                                    <w:bottom w:val="none" w:sz="0" w:space="0" w:color="auto"/>
                                    <w:right w:val="none" w:sz="0" w:space="0" w:color="auto"/>
                                  </w:divBdr>
                                  <w:divsChild>
                                    <w:div w:id="1954744445">
                                      <w:marLeft w:val="0"/>
                                      <w:marRight w:val="0"/>
                                      <w:marTop w:val="0"/>
                                      <w:marBottom w:val="0"/>
                                      <w:divBdr>
                                        <w:top w:val="none" w:sz="0" w:space="0" w:color="auto"/>
                                        <w:left w:val="none" w:sz="0" w:space="0" w:color="auto"/>
                                        <w:bottom w:val="none" w:sz="0" w:space="0" w:color="auto"/>
                                        <w:right w:val="none" w:sz="0" w:space="0" w:color="auto"/>
                                      </w:divBdr>
                                      <w:divsChild>
                                        <w:div w:id="11003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6808">
                              <w:marLeft w:val="0"/>
                              <w:marRight w:val="0"/>
                              <w:marTop w:val="0"/>
                              <w:marBottom w:val="0"/>
                              <w:divBdr>
                                <w:top w:val="none" w:sz="0" w:space="0" w:color="auto"/>
                                <w:left w:val="none" w:sz="0" w:space="0" w:color="auto"/>
                                <w:bottom w:val="none" w:sz="0" w:space="0" w:color="auto"/>
                                <w:right w:val="none" w:sz="0" w:space="0" w:color="auto"/>
                              </w:divBdr>
                              <w:divsChild>
                                <w:div w:id="1185284237">
                                  <w:marLeft w:val="0"/>
                                  <w:marRight w:val="0"/>
                                  <w:marTop w:val="0"/>
                                  <w:marBottom w:val="0"/>
                                  <w:divBdr>
                                    <w:top w:val="none" w:sz="0" w:space="0" w:color="auto"/>
                                    <w:left w:val="none" w:sz="0" w:space="0" w:color="auto"/>
                                    <w:bottom w:val="none" w:sz="0" w:space="0" w:color="auto"/>
                                    <w:right w:val="none" w:sz="0" w:space="0" w:color="auto"/>
                                  </w:divBdr>
                                </w:div>
                                <w:div w:id="205414884">
                                  <w:marLeft w:val="0"/>
                                  <w:marRight w:val="0"/>
                                  <w:marTop w:val="0"/>
                                  <w:marBottom w:val="0"/>
                                  <w:divBdr>
                                    <w:top w:val="none" w:sz="0" w:space="0" w:color="auto"/>
                                    <w:left w:val="none" w:sz="0" w:space="0" w:color="auto"/>
                                    <w:bottom w:val="none" w:sz="0" w:space="0" w:color="auto"/>
                                    <w:right w:val="none" w:sz="0" w:space="0" w:color="auto"/>
                                  </w:divBdr>
                                  <w:divsChild>
                                    <w:div w:id="5810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69755">
                              <w:marLeft w:val="0"/>
                              <w:marRight w:val="0"/>
                              <w:marTop w:val="0"/>
                              <w:marBottom w:val="0"/>
                              <w:divBdr>
                                <w:top w:val="none" w:sz="0" w:space="0" w:color="auto"/>
                                <w:left w:val="none" w:sz="0" w:space="0" w:color="auto"/>
                                <w:bottom w:val="none" w:sz="0" w:space="0" w:color="auto"/>
                                <w:right w:val="none" w:sz="0" w:space="0" w:color="auto"/>
                              </w:divBdr>
                              <w:divsChild>
                                <w:div w:id="294221265">
                                  <w:marLeft w:val="0"/>
                                  <w:marRight w:val="0"/>
                                  <w:marTop w:val="0"/>
                                  <w:marBottom w:val="0"/>
                                  <w:divBdr>
                                    <w:top w:val="none" w:sz="0" w:space="0" w:color="auto"/>
                                    <w:left w:val="none" w:sz="0" w:space="0" w:color="auto"/>
                                    <w:bottom w:val="none" w:sz="0" w:space="0" w:color="auto"/>
                                    <w:right w:val="none" w:sz="0" w:space="0" w:color="auto"/>
                                  </w:divBdr>
                                </w:div>
                                <w:div w:id="1413548514">
                                  <w:marLeft w:val="0"/>
                                  <w:marRight w:val="0"/>
                                  <w:marTop w:val="0"/>
                                  <w:marBottom w:val="0"/>
                                  <w:divBdr>
                                    <w:top w:val="none" w:sz="0" w:space="0" w:color="auto"/>
                                    <w:left w:val="none" w:sz="0" w:space="0" w:color="auto"/>
                                    <w:bottom w:val="none" w:sz="0" w:space="0" w:color="auto"/>
                                    <w:right w:val="none" w:sz="0" w:space="0" w:color="auto"/>
                                  </w:divBdr>
                                  <w:divsChild>
                                    <w:div w:id="21296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7017">
                              <w:marLeft w:val="0"/>
                              <w:marRight w:val="0"/>
                              <w:marTop w:val="0"/>
                              <w:marBottom w:val="0"/>
                              <w:divBdr>
                                <w:top w:val="none" w:sz="0" w:space="0" w:color="auto"/>
                                <w:left w:val="none" w:sz="0" w:space="0" w:color="auto"/>
                                <w:bottom w:val="none" w:sz="0" w:space="0" w:color="auto"/>
                                <w:right w:val="none" w:sz="0" w:space="0" w:color="auto"/>
                              </w:divBdr>
                              <w:divsChild>
                                <w:div w:id="289213091">
                                  <w:marLeft w:val="0"/>
                                  <w:marRight w:val="0"/>
                                  <w:marTop w:val="0"/>
                                  <w:marBottom w:val="0"/>
                                  <w:divBdr>
                                    <w:top w:val="none" w:sz="0" w:space="0" w:color="auto"/>
                                    <w:left w:val="none" w:sz="0" w:space="0" w:color="auto"/>
                                    <w:bottom w:val="none" w:sz="0" w:space="0" w:color="auto"/>
                                    <w:right w:val="none" w:sz="0" w:space="0" w:color="auto"/>
                                  </w:divBdr>
                                </w:div>
                                <w:div w:id="1415778559">
                                  <w:marLeft w:val="0"/>
                                  <w:marRight w:val="0"/>
                                  <w:marTop w:val="0"/>
                                  <w:marBottom w:val="0"/>
                                  <w:divBdr>
                                    <w:top w:val="none" w:sz="0" w:space="0" w:color="auto"/>
                                    <w:left w:val="none" w:sz="0" w:space="0" w:color="auto"/>
                                    <w:bottom w:val="none" w:sz="0" w:space="0" w:color="auto"/>
                                    <w:right w:val="none" w:sz="0" w:space="0" w:color="auto"/>
                                  </w:divBdr>
                                  <w:divsChild>
                                    <w:div w:id="4697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12140">
                              <w:marLeft w:val="0"/>
                              <w:marRight w:val="0"/>
                              <w:marTop w:val="0"/>
                              <w:marBottom w:val="0"/>
                              <w:divBdr>
                                <w:top w:val="none" w:sz="0" w:space="0" w:color="auto"/>
                                <w:left w:val="none" w:sz="0" w:space="0" w:color="auto"/>
                                <w:bottom w:val="none" w:sz="0" w:space="0" w:color="auto"/>
                                <w:right w:val="none" w:sz="0" w:space="0" w:color="auto"/>
                              </w:divBdr>
                              <w:divsChild>
                                <w:div w:id="1560744934">
                                  <w:marLeft w:val="0"/>
                                  <w:marRight w:val="0"/>
                                  <w:marTop w:val="0"/>
                                  <w:marBottom w:val="0"/>
                                  <w:divBdr>
                                    <w:top w:val="none" w:sz="0" w:space="0" w:color="auto"/>
                                    <w:left w:val="none" w:sz="0" w:space="0" w:color="auto"/>
                                    <w:bottom w:val="none" w:sz="0" w:space="0" w:color="auto"/>
                                    <w:right w:val="none" w:sz="0" w:space="0" w:color="auto"/>
                                  </w:divBdr>
                                </w:div>
                                <w:div w:id="1024525742">
                                  <w:marLeft w:val="0"/>
                                  <w:marRight w:val="0"/>
                                  <w:marTop w:val="0"/>
                                  <w:marBottom w:val="0"/>
                                  <w:divBdr>
                                    <w:top w:val="none" w:sz="0" w:space="0" w:color="auto"/>
                                    <w:left w:val="none" w:sz="0" w:space="0" w:color="auto"/>
                                    <w:bottom w:val="none" w:sz="0" w:space="0" w:color="auto"/>
                                    <w:right w:val="none" w:sz="0" w:space="0" w:color="auto"/>
                                  </w:divBdr>
                                  <w:divsChild>
                                    <w:div w:id="20705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49749">
                              <w:marLeft w:val="0"/>
                              <w:marRight w:val="0"/>
                              <w:marTop w:val="0"/>
                              <w:marBottom w:val="0"/>
                              <w:divBdr>
                                <w:top w:val="none" w:sz="0" w:space="0" w:color="auto"/>
                                <w:left w:val="none" w:sz="0" w:space="0" w:color="auto"/>
                                <w:bottom w:val="none" w:sz="0" w:space="0" w:color="auto"/>
                                <w:right w:val="none" w:sz="0" w:space="0" w:color="auto"/>
                              </w:divBdr>
                              <w:divsChild>
                                <w:div w:id="700203473">
                                  <w:marLeft w:val="0"/>
                                  <w:marRight w:val="0"/>
                                  <w:marTop w:val="0"/>
                                  <w:marBottom w:val="0"/>
                                  <w:divBdr>
                                    <w:top w:val="none" w:sz="0" w:space="0" w:color="auto"/>
                                    <w:left w:val="none" w:sz="0" w:space="0" w:color="auto"/>
                                    <w:bottom w:val="none" w:sz="0" w:space="0" w:color="auto"/>
                                    <w:right w:val="none" w:sz="0" w:space="0" w:color="auto"/>
                                  </w:divBdr>
                                </w:div>
                                <w:div w:id="2145928203">
                                  <w:marLeft w:val="0"/>
                                  <w:marRight w:val="0"/>
                                  <w:marTop w:val="0"/>
                                  <w:marBottom w:val="0"/>
                                  <w:divBdr>
                                    <w:top w:val="none" w:sz="0" w:space="0" w:color="auto"/>
                                    <w:left w:val="none" w:sz="0" w:space="0" w:color="auto"/>
                                    <w:bottom w:val="none" w:sz="0" w:space="0" w:color="auto"/>
                                    <w:right w:val="none" w:sz="0" w:space="0" w:color="auto"/>
                                  </w:divBdr>
                                  <w:divsChild>
                                    <w:div w:id="3090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7056">
                              <w:marLeft w:val="0"/>
                              <w:marRight w:val="0"/>
                              <w:marTop w:val="0"/>
                              <w:marBottom w:val="0"/>
                              <w:divBdr>
                                <w:top w:val="none" w:sz="0" w:space="0" w:color="auto"/>
                                <w:left w:val="none" w:sz="0" w:space="0" w:color="auto"/>
                                <w:bottom w:val="none" w:sz="0" w:space="0" w:color="auto"/>
                                <w:right w:val="none" w:sz="0" w:space="0" w:color="auto"/>
                              </w:divBdr>
                              <w:divsChild>
                                <w:div w:id="1910724503">
                                  <w:marLeft w:val="0"/>
                                  <w:marRight w:val="0"/>
                                  <w:marTop w:val="0"/>
                                  <w:marBottom w:val="0"/>
                                  <w:divBdr>
                                    <w:top w:val="none" w:sz="0" w:space="0" w:color="auto"/>
                                    <w:left w:val="none" w:sz="0" w:space="0" w:color="auto"/>
                                    <w:bottom w:val="none" w:sz="0" w:space="0" w:color="auto"/>
                                    <w:right w:val="none" w:sz="0" w:space="0" w:color="auto"/>
                                  </w:divBdr>
                                </w:div>
                                <w:div w:id="1706523082">
                                  <w:marLeft w:val="0"/>
                                  <w:marRight w:val="0"/>
                                  <w:marTop w:val="0"/>
                                  <w:marBottom w:val="0"/>
                                  <w:divBdr>
                                    <w:top w:val="none" w:sz="0" w:space="0" w:color="auto"/>
                                    <w:left w:val="none" w:sz="0" w:space="0" w:color="auto"/>
                                    <w:bottom w:val="none" w:sz="0" w:space="0" w:color="auto"/>
                                    <w:right w:val="none" w:sz="0" w:space="0" w:color="auto"/>
                                  </w:divBdr>
                                  <w:divsChild>
                                    <w:div w:id="15588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6705">
                              <w:marLeft w:val="0"/>
                              <w:marRight w:val="0"/>
                              <w:marTop w:val="0"/>
                              <w:marBottom w:val="0"/>
                              <w:divBdr>
                                <w:top w:val="none" w:sz="0" w:space="0" w:color="auto"/>
                                <w:left w:val="none" w:sz="0" w:space="0" w:color="auto"/>
                                <w:bottom w:val="none" w:sz="0" w:space="0" w:color="auto"/>
                                <w:right w:val="none" w:sz="0" w:space="0" w:color="auto"/>
                              </w:divBdr>
                              <w:divsChild>
                                <w:div w:id="639042414">
                                  <w:marLeft w:val="0"/>
                                  <w:marRight w:val="0"/>
                                  <w:marTop w:val="0"/>
                                  <w:marBottom w:val="0"/>
                                  <w:divBdr>
                                    <w:top w:val="none" w:sz="0" w:space="0" w:color="auto"/>
                                    <w:left w:val="none" w:sz="0" w:space="0" w:color="auto"/>
                                    <w:bottom w:val="none" w:sz="0" w:space="0" w:color="auto"/>
                                    <w:right w:val="none" w:sz="0" w:space="0" w:color="auto"/>
                                  </w:divBdr>
                                </w:div>
                                <w:div w:id="458031191">
                                  <w:marLeft w:val="0"/>
                                  <w:marRight w:val="0"/>
                                  <w:marTop w:val="0"/>
                                  <w:marBottom w:val="0"/>
                                  <w:divBdr>
                                    <w:top w:val="none" w:sz="0" w:space="0" w:color="auto"/>
                                    <w:left w:val="none" w:sz="0" w:space="0" w:color="auto"/>
                                    <w:bottom w:val="none" w:sz="0" w:space="0" w:color="auto"/>
                                    <w:right w:val="none" w:sz="0" w:space="0" w:color="auto"/>
                                  </w:divBdr>
                                  <w:divsChild>
                                    <w:div w:id="3353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05">
                              <w:marLeft w:val="0"/>
                              <w:marRight w:val="0"/>
                              <w:marTop w:val="0"/>
                              <w:marBottom w:val="0"/>
                              <w:divBdr>
                                <w:top w:val="none" w:sz="0" w:space="0" w:color="auto"/>
                                <w:left w:val="none" w:sz="0" w:space="0" w:color="auto"/>
                                <w:bottom w:val="none" w:sz="0" w:space="0" w:color="auto"/>
                                <w:right w:val="none" w:sz="0" w:space="0" w:color="auto"/>
                              </w:divBdr>
                              <w:divsChild>
                                <w:div w:id="186799076">
                                  <w:marLeft w:val="0"/>
                                  <w:marRight w:val="0"/>
                                  <w:marTop w:val="0"/>
                                  <w:marBottom w:val="0"/>
                                  <w:divBdr>
                                    <w:top w:val="none" w:sz="0" w:space="0" w:color="auto"/>
                                    <w:left w:val="none" w:sz="0" w:space="0" w:color="auto"/>
                                    <w:bottom w:val="none" w:sz="0" w:space="0" w:color="auto"/>
                                    <w:right w:val="none" w:sz="0" w:space="0" w:color="auto"/>
                                  </w:divBdr>
                                </w:div>
                                <w:div w:id="191917934">
                                  <w:marLeft w:val="0"/>
                                  <w:marRight w:val="0"/>
                                  <w:marTop w:val="0"/>
                                  <w:marBottom w:val="0"/>
                                  <w:divBdr>
                                    <w:top w:val="none" w:sz="0" w:space="0" w:color="auto"/>
                                    <w:left w:val="none" w:sz="0" w:space="0" w:color="auto"/>
                                    <w:bottom w:val="none" w:sz="0" w:space="0" w:color="auto"/>
                                    <w:right w:val="none" w:sz="0" w:space="0" w:color="auto"/>
                                  </w:divBdr>
                                  <w:divsChild>
                                    <w:div w:id="17633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5950">
                              <w:marLeft w:val="0"/>
                              <w:marRight w:val="0"/>
                              <w:marTop w:val="0"/>
                              <w:marBottom w:val="0"/>
                              <w:divBdr>
                                <w:top w:val="none" w:sz="0" w:space="0" w:color="auto"/>
                                <w:left w:val="none" w:sz="0" w:space="0" w:color="auto"/>
                                <w:bottom w:val="none" w:sz="0" w:space="0" w:color="auto"/>
                                <w:right w:val="none" w:sz="0" w:space="0" w:color="auto"/>
                              </w:divBdr>
                              <w:divsChild>
                                <w:div w:id="1437679815">
                                  <w:marLeft w:val="0"/>
                                  <w:marRight w:val="0"/>
                                  <w:marTop w:val="0"/>
                                  <w:marBottom w:val="0"/>
                                  <w:divBdr>
                                    <w:top w:val="none" w:sz="0" w:space="0" w:color="auto"/>
                                    <w:left w:val="none" w:sz="0" w:space="0" w:color="auto"/>
                                    <w:bottom w:val="none" w:sz="0" w:space="0" w:color="auto"/>
                                    <w:right w:val="none" w:sz="0" w:space="0" w:color="auto"/>
                                  </w:divBdr>
                                </w:div>
                                <w:div w:id="1069185732">
                                  <w:marLeft w:val="0"/>
                                  <w:marRight w:val="0"/>
                                  <w:marTop w:val="0"/>
                                  <w:marBottom w:val="0"/>
                                  <w:divBdr>
                                    <w:top w:val="none" w:sz="0" w:space="0" w:color="auto"/>
                                    <w:left w:val="none" w:sz="0" w:space="0" w:color="auto"/>
                                    <w:bottom w:val="none" w:sz="0" w:space="0" w:color="auto"/>
                                    <w:right w:val="none" w:sz="0" w:space="0" w:color="auto"/>
                                  </w:divBdr>
                                  <w:divsChild>
                                    <w:div w:id="4969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283">
                              <w:marLeft w:val="0"/>
                              <w:marRight w:val="0"/>
                              <w:marTop w:val="0"/>
                              <w:marBottom w:val="0"/>
                              <w:divBdr>
                                <w:top w:val="none" w:sz="0" w:space="0" w:color="auto"/>
                                <w:left w:val="none" w:sz="0" w:space="0" w:color="auto"/>
                                <w:bottom w:val="none" w:sz="0" w:space="0" w:color="auto"/>
                                <w:right w:val="none" w:sz="0" w:space="0" w:color="auto"/>
                              </w:divBdr>
                              <w:divsChild>
                                <w:div w:id="652417248">
                                  <w:marLeft w:val="0"/>
                                  <w:marRight w:val="0"/>
                                  <w:marTop w:val="0"/>
                                  <w:marBottom w:val="0"/>
                                  <w:divBdr>
                                    <w:top w:val="none" w:sz="0" w:space="0" w:color="auto"/>
                                    <w:left w:val="none" w:sz="0" w:space="0" w:color="auto"/>
                                    <w:bottom w:val="none" w:sz="0" w:space="0" w:color="auto"/>
                                    <w:right w:val="none" w:sz="0" w:space="0" w:color="auto"/>
                                  </w:divBdr>
                                </w:div>
                                <w:div w:id="73016389">
                                  <w:marLeft w:val="0"/>
                                  <w:marRight w:val="0"/>
                                  <w:marTop w:val="0"/>
                                  <w:marBottom w:val="0"/>
                                  <w:divBdr>
                                    <w:top w:val="none" w:sz="0" w:space="0" w:color="auto"/>
                                    <w:left w:val="none" w:sz="0" w:space="0" w:color="auto"/>
                                    <w:bottom w:val="none" w:sz="0" w:space="0" w:color="auto"/>
                                    <w:right w:val="none" w:sz="0" w:space="0" w:color="auto"/>
                                  </w:divBdr>
                                  <w:divsChild>
                                    <w:div w:id="12392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72536">
                      <w:marLeft w:val="0"/>
                      <w:marRight w:val="0"/>
                      <w:marTop w:val="0"/>
                      <w:marBottom w:val="0"/>
                      <w:divBdr>
                        <w:top w:val="none" w:sz="0" w:space="0" w:color="auto"/>
                        <w:left w:val="none" w:sz="0" w:space="0" w:color="auto"/>
                        <w:bottom w:val="none" w:sz="0" w:space="0" w:color="auto"/>
                        <w:right w:val="none" w:sz="0" w:space="0" w:color="auto"/>
                      </w:divBdr>
                      <w:divsChild>
                        <w:div w:id="1853451518">
                          <w:marLeft w:val="0"/>
                          <w:marRight w:val="0"/>
                          <w:marTop w:val="0"/>
                          <w:marBottom w:val="0"/>
                          <w:divBdr>
                            <w:top w:val="none" w:sz="0" w:space="0" w:color="auto"/>
                            <w:left w:val="none" w:sz="0" w:space="0" w:color="auto"/>
                            <w:bottom w:val="none" w:sz="0" w:space="0" w:color="auto"/>
                            <w:right w:val="none" w:sz="0" w:space="0" w:color="auto"/>
                          </w:divBdr>
                        </w:div>
                        <w:div w:id="1730810639">
                          <w:marLeft w:val="0"/>
                          <w:marRight w:val="0"/>
                          <w:marTop w:val="0"/>
                          <w:marBottom w:val="0"/>
                          <w:divBdr>
                            <w:top w:val="none" w:sz="0" w:space="0" w:color="auto"/>
                            <w:left w:val="none" w:sz="0" w:space="0" w:color="auto"/>
                            <w:bottom w:val="none" w:sz="0" w:space="0" w:color="auto"/>
                            <w:right w:val="none" w:sz="0" w:space="0" w:color="auto"/>
                          </w:divBdr>
                          <w:divsChild>
                            <w:div w:id="2025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79648">
                      <w:marLeft w:val="0"/>
                      <w:marRight w:val="0"/>
                      <w:marTop w:val="0"/>
                      <w:marBottom w:val="0"/>
                      <w:divBdr>
                        <w:top w:val="none" w:sz="0" w:space="0" w:color="auto"/>
                        <w:left w:val="none" w:sz="0" w:space="0" w:color="auto"/>
                        <w:bottom w:val="none" w:sz="0" w:space="0" w:color="auto"/>
                        <w:right w:val="none" w:sz="0" w:space="0" w:color="auto"/>
                      </w:divBdr>
                      <w:divsChild>
                        <w:div w:id="1786583406">
                          <w:marLeft w:val="0"/>
                          <w:marRight w:val="0"/>
                          <w:marTop w:val="0"/>
                          <w:marBottom w:val="0"/>
                          <w:divBdr>
                            <w:top w:val="none" w:sz="0" w:space="0" w:color="auto"/>
                            <w:left w:val="none" w:sz="0" w:space="0" w:color="auto"/>
                            <w:bottom w:val="none" w:sz="0" w:space="0" w:color="auto"/>
                            <w:right w:val="none" w:sz="0" w:space="0" w:color="auto"/>
                          </w:divBdr>
                        </w:div>
                        <w:div w:id="1184516844">
                          <w:marLeft w:val="0"/>
                          <w:marRight w:val="0"/>
                          <w:marTop w:val="0"/>
                          <w:marBottom w:val="0"/>
                          <w:divBdr>
                            <w:top w:val="none" w:sz="0" w:space="0" w:color="auto"/>
                            <w:left w:val="none" w:sz="0" w:space="0" w:color="auto"/>
                            <w:bottom w:val="none" w:sz="0" w:space="0" w:color="auto"/>
                            <w:right w:val="none" w:sz="0" w:space="0" w:color="auto"/>
                          </w:divBdr>
                          <w:divsChild>
                            <w:div w:id="603609823">
                              <w:marLeft w:val="0"/>
                              <w:marRight w:val="0"/>
                              <w:marTop w:val="0"/>
                              <w:marBottom w:val="0"/>
                              <w:divBdr>
                                <w:top w:val="none" w:sz="0" w:space="0" w:color="auto"/>
                                <w:left w:val="none" w:sz="0" w:space="0" w:color="auto"/>
                                <w:bottom w:val="none" w:sz="0" w:space="0" w:color="auto"/>
                                <w:right w:val="none" w:sz="0" w:space="0" w:color="auto"/>
                              </w:divBdr>
                              <w:divsChild>
                                <w:div w:id="2396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658110">
                      <w:marLeft w:val="0"/>
                      <w:marRight w:val="0"/>
                      <w:marTop w:val="0"/>
                      <w:marBottom w:val="0"/>
                      <w:divBdr>
                        <w:top w:val="none" w:sz="0" w:space="0" w:color="auto"/>
                        <w:left w:val="none" w:sz="0" w:space="0" w:color="auto"/>
                        <w:bottom w:val="none" w:sz="0" w:space="0" w:color="auto"/>
                        <w:right w:val="none" w:sz="0" w:space="0" w:color="auto"/>
                      </w:divBdr>
                      <w:divsChild>
                        <w:div w:id="1120538597">
                          <w:marLeft w:val="0"/>
                          <w:marRight w:val="0"/>
                          <w:marTop w:val="0"/>
                          <w:marBottom w:val="0"/>
                          <w:divBdr>
                            <w:top w:val="none" w:sz="0" w:space="0" w:color="auto"/>
                            <w:left w:val="none" w:sz="0" w:space="0" w:color="auto"/>
                            <w:bottom w:val="none" w:sz="0" w:space="0" w:color="auto"/>
                            <w:right w:val="none" w:sz="0" w:space="0" w:color="auto"/>
                          </w:divBdr>
                        </w:div>
                        <w:div w:id="729234779">
                          <w:marLeft w:val="0"/>
                          <w:marRight w:val="0"/>
                          <w:marTop w:val="0"/>
                          <w:marBottom w:val="0"/>
                          <w:divBdr>
                            <w:top w:val="none" w:sz="0" w:space="0" w:color="auto"/>
                            <w:left w:val="none" w:sz="0" w:space="0" w:color="auto"/>
                            <w:bottom w:val="none" w:sz="0" w:space="0" w:color="auto"/>
                            <w:right w:val="none" w:sz="0" w:space="0" w:color="auto"/>
                          </w:divBdr>
                          <w:divsChild>
                            <w:div w:id="1189367317">
                              <w:marLeft w:val="0"/>
                              <w:marRight w:val="0"/>
                              <w:marTop w:val="0"/>
                              <w:marBottom w:val="0"/>
                              <w:divBdr>
                                <w:top w:val="none" w:sz="0" w:space="0" w:color="auto"/>
                                <w:left w:val="none" w:sz="0" w:space="0" w:color="auto"/>
                                <w:bottom w:val="none" w:sz="0" w:space="0" w:color="auto"/>
                                <w:right w:val="none" w:sz="0" w:space="0" w:color="auto"/>
                              </w:divBdr>
                              <w:divsChild>
                                <w:div w:id="11207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611772">
          <w:marLeft w:val="0"/>
          <w:marRight w:val="0"/>
          <w:marTop w:val="0"/>
          <w:marBottom w:val="0"/>
          <w:divBdr>
            <w:top w:val="none" w:sz="0" w:space="0" w:color="auto"/>
            <w:left w:val="none" w:sz="0" w:space="0" w:color="auto"/>
            <w:bottom w:val="none" w:sz="0" w:space="0" w:color="auto"/>
            <w:right w:val="none" w:sz="0" w:space="0" w:color="auto"/>
          </w:divBdr>
          <w:divsChild>
            <w:div w:id="1981230652">
              <w:marLeft w:val="0"/>
              <w:marRight w:val="0"/>
              <w:marTop w:val="0"/>
              <w:marBottom w:val="0"/>
              <w:divBdr>
                <w:top w:val="none" w:sz="0" w:space="0" w:color="auto"/>
                <w:left w:val="none" w:sz="0" w:space="0" w:color="auto"/>
                <w:bottom w:val="none" w:sz="0" w:space="0" w:color="auto"/>
                <w:right w:val="none" w:sz="0" w:space="0" w:color="auto"/>
              </w:divBdr>
              <w:divsChild>
                <w:div w:id="47607956">
                  <w:marLeft w:val="0"/>
                  <w:marRight w:val="0"/>
                  <w:marTop w:val="0"/>
                  <w:marBottom w:val="0"/>
                  <w:divBdr>
                    <w:top w:val="none" w:sz="0" w:space="0" w:color="auto"/>
                    <w:left w:val="none" w:sz="0" w:space="0" w:color="auto"/>
                    <w:bottom w:val="none" w:sz="0" w:space="0" w:color="auto"/>
                    <w:right w:val="none" w:sz="0" w:space="0" w:color="auto"/>
                  </w:divBdr>
                  <w:divsChild>
                    <w:div w:id="890314035">
                      <w:marLeft w:val="0"/>
                      <w:marRight w:val="0"/>
                      <w:marTop w:val="0"/>
                      <w:marBottom w:val="0"/>
                      <w:divBdr>
                        <w:top w:val="none" w:sz="0" w:space="0" w:color="auto"/>
                        <w:left w:val="none" w:sz="0" w:space="0" w:color="auto"/>
                        <w:bottom w:val="none" w:sz="0" w:space="0" w:color="auto"/>
                        <w:right w:val="none" w:sz="0" w:space="0" w:color="auto"/>
                      </w:divBdr>
                      <w:divsChild>
                        <w:div w:id="941305317">
                          <w:marLeft w:val="0"/>
                          <w:marRight w:val="0"/>
                          <w:marTop w:val="0"/>
                          <w:marBottom w:val="0"/>
                          <w:divBdr>
                            <w:top w:val="none" w:sz="0" w:space="0" w:color="auto"/>
                            <w:left w:val="none" w:sz="0" w:space="0" w:color="auto"/>
                            <w:bottom w:val="none" w:sz="0" w:space="0" w:color="auto"/>
                            <w:right w:val="none" w:sz="0" w:space="0" w:color="auto"/>
                          </w:divBdr>
                        </w:div>
                      </w:divsChild>
                    </w:div>
                    <w:div w:id="2100053448">
                      <w:marLeft w:val="0"/>
                      <w:marRight w:val="0"/>
                      <w:marTop w:val="0"/>
                      <w:marBottom w:val="0"/>
                      <w:divBdr>
                        <w:top w:val="none" w:sz="0" w:space="0" w:color="auto"/>
                        <w:left w:val="none" w:sz="0" w:space="0" w:color="auto"/>
                        <w:bottom w:val="none" w:sz="0" w:space="0" w:color="auto"/>
                        <w:right w:val="none" w:sz="0" w:space="0" w:color="auto"/>
                      </w:divBdr>
                      <w:divsChild>
                        <w:div w:id="1186211797">
                          <w:marLeft w:val="0"/>
                          <w:marRight w:val="0"/>
                          <w:marTop w:val="0"/>
                          <w:marBottom w:val="0"/>
                          <w:divBdr>
                            <w:top w:val="none" w:sz="0" w:space="0" w:color="auto"/>
                            <w:left w:val="none" w:sz="0" w:space="0" w:color="auto"/>
                            <w:bottom w:val="none" w:sz="0" w:space="0" w:color="auto"/>
                            <w:right w:val="none" w:sz="0" w:space="0" w:color="auto"/>
                          </w:divBdr>
                        </w:div>
                        <w:div w:id="1890190299">
                          <w:marLeft w:val="0"/>
                          <w:marRight w:val="0"/>
                          <w:marTop w:val="0"/>
                          <w:marBottom w:val="0"/>
                          <w:divBdr>
                            <w:top w:val="none" w:sz="0" w:space="0" w:color="auto"/>
                            <w:left w:val="none" w:sz="0" w:space="0" w:color="auto"/>
                            <w:bottom w:val="none" w:sz="0" w:space="0" w:color="auto"/>
                            <w:right w:val="none" w:sz="0" w:space="0" w:color="auto"/>
                          </w:divBdr>
                          <w:divsChild>
                            <w:div w:id="5290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2538">
                      <w:marLeft w:val="0"/>
                      <w:marRight w:val="0"/>
                      <w:marTop w:val="0"/>
                      <w:marBottom w:val="0"/>
                      <w:divBdr>
                        <w:top w:val="none" w:sz="0" w:space="0" w:color="auto"/>
                        <w:left w:val="none" w:sz="0" w:space="0" w:color="auto"/>
                        <w:bottom w:val="none" w:sz="0" w:space="0" w:color="auto"/>
                        <w:right w:val="none" w:sz="0" w:space="0" w:color="auto"/>
                      </w:divBdr>
                      <w:divsChild>
                        <w:div w:id="889268841">
                          <w:marLeft w:val="0"/>
                          <w:marRight w:val="0"/>
                          <w:marTop w:val="0"/>
                          <w:marBottom w:val="0"/>
                          <w:divBdr>
                            <w:top w:val="none" w:sz="0" w:space="0" w:color="auto"/>
                            <w:left w:val="none" w:sz="0" w:space="0" w:color="auto"/>
                            <w:bottom w:val="none" w:sz="0" w:space="0" w:color="auto"/>
                            <w:right w:val="none" w:sz="0" w:space="0" w:color="auto"/>
                          </w:divBdr>
                        </w:div>
                        <w:div w:id="1947040014">
                          <w:marLeft w:val="0"/>
                          <w:marRight w:val="0"/>
                          <w:marTop w:val="0"/>
                          <w:marBottom w:val="0"/>
                          <w:divBdr>
                            <w:top w:val="none" w:sz="0" w:space="0" w:color="auto"/>
                            <w:left w:val="none" w:sz="0" w:space="0" w:color="auto"/>
                            <w:bottom w:val="none" w:sz="0" w:space="0" w:color="auto"/>
                            <w:right w:val="none" w:sz="0" w:space="0" w:color="auto"/>
                          </w:divBdr>
                          <w:divsChild>
                            <w:div w:id="3975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2251">
                      <w:marLeft w:val="0"/>
                      <w:marRight w:val="0"/>
                      <w:marTop w:val="0"/>
                      <w:marBottom w:val="0"/>
                      <w:divBdr>
                        <w:top w:val="none" w:sz="0" w:space="0" w:color="auto"/>
                        <w:left w:val="none" w:sz="0" w:space="0" w:color="auto"/>
                        <w:bottom w:val="none" w:sz="0" w:space="0" w:color="auto"/>
                        <w:right w:val="none" w:sz="0" w:space="0" w:color="auto"/>
                      </w:divBdr>
                      <w:divsChild>
                        <w:div w:id="920406552">
                          <w:marLeft w:val="0"/>
                          <w:marRight w:val="0"/>
                          <w:marTop w:val="0"/>
                          <w:marBottom w:val="0"/>
                          <w:divBdr>
                            <w:top w:val="none" w:sz="0" w:space="0" w:color="auto"/>
                            <w:left w:val="none" w:sz="0" w:space="0" w:color="auto"/>
                            <w:bottom w:val="none" w:sz="0" w:space="0" w:color="auto"/>
                            <w:right w:val="none" w:sz="0" w:space="0" w:color="auto"/>
                          </w:divBdr>
                        </w:div>
                        <w:div w:id="1184126509">
                          <w:marLeft w:val="0"/>
                          <w:marRight w:val="0"/>
                          <w:marTop w:val="0"/>
                          <w:marBottom w:val="0"/>
                          <w:divBdr>
                            <w:top w:val="none" w:sz="0" w:space="0" w:color="auto"/>
                            <w:left w:val="none" w:sz="0" w:space="0" w:color="auto"/>
                            <w:bottom w:val="none" w:sz="0" w:space="0" w:color="auto"/>
                            <w:right w:val="none" w:sz="0" w:space="0" w:color="auto"/>
                          </w:divBdr>
                          <w:divsChild>
                            <w:div w:id="697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4540">
                      <w:marLeft w:val="0"/>
                      <w:marRight w:val="0"/>
                      <w:marTop w:val="0"/>
                      <w:marBottom w:val="0"/>
                      <w:divBdr>
                        <w:top w:val="none" w:sz="0" w:space="0" w:color="auto"/>
                        <w:left w:val="none" w:sz="0" w:space="0" w:color="auto"/>
                        <w:bottom w:val="none" w:sz="0" w:space="0" w:color="auto"/>
                        <w:right w:val="none" w:sz="0" w:space="0" w:color="auto"/>
                      </w:divBdr>
                      <w:divsChild>
                        <w:div w:id="1476339666">
                          <w:marLeft w:val="0"/>
                          <w:marRight w:val="0"/>
                          <w:marTop w:val="0"/>
                          <w:marBottom w:val="0"/>
                          <w:divBdr>
                            <w:top w:val="none" w:sz="0" w:space="0" w:color="auto"/>
                            <w:left w:val="none" w:sz="0" w:space="0" w:color="auto"/>
                            <w:bottom w:val="none" w:sz="0" w:space="0" w:color="auto"/>
                            <w:right w:val="none" w:sz="0" w:space="0" w:color="auto"/>
                          </w:divBdr>
                        </w:div>
                        <w:div w:id="1044060764">
                          <w:marLeft w:val="0"/>
                          <w:marRight w:val="0"/>
                          <w:marTop w:val="0"/>
                          <w:marBottom w:val="0"/>
                          <w:divBdr>
                            <w:top w:val="none" w:sz="0" w:space="0" w:color="auto"/>
                            <w:left w:val="none" w:sz="0" w:space="0" w:color="auto"/>
                            <w:bottom w:val="none" w:sz="0" w:space="0" w:color="auto"/>
                            <w:right w:val="none" w:sz="0" w:space="0" w:color="auto"/>
                          </w:divBdr>
                          <w:divsChild>
                            <w:div w:id="11891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6469">
                      <w:marLeft w:val="0"/>
                      <w:marRight w:val="0"/>
                      <w:marTop w:val="0"/>
                      <w:marBottom w:val="0"/>
                      <w:divBdr>
                        <w:top w:val="none" w:sz="0" w:space="0" w:color="auto"/>
                        <w:left w:val="none" w:sz="0" w:space="0" w:color="auto"/>
                        <w:bottom w:val="none" w:sz="0" w:space="0" w:color="auto"/>
                        <w:right w:val="none" w:sz="0" w:space="0" w:color="auto"/>
                      </w:divBdr>
                      <w:divsChild>
                        <w:div w:id="1245143535">
                          <w:marLeft w:val="0"/>
                          <w:marRight w:val="0"/>
                          <w:marTop w:val="0"/>
                          <w:marBottom w:val="0"/>
                          <w:divBdr>
                            <w:top w:val="none" w:sz="0" w:space="0" w:color="auto"/>
                            <w:left w:val="none" w:sz="0" w:space="0" w:color="auto"/>
                            <w:bottom w:val="none" w:sz="0" w:space="0" w:color="auto"/>
                            <w:right w:val="none" w:sz="0" w:space="0" w:color="auto"/>
                          </w:divBdr>
                        </w:div>
                        <w:div w:id="1255044479">
                          <w:marLeft w:val="0"/>
                          <w:marRight w:val="0"/>
                          <w:marTop w:val="0"/>
                          <w:marBottom w:val="0"/>
                          <w:divBdr>
                            <w:top w:val="none" w:sz="0" w:space="0" w:color="auto"/>
                            <w:left w:val="none" w:sz="0" w:space="0" w:color="auto"/>
                            <w:bottom w:val="none" w:sz="0" w:space="0" w:color="auto"/>
                            <w:right w:val="none" w:sz="0" w:space="0" w:color="auto"/>
                          </w:divBdr>
                          <w:divsChild>
                            <w:div w:id="6823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3586">
                      <w:marLeft w:val="0"/>
                      <w:marRight w:val="0"/>
                      <w:marTop w:val="0"/>
                      <w:marBottom w:val="0"/>
                      <w:divBdr>
                        <w:top w:val="none" w:sz="0" w:space="0" w:color="auto"/>
                        <w:left w:val="none" w:sz="0" w:space="0" w:color="auto"/>
                        <w:bottom w:val="none" w:sz="0" w:space="0" w:color="auto"/>
                        <w:right w:val="none" w:sz="0" w:space="0" w:color="auto"/>
                      </w:divBdr>
                      <w:divsChild>
                        <w:div w:id="796877957">
                          <w:marLeft w:val="0"/>
                          <w:marRight w:val="0"/>
                          <w:marTop w:val="0"/>
                          <w:marBottom w:val="0"/>
                          <w:divBdr>
                            <w:top w:val="none" w:sz="0" w:space="0" w:color="auto"/>
                            <w:left w:val="none" w:sz="0" w:space="0" w:color="auto"/>
                            <w:bottom w:val="none" w:sz="0" w:space="0" w:color="auto"/>
                            <w:right w:val="none" w:sz="0" w:space="0" w:color="auto"/>
                          </w:divBdr>
                        </w:div>
                        <w:div w:id="517886517">
                          <w:marLeft w:val="0"/>
                          <w:marRight w:val="0"/>
                          <w:marTop w:val="0"/>
                          <w:marBottom w:val="0"/>
                          <w:divBdr>
                            <w:top w:val="none" w:sz="0" w:space="0" w:color="auto"/>
                            <w:left w:val="none" w:sz="0" w:space="0" w:color="auto"/>
                            <w:bottom w:val="none" w:sz="0" w:space="0" w:color="auto"/>
                            <w:right w:val="none" w:sz="0" w:space="0" w:color="auto"/>
                          </w:divBdr>
                          <w:divsChild>
                            <w:div w:id="20576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0823">
                      <w:marLeft w:val="0"/>
                      <w:marRight w:val="0"/>
                      <w:marTop w:val="0"/>
                      <w:marBottom w:val="0"/>
                      <w:divBdr>
                        <w:top w:val="none" w:sz="0" w:space="0" w:color="auto"/>
                        <w:left w:val="none" w:sz="0" w:space="0" w:color="auto"/>
                        <w:bottom w:val="none" w:sz="0" w:space="0" w:color="auto"/>
                        <w:right w:val="none" w:sz="0" w:space="0" w:color="auto"/>
                      </w:divBdr>
                      <w:divsChild>
                        <w:div w:id="2011518284">
                          <w:marLeft w:val="0"/>
                          <w:marRight w:val="0"/>
                          <w:marTop w:val="0"/>
                          <w:marBottom w:val="0"/>
                          <w:divBdr>
                            <w:top w:val="none" w:sz="0" w:space="0" w:color="auto"/>
                            <w:left w:val="none" w:sz="0" w:space="0" w:color="auto"/>
                            <w:bottom w:val="none" w:sz="0" w:space="0" w:color="auto"/>
                            <w:right w:val="none" w:sz="0" w:space="0" w:color="auto"/>
                          </w:divBdr>
                        </w:div>
                        <w:div w:id="1008020939">
                          <w:marLeft w:val="0"/>
                          <w:marRight w:val="0"/>
                          <w:marTop w:val="0"/>
                          <w:marBottom w:val="0"/>
                          <w:divBdr>
                            <w:top w:val="none" w:sz="0" w:space="0" w:color="auto"/>
                            <w:left w:val="none" w:sz="0" w:space="0" w:color="auto"/>
                            <w:bottom w:val="none" w:sz="0" w:space="0" w:color="auto"/>
                            <w:right w:val="none" w:sz="0" w:space="0" w:color="auto"/>
                          </w:divBdr>
                          <w:divsChild>
                            <w:div w:id="17119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9160">
                      <w:marLeft w:val="0"/>
                      <w:marRight w:val="0"/>
                      <w:marTop w:val="0"/>
                      <w:marBottom w:val="0"/>
                      <w:divBdr>
                        <w:top w:val="none" w:sz="0" w:space="0" w:color="auto"/>
                        <w:left w:val="none" w:sz="0" w:space="0" w:color="auto"/>
                        <w:bottom w:val="none" w:sz="0" w:space="0" w:color="auto"/>
                        <w:right w:val="none" w:sz="0" w:space="0" w:color="auto"/>
                      </w:divBdr>
                      <w:divsChild>
                        <w:div w:id="334959215">
                          <w:marLeft w:val="0"/>
                          <w:marRight w:val="0"/>
                          <w:marTop w:val="0"/>
                          <w:marBottom w:val="0"/>
                          <w:divBdr>
                            <w:top w:val="none" w:sz="0" w:space="0" w:color="auto"/>
                            <w:left w:val="none" w:sz="0" w:space="0" w:color="auto"/>
                            <w:bottom w:val="none" w:sz="0" w:space="0" w:color="auto"/>
                            <w:right w:val="none" w:sz="0" w:space="0" w:color="auto"/>
                          </w:divBdr>
                        </w:div>
                        <w:div w:id="1037318502">
                          <w:marLeft w:val="0"/>
                          <w:marRight w:val="0"/>
                          <w:marTop w:val="0"/>
                          <w:marBottom w:val="0"/>
                          <w:divBdr>
                            <w:top w:val="none" w:sz="0" w:space="0" w:color="auto"/>
                            <w:left w:val="none" w:sz="0" w:space="0" w:color="auto"/>
                            <w:bottom w:val="none" w:sz="0" w:space="0" w:color="auto"/>
                            <w:right w:val="none" w:sz="0" w:space="0" w:color="auto"/>
                          </w:divBdr>
                          <w:divsChild>
                            <w:div w:id="10548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433">
                      <w:marLeft w:val="0"/>
                      <w:marRight w:val="0"/>
                      <w:marTop w:val="0"/>
                      <w:marBottom w:val="0"/>
                      <w:divBdr>
                        <w:top w:val="none" w:sz="0" w:space="0" w:color="auto"/>
                        <w:left w:val="none" w:sz="0" w:space="0" w:color="auto"/>
                        <w:bottom w:val="none" w:sz="0" w:space="0" w:color="auto"/>
                        <w:right w:val="none" w:sz="0" w:space="0" w:color="auto"/>
                      </w:divBdr>
                      <w:divsChild>
                        <w:div w:id="1637685034">
                          <w:marLeft w:val="0"/>
                          <w:marRight w:val="0"/>
                          <w:marTop w:val="0"/>
                          <w:marBottom w:val="0"/>
                          <w:divBdr>
                            <w:top w:val="none" w:sz="0" w:space="0" w:color="auto"/>
                            <w:left w:val="none" w:sz="0" w:space="0" w:color="auto"/>
                            <w:bottom w:val="none" w:sz="0" w:space="0" w:color="auto"/>
                            <w:right w:val="none" w:sz="0" w:space="0" w:color="auto"/>
                          </w:divBdr>
                        </w:div>
                        <w:div w:id="2060397501">
                          <w:marLeft w:val="0"/>
                          <w:marRight w:val="0"/>
                          <w:marTop w:val="0"/>
                          <w:marBottom w:val="0"/>
                          <w:divBdr>
                            <w:top w:val="none" w:sz="0" w:space="0" w:color="auto"/>
                            <w:left w:val="none" w:sz="0" w:space="0" w:color="auto"/>
                            <w:bottom w:val="none" w:sz="0" w:space="0" w:color="auto"/>
                            <w:right w:val="none" w:sz="0" w:space="0" w:color="auto"/>
                          </w:divBdr>
                          <w:divsChild>
                            <w:div w:id="10913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246">
                      <w:marLeft w:val="0"/>
                      <w:marRight w:val="0"/>
                      <w:marTop w:val="0"/>
                      <w:marBottom w:val="0"/>
                      <w:divBdr>
                        <w:top w:val="none" w:sz="0" w:space="0" w:color="auto"/>
                        <w:left w:val="none" w:sz="0" w:space="0" w:color="auto"/>
                        <w:bottom w:val="none" w:sz="0" w:space="0" w:color="auto"/>
                        <w:right w:val="none" w:sz="0" w:space="0" w:color="auto"/>
                      </w:divBdr>
                      <w:divsChild>
                        <w:div w:id="1613171681">
                          <w:marLeft w:val="0"/>
                          <w:marRight w:val="0"/>
                          <w:marTop w:val="0"/>
                          <w:marBottom w:val="0"/>
                          <w:divBdr>
                            <w:top w:val="none" w:sz="0" w:space="0" w:color="auto"/>
                            <w:left w:val="none" w:sz="0" w:space="0" w:color="auto"/>
                            <w:bottom w:val="none" w:sz="0" w:space="0" w:color="auto"/>
                            <w:right w:val="none" w:sz="0" w:space="0" w:color="auto"/>
                          </w:divBdr>
                        </w:div>
                        <w:div w:id="2038313167">
                          <w:marLeft w:val="0"/>
                          <w:marRight w:val="0"/>
                          <w:marTop w:val="0"/>
                          <w:marBottom w:val="0"/>
                          <w:divBdr>
                            <w:top w:val="none" w:sz="0" w:space="0" w:color="auto"/>
                            <w:left w:val="none" w:sz="0" w:space="0" w:color="auto"/>
                            <w:bottom w:val="none" w:sz="0" w:space="0" w:color="auto"/>
                            <w:right w:val="none" w:sz="0" w:space="0" w:color="auto"/>
                          </w:divBdr>
                          <w:divsChild>
                            <w:div w:id="12021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492">
                      <w:marLeft w:val="0"/>
                      <w:marRight w:val="0"/>
                      <w:marTop w:val="0"/>
                      <w:marBottom w:val="0"/>
                      <w:divBdr>
                        <w:top w:val="none" w:sz="0" w:space="0" w:color="auto"/>
                        <w:left w:val="none" w:sz="0" w:space="0" w:color="auto"/>
                        <w:bottom w:val="none" w:sz="0" w:space="0" w:color="auto"/>
                        <w:right w:val="none" w:sz="0" w:space="0" w:color="auto"/>
                      </w:divBdr>
                      <w:divsChild>
                        <w:div w:id="1164466689">
                          <w:marLeft w:val="0"/>
                          <w:marRight w:val="0"/>
                          <w:marTop w:val="0"/>
                          <w:marBottom w:val="0"/>
                          <w:divBdr>
                            <w:top w:val="none" w:sz="0" w:space="0" w:color="auto"/>
                            <w:left w:val="none" w:sz="0" w:space="0" w:color="auto"/>
                            <w:bottom w:val="none" w:sz="0" w:space="0" w:color="auto"/>
                            <w:right w:val="none" w:sz="0" w:space="0" w:color="auto"/>
                          </w:divBdr>
                        </w:div>
                        <w:div w:id="1839421392">
                          <w:marLeft w:val="0"/>
                          <w:marRight w:val="0"/>
                          <w:marTop w:val="0"/>
                          <w:marBottom w:val="0"/>
                          <w:divBdr>
                            <w:top w:val="none" w:sz="0" w:space="0" w:color="auto"/>
                            <w:left w:val="none" w:sz="0" w:space="0" w:color="auto"/>
                            <w:bottom w:val="none" w:sz="0" w:space="0" w:color="auto"/>
                            <w:right w:val="none" w:sz="0" w:space="0" w:color="auto"/>
                          </w:divBdr>
                          <w:divsChild>
                            <w:div w:id="18515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5989">
                      <w:marLeft w:val="0"/>
                      <w:marRight w:val="0"/>
                      <w:marTop w:val="0"/>
                      <w:marBottom w:val="0"/>
                      <w:divBdr>
                        <w:top w:val="none" w:sz="0" w:space="0" w:color="auto"/>
                        <w:left w:val="none" w:sz="0" w:space="0" w:color="auto"/>
                        <w:bottom w:val="none" w:sz="0" w:space="0" w:color="auto"/>
                        <w:right w:val="none" w:sz="0" w:space="0" w:color="auto"/>
                      </w:divBdr>
                      <w:divsChild>
                        <w:div w:id="1877692750">
                          <w:marLeft w:val="0"/>
                          <w:marRight w:val="0"/>
                          <w:marTop w:val="0"/>
                          <w:marBottom w:val="0"/>
                          <w:divBdr>
                            <w:top w:val="none" w:sz="0" w:space="0" w:color="auto"/>
                            <w:left w:val="none" w:sz="0" w:space="0" w:color="auto"/>
                            <w:bottom w:val="none" w:sz="0" w:space="0" w:color="auto"/>
                            <w:right w:val="none" w:sz="0" w:space="0" w:color="auto"/>
                          </w:divBdr>
                        </w:div>
                        <w:div w:id="1144276889">
                          <w:marLeft w:val="0"/>
                          <w:marRight w:val="0"/>
                          <w:marTop w:val="0"/>
                          <w:marBottom w:val="0"/>
                          <w:divBdr>
                            <w:top w:val="none" w:sz="0" w:space="0" w:color="auto"/>
                            <w:left w:val="none" w:sz="0" w:space="0" w:color="auto"/>
                            <w:bottom w:val="none" w:sz="0" w:space="0" w:color="auto"/>
                            <w:right w:val="none" w:sz="0" w:space="0" w:color="auto"/>
                          </w:divBdr>
                          <w:divsChild>
                            <w:div w:id="9498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2681">
                      <w:marLeft w:val="0"/>
                      <w:marRight w:val="0"/>
                      <w:marTop w:val="0"/>
                      <w:marBottom w:val="0"/>
                      <w:divBdr>
                        <w:top w:val="none" w:sz="0" w:space="0" w:color="auto"/>
                        <w:left w:val="none" w:sz="0" w:space="0" w:color="auto"/>
                        <w:bottom w:val="none" w:sz="0" w:space="0" w:color="auto"/>
                        <w:right w:val="none" w:sz="0" w:space="0" w:color="auto"/>
                      </w:divBdr>
                      <w:divsChild>
                        <w:div w:id="1499466251">
                          <w:marLeft w:val="0"/>
                          <w:marRight w:val="0"/>
                          <w:marTop w:val="0"/>
                          <w:marBottom w:val="0"/>
                          <w:divBdr>
                            <w:top w:val="none" w:sz="0" w:space="0" w:color="auto"/>
                            <w:left w:val="none" w:sz="0" w:space="0" w:color="auto"/>
                            <w:bottom w:val="none" w:sz="0" w:space="0" w:color="auto"/>
                            <w:right w:val="none" w:sz="0" w:space="0" w:color="auto"/>
                          </w:divBdr>
                        </w:div>
                        <w:div w:id="1393314937">
                          <w:marLeft w:val="0"/>
                          <w:marRight w:val="0"/>
                          <w:marTop w:val="0"/>
                          <w:marBottom w:val="0"/>
                          <w:divBdr>
                            <w:top w:val="none" w:sz="0" w:space="0" w:color="auto"/>
                            <w:left w:val="none" w:sz="0" w:space="0" w:color="auto"/>
                            <w:bottom w:val="none" w:sz="0" w:space="0" w:color="auto"/>
                            <w:right w:val="none" w:sz="0" w:space="0" w:color="auto"/>
                          </w:divBdr>
                          <w:divsChild>
                            <w:div w:id="11708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59634">
                      <w:marLeft w:val="0"/>
                      <w:marRight w:val="0"/>
                      <w:marTop w:val="0"/>
                      <w:marBottom w:val="0"/>
                      <w:divBdr>
                        <w:top w:val="none" w:sz="0" w:space="0" w:color="auto"/>
                        <w:left w:val="none" w:sz="0" w:space="0" w:color="auto"/>
                        <w:bottom w:val="none" w:sz="0" w:space="0" w:color="auto"/>
                        <w:right w:val="none" w:sz="0" w:space="0" w:color="auto"/>
                      </w:divBdr>
                      <w:divsChild>
                        <w:div w:id="350376210">
                          <w:marLeft w:val="0"/>
                          <w:marRight w:val="0"/>
                          <w:marTop w:val="0"/>
                          <w:marBottom w:val="0"/>
                          <w:divBdr>
                            <w:top w:val="none" w:sz="0" w:space="0" w:color="auto"/>
                            <w:left w:val="none" w:sz="0" w:space="0" w:color="auto"/>
                            <w:bottom w:val="none" w:sz="0" w:space="0" w:color="auto"/>
                            <w:right w:val="none" w:sz="0" w:space="0" w:color="auto"/>
                          </w:divBdr>
                        </w:div>
                        <w:div w:id="249312094">
                          <w:marLeft w:val="0"/>
                          <w:marRight w:val="0"/>
                          <w:marTop w:val="0"/>
                          <w:marBottom w:val="0"/>
                          <w:divBdr>
                            <w:top w:val="none" w:sz="0" w:space="0" w:color="auto"/>
                            <w:left w:val="none" w:sz="0" w:space="0" w:color="auto"/>
                            <w:bottom w:val="none" w:sz="0" w:space="0" w:color="auto"/>
                            <w:right w:val="none" w:sz="0" w:space="0" w:color="auto"/>
                          </w:divBdr>
                          <w:divsChild>
                            <w:div w:id="772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7431">
                      <w:marLeft w:val="0"/>
                      <w:marRight w:val="0"/>
                      <w:marTop w:val="0"/>
                      <w:marBottom w:val="0"/>
                      <w:divBdr>
                        <w:top w:val="none" w:sz="0" w:space="0" w:color="auto"/>
                        <w:left w:val="none" w:sz="0" w:space="0" w:color="auto"/>
                        <w:bottom w:val="none" w:sz="0" w:space="0" w:color="auto"/>
                        <w:right w:val="none" w:sz="0" w:space="0" w:color="auto"/>
                      </w:divBdr>
                      <w:divsChild>
                        <w:div w:id="1568027272">
                          <w:marLeft w:val="0"/>
                          <w:marRight w:val="0"/>
                          <w:marTop w:val="0"/>
                          <w:marBottom w:val="0"/>
                          <w:divBdr>
                            <w:top w:val="none" w:sz="0" w:space="0" w:color="auto"/>
                            <w:left w:val="none" w:sz="0" w:space="0" w:color="auto"/>
                            <w:bottom w:val="none" w:sz="0" w:space="0" w:color="auto"/>
                            <w:right w:val="none" w:sz="0" w:space="0" w:color="auto"/>
                          </w:divBdr>
                        </w:div>
                        <w:div w:id="856887325">
                          <w:marLeft w:val="0"/>
                          <w:marRight w:val="0"/>
                          <w:marTop w:val="0"/>
                          <w:marBottom w:val="0"/>
                          <w:divBdr>
                            <w:top w:val="none" w:sz="0" w:space="0" w:color="auto"/>
                            <w:left w:val="none" w:sz="0" w:space="0" w:color="auto"/>
                            <w:bottom w:val="none" w:sz="0" w:space="0" w:color="auto"/>
                            <w:right w:val="none" w:sz="0" w:space="0" w:color="auto"/>
                          </w:divBdr>
                          <w:divsChild>
                            <w:div w:id="5772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0726">
                      <w:marLeft w:val="0"/>
                      <w:marRight w:val="0"/>
                      <w:marTop w:val="0"/>
                      <w:marBottom w:val="0"/>
                      <w:divBdr>
                        <w:top w:val="none" w:sz="0" w:space="0" w:color="auto"/>
                        <w:left w:val="none" w:sz="0" w:space="0" w:color="auto"/>
                        <w:bottom w:val="none" w:sz="0" w:space="0" w:color="auto"/>
                        <w:right w:val="none" w:sz="0" w:space="0" w:color="auto"/>
                      </w:divBdr>
                      <w:divsChild>
                        <w:div w:id="137261783">
                          <w:marLeft w:val="0"/>
                          <w:marRight w:val="0"/>
                          <w:marTop w:val="0"/>
                          <w:marBottom w:val="0"/>
                          <w:divBdr>
                            <w:top w:val="none" w:sz="0" w:space="0" w:color="auto"/>
                            <w:left w:val="none" w:sz="0" w:space="0" w:color="auto"/>
                            <w:bottom w:val="none" w:sz="0" w:space="0" w:color="auto"/>
                            <w:right w:val="none" w:sz="0" w:space="0" w:color="auto"/>
                          </w:divBdr>
                        </w:div>
                        <w:div w:id="1657414261">
                          <w:marLeft w:val="0"/>
                          <w:marRight w:val="0"/>
                          <w:marTop w:val="0"/>
                          <w:marBottom w:val="0"/>
                          <w:divBdr>
                            <w:top w:val="none" w:sz="0" w:space="0" w:color="auto"/>
                            <w:left w:val="none" w:sz="0" w:space="0" w:color="auto"/>
                            <w:bottom w:val="none" w:sz="0" w:space="0" w:color="auto"/>
                            <w:right w:val="none" w:sz="0" w:space="0" w:color="auto"/>
                          </w:divBdr>
                          <w:divsChild>
                            <w:div w:id="14592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3530">
                      <w:marLeft w:val="0"/>
                      <w:marRight w:val="0"/>
                      <w:marTop w:val="0"/>
                      <w:marBottom w:val="0"/>
                      <w:divBdr>
                        <w:top w:val="none" w:sz="0" w:space="0" w:color="auto"/>
                        <w:left w:val="none" w:sz="0" w:space="0" w:color="auto"/>
                        <w:bottom w:val="none" w:sz="0" w:space="0" w:color="auto"/>
                        <w:right w:val="none" w:sz="0" w:space="0" w:color="auto"/>
                      </w:divBdr>
                      <w:divsChild>
                        <w:div w:id="855388592">
                          <w:marLeft w:val="0"/>
                          <w:marRight w:val="0"/>
                          <w:marTop w:val="0"/>
                          <w:marBottom w:val="0"/>
                          <w:divBdr>
                            <w:top w:val="none" w:sz="0" w:space="0" w:color="auto"/>
                            <w:left w:val="none" w:sz="0" w:space="0" w:color="auto"/>
                            <w:bottom w:val="none" w:sz="0" w:space="0" w:color="auto"/>
                            <w:right w:val="none" w:sz="0" w:space="0" w:color="auto"/>
                          </w:divBdr>
                        </w:div>
                        <w:div w:id="1715419949">
                          <w:marLeft w:val="0"/>
                          <w:marRight w:val="0"/>
                          <w:marTop w:val="0"/>
                          <w:marBottom w:val="0"/>
                          <w:divBdr>
                            <w:top w:val="none" w:sz="0" w:space="0" w:color="auto"/>
                            <w:left w:val="none" w:sz="0" w:space="0" w:color="auto"/>
                            <w:bottom w:val="none" w:sz="0" w:space="0" w:color="auto"/>
                            <w:right w:val="none" w:sz="0" w:space="0" w:color="auto"/>
                          </w:divBdr>
                          <w:divsChild>
                            <w:div w:id="14446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2868">
                      <w:marLeft w:val="0"/>
                      <w:marRight w:val="0"/>
                      <w:marTop w:val="0"/>
                      <w:marBottom w:val="0"/>
                      <w:divBdr>
                        <w:top w:val="none" w:sz="0" w:space="0" w:color="auto"/>
                        <w:left w:val="none" w:sz="0" w:space="0" w:color="auto"/>
                        <w:bottom w:val="none" w:sz="0" w:space="0" w:color="auto"/>
                        <w:right w:val="none" w:sz="0" w:space="0" w:color="auto"/>
                      </w:divBdr>
                      <w:divsChild>
                        <w:div w:id="18943834">
                          <w:marLeft w:val="0"/>
                          <w:marRight w:val="0"/>
                          <w:marTop w:val="0"/>
                          <w:marBottom w:val="0"/>
                          <w:divBdr>
                            <w:top w:val="none" w:sz="0" w:space="0" w:color="auto"/>
                            <w:left w:val="none" w:sz="0" w:space="0" w:color="auto"/>
                            <w:bottom w:val="none" w:sz="0" w:space="0" w:color="auto"/>
                            <w:right w:val="none" w:sz="0" w:space="0" w:color="auto"/>
                          </w:divBdr>
                        </w:div>
                        <w:div w:id="1022781103">
                          <w:marLeft w:val="0"/>
                          <w:marRight w:val="0"/>
                          <w:marTop w:val="0"/>
                          <w:marBottom w:val="0"/>
                          <w:divBdr>
                            <w:top w:val="none" w:sz="0" w:space="0" w:color="auto"/>
                            <w:left w:val="none" w:sz="0" w:space="0" w:color="auto"/>
                            <w:bottom w:val="none" w:sz="0" w:space="0" w:color="auto"/>
                            <w:right w:val="none" w:sz="0" w:space="0" w:color="auto"/>
                          </w:divBdr>
                          <w:divsChild>
                            <w:div w:id="2100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6079">
                      <w:marLeft w:val="0"/>
                      <w:marRight w:val="0"/>
                      <w:marTop w:val="0"/>
                      <w:marBottom w:val="0"/>
                      <w:divBdr>
                        <w:top w:val="none" w:sz="0" w:space="0" w:color="auto"/>
                        <w:left w:val="none" w:sz="0" w:space="0" w:color="auto"/>
                        <w:bottom w:val="none" w:sz="0" w:space="0" w:color="auto"/>
                        <w:right w:val="none" w:sz="0" w:space="0" w:color="auto"/>
                      </w:divBdr>
                      <w:divsChild>
                        <w:div w:id="1600484852">
                          <w:marLeft w:val="0"/>
                          <w:marRight w:val="0"/>
                          <w:marTop w:val="0"/>
                          <w:marBottom w:val="0"/>
                          <w:divBdr>
                            <w:top w:val="none" w:sz="0" w:space="0" w:color="auto"/>
                            <w:left w:val="none" w:sz="0" w:space="0" w:color="auto"/>
                            <w:bottom w:val="none" w:sz="0" w:space="0" w:color="auto"/>
                            <w:right w:val="none" w:sz="0" w:space="0" w:color="auto"/>
                          </w:divBdr>
                        </w:div>
                        <w:div w:id="547841319">
                          <w:marLeft w:val="0"/>
                          <w:marRight w:val="0"/>
                          <w:marTop w:val="0"/>
                          <w:marBottom w:val="0"/>
                          <w:divBdr>
                            <w:top w:val="none" w:sz="0" w:space="0" w:color="auto"/>
                            <w:left w:val="none" w:sz="0" w:space="0" w:color="auto"/>
                            <w:bottom w:val="none" w:sz="0" w:space="0" w:color="auto"/>
                            <w:right w:val="none" w:sz="0" w:space="0" w:color="auto"/>
                          </w:divBdr>
                          <w:divsChild>
                            <w:div w:id="12466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8532">
                      <w:marLeft w:val="0"/>
                      <w:marRight w:val="0"/>
                      <w:marTop w:val="0"/>
                      <w:marBottom w:val="0"/>
                      <w:divBdr>
                        <w:top w:val="none" w:sz="0" w:space="0" w:color="auto"/>
                        <w:left w:val="none" w:sz="0" w:space="0" w:color="auto"/>
                        <w:bottom w:val="none" w:sz="0" w:space="0" w:color="auto"/>
                        <w:right w:val="none" w:sz="0" w:space="0" w:color="auto"/>
                      </w:divBdr>
                      <w:divsChild>
                        <w:div w:id="1152797337">
                          <w:marLeft w:val="0"/>
                          <w:marRight w:val="0"/>
                          <w:marTop w:val="0"/>
                          <w:marBottom w:val="0"/>
                          <w:divBdr>
                            <w:top w:val="none" w:sz="0" w:space="0" w:color="auto"/>
                            <w:left w:val="none" w:sz="0" w:space="0" w:color="auto"/>
                            <w:bottom w:val="none" w:sz="0" w:space="0" w:color="auto"/>
                            <w:right w:val="none" w:sz="0" w:space="0" w:color="auto"/>
                          </w:divBdr>
                        </w:div>
                        <w:div w:id="1184857153">
                          <w:marLeft w:val="0"/>
                          <w:marRight w:val="0"/>
                          <w:marTop w:val="0"/>
                          <w:marBottom w:val="0"/>
                          <w:divBdr>
                            <w:top w:val="none" w:sz="0" w:space="0" w:color="auto"/>
                            <w:left w:val="none" w:sz="0" w:space="0" w:color="auto"/>
                            <w:bottom w:val="none" w:sz="0" w:space="0" w:color="auto"/>
                            <w:right w:val="none" w:sz="0" w:space="0" w:color="auto"/>
                          </w:divBdr>
                          <w:divsChild>
                            <w:div w:id="16411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5792">
                      <w:marLeft w:val="0"/>
                      <w:marRight w:val="0"/>
                      <w:marTop w:val="0"/>
                      <w:marBottom w:val="0"/>
                      <w:divBdr>
                        <w:top w:val="none" w:sz="0" w:space="0" w:color="auto"/>
                        <w:left w:val="none" w:sz="0" w:space="0" w:color="auto"/>
                        <w:bottom w:val="none" w:sz="0" w:space="0" w:color="auto"/>
                        <w:right w:val="none" w:sz="0" w:space="0" w:color="auto"/>
                      </w:divBdr>
                      <w:divsChild>
                        <w:div w:id="1598251159">
                          <w:marLeft w:val="0"/>
                          <w:marRight w:val="0"/>
                          <w:marTop w:val="0"/>
                          <w:marBottom w:val="0"/>
                          <w:divBdr>
                            <w:top w:val="none" w:sz="0" w:space="0" w:color="auto"/>
                            <w:left w:val="none" w:sz="0" w:space="0" w:color="auto"/>
                            <w:bottom w:val="none" w:sz="0" w:space="0" w:color="auto"/>
                            <w:right w:val="none" w:sz="0" w:space="0" w:color="auto"/>
                          </w:divBdr>
                        </w:div>
                        <w:div w:id="194581640">
                          <w:marLeft w:val="0"/>
                          <w:marRight w:val="0"/>
                          <w:marTop w:val="0"/>
                          <w:marBottom w:val="0"/>
                          <w:divBdr>
                            <w:top w:val="none" w:sz="0" w:space="0" w:color="auto"/>
                            <w:left w:val="none" w:sz="0" w:space="0" w:color="auto"/>
                            <w:bottom w:val="none" w:sz="0" w:space="0" w:color="auto"/>
                            <w:right w:val="none" w:sz="0" w:space="0" w:color="auto"/>
                          </w:divBdr>
                          <w:divsChild>
                            <w:div w:id="4810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72980">
                      <w:marLeft w:val="0"/>
                      <w:marRight w:val="0"/>
                      <w:marTop w:val="0"/>
                      <w:marBottom w:val="0"/>
                      <w:divBdr>
                        <w:top w:val="none" w:sz="0" w:space="0" w:color="auto"/>
                        <w:left w:val="none" w:sz="0" w:space="0" w:color="auto"/>
                        <w:bottom w:val="none" w:sz="0" w:space="0" w:color="auto"/>
                        <w:right w:val="none" w:sz="0" w:space="0" w:color="auto"/>
                      </w:divBdr>
                      <w:divsChild>
                        <w:div w:id="1116490117">
                          <w:marLeft w:val="0"/>
                          <w:marRight w:val="0"/>
                          <w:marTop w:val="0"/>
                          <w:marBottom w:val="0"/>
                          <w:divBdr>
                            <w:top w:val="none" w:sz="0" w:space="0" w:color="auto"/>
                            <w:left w:val="none" w:sz="0" w:space="0" w:color="auto"/>
                            <w:bottom w:val="none" w:sz="0" w:space="0" w:color="auto"/>
                            <w:right w:val="none" w:sz="0" w:space="0" w:color="auto"/>
                          </w:divBdr>
                        </w:div>
                        <w:div w:id="982464910">
                          <w:marLeft w:val="0"/>
                          <w:marRight w:val="0"/>
                          <w:marTop w:val="0"/>
                          <w:marBottom w:val="0"/>
                          <w:divBdr>
                            <w:top w:val="none" w:sz="0" w:space="0" w:color="auto"/>
                            <w:left w:val="none" w:sz="0" w:space="0" w:color="auto"/>
                            <w:bottom w:val="none" w:sz="0" w:space="0" w:color="auto"/>
                            <w:right w:val="none" w:sz="0" w:space="0" w:color="auto"/>
                          </w:divBdr>
                          <w:divsChild>
                            <w:div w:id="2643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2800">
                      <w:marLeft w:val="0"/>
                      <w:marRight w:val="0"/>
                      <w:marTop w:val="0"/>
                      <w:marBottom w:val="0"/>
                      <w:divBdr>
                        <w:top w:val="none" w:sz="0" w:space="0" w:color="auto"/>
                        <w:left w:val="none" w:sz="0" w:space="0" w:color="auto"/>
                        <w:bottom w:val="none" w:sz="0" w:space="0" w:color="auto"/>
                        <w:right w:val="none" w:sz="0" w:space="0" w:color="auto"/>
                      </w:divBdr>
                      <w:divsChild>
                        <w:div w:id="174081932">
                          <w:marLeft w:val="0"/>
                          <w:marRight w:val="0"/>
                          <w:marTop w:val="0"/>
                          <w:marBottom w:val="0"/>
                          <w:divBdr>
                            <w:top w:val="none" w:sz="0" w:space="0" w:color="auto"/>
                            <w:left w:val="none" w:sz="0" w:space="0" w:color="auto"/>
                            <w:bottom w:val="none" w:sz="0" w:space="0" w:color="auto"/>
                            <w:right w:val="none" w:sz="0" w:space="0" w:color="auto"/>
                          </w:divBdr>
                        </w:div>
                        <w:div w:id="995186618">
                          <w:marLeft w:val="0"/>
                          <w:marRight w:val="0"/>
                          <w:marTop w:val="0"/>
                          <w:marBottom w:val="0"/>
                          <w:divBdr>
                            <w:top w:val="none" w:sz="0" w:space="0" w:color="auto"/>
                            <w:left w:val="none" w:sz="0" w:space="0" w:color="auto"/>
                            <w:bottom w:val="none" w:sz="0" w:space="0" w:color="auto"/>
                            <w:right w:val="none" w:sz="0" w:space="0" w:color="auto"/>
                          </w:divBdr>
                          <w:divsChild>
                            <w:div w:id="15490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2042">
                      <w:marLeft w:val="0"/>
                      <w:marRight w:val="0"/>
                      <w:marTop w:val="0"/>
                      <w:marBottom w:val="0"/>
                      <w:divBdr>
                        <w:top w:val="none" w:sz="0" w:space="0" w:color="auto"/>
                        <w:left w:val="none" w:sz="0" w:space="0" w:color="auto"/>
                        <w:bottom w:val="none" w:sz="0" w:space="0" w:color="auto"/>
                        <w:right w:val="none" w:sz="0" w:space="0" w:color="auto"/>
                      </w:divBdr>
                      <w:divsChild>
                        <w:div w:id="1785494079">
                          <w:marLeft w:val="0"/>
                          <w:marRight w:val="0"/>
                          <w:marTop w:val="0"/>
                          <w:marBottom w:val="0"/>
                          <w:divBdr>
                            <w:top w:val="none" w:sz="0" w:space="0" w:color="auto"/>
                            <w:left w:val="none" w:sz="0" w:space="0" w:color="auto"/>
                            <w:bottom w:val="none" w:sz="0" w:space="0" w:color="auto"/>
                            <w:right w:val="none" w:sz="0" w:space="0" w:color="auto"/>
                          </w:divBdr>
                        </w:div>
                        <w:div w:id="829833016">
                          <w:marLeft w:val="0"/>
                          <w:marRight w:val="0"/>
                          <w:marTop w:val="0"/>
                          <w:marBottom w:val="0"/>
                          <w:divBdr>
                            <w:top w:val="none" w:sz="0" w:space="0" w:color="auto"/>
                            <w:left w:val="none" w:sz="0" w:space="0" w:color="auto"/>
                            <w:bottom w:val="none" w:sz="0" w:space="0" w:color="auto"/>
                            <w:right w:val="none" w:sz="0" w:space="0" w:color="auto"/>
                          </w:divBdr>
                          <w:divsChild>
                            <w:div w:id="18581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8702">
                      <w:marLeft w:val="0"/>
                      <w:marRight w:val="0"/>
                      <w:marTop w:val="0"/>
                      <w:marBottom w:val="0"/>
                      <w:divBdr>
                        <w:top w:val="none" w:sz="0" w:space="0" w:color="auto"/>
                        <w:left w:val="none" w:sz="0" w:space="0" w:color="auto"/>
                        <w:bottom w:val="none" w:sz="0" w:space="0" w:color="auto"/>
                        <w:right w:val="none" w:sz="0" w:space="0" w:color="auto"/>
                      </w:divBdr>
                      <w:divsChild>
                        <w:div w:id="1136950363">
                          <w:marLeft w:val="0"/>
                          <w:marRight w:val="0"/>
                          <w:marTop w:val="0"/>
                          <w:marBottom w:val="0"/>
                          <w:divBdr>
                            <w:top w:val="none" w:sz="0" w:space="0" w:color="auto"/>
                            <w:left w:val="none" w:sz="0" w:space="0" w:color="auto"/>
                            <w:bottom w:val="none" w:sz="0" w:space="0" w:color="auto"/>
                            <w:right w:val="none" w:sz="0" w:space="0" w:color="auto"/>
                          </w:divBdr>
                        </w:div>
                        <w:div w:id="446315542">
                          <w:marLeft w:val="0"/>
                          <w:marRight w:val="0"/>
                          <w:marTop w:val="0"/>
                          <w:marBottom w:val="0"/>
                          <w:divBdr>
                            <w:top w:val="none" w:sz="0" w:space="0" w:color="auto"/>
                            <w:left w:val="none" w:sz="0" w:space="0" w:color="auto"/>
                            <w:bottom w:val="none" w:sz="0" w:space="0" w:color="auto"/>
                            <w:right w:val="none" w:sz="0" w:space="0" w:color="auto"/>
                          </w:divBdr>
                          <w:divsChild>
                            <w:div w:id="15374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7430">
                      <w:marLeft w:val="0"/>
                      <w:marRight w:val="0"/>
                      <w:marTop w:val="0"/>
                      <w:marBottom w:val="0"/>
                      <w:divBdr>
                        <w:top w:val="none" w:sz="0" w:space="0" w:color="auto"/>
                        <w:left w:val="none" w:sz="0" w:space="0" w:color="auto"/>
                        <w:bottom w:val="none" w:sz="0" w:space="0" w:color="auto"/>
                        <w:right w:val="none" w:sz="0" w:space="0" w:color="auto"/>
                      </w:divBdr>
                      <w:divsChild>
                        <w:div w:id="1983729171">
                          <w:marLeft w:val="0"/>
                          <w:marRight w:val="0"/>
                          <w:marTop w:val="0"/>
                          <w:marBottom w:val="0"/>
                          <w:divBdr>
                            <w:top w:val="none" w:sz="0" w:space="0" w:color="auto"/>
                            <w:left w:val="none" w:sz="0" w:space="0" w:color="auto"/>
                            <w:bottom w:val="none" w:sz="0" w:space="0" w:color="auto"/>
                            <w:right w:val="none" w:sz="0" w:space="0" w:color="auto"/>
                          </w:divBdr>
                        </w:div>
                        <w:div w:id="1073545415">
                          <w:marLeft w:val="0"/>
                          <w:marRight w:val="0"/>
                          <w:marTop w:val="0"/>
                          <w:marBottom w:val="0"/>
                          <w:divBdr>
                            <w:top w:val="none" w:sz="0" w:space="0" w:color="auto"/>
                            <w:left w:val="none" w:sz="0" w:space="0" w:color="auto"/>
                            <w:bottom w:val="none" w:sz="0" w:space="0" w:color="auto"/>
                            <w:right w:val="none" w:sz="0" w:space="0" w:color="auto"/>
                          </w:divBdr>
                          <w:divsChild>
                            <w:div w:id="1185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074">
                      <w:marLeft w:val="0"/>
                      <w:marRight w:val="0"/>
                      <w:marTop w:val="0"/>
                      <w:marBottom w:val="0"/>
                      <w:divBdr>
                        <w:top w:val="none" w:sz="0" w:space="0" w:color="auto"/>
                        <w:left w:val="none" w:sz="0" w:space="0" w:color="auto"/>
                        <w:bottom w:val="none" w:sz="0" w:space="0" w:color="auto"/>
                        <w:right w:val="none" w:sz="0" w:space="0" w:color="auto"/>
                      </w:divBdr>
                      <w:divsChild>
                        <w:div w:id="2082215003">
                          <w:marLeft w:val="0"/>
                          <w:marRight w:val="0"/>
                          <w:marTop w:val="0"/>
                          <w:marBottom w:val="0"/>
                          <w:divBdr>
                            <w:top w:val="none" w:sz="0" w:space="0" w:color="auto"/>
                            <w:left w:val="none" w:sz="0" w:space="0" w:color="auto"/>
                            <w:bottom w:val="none" w:sz="0" w:space="0" w:color="auto"/>
                            <w:right w:val="none" w:sz="0" w:space="0" w:color="auto"/>
                          </w:divBdr>
                        </w:div>
                        <w:div w:id="1866551976">
                          <w:marLeft w:val="0"/>
                          <w:marRight w:val="0"/>
                          <w:marTop w:val="0"/>
                          <w:marBottom w:val="0"/>
                          <w:divBdr>
                            <w:top w:val="none" w:sz="0" w:space="0" w:color="auto"/>
                            <w:left w:val="none" w:sz="0" w:space="0" w:color="auto"/>
                            <w:bottom w:val="none" w:sz="0" w:space="0" w:color="auto"/>
                            <w:right w:val="none" w:sz="0" w:space="0" w:color="auto"/>
                          </w:divBdr>
                          <w:divsChild>
                            <w:div w:id="19621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4937">
                      <w:marLeft w:val="0"/>
                      <w:marRight w:val="0"/>
                      <w:marTop w:val="0"/>
                      <w:marBottom w:val="0"/>
                      <w:divBdr>
                        <w:top w:val="none" w:sz="0" w:space="0" w:color="auto"/>
                        <w:left w:val="none" w:sz="0" w:space="0" w:color="auto"/>
                        <w:bottom w:val="none" w:sz="0" w:space="0" w:color="auto"/>
                        <w:right w:val="none" w:sz="0" w:space="0" w:color="auto"/>
                      </w:divBdr>
                      <w:divsChild>
                        <w:div w:id="1791898623">
                          <w:marLeft w:val="0"/>
                          <w:marRight w:val="0"/>
                          <w:marTop w:val="0"/>
                          <w:marBottom w:val="0"/>
                          <w:divBdr>
                            <w:top w:val="none" w:sz="0" w:space="0" w:color="auto"/>
                            <w:left w:val="none" w:sz="0" w:space="0" w:color="auto"/>
                            <w:bottom w:val="none" w:sz="0" w:space="0" w:color="auto"/>
                            <w:right w:val="none" w:sz="0" w:space="0" w:color="auto"/>
                          </w:divBdr>
                        </w:div>
                        <w:div w:id="718166185">
                          <w:marLeft w:val="0"/>
                          <w:marRight w:val="0"/>
                          <w:marTop w:val="0"/>
                          <w:marBottom w:val="0"/>
                          <w:divBdr>
                            <w:top w:val="none" w:sz="0" w:space="0" w:color="auto"/>
                            <w:left w:val="none" w:sz="0" w:space="0" w:color="auto"/>
                            <w:bottom w:val="none" w:sz="0" w:space="0" w:color="auto"/>
                            <w:right w:val="none" w:sz="0" w:space="0" w:color="auto"/>
                          </w:divBdr>
                          <w:divsChild>
                            <w:div w:id="12106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8463">
                      <w:marLeft w:val="0"/>
                      <w:marRight w:val="0"/>
                      <w:marTop w:val="0"/>
                      <w:marBottom w:val="0"/>
                      <w:divBdr>
                        <w:top w:val="none" w:sz="0" w:space="0" w:color="auto"/>
                        <w:left w:val="none" w:sz="0" w:space="0" w:color="auto"/>
                        <w:bottom w:val="none" w:sz="0" w:space="0" w:color="auto"/>
                        <w:right w:val="none" w:sz="0" w:space="0" w:color="auto"/>
                      </w:divBdr>
                      <w:divsChild>
                        <w:div w:id="1748334654">
                          <w:marLeft w:val="0"/>
                          <w:marRight w:val="0"/>
                          <w:marTop w:val="0"/>
                          <w:marBottom w:val="0"/>
                          <w:divBdr>
                            <w:top w:val="none" w:sz="0" w:space="0" w:color="auto"/>
                            <w:left w:val="none" w:sz="0" w:space="0" w:color="auto"/>
                            <w:bottom w:val="none" w:sz="0" w:space="0" w:color="auto"/>
                            <w:right w:val="none" w:sz="0" w:space="0" w:color="auto"/>
                          </w:divBdr>
                        </w:div>
                        <w:div w:id="1629626839">
                          <w:marLeft w:val="0"/>
                          <w:marRight w:val="0"/>
                          <w:marTop w:val="0"/>
                          <w:marBottom w:val="0"/>
                          <w:divBdr>
                            <w:top w:val="none" w:sz="0" w:space="0" w:color="auto"/>
                            <w:left w:val="none" w:sz="0" w:space="0" w:color="auto"/>
                            <w:bottom w:val="none" w:sz="0" w:space="0" w:color="auto"/>
                            <w:right w:val="none" w:sz="0" w:space="0" w:color="auto"/>
                          </w:divBdr>
                          <w:divsChild>
                            <w:div w:id="228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2073">
                      <w:marLeft w:val="0"/>
                      <w:marRight w:val="0"/>
                      <w:marTop w:val="0"/>
                      <w:marBottom w:val="0"/>
                      <w:divBdr>
                        <w:top w:val="none" w:sz="0" w:space="0" w:color="auto"/>
                        <w:left w:val="none" w:sz="0" w:space="0" w:color="auto"/>
                        <w:bottom w:val="none" w:sz="0" w:space="0" w:color="auto"/>
                        <w:right w:val="none" w:sz="0" w:space="0" w:color="auto"/>
                      </w:divBdr>
                      <w:divsChild>
                        <w:div w:id="1054305629">
                          <w:marLeft w:val="0"/>
                          <w:marRight w:val="0"/>
                          <w:marTop w:val="0"/>
                          <w:marBottom w:val="0"/>
                          <w:divBdr>
                            <w:top w:val="none" w:sz="0" w:space="0" w:color="auto"/>
                            <w:left w:val="none" w:sz="0" w:space="0" w:color="auto"/>
                            <w:bottom w:val="none" w:sz="0" w:space="0" w:color="auto"/>
                            <w:right w:val="none" w:sz="0" w:space="0" w:color="auto"/>
                          </w:divBdr>
                        </w:div>
                        <w:div w:id="157305154">
                          <w:marLeft w:val="0"/>
                          <w:marRight w:val="0"/>
                          <w:marTop w:val="0"/>
                          <w:marBottom w:val="0"/>
                          <w:divBdr>
                            <w:top w:val="none" w:sz="0" w:space="0" w:color="auto"/>
                            <w:left w:val="none" w:sz="0" w:space="0" w:color="auto"/>
                            <w:bottom w:val="none" w:sz="0" w:space="0" w:color="auto"/>
                            <w:right w:val="none" w:sz="0" w:space="0" w:color="auto"/>
                          </w:divBdr>
                          <w:divsChild>
                            <w:div w:id="9892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8279">
                      <w:marLeft w:val="0"/>
                      <w:marRight w:val="0"/>
                      <w:marTop w:val="0"/>
                      <w:marBottom w:val="0"/>
                      <w:divBdr>
                        <w:top w:val="none" w:sz="0" w:space="0" w:color="auto"/>
                        <w:left w:val="none" w:sz="0" w:space="0" w:color="auto"/>
                        <w:bottom w:val="none" w:sz="0" w:space="0" w:color="auto"/>
                        <w:right w:val="none" w:sz="0" w:space="0" w:color="auto"/>
                      </w:divBdr>
                      <w:divsChild>
                        <w:div w:id="682321239">
                          <w:marLeft w:val="0"/>
                          <w:marRight w:val="0"/>
                          <w:marTop w:val="0"/>
                          <w:marBottom w:val="0"/>
                          <w:divBdr>
                            <w:top w:val="none" w:sz="0" w:space="0" w:color="auto"/>
                            <w:left w:val="none" w:sz="0" w:space="0" w:color="auto"/>
                            <w:bottom w:val="none" w:sz="0" w:space="0" w:color="auto"/>
                            <w:right w:val="none" w:sz="0" w:space="0" w:color="auto"/>
                          </w:divBdr>
                        </w:div>
                        <w:div w:id="1496259901">
                          <w:marLeft w:val="0"/>
                          <w:marRight w:val="0"/>
                          <w:marTop w:val="0"/>
                          <w:marBottom w:val="0"/>
                          <w:divBdr>
                            <w:top w:val="none" w:sz="0" w:space="0" w:color="auto"/>
                            <w:left w:val="none" w:sz="0" w:space="0" w:color="auto"/>
                            <w:bottom w:val="none" w:sz="0" w:space="0" w:color="auto"/>
                            <w:right w:val="none" w:sz="0" w:space="0" w:color="auto"/>
                          </w:divBdr>
                          <w:divsChild>
                            <w:div w:id="14783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1524">
                      <w:marLeft w:val="0"/>
                      <w:marRight w:val="0"/>
                      <w:marTop w:val="0"/>
                      <w:marBottom w:val="0"/>
                      <w:divBdr>
                        <w:top w:val="none" w:sz="0" w:space="0" w:color="auto"/>
                        <w:left w:val="none" w:sz="0" w:space="0" w:color="auto"/>
                        <w:bottom w:val="none" w:sz="0" w:space="0" w:color="auto"/>
                        <w:right w:val="none" w:sz="0" w:space="0" w:color="auto"/>
                      </w:divBdr>
                      <w:divsChild>
                        <w:div w:id="549847688">
                          <w:marLeft w:val="0"/>
                          <w:marRight w:val="0"/>
                          <w:marTop w:val="0"/>
                          <w:marBottom w:val="0"/>
                          <w:divBdr>
                            <w:top w:val="none" w:sz="0" w:space="0" w:color="auto"/>
                            <w:left w:val="none" w:sz="0" w:space="0" w:color="auto"/>
                            <w:bottom w:val="none" w:sz="0" w:space="0" w:color="auto"/>
                            <w:right w:val="none" w:sz="0" w:space="0" w:color="auto"/>
                          </w:divBdr>
                        </w:div>
                        <w:div w:id="361247687">
                          <w:marLeft w:val="0"/>
                          <w:marRight w:val="0"/>
                          <w:marTop w:val="0"/>
                          <w:marBottom w:val="0"/>
                          <w:divBdr>
                            <w:top w:val="none" w:sz="0" w:space="0" w:color="auto"/>
                            <w:left w:val="none" w:sz="0" w:space="0" w:color="auto"/>
                            <w:bottom w:val="none" w:sz="0" w:space="0" w:color="auto"/>
                            <w:right w:val="none" w:sz="0" w:space="0" w:color="auto"/>
                          </w:divBdr>
                          <w:divsChild>
                            <w:div w:id="7893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7994">
                      <w:marLeft w:val="0"/>
                      <w:marRight w:val="0"/>
                      <w:marTop w:val="0"/>
                      <w:marBottom w:val="0"/>
                      <w:divBdr>
                        <w:top w:val="none" w:sz="0" w:space="0" w:color="auto"/>
                        <w:left w:val="none" w:sz="0" w:space="0" w:color="auto"/>
                        <w:bottom w:val="none" w:sz="0" w:space="0" w:color="auto"/>
                        <w:right w:val="none" w:sz="0" w:space="0" w:color="auto"/>
                      </w:divBdr>
                      <w:divsChild>
                        <w:div w:id="1796367069">
                          <w:marLeft w:val="0"/>
                          <w:marRight w:val="0"/>
                          <w:marTop w:val="0"/>
                          <w:marBottom w:val="0"/>
                          <w:divBdr>
                            <w:top w:val="none" w:sz="0" w:space="0" w:color="auto"/>
                            <w:left w:val="none" w:sz="0" w:space="0" w:color="auto"/>
                            <w:bottom w:val="none" w:sz="0" w:space="0" w:color="auto"/>
                            <w:right w:val="none" w:sz="0" w:space="0" w:color="auto"/>
                          </w:divBdr>
                        </w:div>
                        <w:div w:id="975062686">
                          <w:marLeft w:val="0"/>
                          <w:marRight w:val="0"/>
                          <w:marTop w:val="0"/>
                          <w:marBottom w:val="0"/>
                          <w:divBdr>
                            <w:top w:val="none" w:sz="0" w:space="0" w:color="auto"/>
                            <w:left w:val="none" w:sz="0" w:space="0" w:color="auto"/>
                            <w:bottom w:val="none" w:sz="0" w:space="0" w:color="auto"/>
                            <w:right w:val="none" w:sz="0" w:space="0" w:color="auto"/>
                          </w:divBdr>
                          <w:divsChild>
                            <w:div w:id="15082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8247">
                      <w:marLeft w:val="0"/>
                      <w:marRight w:val="0"/>
                      <w:marTop w:val="0"/>
                      <w:marBottom w:val="0"/>
                      <w:divBdr>
                        <w:top w:val="none" w:sz="0" w:space="0" w:color="auto"/>
                        <w:left w:val="none" w:sz="0" w:space="0" w:color="auto"/>
                        <w:bottom w:val="none" w:sz="0" w:space="0" w:color="auto"/>
                        <w:right w:val="none" w:sz="0" w:space="0" w:color="auto"/>
                      </w:divBdr>
                      <w:divsChild>
                        <w:div w:id="1454638919">
                          <w:marLeft w:val="0"/>
                          <w:marRight w:val="0"/>
                          <w:marTop w:val="0"/>
                          <w:marBottom w:val="0"/>
                          <w:divBdr>
                            <w:top w:val="none" w:sz="0" w:space="0" w:color="auto"/>
                            <w:left w:val="none" w:sz="0" w:space="0" w:color="auto"/>
                            <w:bottom w:val="none" w:sz="0" w:space="0" w:color="auto"/>
                            <w:right w:val="none" w:sz="0" w:space="0" w:color="auto"/>
                          </w:divBdr>
                        </w:div>
                        <w:div w:id="1139304157">
                          <w:marLeft w:val="0"/>
                          <w:marRight w:val="0"/>
                          <w:marTop w:val="0"/>
                          <w:marBottom w:val="0"/>
                          <w:divBdr>
                            <w:top w:val="none" w:sz="0" w:space="0" w:color="auto"/>
                            <w:left w:val="none" w:sz="0" w:space="0" w:color="auto"/>
                            <w:bottom w:val="none" w:sz="0" w:space="0" w:color="auto"/>
                            <w:right w:val="none" w:sz="0" w:space="0" w:color="auto"/>
                          </w:divBdr>
                          <w:divsChild>
                            <w:div w:id="12613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8320">
                      <w:marLeft w:val="0"/>
                      <w:marRight w:val="0"/>
                      <w:marTop w:val="0"/>
                      <w:marBottom w:val="0"/>
                      <w:divBdr>
                        <w:top w:val="none" w:sz="0" w:space="0" w:color="auto"/>
                        <w:left w:val="none" w:sz="0" w:space="0" w:color="auto"/>
                        <w:bottom w:val="none" w:sz="0" w:space="0" w:color="auto"/>
                        <w:right w:val="none" w:sz="0" w:space="0" w:color="auto"/>
                      </w:divBdr>
                      <w:divsChild>
                        <w:div w:id="1861777515">
                          <w:marLeft w:val="0"/>
                          <w:marRight w:val="0"/>
                          <w:marTop w:val="0"/>
                          <w:marBottom w:val="0"/>
                          <w:divBdr>
                            <w:top w:val="none" w:sz="0" w:space="0" w:color="auto"/>
                            <w:left w:val="none" w:sz="0" w:space="0" w:color="auto"/>
                            <w:bottom w:val="none" w:sz="0" w:space="0" w:color="auto"/>
                            <w:right w:val="none" w:sz="0" w:space="0" w:color="auto"/>
                          </w:divBdr>
                        </w:div>
                        <w:div w:id="442458191">
                          <w:marLeft w:val="0"/>
                          <w:marRight w:val="0"/>
                          <w:marTop w:val="0"/>
                          <w:marBottom w:val="0"/>
                          <w:divBdr>
                            <w:top w:val="none" w:sz="0" w:space="0" w:color="auto"/>
                            <w:left w:val="none" w:sz="0" w:space="0" w:color="auto"/>
                            <w:bottom w:val="none" w:sz="0" w:space="0" w:color="auto"/>
                            <w:right w:val="none" w:sz="0" w:space="0" w:color="auto"/>
                          </w:divBdr>
                          <w:divsChild>
                            <w:div w:id="14300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990190">
          <w:marLeft w:val="0"/>
          <w:marRight w:val="0"/>
          <w:marTop w:val="0"/>
          <w:marBottom w:val="0"/>
          <w:divBdr>
            <w:top w:val="none" w:sz="0" w:space="0" w:color="auto"/>
            <w:left w:val="none" w:sz="0" w:space="0" w:color="auto"/>
            <w:bottom w:val="none" w:sz="0" w:space="0" w:color="auto"/>
            <w:right w:val="none" w:sz="0" w:space="0" w:color="auto"/>
          </w:divBdr>
          <w:divsChild>
            <w:div w:id="439567650">
              <w:marLeft w:val="0"/>
              <w:marRight w:val="0"/>
              <w:marTop w:val="0"/>
              <w:marBottom w:val="0"/>
              <w:divBdr>
                <w:top w:val="none" w:sz="0" w:space="0" w:color="auto"/>
                <w:left w:val="none" w:sz="0" w:space="0" w:color="auto"/>
                <w:bottom w:val="none" w:sz="0" w:space="0" w:color="auto"/>
                <w:right w:val="none" w:sz="0" w:space="0" w:color="auto"/>
              </w:divBdr>
              <w:divsChild>
                <w:div w:id="25377773">
                  <w:marLeft w:val="0"/>
                  <w:marRight w:val="0"/>
                  <w:marTop w:val="0"/>
                  <w:marBottom w:val="0"/>
                  <w:divBdr>
                    <w:top w:val="none" w:sz="0" w:space="0" w:color="auto"/>
                    <w:left w:val="none" w:sz="0" w:space="0" w:color="auto"/>
                    <w:bottom w:val="none" w:sz="0" w:space="0" w:color="auto"/>
                    <w:right w:val="none" w:sz="0" w:space="0" w:color="auto"/>
                  </w:divBdr>
                  <w:divsChild>
                    <w:div w:id="622420632">
                      <w:marLeft w:val="0"/>
                      <w:marRight w:val="0"/>
                      <w:marTop w:val="0"/>
                      <w:marBottom w:val="0"/>
                      <w:divBdr>
                        <w:top w:val="none" w:sz="0" w:space="0" w:color="auto"/>
                        <w:left w:val="none" w:sz="0" w:space="0" w:color="auto"/>
                        <w:bottom w:val="none" w:sz="0" w:space="0" w:color="auto"/>
                        <w:right w:val="none" w:sz="0" w:space="0" w:color="auto"/>
                      </w:divBdr>
                      <w:divsChild>
                        <w:div w:id="2048027052">
                          <w:marLeft w:val="0"/>
                          <w:marRight w:val="0"/>
                          <w:marTop w:val="0"/>
                          <w:marBottom w:val="0"/>
                          <w:divBdr>
                            <w:top w:val="none" w:sz="0" w:space="0" w:color="auto"/>
                            <w:left w:val="none" w:sz="0" w:space="0" w:color="auto"/>
                            <w:bottom w:val="none" w:sz="0" w:space="0" w:color="auto"/>
                            <w:right w:val="none" w:sz="0" w:space="0" w:color="auto"/>
                          </w:divBdr>
                        </w:div>
                      </w:divsChild>
                    </w:div>
                    <w:div w:id="1061757479">
                      <w:marLeft w:val="0"/>
                      <w:marRight w:val="0"/>
                      <w:marTop w:val="0"/>
                      <w:marBottom w:val="0"/>
                      <w:divBdr>
                        <w:top w:val="none" w:sz="0" w:space="0" w:color="auto"/>
                        <w:left w:val="none" w:sz="0" w:space="0" w:color="auto"/>
                        <w:bottom w:val="none" w:sz="0" w:space="0" w:color="auto"/>
                        <w:right w:val="none" w:sz="0" w:space="0" w:color="auto"/>
                      </w:divBdr>
                      <w:divsChild>
                        <w:div w:id="175535701">
                          <w:marLeft w:val="0"/>
                          <w:marRight w:val="0"/>
                          <w:marTop w:val="0"/>
                          <w:marBottom w:val="0"/>
                          <w:divBdr>
                            <w:top w:val="none" w:sz="0" w:space="0" w:color="auto"/>
                            <w:left w:val="none" w:sz="0" w:space="0" w:color="auto"/>
                            <w:bottom w:val="none" w:sz="0" w:space="0" w:color="auto"/>
                            <w:right w:val="none" w:sz="0" w:space="0" w:color="auto"/>
                          </w:divBdr>
                        </w:div>
                        <w:div w:id="2135831664">
                          <w:marLeft w:val="0"/>
                          <w:marRight w:val="0"/>
                          <w:marTop w:val="0"/>
                          <w:marBottom w:val="0"/>
                          <w:divBdr>
                            <w:top w:val="none" w:sz="0" w:space="0" w:color="auto"/>
                            <w:left w:val="none" w:sz="0" w:space="0" w:color="auto"/>
                            <w:bottom w:val="none" w:sz="0" w:space="0" w:color="auto"/>
                            <w:right w:val="none" w:sz="0" w:space="0" w:color="auto"/>
                          </w:divBdr>
                          <w:divsChild>
                            <w:div w:id="1248224673">
                              <w:marLeft w:val="0"/>
                              <w:marRight w:val="0"/>
                              <w:marTop w:val="0"/>
                              <w:marBottom w:val="0"/>
                              <w:divBdr>
                                <w:top w:val="none" w:sz="0" w:space="0" w:color="auto"/>
                                <w:left w:val="none" w:sz="0" w:space="0" w:color="auto"/>
                                <w:bottom w:val="none" w:sz="0" w:space="0" w:color="auto"/>
                                <w:right w:val="none" w:sz="0" w:space="0" w:color="auto"/>
                              </w:divBdr>
                              <w:divsChild>
                                <w:div w:id="11321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05727">
                      <w:marLeft w:val="0"/>
                      <w:marRight w:val="0"/>
                      <w:marTop w:val="0"/>
                      <w:marBottom w:val="0"/>
                      <w:divBdr>
                        <w:top w:val="none" w:sz="0" w:space="0" w:color="auto"/>
                        <w:left w:val="none" w:sz="0" w:space="0" w:color="auto"/>
                        <w:bottom w:val="none" w:sz="0" w:space="0" w:color="auto"/>
                        <w:right w:val="none" w:sz="0" w:space="0" w:color="auto"/>
                      </w:divBdr>
                      <w:divsChild>
                        <w:div w:id="1196387365">
                          <w:marLeft w:val="0"/>
                          <w:marRight w:val="0"/>
                          <w:marTop w:val="0"/>
                          <w:marBottom w:val="0"/>
                          <w:divBdr>
                            <w:top w:val="none" w:sz="0" w:space="0" w:color="auto"/>
                            <w:left w:val="none" w:sz="0" w:space="0" w:color="auto"/>
                            <w:bottom w:val="none" w:sz="0" w:space="0" w:color="auto"/>
                            <w:right w:val="none" w:sz="0" w:space="0" w:color="auto"/>
                          </w:divBdr>
                        </w:div>
                        <w:div w:id="724643622">
                          <w:marLeft w:val="0"/>
                          <w:marRight w:val="0"/>
                          <w:marTop w:val="0"/>
                          <w:marBottom w:val="0"/>
                          <w:divBdr>
                            <w:top w:val="none" w:sz="0" w:space="0" w:color="auto"/>
                            <w:left w:val="none" w:sz="0" w:space="0" w:color="auto"/>
                            <w:bottom w:val="none" w:sz="0" w:space="0" w:color="auto"/>
                            <w:right w:val="none" w:sz="0" w:space="0" w:color="auto"/>
                          </w:divBdr>
                          <w:divsChild>
                            <w:div w:id="1333487137">
                              <w:marLeft w:val="0"/>
                              <w:marRight w:val="0"/>
                              <w:marTop w:val="0"/>
                              <w:marBottom w:val="0"/>
                              <w:divBdr>
                                <w:top w:val="none" w:sz="0" w:space="0" w:color="auto"/>
                                <w:left w:val="none" w:sz="0" w:space="0" w:color="auto"/>
                                <w:bottom w:val="none" w:sz="0" w:space="0" w:color="auto"/>
                                <w:right w:val="none" w:sz="0" w:space="0" w:color="auto"/>
                              </w:divBdr>
                              <w:divsChild>
                                <w:div w:id="17562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807170">
          <w:marLeft w:val="0"/>
          <w:marRight w:val="0"/>
          <w:marTop w:val="0"/>
          <w:marBottom w:val="0"/>
          <w:divBdr>
            <w:top w:val="none" w:sz="0" w:space="0" w:color="auto"/>
            <w:left w:val="none" w:sz="0" w:space="0" w:color="auto"/>
            <w:bottom w:val="none" w:sz="0" w:space="0" w:color="auto"/>
            <w:right w:val="none" w:sz="0" w:space="0" w:color="auto"/>
          </w:divBdr>
          <w:divsChild>
            <w:div w:id="998651048">
              <w:marLeft w:val="0"/>
              <w:marRight w:val="0"/>
              <w:marTop w:val="0"/>
              <w:marBottom w:val="0"/>
              <w:divBdr>
                <w:top w:val="none" w:sz="0" w:space="0" w:color="auto"/>
                <w:left w:val="none" w:sz="0" w:space="0" w:color="auto"/>
                <w:bottom w:val="none" w:sz="0" w:space="0" w:color="auto"/>
                <w:right w:val="none" w:sz="0" w:space="0" w:color="auto"/>
              </w:divBdr>
              <w:divsChild>
                <w:div w:id="1731072053">
                  <w:marLeft w:val="0"/>
                  <w:marRight w:val="0"/>
                  <w:marTop w:val="0"/>
                  <w:marBottom w:val="0"/>
                  <w:divBdr>
                    <w:top w:val="none" w:sz="0" w:space="0" w:color="auto"/>
                    <w:left w:val="none" w:sz="0" w:space="0" w:color="auto"/>
                    <w:bottom w:val="none" w:sz="0" w:space="0" w:color="auto"/>
                    <w:right w:val="none" w:sz="0" w:space="0" w:color="auto"/>
                  </w:divBdr>
                  <w:divsChild>
                    <w:div w:id="876619858">
                      <w:marLeft w:val="0"/>
                      <w:marRight w:val="0"/>
                      <w:marTop w:val="0"/>
                      <w:marBottom w:val="0"/>
                      <w:divBdr>
                        <w:top w:val="none" w:sz="0" w:space="0" w:color="auto"/>
                        <w:left w:val="none" w:sz="0" w:space="0" w:color="auto"/>
                        <w:bottom w:val="none" w:sz="0" w:space="0" w:color="auto"/>
                        <w:right w:val="none" w:sz="0" w:space="0" w:color="auto"/>
                      </w:divBdr>
                      <w:divsChild>
                        <w:div w:id="15933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342685">
          <w:marLeft w:val="0"/>
          <w:marRight w:val="0"/>
          <w:marTop w:val="0"/>
          <w:marBottom w:val="0"/>
          <w:divBdr>
            <w:top w:val="none" w:sz="0" w:space="0" w:color="auto"/>
            <w:left w:val="none" w:sz="0" w:space="0" w:color="auto"/>
            <w:bottom w:val="none" w:sz="0" w:space="0" w:color="auto"/>
            <w:right w:val="none" w:sz="0" w:space="0" w:color="auto"/>
          </w:divBdr>
          <w:divsChild>
            <w:div w:id="1242254925">
              <w:marLeft w:val="0"/>
              <w:marRight w:val="0"/>
              <w:marTop w:val="0"/>
              <w:marBottom w:val="0"/>
              <w:divBdr>
                <w:top w:val="none" w:sz="0" w:space="0" w:color="auto"/>
                <w:left w:val="none" w:sz="0" w:space="0" w:color="auto"/>
                <w:bottom w:val="none" w:sz="0" w:space="0" w:color="auto"/>
                <w:right w:val="none" w:sz="0" w:space="0" w:color="auto"/>
              </w:divBdr>
              <w:divsChild>
                <w:div w:id="1955668256">
                  <w:marLeft w:val="0"/>
                  <w:marRight w:val="0"/>
                  <w:marTop w:val="0"/>
                  <w:marBottom w:val="0"/>
                  <w:divBdr>
                    <w:top w:val="none" w:sz="0" w:space="0" w:color="auto"/>
                    <w:left w:val="none" w:sz="0" w:space="0" w:color="auto"/>
                    <w:bottom w:val="none" w:sz="0" w:space="0" w:color="auto"/>
                    <w:right w:val="none" w:sz="0" w:space="0" w:color="auto"/>
                  </w:divBdr>
                  <w:divsChild>
                    <w:div w:id="1546676027">
                      <w:marLeft w:val="0"/>
                      <w:marRight w:val="0"/>
                      <w:marTop w:val="0"/>
                      <w:marBottom w:val="0"/>
                      <w:divBdr>
                        <w:top w:val="none" w:sz="0" w:space="0" w:color="auto"/>
                        <w:left w:val="none" w:sz="0" w:space="0" w:color="auto"/>
                        <w:bottom w:val="none" w:sz="0" w:space="0" w:color="auto"/>
                        <w:right w:val="none" w:sz="0" w:space="0" w:color="auto"/>
                      </w:divBdr>
                      <w:divsChild>
                        <w:div w:id="1924298879">
                          <w:marLeft w:val="0"/>
                          <w:marRight w:val="0"/>
                          <w:marTop w:val="0"/>
                          <w:marBottom w:val="0"/>
                          <w:divBdr>
                            <w:top w:val="none" w:sz="0" w:space="0" w:color="auto"/>
                            <w:left w:val="none" w:sz="0" w:space="0" w:color="auto"/>
                            <w:bottom w:val="none" w:sz="0" w:space="0" w:color="auto"/>
                            <w:right w:val="none" w:sz="0" w:space="0" w:color="auto"/>
                          </w:divBdr>
                        </w:div>
                      </w:divsChild>
                    </w:div>
                    <w:div w:id="201209136">
                      <w:marLeft w:val="0"/>
                      <w:marRight w:val="0"/>
                      <w:marTop w:val="0"/>
                      <w:marBottom w:val="0"/>
                      <w:divBdr>
                        <w:top w:val="none" w:sz="0" w:space="0" w:color="auto"/>
                        <w:left w:val="none" w:sz="0" w:space="0" w:color="auto"/>
                        <w:bottom w:val="none" w:sz="0" w:space="0" w:color="auto"/>
                        <w:right w:val="none" w:sz="0" w:space="0" w:color="auto"/>
                      </w:divBdr>
                      <w:divsChild>
                        <w:div w:id="1762528318">
                          <w:marLeft w:val="0"/>
                          <w:marRight w:val="0"/>
                          <w:marTop w:val="0"/>
                          <w:marBottom w:val="0"/>
                          <w:divBdr>
                            <w:top w:val="none" w:sz="0" w:space="0" w:color="auto"/>
                            <w:left w:val="none" w:sz="0" w:space="0" w:color="auto"/>
                            <w:bottom w:val="none" w:sz="0" w:space="0" w:color="auto"/>
                            <w:right w:val="none" w:sz="0" w:space="0" w:color="auto"/>
                          </w:divBdr>
                        </w:div>
                        <w:div w:id="337773902">
                          <w:marLeft w:val="0"/>
                          <w:marRight w:val="0"/>
                          <w:marTop w:val="0"/>
                          <w:marBottom w:val="0"/>
                          <w:divBdr>
                            <w:top w:val="none" w:sz="0" w:space="0" w:color="auto"/>
                            <w:left w:val="none" w:sz="0" w:space="0" w:color="auto"/>
                            <w:bottom w:val="none" w:sz="0" w:space="0" w:color="auto"/>
                            <w:right w:val="none" w:sz="0" w:space="0" w:color="auto"/>
                          </w:divBdr>
                          <w:divsChild>
                            <w:div w:id="1231842540">
                              <w:marLeft w:val="0"/>
                              <w:marRight w:val="0"/>
                              <w:marTop w:val="0"/>
                              <w:marBottom w:val="0"/>
                              <w:divBdr>
                                <w:top w:val="none" w:sz="0" w:space="0" w:color="auto"/>
                                <w:left w:val="none" w:sz="0" w:space="0" w:color="auto"/>
                                <w:bottom w:val="none" w:sz="0" w:space="0" w:color="auto"/>
                                <w:right w:val="none" w:sz="0" w:space="0" w:color="auto"/>
                              </w:divBdr>
                              <w:divsChild>
                                <w:div w:id="1126192269">
                                  <w:marLeft w:val="0"/>
                                  <w:marRight w:val="0"/>
                                  <w:marTop w:val="0"/>
                                  <w:marBottom w:val="0"/>
                                  <w:divBdr>
                                    <w:top w:val="none" w:sz="0" w:space="0" w:color="auto"/>
                                    <w:left w:val="none" w:sz="0" w:space="0" w:color="auto"/>
                                    <w:bottom w:val="none" w:sz="0" w:space="0" w:color="auto"/>
                                    <w:right w:val="none" w:sz="0" w:space="0" w:color="auto"/>
                                  </w:divBdr>
                                </w:div>
                              </w:divsChild>
                            </w:div>
                            <w:div w:id="353001436">
                              <w:marLeft w:val="0"/>
                              <w:marRight w:val="0"/>
                              <w:marTop w:val="0"/>
                              <w:marBottom w:val="0"/>
                              <w:divBdr>
                                <w:top w:val="none" w:sz="0" w:space="0" w:color="auto"/>
                                <w:left w:val="none" w:sz="0" w:space="0" w:color="auto"/>
                                <w:bottom w:val="none" w:sz="0" w:space="0" w:color="auto"/>
                                <w:right w:val="none" w:sz="0" w:space="0" w:color="auto"/>
                              </w:divBdr>
                              <w:divsChild>
                                <w:div w:id="1286737981">
                                  <w:marLeft w:val="0"/>
                                  <w:marRight w:val="0"/>
                                  <w:marTop w:val="0"/>
                                  <w:marBottom w:val="0"/>
                                  <w:divBdr>
                                    <w:top w:val="none" w:sz="0" w:space="0" w:color="auto"/>
                                    <w:left w:val="none" w:sz="0" w:space="0" w:color="auto"/>
                                    <w:bottom w:val="none" w:sz="0" w:space="0" w:color="auto"/>
                                    <w:right w:val="none" w:sz="0" w:space="0" w:color="auto"/>
                                  </w:divBdr>
                                </w:div>
                                <w:div w:id="166481199">
                                  <w:marLeft w:val="0"/>
                                  <w:marRight w:val="0"/>
                                  <w:marTop w:val="0"/>
                                  <w:marBottom w:val="0"/>
                                  <w:divBdr>
                                    <w:top w:val="none" w:sz="0" w:space="0" w:color="auto"/>
                                    <w:left w:val="none" w:sz="0" w:space="0" w:color="auto"/>
                                    <w:bottom w:val="none" w:sz="0" w:space="0" w:color="auto"/>
                                    <w:right w:val="none" w:sz="0" w:space="0" w:color="auto"/>
                                  </w:divBdr>
                                  <w:divsChild>
                                    <w:div w:id="1605645396">
                                      <w:marLeft w:val="0"/>
                                      <w:marRight w:val="0"/>
                                      <w:marTop w:val="0"/>
                                      <w:marBottom w:val="0"/>
                                      <w:divBdr>
                                        <w:top w:val="none" w:sz="0" w:space="0" w:color="auto"/>
                                        <w:left w:val="none" w:sz="0" w:space="0" w:color="auto"/>
                                        <w:bottom w:val="none" w:sz="0" w:space="0" w:color="auto"/>
                                        <w:right w:val="none" w:sz="0" w:space="0" w:color="auto"/>
                                      </w:divBdr>
                                      <w:divsChild>
                                        <w:div w:id="8243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0262">
                              <w:marLeft w:val="0"/>
                              <w:marRight w:val="0"/>
                              <w:marTop w:val="0"/>
                              <w:marBottom w:val="0"/>
                              <w:divBdr>
                                <w:top w:val="none" w:sz="0" w:space="0" w:color="auto"/>
                                <w:left w:val="none" w:sz="0" w:space="0" w:color="auto"/>
                                <w:bottom w:val="none" w:sz="0" w:space="0" w:color="auto"/>
                                <w:right w:val="none" w:sz="0" w:space="0" w:color="auto"/>
                              </w:divBdr>
                              <w:divsChild>
                                <w:div w:id="291523730">
                                  <w:marLeft w:val="0"/>
                                  <w:marRight w:val="0"/>
                                  <w:marTop w:val="0"/>
                                  <w:marBottom w:val="0"/>
                                  <w:divBdr>
                                    <w:top w:val="none" w:sz="0" w:space="0" w:color="auto"/>
                                    <w:left w:val="none" w:sz="0" w:space="0" w:color="auto"/>
                                    <w:bottom w:val="none" w:sz="0" w:space="0" w:color="auto"/>
                                    <w:right w:val="none" w:sz="0" w:space="0" w:color="auto"/>
                                  </w:divBdr>
                                </w:div>
                                <w:div w:id="1608931136">
                                  <w:marLeft w:val="0"/>
                                  <w:marRight w:val="0"/>
                                  <w:marTop w:val="0"/>
                                  <w:marBottom w:val="0"/>
                                  <w:divBdr>
                                    <w:top w:val="none" w:sz="0" w:space="0" w:color="auto"/>
                                    <w:left w:val="none" w:sz="0" w:space="0" w:color="auto"/>
                                    <w:bottom w:val="none" w:sz="0" w:space="0" w:color="auto"/>
                                    <w:right w:val="none" w:sz="0" w:space="0" w:color="auto"/>
                                  </w:divBdr>
                                  <w:divsChild>
                                    <w:div w:id="1261647530">
                                      <w:marLeft w:val="0"/>
                                      <w:marRight w:val="0"/>
                                      <w:marTop w:val="0"/>
                                      <w:marBottom w:val="0"/>
                                      <w:divBdr>
                                        <w:top w:val="none" w:sz="0" w:space="0" w:color="auto"/>
                                        <w:left w:val="none" w:sz="0" w:space="0" w:color="auto"/>
                                        <w:bottom w:val="none" w:sz="0" w:space="0" w:color="auto"/>
                                        <w:right w:val="none" w:sz="0" w:space="0" w:color="auto"/>
                                      </w:divBdr>
                                      <w:divsChild>
                                        <w:div w:id="224412735">
                                          <w:marLeft w:val="0"/>
                                          <w:marRight w:val="0"/>
                                          <w:marTop w:val="0"/>
                                          <w:marBottom w:val="0"/>
                                          <w:divBdr>
                                            <w:top w:val="none" w:sz="0" w:space="0" w:color="auto"/>
                                            <w:left w:val="none" w:sz="0" w:space="0" w:color="auto"/>
                                            <w:bottom w:val="none" w:sz="0" w:space="0" w:color="auto"/>
                                            <w:right w:val="none" w:sz="0" w:space="0" w:color="auto"/>
                                          </w:divBdr>
                                        </w:div>
                                      </w:divsChild>
                                    </w:div>
                                    <w:div w:id="558588171">
                                      <w:marLeft w:val="0"/>
                                      <w:marRight w:val="0"/>
                                      <w:marTop w:val="0"/>
                                      <w:marBottom w:val="0"/>
                                      <w:divBdr>
                                        <w:top w:val="none" w:sz="0" w:space="0" w:color="auto"/>
                                        <w:left w:val="none" w:sz="0" w:space="0" w:color="auto"/>
                                        <w:bottom w:val="none" w:sz="0" w:space="0" w:color="auto"/>
                                        <w:right w:val="none" w:sz="0" w:space="0" w:color="auto"/>
                                      </w:divBdr>
                                      <w:divsChild>
                                        <w:div w:id="640042171">
                                          <w:marLeft w:val="0"/>
                                          <w:marRight w:val="0"/>
                                          <w:marTop w:val="0"/>
                                          <w:marBottom w:val="0"/>
                                          <w:divBdr>
                                            <w:top w:val="none" w:sz="0" w:space="0" w:color="auto"/>
                                            <w:left w:val="none" w:sz="0" w:space="0" w:color="auto"/>
                                            <w:bottom w:val="none" w:sz="0" w:space="0" w:color="auto"/>
                                            <w:right w:val="none" w:sz="0" w:space="0" w:color="auto"/>
                                          </w:divBdr>
                                        </w:div>
                                        <w:div w:id="1673414552">
                                          <w:marLeft w:val="0"/>
                                          <w:marRight w:val="0"/>
                                          <w:marTop w:val="0"/>
                                          <w:marBottom w:val="0"/>
                                          <w:divBdr>
                                            <w:top w:val="none" w:sz="0" w:space="0" w:color="auto"/>
                                            <w:left w:val="none" w:sz="0" w:space="0" w:color="auto"/>
                                            <w:bottom w:val="none" w:sz="0" w:space="0" w:color="auto"/>
                                            <w:right w:val="none" w:sz="0" w:space="0" w:color="auto"/>
                                          </w:divBdr>
                                          <w:divsChild>
                                            <w:div w:id="14609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19813">
                                      <w:marLeft w:val="0"/>
                                      <w:marRight w:val="0"/>
                                      <w:marTop w:val="0"/>
                                      <w:marBottom w:val="0"/>
                                      <w:divBdr>
                                        <w:top w:val="none" w:sz="0" w:space="0" w:color="auto"/>
                                        <w:left w:val="none" w:sz="0" w:space="0" w:color="auto"/>
                                        <w:bottom w:val="none" w:sz="0" w:space="0" w:color="auto"/>
                                        <w:right w:val="none" w:sz="0" w:space="0" w:color="auto"/>
                                      </w:divBdr>
                                      <w:divsChild>
                                        <w:div w:id="360471122">
                                          <w:marLeft w:val="0"/>
                                          <w:marRight w:val="0"/>
                                          <w:marTop w:val="0"/>
                                          <w:marBottom w:val="0"/>
                                          <w:divBdr>
                                            <w:top w:val="none" w:sz="0" w:space="0" w:color="auto"/>
                                            <w:left w:val="none" w:sz="0" w:space="0" w:color="auto"/>
                                            <w:bottom w:val="none" w:sz="0" w:space="0" w:color="auto"/>
                                            <w:right w:val="none" w:sz="0" w:space="0" w:color="auto"/>
                                          </w:divBdr>
                                        </w:div>
                                        <w:div w:id="2143233937">
                                          <w:marLeft w:val="0"/>
                                          <w:marRight w:val="0"/>
                                          <w:marTop w:val="0"/>
                                          <w:marBottom w:val="0"/>
                                          <w:divBdr>
                                            <w:top w:val="none" w:sz="0" w:space="0" w:color="auto"/>
                                            <w:left w:val="none" w:sz="0" w:space="0" w:color="auto"/>
                                            <w:bottom w:val="none" w:sz="0" w:space="0" w:color="auto"/>
                                            <w:right w:val="none" w:sz="0" w:space="0" w:color="auto"/>
                                          </w:divBdr>
                                          <w:divsChild>
                                            <w:div w:id="7699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2554">
                                      <w:marLeft w:val="0"/>
                                      <w:marRight w:val="0"/>
                                      <w:marTop w:val="0"/>
                                      <w:marBottom w:val="0"/>
                                      <w:divBdr>
                                        <w:top w:val="none" w:sz="0" w:space="0" w:color="auto"/>
                                        <w:left w:val="none" w:sz="0" w:space="0" w:color="auto"/>
                                        <w:bottom w:val="none" w:sz="0" w:space="0" w:color="auto"/>
                                        <w:right w:val="none" w:sz="0" w:space="0" w:color="auto"/>
                                      </w:divBdr>
                                      <w:divsChild>
                                        <w:div w:id="240525686">
                                          <w:marLeft w:val="0"/>
                                          <w:marRight w:val="0"/>
                                          <w:marTop w:val="0"/>
                                          <w:marBottom w:val="0"/>
                                          <w:divBdr>
                                            <w:top w:val="none" w:sz="0" w:space="0" w:color="auto"/>
                                            <w:left w:val="none" w:sz="0" w:space="0" w:color="auto"/>
                                            <w:bottom w:val="none" w:sz="0" w:space="0" w:color="auto"/>
                                            <w:right w:val="none" w:sz="0" w:space="0" w:color="auto"/>
                                          </w:divBdr>
                                        </w:div>
                                        <w:div w:id="2117872367">
                                          <w:marLeft w:val="0"/>
                                          <w:marRight w:val="0"/>
                                          <w:marTop w:val="0"/>
                                          <w:marBottom w:val="0"/>
                                          <w:divBdr>
                                            <w:top w:val="none" w:sz="0" w:space="0" w:color="auto"/>
                                            <w:left w:val="none" w:sz="0" w:space="0" w:color="auto"/>
                                            <w:bottom w:val="none" w:sz="0" w:space="0" w:color="auto"/>
                                            <w:right w:val="none" w:sz="0" w:space="0" w:color="auto"/>
                                          </w:divBdr>
                                          <w:divsChild>
                                            <w:div w:id="12617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4487">
                                      <w:marLeft w:val="0"/>
                                      <w:marRight w:val="0"/>
                                      <w:marTop w:val="0"/>
                                      <w:marBottom w:val="0"/>
                                      <w:divBdr>
                                        <w:top w:val="none" w:sz="0" w:space="0" w:color="auto"/>
                                        <w:left w:val="none" w:sz="0" w:space="0" w:color="auto"/>
                                        <w:bottom w:val="none" w:sz="0" w:space="0" w:color="auto"/>
                                        <w:right w:val="none" w:sz="0" w:space="0" w:color="auto"/>
                                      </w:divBdr>
                                      <w:divsChild>
                                        <w:div w:id="578903099">
                                          <w:marLeft w:val="0"/>
                                          <w:marRight w:val="0"/>
                                          <w:marTop w:val="0"/>
                                          <w:marBottom w:val="0"/>
                                          <w:divBdr>
                                            <w:top w:val="none" w:sz="0" w:space="0" w:color="auto"/>
                                            <w:left w:val="none" w:sz="0" w:space="0" w:color="auto"/>
                                            <w:bottom w:val="none" w:sz="0" w:space="0" w:color="auto"/>
                                            <w:right w:val="none" w:sz="0" w:space="0" w:color="auto"/>
                                          </w:divBdr>
                                        </w:div>
                                        <w:div w:id="1805073737">
                                          <w:marLeft w:val="0"/>
                                          <w:marRight w:val="0"/>
                                          <w:marTop w:val="0"/>
                                          <w:marBottom w:val="0"/>
                                          <w:divBdr>
                                            <w:top w:val="none" w:sz="0" w:space="0" w:color="auto"/>
                                            <w:left w:val="none" w:sz="0" w:space="0" w:color="auto"/>
                                            <w:bottom w:val="none" w:sz="0" w:space="0" w:color="auto"/>
                                            <w:right w:val="none" w:sz="0" w:space="0" w:color="auto"/>
                                          </w:divBdr>
                                          <w:divsChild>
                                            <w:div w:id="16912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2957">
                              <w:marLeft w:val="0"/>
                              <w:marRight w:val="0"/>
                              <w:marTop w:val="0"/>
                              <w:marBottom w:val="0"/>
                              <w:divBdr>
                                <w:top w:val="none" w:sz="0" w:space="0" w:color="auto"/>
                                <w:left w:val="none" w:sz="0" w:space="0" w:color="auto"/>
                                <w:bottom w:val="none" w:sz="0" w:space="0" w:color="auto"/>
                                <w:right w:val="none" w:sz="0" w:space="0" w:color="auto"/>
                              </w:divBdr>
                              <w:divsChild>
                                <w:div w:id="1289433270">
                                  <w:marLeft w:val="0"/>
                                  <w:marRight w:val="0"/>
                                  <w:marTop w:val="0"/>
                                  <w:marBottom w:val="0"/>
                                  <w:divBdr>
                                    <w:top w:val="none" w:sz="0" w:space="0" w:color="auto"/>
                                    <w:left w:val="none" w:sz="0" w:space="0" w:color="auto"/>
                                    <w:bottom w:val="none" w:sz="0" w:space="0" w:color="auto"/>
                                    <w:right w:val="none" w:sz="0" w:space="0" w:color="auto"/>
                                  </w:divBdr>
                                </w:div>
                                <w:div w:id="182522696">
                                  <w:marLeft w:val="0"/>
                                  <w:marRight w:val="0"/>
                                  <w:marTop w:val="0"/>
                                  <w:marBottom w:val="0"/>
                                  <w:divBdr>
                                    <w:top w:val="none" w:sz="0" w:space="0" w:color="auto"/>
                                    <w:left w:val="none" w:sz="0" w:space="0" w:color="auto"/>
                                    <w:bottom w:val="none" w:sz="0" w:space="0" w:color="auto"/>
                                    <w:right w:val="none" w:sz="0" w:space="0" w:color="auto"/>
                                  </w:divBdr>
                                  <w:divsChild>
                                    <w:div w:id="127630466">
                                      <w:marLeft w:val="0"/>
                                      <w:marRight w:val="0"/>
                                      <w:marTop w:val="0"/>
                                      <w:marBottom w:val="0"/>
                                      <w:divBdr>
                                        <w:top w:val="none" w:sz="0" w:space="0" w:color="auto"/>
                                        <w:left w:val="none" w:sz="0" w:space="0" w:color="auto"/>
                                        <w:bottom w:val="none" w:sz="0" w:space="0" w:color="auto"/>
                                        <w:right w:val="none" w:sz="0" w:space="0" w:color="auto"/>
                                      </w:divBdr>
                                      <w:divsChild>
                                        <w:div w:id="1321084090">
                                          <w:marLeft w:val="0"/>
                                          <w:marRight w:val="0"/>
                                          <w:marTop w:val="0"/>
                                          <w:marBottom w:val="0"/>
                                          <w:divBdr>
                                            <w:top w:val="none" w:sz="0" w:space="0" w:color="auto"/>
                                            <w:left w:val="none" w:sz="0" w:space="0" w:color="auto"/>
                                            <w:bottom w:val="none" w:sz="0" w:space="0" w:color="auto"/>
                                            <w:right w:val="none" w:sz="0" w:space="0" w:color="auto"/>
                                          </w:divBdr>
                                        </w:div>
                                      </w:divsChild>
                                    </w:div>
                                    <w:div w:id="221260160">
                                      <w:marLeft w:val="0"/>
                                      <w:marRight w:val="0"/>
                                      <w:marTop w:val="0"/>
                                      <w:marBottom w:val="0"/>
                                      <w:divBdr>
                                        <w:top w:val="none" w:sz="0" w:space="0" w:color="auto"/>
                                        <w:left w:val="none" w:sz="0" w:space="0" w:color="auto"/>
                                        <w:bottom w:val="none" w:sz="0" w:space="0" w:color="auto"/>
                                        <w:right w:val="none" w:sz="0" w:space="0" w:color="auto"/>
                                      </w:divBdr>
                                      <w:divsChild>
                                        <w:div w:id="564798650">
                                          <w:marLeft w:val="0"/>
                                          <w:marRight w:val="0"/>
                                          <w:marTop w:val="0"/>
                                          <w:marBottom w:val="0"/>
                                          <w:divBdr>
                                            <w:top w:val="none" w:sz="0" w:space="0" w:color="auto"/>
                                            <w:left w:val="none" w:sz="0" w:space="0" w:color="auto"/>
                                            <w:bottom w:val="none" w:sz="0" w:space="0" w:color="auto"/>
                                            <w:right w:val="none" w:sz="0" w:space="0" w:color="auto"/>
                                          </w:divBdr>
                                        </w:div>
                                        <w:div w:id="1097603895">
                                          <w:marLeft w:val="0"/>
                                          <w:marRight w:val="0"/>
                                          <w:marTop w:val="0"/>
                                          <w:marBottom w:val="0"/>
                                          <w:divBdr>
                                            <w:top w:val="none" w:sz="0" w:space="0" w:color="auto"/>
                                            <w:left w:val="none" w:sz="0" w:space="0" w:color="auto"/>
                                            <w:bottom w:val="none" w:sz="0" w:space="0" w:color="auto"/>
                                            <w:right w:val="none" w:sz="0" w:space="0" w:color="auto"/>
                                          </w:divBdr>
                                          <w:divsChild>
                                            <w:div w:id="4018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1701">
                                      <w:marLeft w:val="0"/>
                                      <w:marRight w:val="0"/>
                                      <w:marTop w:val="0"/>
                                      <w:marBottom w:val="0"/>
                                      <w:divBdr>
                                        <w:top w:val="none" w:sz="0" w:space="0" w:color="auto"/>
                                        <w:left w:val="none" w:sz="0" w:space="0" w:color="auto"/>
                                        <w:bottom w:val="none" w:sz="0" w:space="0" w:color="auto"/>
                                        <w:right w:val="none" w:sz="0" w:space="0" w:color="auto"/>
                                      </w:divBdr>
                                      <w:divsChild>
                                        <w:div w:id="882325624">
                                          <w:marLeft w:val="0"/>
                                          <w:marRight w:val="0"/>
                                          <w:marTop w:val="0"/>
                                          <w:marBottom w:val="0"/>
                                          <w:divBdr>
                                            <w:top w:val="none" w:sz="0" w:space="0" w:color="auto"/>
                                            <w:left w:val="none" w:sz="0" w:space="0" w:color="auto"/>
                                            <w:bottom w:val="none" w:sz="0" w:space="0" w:color="auto"/>
                                            <w:right w:val="none" w:sz="0" w:space="0" w:color="auto"/>
                                          </w:divBdr>
                                        </w:div>
                                        <w:div w:id="1209882396">
                                          <w:marLeft w:val="0"/>
                                          <w:marRight w:val="0"/>
                                          <w:marTop w:val="0"/>
                                          <w:marBottom w:val="0"/>
                                          <w:divBdr>
                                            <w:top w:val="none" w:sz="0" w:space="0" w:color="auto"/>
                                            <w:left w:val="none" w:sz="0" w:space="0" w:color="auto"/>
                                            <w:bottom w:val="none" w:sz="0" w:space="0" w:color="auto"/>
                                            <w:right w:val="none" w:sz="0" w:space="0" w:color="auto"/>
                                          </w:divBdr>
                                          <w:divsChild>
                                            <w:div w:id="18523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8376">
                                      <w:marLeft w:val="0"/>
                                      <w:marRight w:val="0"/>
                                      <w:marTop w:val="0"/>
                                      <w:marBottom w:val="0"/>
                                      <w:divBdr>
                                        <w:top w:val="none" w:sz="0" w:space="0" w:color="auto"/>
                                        <w:left w:val="none" w:sz="0" w:space="0" w:color="auto"/>
                                        <w:bottom w:val="none" w:sz="0" w:space="0" w:color="auto"/>
                                        <w:right w:val="none" w:sz="0" w:space="0" w:color="auto"/>
                                      </w:divBdr>
                                      <w:divsChild>
                                        <w:div w:id="1568028343">
                                          <w:marLeft w:val="0"/>
                                          <w:marRight w:val="0"/>
                                          <w:marTop w:val="0"/>
                                          <w:marBottom w:val="0"/>
                                          <w:divBdr>
                                            <w:top w:val="none" w:sz="0" w:space="0" w:color="auto"/>
                                            <w:left w:val="none" w:sz="0" w:space="0" w:color="auto"/>
                                            <w:bottom w:val="none" w:sz="0" w:space="0" w:color="auto"/>
                                            <w:right w:val="none" w:sz="0" w:space="0" w:color="auto"/>
                                          </w:divBdr>
                                        </w:div>
                                        <w:div w:id="1878466803">
                                          <w:marLeft w:val="0"/>
                                          <w:marRight w:val="0"/>
                                          <w:marTop w:val="0"/>
                                          <w:marBottom w:val="0"/>
                                          <w:divBdr>
                                            <w:top w:val="none" w:sz="0" w:space="0" w:color="auto"/>
                                            <w:left w:val="none" w:sz="0" w:space="0" w:color="auto"/>
                                            <w:bottom w:val="none" w:sz="0" w:space="0" w:color="auto"/>
                                            <w:right w:val="none" w:sz="0" w:space="0" w:color="auto"/>
                                          </w:divBdr>
                                          <w:divsChild>
                                            <w:div w:id="4492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8715">
                                      <w:marLeft w:val="0"/>
                                      <w:marRight w:val="0"/>
                                      <w:marTop w:val="0"/>
                                      <w:marBottom w:val="0"/>
                                      <w:divBdr>
                                        <w:top w:val="none" w:sz="0" w:space="0" w:color="auto"/>
                                        <w:left w:val="none" w:sz="0" w:space="0" w:color="auto"/>
                                        <w:bottom w:val="none" w:sz="0" w:space="0" w:color="auto"/>
                                        <w:right w:val="none" w:sz="0" w:space="0" w:color="auto"/>
                                      </w:divBdr>
                                      <w:divsChild>
                                        <w:div w:id="1316031413">
                                          <w:marLeft w:val="0"/>
                                          <w:marRight w:val="0"/>
                                          <w:marTop w:val="0"/>
                                          <w:marBottom w:val="0"/>
                                          <w:divBdr>
                                            <w:top w:val="none" w:sz="0" w:space="0" w:color="auto"/>
                                            <w:left w:val="none" w:sz="0" w:space="0" w:color="auto"/>
                                            <w:bottom w:val="none" w:sz="0" w:space="0" w:color="auto"/>
                                            <w:right w:val="none" w:sz="0" w:space="0" w:color="auto"/>
                                          </w:divBdr>
                                        </w:div>
                                        <w:div w:id="615064156">
                                          <w:marLeft w:val="0"/>
                                          <w:marRight w:val="0"/>
                                          <w:marTop w:val="0"/>
                                          <w:marBottom w:val="0"/>
                                          <w:divBdr>
                                            <w:top w:val="none" w:sz="0" w:space="0" w:color="auto"/>
                                            <w:left w:val="none" w:sz="0" w:space="0" w:color="auto"/>
                                            <w:bottom w:val="none" w:sz="0" w:space="0" w:color="auto"/>
                                            <w:right w:val="none" w:sz="0" w:space="0" w:color="auto"/>
                                          </w:divBdr>
                                          <w:divsChild>
                                            <w:div w:id="8407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2070">
                                      <w:marLeft w:val="0"/>
                                      <w:marRight w:val="0"/>
                                      <w:marTop w:val="0"/>
                                      <w:marBottom w:val="0"/>
                                      <w:divBdr>
                                        <w:top w:val="none" w:sz="0" w:space="0" w:color="auto"/>
                                        <w:left w:val="none" w:sz="0" w:space="0" w:color="auto"/>
                                        <w:bottom w:val="none" w:sz="0" w:space="0" w:color="auto"/>
                                        <w:right w:val="none" w:sz="0" w:space="0" w:color="auto"/>
                                      </w:divBdr>
                                      <w:divsChild>
                                        <w:div w:id="330840873">
                                          <w:marLeft w:val="0"/>
                                          <w:marRight w:val="0"/>
                                          <w:marTop w:val="0"/>
                                          <w:marBottom w:val="0"/>
                                          <w:divBdr>
                                            <w:top w:val="none" w:sz="0" w:space="0" w:color="auto"/>
                                            <w:left w:val="none" w:sz="0" w:space="0" w:color="auto"/>
                                            <w:bottom w:val="none" w:sz="0" w:space="0" w:color="auto"/>
                                            <w:right w:val="none" w:sz="0" w:space="0" w:color="auto"/>
                                          </w:divBdr>
                                        </w:div>
                                        <w:div w:id="2131238486">
                                          <w:marLeft w:val="0"/>
                                          <w:marRight w:val="0"/>
                                          <w:marTop w:val="0"/>
                                          <w:marBottom w:val="0"/>
                                          <w:divBdr>
                                            <w:top w:val="none" w:sz="0" w:space="0" w:color="auto"/>
                                            <w:left w:val="none" w:sz="0" w:space="0" w:color="auto"/>
                                            <w:bottom w:val="none" w:sz="0" w:space="0" w:color="auto"/>
                                            <w:right w:val="none" w:sz="0" w:space="0" w:color="auto"/>
                                          </w:divBdr>
                                          <w:divsChild>
                                            <w:div w:id="930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068465">
                              <w:marLeft w:val="0"/>
                              <w:marRight w:val="0"/>
                              <w:marTop w:val="0"/>
                              <w:marBottom w:val="0"/>
                              <w:divBdr>
                                <w:top w:val="none" w:sz="0" w:space="0" w:color="auto"/>
                                <w:left w:val="none" w:sz="0" w:space="0" w:color="auto"/>
                                <w:bottom w:val="none" w:sz="0" w:space="0" w:color="auto"/>
                                <w:right w:val="none" w:sz="0" w:space="0" w:color="auto"/>
                              </w:divBdr>
                              <w:divsChild>
                                <w:div w:id="2111776682">
                                  <w:marLeft w:val="0"/>
                                  <w:marRight w:val="0"/>
                                  <w:marTop w:val="0"/>
                                  <w:marBottom w:val="0"/>
                                  <w:divBdr>
                                    <w:top w:val="none" w:sz="0" w:space="0" w:color="auto"/>
                                    <w:left w:val="none" w:sz="0" w:space="0" w:color="auto"/>
                                    <w:bottom w:val="none" w:sz="0" w:space="0" w:color="auto"/>
                                    <w:right w:val="none" w:sz="0" w:space="0" w:color="auto"/>
                                  </w:divBdr>
                                </w:div>
                                <w:div w:id="2054697159">
                                  <w:marLeft w:val="0"/>
                                  <w:marRight w:val="0"/>
                                  <w:marTop w:val="0"/>
                                  <w:marBottom w:val="0"/>
                                  <w:divBdr>
                                    <w:top w:val="none" w:sz="0" w:space="0" w:color="auto"/>
                                    <w:left w:val="none" w:sz="0" w:space="0" w:color="auto"/>
                                    <w:bottom w:val="none" w:sz="0" w:space="0" w:color="auto"/>
                                    <w:right w:val="none" w:sz="0" w:space="0" w:color="auto"/>
                                  </w:divBdr>
                                  <w:divsChild>
                                    <w:div w:id="12226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72">
                              <w:marLeft w:val="0"/>
                              <w:marRight w:val="0"/>
                              <w:marTop w:val="0"/>
                              <w:marBottom w:val="0"/>
                              <w:divBdr>
                                <w:top w:val="none" w:sz="0" w:space="0" w:color="auto"/>
                                <w:left w:val="none" w:sz="0" w:space="0" w:color="auto"/>
                                <w:bottom w:val="none" w:sz="0" w:space="0" w:color="auto"/>
                                <w:right w:val="none" w:sz="0" w:space="0" w:color="auto"/>
                              </w:divBdr>
                              <w:divsChild>
                                <w:div w:id="440688775">
                                  <w:marLeft w:val="0"/>
                                  <w:marRight w:val="0"/>
                                  <w:marTop w:val="0"/>
                                  <w:marBottom w:val="0"/>
                                  <w:divBdr>
                                    <w:top w:val="none" w:sz="0" w:space="0" w:color="auto"/>
                                    <w:left w:val="none" w:sz="0" w:space="0" w:color="auto"/>
                                    <w:bottom w:val="none" w:sz="0" w:space="0" w:color="auto"/>
                                    <w:right w:val="none" w:sz="0" w:space="0" w:color="auto"/>
                                  </w:divBdr>
                                </w:div>
                                <w:div w:id="1031226982">
                                  <w:marLeft w:val="0"/>
                                  <w:marRight w:val="0"/>
                                  <w:marTop w:val="0"/>
                                  <w:marBottom w:val="0"/>
                                  <w:divBdr>
                                    <w:top w:val="none" w:sz="0" w:space="0" w:color="auto"/>
                                    <w:left w:val="none" w:sz="0" w:space="0" w:color="auto"/>
                                    <w:bottom w:val="none" w:sz="0" w:space="0" w:color="auto"/>
                                    <w:right w:val="none" w:sz="0" w:space="0" w:color="auto"/>
                                  </w:divBdr>
                                  <w:divsChild>
                                    <w:div w:id="488836377">
                                      <w:marLeft w:val="0"/>
                                      <w:marRight w:val="0"/>
                                      <w:marTop w:val="0"/>
                                      <w:marBottom w:val="0"/>
                                      <w:divBdr>
                                        <w:top w:val="none" w:sz="0" w:space="0" w:color="auto"/>
                                        <w:left w:val="none" w:sz="0" w:space="0" w:color="auto"/>
                                        <w:bottom w:val="none" w:sz="0" w:space="0" w:color="auto"/>
                                        <w:right w:val="none" w:sz="0" w:space="0" w:color="auto"/>
                                      </w:divBdr>
                                      <w:divsChild>
                                        <w:div w:id="1100485581">
                                          <w:marLeft w:val="0"/>
                                          <w:marRight w:val="0"/>
                                          <w:marTop w:val="0"/>
                                          <w:marBottom w:val="0"/>
                                          <w:divBdr>
                                            <w:top w:val="none" w:sz="0" w:space="0" w:color="auto"/>
                                            <w:left w:val="none" w:sz="0" w:space="0" w:color="auto"/>
                                            <w:bottom w:val="none" w:sz="0" w:space="0" w:color="auto"/>
                                            <w:right w:val="none" w:sz="0" w:space="0" w:color="auto"/>
                                          </w:divBdr>
                                        </w:div>
                                      </w:divsChild>
                                    </w:div>
                                    <w:div w:id="1488324779">
                                      <w:marLeft w:val="0"/>
                                      <w:marRight w:val="0"/>
                                      <w:marTop w:val="0"/>
                                      <w:marBottom w:val="0"/>
                                      <w:divBdr>
                                        <w:top w:val="none" w:sz="0" w:space="0" w:color="auto"/>
                                        <w:left w:val="none" w:sz="0" w:space="0" w:color="auto"/>
                                        <w:bottom w:val="none" w:sz="0" w:space="0" w:color="auto"/>
                                        <w:right w:val="none" w:sz="0" w:space="0" w:color="auto"/>
                                      </w:divBdr>
                                      <w:divsChild>
                                        <w:div w:id="318463828">
                                          <w:marLeft w:val="0"/>
                                          <w:marRight w:val="0"/>
                                          <w:marTop w:val="0"/>
                                          <w:marBottom w:val="0"/>
                                          <w:divBdr>
                                            <w:top w:val="none" w:sz="0" w:space="0" w:color="auto"/>
                                            <w:left w:val="none" w:sz="0" w:space="0" w:color="auto"/>
                                            <w:bottom w:val="none" w:sz="0" w:space="0" w:color="auto"/>
                                            <w:right w:val="none" w:sz="0" w:space="0" w:color="auto"/>
                                          </w:divBdr>
                                        </w:div>
                                        <w:div w:id="356003475">
                                          <w:marLeft w:val="0"/>
                                          <w:marRight w:val="0"/>
                                          <w:marTop w:val="0"/>
                                          <w:marBottom w:val="0"/>
                                          <w:divBdr>
                                            <w:top w:val="none" w:sz="0" w:space="0" w:color="auto"/>
                                            <w:left w:val="none" w:sz="0" w:space="0" w:color="auto"/>
                                            <w:bottom w:val="none" w:sz="0" w:space="0" w:color="auto"/>
                                            <w:right w:val="none" w:sz="0" w:space="0" w:color="auto"/>
                                          </w:divBdr>
                                          <w:divsChild>
                                            <w:div w:id="877204114">
                                              <w:marLeft w:val="0"/>
                                              <w:marRight w:val="0"/>
                                              <w:marTop w:val="0"/>
                                              <w:marBottom w:val="0"/>
                                              <w:divBdr>
                                                <w:top w:val="none" w:sz="0" w:space="0" w:color="auto"/>
                                                <w:left w:val="none" w:sz="0" w:space="0" w:color="auto"/>
                                                <w:bottom w:val="none" w:sz="0" w:space="0" w:color="auto"/>
                                                <w:right w:val="none" w:sz="0" w:space="0" w:color="auto"/>
                                              </w:divBdr>
                                            </w:div>
                                            <w:div w:id="1494908100">
                                              <w:marLeft w:val="0"/>
                                              <w:marRight w:val="0"/>
                                              <w:marTop w:val="0"/>
                                              <w:marBottom w:val="0"/>
                                              <w:divBdr>
                                                <w:top w:val="none" w:sz="0" w:space="0" w:color="auto"/>
                                                <w:left w:val="none" w:sz="0" w:space="0" w:color="auto"/>
                                                <w:bottom w:val="none" w:sz="0" w:space="0" w:color="auto"/>
                                                <w:right w:val="none" w:sz="0" w:space="0" w:color="auto"/>
                                              </w:divBdr>
                                              <w:divsChild>
                                                <w:div w:id="1885940350">
                                                  <w:marLeft w:val="0"/>
                                                  <w:marRight w:val="0"/>
                                                  <w:marTop w:val="0"/>
                                                  <w:marBottom w:val="0"/>
                                                  <w:divBdr>
                                                    <w:top w:val="none" w:sz="0" w:space="0" w:color="auto"/>
                                                    <w:left w:val="none" w:sz="0" w:space="0" w:color="auto"/>
                                                    <w:bottom w:val="none" w:sz="0" w:space="0" w:color="auto"/>
                                                    <w:right w:val="none" w:sz="0" w:space="0" w:color="auto"/>
                                                  </w:divBdr>
                                                </w:div>
                                                <w:div w:id="1966618373">
                                                  <w:marLeft w:val="0"/>
                                                  <w:marRight w:val="0"/>
                                                  <w:marTop w:val="0"/>
                                                  <w:marBottom w:val="0"/>
                                                  <w:divBdr>
                                                    <w:top w:val="none" w:sz="0" w:space="0" w:color="auto"/>
                                                    <w:left w:val="none" w:sz="0" w:space="0" w:color="auto"/>
                                                    <w:bottom w:val="none" w:sz="0" w:space="0" w:color="auto"/>
                                                    <w:right w:val="none" w:sz="0" w:space="0" w:color="auto"/>
                                                  </w:divBdr>
                                                  <w:divsChild>
                                                    <w:div w:id="11658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1796">
                                              <w:marLeft w:val="0"/>
                                              <w:marRight w:val="0"/>
                                              <w:marTop w:val="0"/>
                                              <w:marBottom w:val="0"/>
                                              <w:divBdr>
                                                <w:top w:val="none" w:sz="0" w:space="0" w:color="auto"/>
                                                <w:left w:val="none" w:sz="0" w:space="0" w:color="auto"/>
                                                <w:bottom w:val="none" w:sz="0" w:space="0" w:color="auto"/>
                                                <w:right w:val="none" w:sz="0" w:space="0" w:color="auto"/>
                                              </w:divBdr>
                                              <w:divsChild>
                                                <w:div w:id="569536892">
                                                  <w:marLeft w:val="0"/>
                                                  <w:marRight w:val="0"/>
                                                  <w:marTop w:val="0"/>
                                                  <w:marBottom w:val="0"/>
                                                  <w:divBdr>
                                                    <w:top w:val="none" w:sz="0" w:space="0" w:color="auto"/>
                                                    <w:left w:val="none" w:sz="0" w:space="0" w:color="auto"/>
                                                    <w:bottom w:val="none" w:sz="0" w:space="0" w:color="auto"/>
                                                    <w:right w:val="none" w:sz="0" w:space="0" w:color="auto"/>
                                                  </w:divBdr>
                                                </w:div>
                                                <w:div w:id="976371914">
                                                  <w:marLeft w:val="0"/>
                                                  <w:marRight w:val="0"/>
                                                  <w:marTop w:val="0"/>
                                                  <w:marBottom w:val="0"/>
                                                  <w:divBdr>
                                                    <w:top w:val="none" w:sz="0" w:space="0" w:color="auto"/>
                                                    <w:left w:val="none" w:sz="0" w:space="0" w:color="auto"/>
                                                    <w:bottom w:val="none" w:sz="0" w:space="0" w:color="auto"/>
                                                    <w:right w:val="none" w:sz="0" w:space="0" w:color="auto"/>
                                                  </w:divBdr>
                                                  <w:divsChild>
                                                    <w:div w:id="15489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9884">
                                              <w:marLeft w:val="0"/>
                                              <w:marRight w:val="0"/>
                                              <w:marTop w:val="0"/>
                                              <w:marBottom w:val="0"/>
                                              <w:divBdr>
                                                <w:top w:val="none" w:sz="0" w:space="0" w:color="auto"/>
                                                <w:left w:val="none" w:sz="0" w:space="0" w:color="auto"/>
                                                <w:bottom w:val="none" w:sz="0" w:space="0" w:color="auto"/>
                                                <w:right w:val="none" w:sz="0" w:space="0" w:color="auto"/>
                                              </w:divBdr>
                                              <w:divsChild>
                                                <w:div w:id="650717181">
                                                  <w:marLeft w:val="0"/>
                                                  <w:marRight w:val="0"/>
                                                  <w:marTop w:val="0"/>
                                                  <w:marBottom w:val="0"/>
                                                  <w:divBdr>
                                                    <w:top w:val="none" w:sz="0" w:space="0" w:color="auto"/>
                                                    <w:left w:val="none" w:sz="0" w:space="0" w:color="auto"/>
                                                    <w:bottom w:val="none" w:sz="0" w:space="0" w:color="auto"/>
                                                    <w:right w:val="none" w:sz="0" w:space="0" w:color="auto"/>
                                                  </w:divBdr>
                                                </w:div>
                                                <w:div w:id="2089646435">
                                                  <w:marLeft w:val="0"/>
                                                  <w:marRight w:val="0"/>
                                                  <w:marTop w:val="0"/>
                                                  <w:marBottom w:val="0"/>
                                                  <w:divBdr>
                                                    <w:top w:val="none" w:sz="0" w:space="0" w:color="auto"/>
                                                    <w:left w:val="none" w:sz="0" w:space="0" w:color="auto"/>
                                                    <w:bottom w:val="none" w:sz="0" w:space="0" w:color="auto"/>
                                                    <w:right w:val="none" w:sz="0" w:space="0" w:color="auto"/>
                                                  </w:divBdr>
                                                  <w:divsChild>
                                                    <w:div w:id="927813631">
                                                      <w:marLeft w:val="0"/>
                                                      <w:marRight w:val="0"/>
                                                      <w:marTop w:val="0"/>
                                                      <w:marBottom w:val="0"/>
                                                      <w:divBdr>
                                                        <w:top w:val="none" w:sz="0" w:space="0" w:color="auto"/>
                                                        <w:left w:val="none" w:sz="0" w:space="0" w:color="auto"/>
                                                        <w:bottom w:val="none" w:sz="0" w:space="0" w:color="auto"/>
                                                        <w:right w:val="none" w:sz="0" w:space="0" w:color="auto"/>
                                                      </w:divBdr>
                                                      <w:divsChild>
                                                        <w:div w:id="10176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228618">
                                      <w:marLeft w:val="0"/>
                                      <w:marRight w:val="0"/>
                                      <w:marTop w:val="0"/>
                                      <w:marBottom w:val="0"/>
                                      <w:divBdr>
                                        <w:top w:val="none" w:sz="0" w:space="0" w:color="auto"/>
                                        <w:left w:val="none" w:sz="0" w:space="0" w:color="auto"/>
                                        <w:bottom w:val="none" w:sz="0" w:space="0" w:color="auto"/>
                                        <w:right w:val="none" w:sz="0" w:space="0" w:color="auto"/>
                                      </w:divBdr>
                                      <w:divsChild>
                                        <w:div w:id="65690780">
                                          <w:marLeft w:val="0"/>
                                          <w:marRight w:val="0"/>
                                          <w:marTop w:val="0"/>
                                          <w:marBottom w:val="0"/>
                                          <w:divBdr>
                                            <w:top w:val="none" w:sz="0" w:space="0" w:color="auto"/>
                                            <w:left w:val="none" w:sz="0" w:space="0" w:color="auto"/>
                                            <w:bottom w:val="none" w:sz="0" w:space="0" w:color="auto"/>
                                            <w:right w:val="none" w:sz="0" w:space="0" w:color="auto"/>
                                          </w:divBdr>
                                        </w:div>
                                        <w:div w:id="1953391213">
                                          <w:marLeft w:val="0"/>
                                          <w:marRight w:val="0"/>
                                          <w:marTop w:val="0"/>
                                          <w:marBottom w:val="0"/>
                                          <w:divBdr>
                                            <w:top w:val="none" w:sz="0" w:space="0" w:color="auto"/>
                                            <w:left w:val="none" w:sz="0" w:space="0" w:color="auto"/>
                                            <w:bottom w:val="none" w:sz="0" w:space="0" w:color="auto"/>
                                            <w:right w:val="none" w:sz="0" w:space="0" w:color="auto"/>
                                          </w:divBdr>
                                          <w:divsChild>
                                            <w:div w:id="1902859527">
                                              <w:marLeft w:val="0"/>
                                              <w:marRight w:val="0"/>
                                              <w:marTop w:val="0"/>
                                              <w:marBottom w:val="0"/>
                                              <w:divBdr>
                                                <w:top w:val="none" w:sz="0" w:space="0" w:color="auto"/>
                                                <w:left w:val="none" w:sz="0" w:space="0" w:color="auto"/>
                                                <w:bottom w:val="none" w:sz="0" w:space="0" w:color="auto"/>
                                                <w:right w:val="none" w:sz="0" w:space="0" w:color="auto"/>
                                              </w:divBdr>
                                            </w:div>
                                            <w:div w:id="889657262">
                                              <w:marLeft w:val="0"/>
                                              <w:marRight w:val="0"/>
                                              <w:marTop w:val="0"/>
                                              <w:marBottom w:val="0"/>
                                              <w:divBdr>
                                                <w:top w:val="none" w:sz="0" w:space="0" w:color="auto"/>
                                                <w:left w:val="none" w:sz="0" w:space="0" w:color="auto"/>
                                                <w:bottom w:val="none" w:sz="0" w:space="0" w:color="auto"/>
                                                <w:right w:val="none" w:sz="0" w:space="0" w:color="auto"/>
                                              </w:divBdr>
                                              <w:divsChild>
                                                <w:div w:id="268464385">
                                                  <w:marLeft w:val="0"/>
                                                  <w:marRight w:val="0"/>
                                                  <w:marTop w:val="0"/>
                                                  <w:marBottom w:val="0"/>
                                                  <w:divBdr>
                                                    <w:top w:val="none" w:sz="0" w:space="0" w:color="auto"/>
                                                    <w:left w:val="none" w:sz="0" w:space="0" w:color="auto"/>
                                                    <w:bottom w:val="none" w:sz="0" w:space="0" w:color="auto"/>
                                                    <w:right w:val="none" w:sz="0" w:space="0" w:color="auto"/>
                                                  </w:divBdr>
                                                </w:div>
                                                <w:div w:id="1090009774">
                                                  <w:marLeft w:val="0"/>
                                                  <w:marRight w:val="0"/>
                                                  <w:marTop w:val="0"/>
                                                  <w:marBottom w:val="0"/>
                                                  <w:divBdr>
                                                    <w:top w:val="none" w:sz="0" w:space="0" w:color="auto"/>
                                                    <w:left w:val="none" w:sz="0" w:space="0" w:color="auto"/>
                                                    <w:bottom w:val="none" w:sz="0" w:space="0" w:color="auto"/>
                                                    <w:right w:val="none" w:sz="0" w:space="0" w:color="auto"/>
                                                  </w:divBdr>
                                                  <w:divsChild>
                                                    <w:div w:id="1812599813">
                                                      <w:marLeft w:val="0"/>
                                                      <w:marRight w:val="0"/>
                                                      <w:marTop w:val="0"/>
                                                      <w:marBottom w:val="0"/>
                                                      <w:divBdr>
                                                        <w:top w:val="none" w:sz="0" w:space="0" w:color="auto"/>
                                                        <w:left w:val="none" w:sz="0" w:space="0" w:color="auto"/>
                                                        <w:bottom w:val="none" w:sz="0" w:space="0" w:color="auto"/>
                                                        <w:right w:val="none" w:sz="0" w:space="0" w:color="auto"/>
                                                      </w:divBdr>
                                                      <w:divsChild>
                                                        <w:div w:id="1706714625">
                                                          <w:marLeft w:val="0"/>
                                                          <w:marRight w:val="0"/>
                                                          <w:marTop w:val="0"/>
                                                          <w:marBottom w:val="0"/>
                                                          <w:divBdr>
                                                            <w:top w:val="none" w:sz="0" w:space="0" w:color="auto"/>
                                                            <w:left w:val="none" w:sz="0" w:space="0" w:color="auto"/>
                                                            <w:bottom w:val="none" w:sz="0" w:space="0" w:color="auto"/>
                                                            <w:right w:val="none" w:sz="0" w:space="0" w:color="auto"/>
                                                          </w:divBdr>
                                                        </w:div>
                                                      </w:divsChild>
                                                    </w:div>
                                                    <w:div w:id="1141506356">
                                                      <w:marLeft w:val="0"/>
                                                      <w:marRight w:val="0"/>
                                                      <w:marTop w:val="0"/>
                                                      <w:marBottom w:val="0"/>
                                                      <w:divBdr>
                                                        <w:top w:val="none" w:sz="0" w:space="0" w:color="auto"/>
                                                        <w:left w:val="none" w:sz="0" w:space="0" w:color="auto"/>
                                                        <w:bottom w:val="none" w:sz="0" w:space="0" w:color="auto"/>
                                                        <w:right w:val="none" w:sz="0" w:space="0" w:color="auto"/>
                                                      </w:divBdr>
                                                      <w:divsChild>
                                                        <w:div w:id="121852126">
                                                          <w:marLeft w:val="0"/>
                                                          <w:marRight w:val="0"/>
                                                          <w:marTop w:val="0"/>
                                                          <w:marBottom w:val="0"/>
                                                          <w:divBdr>
                                                            <w:top w:val="none" w:sz="0" w:space="0" w:color="auto"/>
                                                            <w:left w:val="none" w:sz="0" w:space="0" w:color="auto"/>
                                                            <w:bottom w:val="none" w:sz="0" w:space="0" w:color="auto"/>
                                                            <w:right w:val="none" w:sz="0" w:space="0" w:color="auto"/>
                                                          </w:divBdr>
                                                        </w:div>
                                                        <w:div w:id="557983852">
                                                          <w:marLeft w:val="0"/>
                                                          <w:marRight w:val="0"/>
                                                          <w:marTop w:val="0"/>
                                                          <w:marBottom w:val="0"/>
                                                          <w:divBdr>
                                                            <w:top w:val="none" w:sz="0" w:space="0" w:color="auto"/>
                                                            <w:left w:val="none" w:sz="0" w:space="0" w:color="auto"/>
                                                            <w:bottom w:val="none" w:sz="0" w:space="0" w:color="auto"/>
                                                            <w:right w:val="none" w:sz="0" w:space="0" w:color="auto"/>
                                                          </w:divBdr>
                                                          <w:divsChild>
                                                            <w:div w:id="794755669">
                                                              <w:marLeft w:val="0"/>
                                                              <w:marRight w:val="0"/>
                                                              <w:marTop w:val="0"/>
                                                              <w:marBottom w:val="0"/>
                                                              <w:divBdr>
                                                                <w:top w:val="none" w:sz="0" w:space="0" w:color="auto"/>
                                                                <w:left w:val="none" w:sz="0" w:space="0" w:color="auto"/>
                                                                <w:bottom w:val="none" w:sz="0" w:space="0" w:color="auto"/>
                                                                <w:right w:val="none" w:sz="0" w:space="0" w:color="auto"/>
                                                              </w:divBdr>
                                                              <w:divsChild>
                                                                <w:div w:id="107089268">
                                                                  <w:marLeft w:val="0"/>
                                                                  <w:marRight w:val="0"/>
                                                                  <w:marTop w:val="0"/>
                                                                  <w:marBottom w:val="0"/>
                                                                  <w:divBdr>
                                                                    <w:top w:val="none" w:sz="0" w:space="0" w:color="auto"/>
                                                                    <w:left w:val="none" w:sz="0" w:space="0" w:color="auto"/>
                                                                    <w:bottom w:val="none" w:sz="0" w:space="0" w:color="auto"/>
                                                                    <w:right w:val="none" w:sz="0" w:space="0" w:color="auto"/>
                                                                  </w:divBdr>
                                                                </w:div>
                                                              </w:divsChild>
                                                            </w:div>
                                                            <w:div w:id="604077367">
                                                              <w:marLeft w:val="0"/>
                                                              <w:marRight w:val="0"/>
                                                              <w:marTop w:val="0"/>
                                                              <w:marBottom w:val="0"/>
                                                              <w:divBdr>
                                                                <w:top w:val="none" w:sz="0" w:space="0" w:color="auto"/>
                                                                <w:left w:val="none" w:sz="0" w:space="0" w:color="auto"/>
                                                                <w:bottom w:val="none" w:sz="0" w:space="0" w:color="auto"/>
                                                                <w:right w:val="none" w:sz="0" w:space="0" w:color="auto"/>
                                                              </w:divBdr>
                                                              <w:divsChild>
                                                                <w:div w:id="224414346">
                                                                  <w:marLeft w:val="0"/>
                                                                  <w:marRight w:val="0"/>
                                                                  <w:marTop w:val="0"/>
                                                                  <w:marBottom w:val="0"/>
                                                                  <w:divBdr>
                                                                    <w:top w:val="none" w:sz="0" w:space="0" w:color="auto"/>
                                                                    <w:left w:val="none" w:sz="0" w:space="0" w:color="auto"/>
                                                                    <w:bottom w:val="none" w:sz="0" w:space="0" w:color="auto"/>
                                                                    <w:right w:val="none" w:sz="0" w:space="0" w:color="auto"/>
                                                                  </w:divBdr>
                                                                </w:div>
                                                                <w:div w:id="154153605">
                                                                  <w:marLeft w:val="0"/>
                                                                  <w:marRight w:val="0"/>
                                                                  <w:marTop w:val="0"/>
                                                                  <w:marBottom w:val="0"/>
                                                                  <w:divBdr>
                                                                    <w:top w:val="none" w:sz="0" w:space="0" w:color="auto"/>
                                                                    <w:left w:val="none" w:sz="0" w:space="0" w:color="auto"/>
                                                                    <w:bottom w:val="none" w:sz="0" w:space="0" w:color="auto"/>
                                                                    <w:right w:val="none" w:sz="0" w:space="0" w:color="auto"/>
                                                                  </w:divBdr>
                                                                  <w:divsChild>
                                                                    <w:div w:id="5577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3684">
                                                              <w:marLeft w:val="0"/>
                                                              <w:marRight w:val="0"/>
                                                              <w:marTop w:val="0"/>
                                                              <w:marBottom w:val="0"/>
                                                              <w:divBdr>
                                                                <w:top w:val="none" w:sz="0" w:space="0" w:color="auto"/>
                                                                <w:left w:val="none" w:sz="0" w:space="0" w:color="auto"/>
                                                                <w:bottom w:val="none" w:sz="0" w:space="0" w:color="auto"/>
                                                                <w:right w:val="none" w:sz="0" w:space="0" w:color="auto"/>
                                                              </w:divBdr>
                                                              <w:divsChild>
                                                                <w:div w:id="1453206935">
                                                                  <w:marLeft w:val="0"/>
                                                                  <w:marRight w:val="0"/>
                                                                  <w:marTop w:val="0"/>
                                                                  <w:marBottom w:val="0"/>
                                                                  <w:divBdr>
                                                                    <w:top w:val="none" w:sz="0" w:space="0" w:color="auto"/>
                                                                    <w:left w:val="none" w:sz="0" w:space="0" w:color="auto"/>
                                                                    <w:bottom w:val="none" w:sz="0" w:space="0" w:color="auto"/>
                                                                    <w:right w:val="none" w:sz="0" w:space="0" w:color="auto"/>
                                                                  </w:divBdr>
                                                                </w:div>
                                                                <w:div w:id="1421681885">
                                                                  <w:marLeft w:val="0"/>
                                                                  <w:marRight w:val="0"/>
                                                                  <w:marTop w:val="0"/>
                                                                  <w:marBottom w:val="0"/>
                                                                  <w:divBdr>
                                                                    <w:top w:val="none" w:sz="0" w:space="0" w:color="auto"/>
                                                                    <w:left w:val="none" w:sz="0" w:space="0" w:color="auto"/>
                                                                    <w:bottom w:val="none" w:sz="0" w:space="0" w:color="auto"/>
                                                                    <w:right w:val="none" w:sz="0" w:space="0" w:color="auto"/>
                                                                  </w:divBdr>
                                                                  <w:divsChild>
                                                                    <w:div w:id="3393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82275">
                                                      <w:marLeft w:val="0"/>
                                                      <w:marRight w:val="0"/>
                                                      <w:marTop w:val="0"/>
                                                      <w:marBottom w:val="0"/>
                                                      <w:divBdr>
                                                        <w:top w:val="none" w:sz="0" w:space="0" w:color="auto"/>
                                                        <w:left w:val="none" w:sz="0" w:space="0" w:color="auto"/>
                                                        <w:bottom w:val="none" w:sz="0" w:space="0" w:color="auto"/>
                                                        <w:right w:val="none" w:sz="0" w:space="0" w:color="auto"/>
                                                      </w:divBdr>
                                                      <w:divsChild>
                                                        <w:div w:id="910652725">
                                                          <w:marLeft w:val="0"/>
                                                          <w:marRight w:val="0"/>
                                                          <w:marTop w:val="0"/>
                                                          <w:marBottom w:val="0"/>
                                                          <w:divBdr>
                                                            <w:top w:val="none" w:sz="0" w:space="0" w:color="auto"/>
                                                            <w:left w:val="none" w:sz="0" w:space="0" w:color="auto"/>
                                                            <w:bottom w:val="none" w:sz="0" w:space="0" w:color="auto"/>
                                                            <w:right w:val="none" w:sz="0" w:space="0" w:color="auto"/>
                                                          </w:divBdr>
                                                        </w:div>
                                                        <w:div w:id="1329484351">
                                                          <w:marLeft w:val="0"/>
                                                          <w:marRight w:val="0"/>
                                                          <w:marTop w:val="0"/>
                                                          <w:marBottom w:val="0"/>
                                                          <w:divBdr>
                                                            <w:top w:val="none" w:sz="0" w:space="0" w:color="auto"/>
                                                            <w:left w:val="none" w:sz="0" w:space="0" w:color="auto"/>
                                                            <w:bottom w:val="none" w:sz="0" w:space="0" w:color="auto"/>
                                                            <w:right w:val="none" w:sz="0" w:space="0" w:color="auto"/>
                                                          </w:divBdr>
                                                          <w:divsChild>
                                                            <w:div w:id="5890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3359">
                                                      <w:marLeft w:val="0"/>
                                                      <w:marRight w:val="0"/>
                                                      <w:marTop w:val="0"/>
                                                      <w:marBottom w:val="0"/>
                                                      <w:divBdr>
                                                        <w:top w:val="none" w:sz="0" w:space="0" w:color="auto"/>
                                                        <w:left w:val="none" w:sz="0" w:space="0" w:color="auto"/>
                                                        <w:bottom w:val="none" w:sz="0" w:space="0" w:color="auto"/>
                                                        <w:right w:val="none" w:sz="0" w:space="0" w:color="auto"/>
                                                      </w:divBdr>
                                                      <w:divsChild>
                                                        <w:div w:id="888685065">
                                                          <w:marLeft w:val="0"/>
                                                          <w:marRight w:val="0"/>
                                                          <w:marTop w:val="0"/>
                                                          <w:marBottom w:val="0"/>
                                                          <w:divBdr>
                                                            <w:top w:val="none" w:sz="0" w:space="0" w:color="auto"/>
                                                            <w:left w:val="none" w:sz="0" w:space="0" w:color="auto"/>
                                                            <w:bottom w:val="none" w:sz="0" w:space="0" w:color="auto"/>
                                                            <w:right w:val="none" w:sz="0" w:space="0" w:color="auto"/>
                                                          </w:divBdr>
                                                        </w:div>
                                                        <w:div w:id="115298042">
                                                          <w:marLeft w:val="0"/>
                                                          <w:marRight w:val="0"/>
                                                          <w:marTop w:val="0"/>
                                                          <w:marBottom w:val="0"/>
                                                          <w:divBdr>
                                                            <w:top w:val="none" w:sz="0" w:space="0" w:color="auto"/>
                                                            <w:left w:val="none" w:sz="0" w:space="0" w:color="auto"/>
                                                            <w:bottom w:val="none" w:sz="0" w:space="0" w:color="auto"/>
                                                            <w:right w:val="none" w:sz="0" w:space="0" w:color="auto"/>
                                                          </w:divBdr>
                                                          <w:divsChild>
                                                            <w:div w:id="19858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576586">
                                      <w:marLeft w:val="0"/>
                                      <w:marRight w:val="0"/>
                                      <w:marTop w:val="0"/>
                                      <w:marBottom w:val="0"/>
                                      <w:divBdr>
                                        <w:top w:val="none" w:sz="0" w:space="0" w:color="auto"/>
                                        <w:left w:val="none" w:sz="0" w:space="0" w:color="auto"/>
                                        <w:bottom w:val="none" w:sz="0" w:space="0" w:color="auto"/>
                                        <w:right w:val="none" w:sz="0" w:space="0" w:color="auto"/>
                                      </w:divBdr>
                                      <w:divsChild>
                                        <w:div w:id="52850002">
                                          <w:marLeft w:val="0"/>
                                          <w:marRight w:val="0"/>
                                          <w:marTop w:val="0"/>
                                          <w:marBottom w:val="0"/>
                                          <w:divBdr>
                                            <w:top w:val="none" w:sz="0" w:space="0" w:color="auto"/>
                                            <w:left w:val="none" w:sz="0" w:space="0" w:color="auto"/>
                                            <w:bottom w:val="none" w:sz="0" w:space="0" w:color="auto"/>
                                            <w:right w:val="none" w:sz="0" w:space="0" w:color="auto"/>
                                          </w:divBdr>
                                        </w:div>
                                        <w:div w:id="388962024">
                                          <w:marLeft w:val="0"/>
                                          <w:marRight w:val="0"/>
                                          <w:marTop w:val="0"/>
                                          <w:marBottom w:val="0"/>
                                          <w:divBdr>
                                            <w:top w:val="none" w:sz="0" w:space="0" w:color="auto"/>
                                            <w:left w:val="none" w:sz="0" w:space="0" w:color="auto"/>
                                            <w:bottom w:val="none" w:sz="0" w:space="0" w:color="auto"/>
                                            <w:right w:val="none" w:sz="0" w:space="0" w:color="auto"/>
                                          </w:divBdr>
                                          <w:divsChild>
                                            <w:div w:id="3082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472">
                                      <w:marLeft w:val="0"/>
                                      <w:marRight w:val="0"/>
                                      <w:marTop w:val="0"/>
                                      <w:marBottom w:val="0"/>
                                      <w:divBdr>
                                        <w:top w:val="none" w:sz="0" w:space="0" w:color="auto"/>
                                        <w:left w:val="none" w:sz="0" w:space="0" w:color="auto"/>
                                        <w:bottom w:val="none" w:sz="0" w:space="0" w:color="auto"/>
                                        <w:right w:val="none" w:sz="0" w:space="0" w:color="auto"/>
                                      </w:divBdr>
                                      <w:divsChild>
                                        <w:div w:id="514727823">
                                          <w:marLeft w:val="0"/>
                                          <w:marRight w:val="0"/>
                                          <w:marTop w:val="0"/>
                                          <w:marBottom w:val="0"/>
                                          <w:divBdr>
                                            <w:top w:val="none" w:sz="0" w:space="0" w:color="auto"/>
                                            <w:left w:val="none" w:sz="0" w:space="0" w:color="auto"/>
                                            <w:bottom w:val="none" w:sz="0" w:space="0" w:color="auto"/>
                                            <w:right w:val="none" w:sz="0" w:space="0" w:color="auto"/>
                                          </w:divBdr>
                                        </w:div>
                                        <w:div w:id="1717315668">
                                          <w:marLeft w:val="0"/>
                                          <w:marRight w:val="0"/>
                                          <w:marTop w:val="0"/>
                                          <w:marBottom w:val="0"/>
                                          <w:divBdr>
                                            <w:top w:val="none" w:sz="0" w:space="0" w:color="auto"/>
                                            <w:left w:val="none" w:sz="0" w:space="0" w:color="auto"/>
                                            <w:bottom w:val="none" w:sz="0" w:space="0" w:color="auto"/>
                                            <w:right w:val="none" w:sz="0" w:space="0" w:color="auto"/>
                                          </w:divBdr>
                                          <w:divsChild>
                                            <w:div w:id="14299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2154">
                                      <w:marLeft w:val="0"/>
                                      <w:marRight w:val="0"/>
                                      <w:marTop w:val="0"/>
                                      <w:marBottom w:val="0"/>
                                      <w:divBdr>
                                        <w:top w:val="none" w:sz="0" w:space="0" w:color="auto"/>
                                        <w:left w:val="none" w:sz="0" w:space="0" w:color="auto"/>
                                        <w:bottom w:val="none" w:sz="0" w:space="0" w:color="auto"/>
                                        <w:right w:val="none" w:sz="0" w:space="0" w:color="auto"/>
                                      </w:divBdr>
                                      <w:divsChild>
                                        <w:div w:id="1041788443">
                                          <w:marLeft w:val="0"/>
                                          <w:marRight w:val="0"/>
                                          <w:marTop w:val="0"/>
                                          <w:marBottom w:val="0"/>
                                          <w:divBdr>
                                            <w:top w:val="none" w:sz="0" w:space="0" w:color="auto"/>
                                            <w:left w:val="none" w:sz="0" w:space="0" w:color="auto"/>
                                            <w:bottom w:val="none" w:sz="0" w:space="0" w:color="auto"/>
                                            <w:right w:val="none" w:sz="0" w:space="0" w:color="auto"/>
                                          </w:divBdr>
                                        </w:div>
                                        <w:div w:id="2052268105">
                                          <w:marLeft w:val="0"/>
                                          <w:marRight w:val="0"/>
                                          <w:marTop w:val="0"/>
                                          <w:marBottom w:val="0"/>
                                          <w:divBdr>
                                            <w:top w:val="none" w:sz="0" w:space="0" w:color="auto"/>
                                            <w:left w:val="none" w:sz="0" w:space="0" w:color="auto"/>
                                            <w:bottom w:val="none" w:sz="0" w:space="0" w:color="auto"/>
                                            <w:right w:val="none" w:sz="0" w:space="0" w:color="auto"/>
                                          </w:divBdr>
                                          <w:divsChild>
                                            <w:div w:id="371350333">
                                              <w:marLeft w:val="0"/>
                                              <w:marRight w:val="0"/>
                                              <w:marTop w:val="0"/>
                                              <w:marBottom w:val="0"/>
                                              <w:divBdr>
                                                <w:top w:val="none" w:sz="0" w:space="0" w:color="auto"/>
                                                <w:left w:val="none" w:sz="0" w:space="0" w:color="auto"/>
                                                <w:bottom w:val="none" w:sz="0" w:space="0" w:color="auto"/>
                                                <w:right w:val="none" w:sz="0" w:space="0" w:color="auto"/>
                                              </w:divBdr>
                                              <w:divsChild>
                                                <w:div w:id="898789755">
                                                  <w:marLeft w:val="0"/>
                                                  <w:marRight w:val="0"/>
                                                  <w:marTop w:val="0"/>
                                                  <w:marBottom w:val="0"/>
                                                  <w:divBdr>
                                                    <w:top w:val="none" w:sz="0" w:space="0" w:color="auto"/>
                                                    <w:left w:val="none" w:sz="0" w:space="0" w:color="auto"/>
                                                    <w:bottom w:val="none" w:sz="0" w:space="0" w:color="auto"/>
                                                    <w:right w:val="none" w:sz="0" w:space="0" w:color="auto"/>
                                                  </w:divBdr>
                                                </w:div>
                                              </w:divsChild>
                                            </w:div>
                                            <w:div w:id="1989507147">
                                              <w:marLeft w:val="0"/>
                                              <w:marRight w:val="0"/>
                                              <w:marTop w:val="0"/>
                                              <w:marBottom w:val="0"/>
                                              <w:divBdr>
                                                <w:top w:val="none" w:sz="0" w:space="0" w:color="auto"/>
                                                <w:left w:val="none" w:sz="0" w:space="0" w:color="auto"/>
                                                <w:bottom w:val="none" w:sz="0" w:space="0" w:color="auto"/>
                                                <w:right w:val="none" w:sz="0" w:space="0" w:color="auto"/>
                                              </w:divBdr>
                                              <w:divsChild>
                                                <w:div w:id="1736508357">
                                                  <w:marLeft w:val="0"/>
                                                  <w:marRight w:val="0"/>
                                                  <w:marTop w:val="0"/>
                                                  <w:marBottom w:val="0"/>
                                                  <w:divBdr>
                                                    <w:top w:val="none" w:sz="0" w:space="0" w:color="auto"/>
                                                    <w:left w:val="none" w:sz="0" w:space="0" w:color="auto"/>
                                                    <w:bottom w:val="none" w:sz="0" w:space="0" w:color="auto"/>
                                                    <w:right w:val="none" w:sz="0" w:space="0" w:color="auto"/>
                                                  </w:divBdr>
                                                </w:div>
                                                <w:div w:id="2025596720">
                                                  <w:marLeft w:val="0"/>
                                                  <w:marRight w:val="0"/>
                                                  <w:marTop w:val="0"/>
                                                  <w:marBottom w:val="0"/>
                                                  <w:divBdr>
                                                    <w:top w:val="none" w:sz="0" w:space="0" w:color="auto"/>
                                                    <w:left w:val="none" w:sz="0" w:space="0" w:color="auto"/>
                                                    <w:bottom w:val="none" w:sz="0" w:space="0" w:color="auto"/>
                                                    <w:right w:val="none" w:sz="0" w:space="0" w:color="auto"/>
                                                  </w:divBdr>
                                                  <w:divsChild>
                                                    <w:div w:id="662856678">
                                                      <w:marLeft w:val="0"/>
                                                      <w:marRight w:val="0"/>
                                                      <w:marTop w:val="0"/>
                                                      <w:marBottom w:val="0"/>
                                                      <w:divBdr>
                                                        <w:top w:val="none" w:sz="0" w:space="0" w:color="auto"/>
                                                        <w:left w:val="none" w:sz="0" w:space="0" w:color="auto"/>
                                                        <w:bottom w:val="none" w:sz="0" w:space="0" w:color="auto"/>
                                                        <w:right w:val="none" w:sz="0" w:space="0" w:color="auto"/>
                                                      </w:divBdr>
                                                    </w:div>
                                                    <w:div w:id="1870295111">
                                                      <w:marLeft w:val="0"/>
                                                      <w:marRight w:val="0"/>
                                                      <w:marTop w:val="0"/>
                                                      <w:marBottom w:val="0"/>
                                                      <w:divBdr>
                                                        <w:top w:val="none" w:sz="0" w:space="0" w:color="auto"/>
                                                        <w:left w:val="none" w:sz="0" w:space="0" w:color="auto"/>
                                                        <w:bottom w:val="none" w:sz="0" w:space="0" w:color="auto"/>
                                                        <w:right w:val="none" w:sz="0" w:space="0" w:color="auto"/>
                                                      </w:divBdr>
                                                      <w:divsChild>
                                                        <w:div w:id="440999626">
                                                          <w:marLeft w:val="0"/>
                                                          <w:marRight w:val="0"/>
                                                          <w:marTop w:val="0"/>
                                                          <w:marBottom w:val="0"/>
                                                          <w:divBdr>
                                                            <w:top w:val="none" w:sz="0" w:space="0" w:color="auto"/>
                                                            <w:left w:val="none" w:sz="0" w:space="0" w:color="auto"/>
                                                            <w:bottom w:val="none" w:sz="0" w:space="0" w:color="auto"/>
                                                            <w:right w:val="none" w:sz="0" w:space="0" w:color="auto"/>
                                                          </w:divBdr>
                                                        </w:div>
                                                        <w:div w:id="2072774189">
                                                          <w:marLeft w:val="0"/>
                                                          <w:marRight w:val="0"/>
                                                          <w:marTop w:val="0"/>
                                                          <w:marBottom w:val="0"/>
                                                          <w:divBdr>
                                                            <w:top w:val="none" w:sz="0" w:space="0" w:color="auto"/>
                                                            <w:left w:val="none" w:sz="0" w:space="0" w:color="auto"/>
                                                            <w:bottom w:val="none" w:sz="0" w:space="0" w:color="auto"/>
                                                            <w:right w:val="none" w:sz="0" w:space="0" w:color="auto"/>
                                                          </w:divBdr>
                                                          <w:divsChild>
                                                            <w:div w:id="6947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3667">
                                                      <w:marLeft w:val="0"/>
                                                      <w:marRight w:val="0"/>
                                                      <w:marTop w:val="0"/>
                                                      <w:marBottom w:val="0"/>
                                                      <w:divBdr>
                                                        <w:top w:val="none" w:sz="0" w:space="0" w:color="auto"/>
                                                        <w:left w:val="none" w:sz="0" w:space="0" w:color="auto"/>
                                                        <w:bottom w:val="none" w:sz="0" w:space="0" w:color="auto"/>
                                                        <w:right w:val="none" w:sz="0" w:space="0" w:color="auto"/>
                                                      </w:divBdr>
                                                      <w:divsChild>
                                                        <w:div w:id="2022320628">
                                                          <w:marLeft w:val="0"/>
                                                          <w:marRight w:val="0"/>
                                                          <w:marTop w:val="0"/>
                                                          <w:marBottom w:val="0"/>
                                                          <w:divBdr>
                                                            <w:top w:val="none" w:sz="0" w:space="0" w:color="auto"/>
                                                            <w:left w:val="none" w:sz="0" w:space="0" w:color="auto"/>
                                                            <w:bottom w:val="none" w:sz="0" w:space="0" w:color="auto"/>
                                                            <w:right w:val="none" w:sz="0" w:space="0" w:color="auto"/>
                                                          </w:divBdr>
                                                        </w:div>
                                                        <w:div w:id="1001466007">
                                                          <w:marLeft w:val="0"/>
                                                          <w:marRight w:val="0"/>
                                                          <w:marTop w:val="0"/>
                                                          <w:marBottom w:val="0"/>
                                                          <w:divBdr>
                                                            <w:top w:val="none" w:sz="0" w:space="0" w:color="auto"/>
                                                            <w:left w:val="none" w:sz="0" w:space="0" w:color="auto"/>
                                                            <w:bottom w:val="none" w:sz="0" w:space="0" w:color="auto"/>
                                                            <w:right w:val="none" w:sz="0" w:space="0" w:color="auto"/>
                                                          </w:divBdr>
                                                          <w:divsChild>
                                                            <w:div w:id="2053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9487">
                                                      <w:marLeft w:val="0"/>
                                                      <w:marRight w:val="0"/>
                                                      <w:marTop w:val="0"/>
                                                      <w:marBottom w:val="0"/>
                                                      <w:divBdr>
                                                        <w:top w:val="none" w:sz="0" w:space="0" w:color="auto"/>
                                                        <w:left w:val="none" w:sz="0" w:space="0" w:color="auto"/>
                                                        <w:bottom w:val="none" w:sz="0" w:space="0" w:color="auto"/>
                                                        <w:right w:val="none" w:sz="0" w:space="0" w:color="auto"/>
                                                      </w:divBdr>
                                                      <w:divsChild>
                                                        <w:div w:id="932588498">
                                                          <w:marLeft w:val="0"/>
                                                          <w:marRight w:val="0"/>
                                                          <w:marTop w:val="0"/>
                                                          <w:marBottom w:val="0"/>
                                                          <w:divBdr>
                                                            <w:top w:val="none" w:sz="0" w:space="0" w:color="auto"/>
                                                            <w:left w:val="none" w:sz="0" w:space="0" w:color="auto"/>
                                                            <w:bottom w:val="none" w:sz="0" w:space="0" w:color="auto"/>
                                                            <w:right w:val="none" w:sz="0" w:space="0" w:color="auto"/>
                                                          </w:divBdr>
                                                        </w:div>
                                                        <w:div w:id="403841085">
                                                          <w:marLeft w:val="0"/>
                                                          <w:marRight w:val="0"/>
                                                          <w:marTop w:val="0"/>
                                                          <w:marBottom w:val="0"/>
                                                          <w:divBdr>
                                                            <w:top w:val="none" w:sz="0" w:space="0" w:color="auto"/>
                                                            <w:left w:val="none" w:sz="0" w:space="0" w:color="auto"/>
                                                            <w:bottom w:val="none" w:sz="0" w:space="0" w:color="auto"/>
                                                            <w:right w:val="none" w:sz="0" w:space="0" w:color="auto"/>
                                                          </w:divBdr>
                                                          <w:divsChild>
                                                            <w:div w:id="94496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7195">
                                                      <w:marLeft w:val="0"/>
                                                      <w:marRight w:val="0"/>
                                                      <w:marTop w:val="0"/>
                                                      <w:marBottom w:val="0"/>
                                                      <w:divBdr>
                                                        <w:top w:val="none" w:sz="0" w:space="0" w:color="auto"/>
                                                        <w:left w:val="none" w:sz="0" w:space="0" w:color="auto"/>
                                                        <w:bottom w:val="none" w:sz="0" w:space="0" w:color="auto"/>
                                                        <w:right w:val="none" w:sz="0" w:space="0" w:color="auto"/>
                                                      </w:divBdr>
                                                      <w:divsChild>
                                                        <w:div w:id="1788430659">
                                                          <w:marLeft w:val="0"/>
                                                          <w:marRight w:val="0"/>
                                                          <w:marTop w:val="0"/>
                                                          <w:marBottom w:val="0"/>
                                                          <w:divBdr>
                                                            <w:top w:val="none" w:sz="0" w:space="0" w:color="auto"/>
                                                            <w:left w:val="none" w:sz="0" w:space="0" w:color="auto"/>
                                                            <w:bottom w:val="none" w:sz="0" w:space="0" w:color="auto"/>
                                                            <w:right w:val="none" w:sz="0" w:space="0" w:color="auto"/>
                                                          </w:divBdr>
                                                        </w:div>
                                                        <w:div w:id="841092337">
                                                          <w:marLeft w:val="0"/>
                                                          <w:marRight w:val="0"/>
                                                          <w:marTop w:val="0"/>
                                                          <w:marBottom w:val="0"/>
                                                          <w:divBdr>
                                                            <w:top w:val="none" w:sz="0" w:space="0" w:color="auto"/>
                                                            <w:left w:val="none" w:sz="0" w:space="0" w:color="auto"/>
                                                            <w:bottom w:val="none" w:sz="0" w:space="0" w:color="auto"/>
                                                            <w:right w:val="none" w:sz="0" w:space="0" w:color="auto"/>
                                                          </w:divBdr>
                                                          <w:divsChild>
                                                            <w:div w:id="4497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5398">
                                                      <w:marLeft w:val="0"/>
                                                      <w:marRight w:val="0"/>
                                                      <w:marTop w:val="0"/>
                                                      <w:marBottom w:val="0"/>
                                                      <w:divBdr>
                                                        <w:top w:val="none" w:sz="0" w:space="0" w:color="auto"/>
                                                        <w:left w:val="none" w:sz="0" w:space="0" w:color="auto"/>
                                                        <w:bottom w:val="none" w:sz="0" w:space="0" w:color="auto"/>
                                                        <w:right w:val="none" w:sz="0" w:space="0" w:color="auto"/>
                                                      </w:divBdr>
                                                      <w:divsChild>
                                                        <w:div w:id="273488692">
                                                          <w:marLeft w:val="0"/>
                                                          <w:marRight w:val="0"/>
                                                          <w:marTop w:val="0"/>
                                                          <w:marBottom w:val="0"/>
                                                          <w:divBdr>
                                                            <w:top w:val="none" w:sz="0" w:space="0" w:color="auto"/>
                                                            <w:left w:val="none" w:sz="0" w:space="0" w:color="auto"/>
                                                            <w:bottom w:val="none" w:sz="0" w:space="0" w:color="auto"/>
                                                            <w:right w:val="none" w:sz="0" w:space="0" w:color="auto"/>
                                                          </w:divBdr>
                                                        </w:div>
                                                        <w:div w:id="1219516338">
                                                          <w:marLeft w:val="0"/>
                                                          <w:marRight w:val="0"/>
                                                          <w:marTop w:val="0"/>
                                                          <w:marBottom w:val="0"/>
                                                          <w:divBdr>
                                                            <w:top w:val="none" w:sz="0" w:space="0" w:color="auto"/>
                                                            <w:left w:val="none" w:sz="0" w:space="0" w:color="auto"/>
                                                            <w:bottom w:val="none" w:sz="0" w:space="0" w:color="auto"/>
                                                            <w:right w:val="none" w:sz="0" w:space="0" w:color="auto"/>
                                                          </w:divBdr>
                                                          <w:divsChild>
                                                            <w:div w:id="4756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89907">
                                                      <w:marLeft w:val="0"/>
                                                      <w:marRight w:val="0"/>
                                                      <w:marTop w:val="0"/>
                                                      <w:marBottom w:val="0"/>
                                                      <w:divBdr>
                                                        <w:top w:val="none" w:sz="0" w:space="0" w:color="auto"/>
                                                        <w:left w:val="none" w:sz="0" w:space="0" w:color="auto"/>
                                                        <w:bottom w:val="none" w:sz="0" w:space="0" w:color="auto"/>
                                                        <w:right w:val="none" w:sz="0" w:space="0" w:color="auto"/>
                                                      </w:divBdr>
                                                      <w:divsChild>
                                                        <w:div w:id="1042635329">
                                                          <w:marLeft w:val="0"/>
                                                          <w:marRight w:val="0"/>
                                                          <w:marTop w:val="0"/>
                                                          <w:marBottom w:val="0"/>
                                                          <w:divBdr>
                                                            <w:top w:val="none" w:sz="0" w:space="0" w:color="auto"/>
                                                            <w:left w:val="none" w:sz="0" w:space="0" w:color="auto"/>
                                                            <w:bottom w:val="none" w:sz="0" w:space="0" w:color="auto"/>
                                                            <w:right w:val="none" w:sz="0" w:space="0" w:color="auto"/>
                                                          </w:divBdr>
                                                        </w:div>
                                                        <w:div w:id="561016889">
                                                          <w:marLeft w:val="0"/>
                                                          <w:marRight w:val="0"/>
                                                          <w:marTop w:val="0"/>
                                                          <w:marBottom w:val="0"/>
                                                          <w:divBdr>
                                                            <w:top w:val="none" w:sz="0" w:space="0" w:color="auto"/>
                                                            <w:left w:val="none" w:sz="0" w:space="0" w:color="auto"/>
                                                            <w:bottom w:val="none" w:sz="0" w:space="0" w:color="auto"/>
                                                            <w:right w:val="none" w:sz="0" w:space="0" w:color="auto"/>
                                                          </w:divBdr>
                                                          <w:divsChild>
                                                            <w:div w:id="1468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6822">
                                                      <w:marLeft w:val="0"/>
                                                      <w:marRight w:val="0"/>
                                                      <w:marTop w:val="0"/>
                                                      <w:marBottom w:val="0"/>
                                                      <w:divBdr>
                                                        <w:top w:val="none" w:sz="0" w:space="0" w:color="auto"/>
                                                        <w:left w:val="none" w:sz="0" w:space="0" w:color="auto"/>
                                                        <w:bottom w:val="none" w:sz="0" w:space="0" w:color="auto"/>
                                                        <w:right w:val="none" w:sz="0" w:space="0" w:color="auto"/>
                                                      </w:divBdr>
                                                      <w:divsChild>
                                                        <w:div w:id="124545650">
                                                          <w:marLeft w:val="0"/>
                                                          <w:marRight w:val="0"/>
                                                          <w:marTop w:val="0"/>
                                                          <w:marBottom w:val="0"/>
                                                          <w:divBdr>
                                                            <w:top w:val="none" w:sz="0" w:space="0" w:color="auto"/>
                                                            <w:left w:val="none" w:sz="0" w:space="0" w:color="auto"/>
                                                            <w:bottom w:val="none" w:sz="0" w:space="0" w:color="auto"/>
                                                            <w:right w:val="none" w:sz="0" w:space="0" w:color="auto"/>
                                                          </w:divBdr>
                                                        </w:div>
                                                        <w:div w:id="1023020301">
                                                          <w:marLeft w:val="0"/>
                                                          <w:marRight w:val="0"/>
                                                          <w:marTop w:val="0"/>
                                                          <w:marBottom w:val="0"/>
                                                          <w:divBdr>
                                                            <w:top w:val="none" w:sz="0" w:space="0" w:color="auto"/>
                                                            <w:left w:val="none" w:sz="0" w:space="0" w:color="auto"/>
                                                            <w:bottom w:val="none" w:sz="0" w:space="0" w:color="auto"/>
                                                            <w:right w:val="none" w:sz="0" w:space="0" w:color="auto"/>
                                                          </w:divBdr>
                                                          <w:divsChild>
                                                            <w:div w:id="13722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41972">
                                                      <w:marLeft w:val="0"/>
                                                      <w:marRight w:val="0"/>
                                                      <w:marTop w:val="0"/>
                                                      <w:marBottom w:val="0"/>
                                                      <w:divBdr>
                                                        <w:top w:val="none" w:sz="0" w:space="0" w:color="auto"/>
                                                        <w:left w:val="none" w:sz="0" w:space="0" w:color="auto"/>
                                                        <w:bottom w:val="none" w:sz="0" w:space="0" w:color="auto"/>
                                                        <w:right w:val="none" w:sz="0" w:space="0" w:color="auto"/>
                                                      </w:divBdr>
                                                      <w:divsChild>
                                                        <w:div w:id="1612007523">
                                                          <w:marLeft w:val="0"/>
                                                          <w:marRight w:val="0"/>
                                                          <w:marTop w:val="0"/>
                                                          <w:marBottom w:val="0"/>
                                                          <w:divBdr>
                                                            <w:top w:val="none" w:sz="0" w:space="0" w:color="auto"/>
                                                            <w:left w:val="none" w:sz="0" w:space="0" w:color="auto"/>
                                                            <w:bottom w:val="none" w:sz="0" w:space="0" w:color="auto"/>
                                                            <w:right w:val="none" w:sz="0" w:space="0" w:color="auto"/>
                                                          </w:divBdr>
                                                        </w:div>
                                                        <w:div w:id="548537732">
                                                          <w:marLeft w:val="0"/>
                                                          <w:marRight w:val="0"/>
                                                          <w:marTop w:val="0"/>
                                                          <w:marBottom w:val="0"/>
                                                          <w:divBdr>
                                                            <w:top w:val="none" w:sz="0" w:space="0" w:color="auto"/>
                                                            <w:left w:val="none" w:sz="0" w:space="0" w:color="auto"/>
                                                            <w:bottom w:val="none" w:sz="0" w:space="0" w:color="auto"/>
                                                            <w:right w:val="none" w:sz="0" w:space="0" w:color="auto"/>
                                                          </w:divBdr>
                                                          <w:divsChild>
                                                            <w:div w:id="7776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51535">
                                                      <w:marLeft w:val="0"/>
                                                      <w:marRight w:val="0"/>
                                                      <w:marTop w:val="0"/>
                                                      <w:marBottom w:val="0"/>
                                                      <w:divBdr>
                                                        <w:top w:val="none" w:sz="0" w:space="0" w:color="auto"/>
                                                        <w:left w:val="none" w:sz="0" w:space="0" w:color="auto"/>
                                                        <w:bottom w:val="none" w:sz="0" w:space="0" w:color="auto"/>
                                                        <w:right w:val="none" w:sz="0" w:space="0" w:color="auto"/>
                                                      </w:divBdr>
                                                      <w:divsChild>
                                                        <w:div w:id="1008481572">
                                                          <w:marLeft w:val="0"/>
                                                          <w:marRight w:val="0"/>
                                                          <w:marTop w:val="0"/>
                                                          <w:marBottom w:val="0"/>
                                                          <w:divBdr>
                                                            <w:top w:val="none" w:sz="0" w:space="0" w:color="auto"/>
                                                            <w:left w:val="none" w:sz="0" w:space="0" w:color="auto"/>
                                                            <w:bottom w:val="none" w:sz="0" w:space="0" w:color="auto"/>
                                                            <w:right w:val="none" w:sz="0" w:space="0" w:color="auto"/>
                                                          </w:divBdr>
                                                        </w:div>
                                                        <w:div w:id="1495147509">
                                                          <w:marLeft w:val="0"/>
                                                          <w:marRight w:val="0"/>
                                                          <w:marTop w:val="0"/>
                                                          <w:marBottom w:val="0"/>
                                                          <w:divBdr>
                                                            <w:top w:val="none" w:sz="0" w:space="0" w:color="auto"/>
                                                            <w:left w:val="none" w:sz="0" w:space="0" w:color="auto"/>
                                                            <w:bottom w:val="none" w:sz="0" w:space="0" w:color="auto"/>
                                                            <w:right w:val="none" w:sz="0" w:space="0" w:color="auto"/>
                                                          </w:divBdr>
                                                          <w:divsChild>
                                                            <w:div w:id="10308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8754">
                                                      <w:marLeft w:val="0"/>
                                                      <w:marRight w:val="0"/>
                                                      <w:marTop w:val="0"/>
                                                      <w:marBottom w:val="0"/>
                                                      <w:divBdr>
                                                        <w:top w:val="none" w:sz="0" w:space="0" w:color="auto"/>
                                                        <w:left w:val="none" w:sz="0" w:space="0" w:color="auto"/>
                                                        <w:bottom w:val="none" w:sz="0" w:space="0" w:color="auto"/>
                                                        <w:right w:val="none" w:sz="0" w:space="0" w:color="auto"/>
                                                      </w:divBdr>
                                                      <w:divsChild>
                                                        <w:div w:id="989597876">
                                                          <w:marLeft w:val="0"/>
                                                          <w:marRight w:val="0"/>
                                                          <w:marTop w:val="0"/>
                                                          <w:marBottom w:val="0"/>
                                                          <w:divBdr>
                                                            <w:top w:val="none" w:sz="0" w:space="0" w:color="auto"/>
                                                            <w:left w:val="none" w:sz="0" w:space="0" w:color="auto"/>
                                                            <w:bottom w:val="none" w:sz="0" w:space="0" w:color="auto"/>
                                                            <w:right w:val="none" w:sz="0" w:space="0" w:color="auto"/>
                                                          </w:divBdr>
                                                        </w:div>
                                                        <w:div w:id="123158515">
                                                          <w:marLeft w:val="0"/>
                                                          <w:marRight w:val="0"/>
                                                          <w:marTop w:val="0"/>
                                                          <w:marBottom w:val="0"/>
                                                          <w:divBdr>
                                                            <w:top w:val="none" w:sz="0" w:space="0" w:color="auto"/>
                                                            <w:left w:val="none" w:sz="0" w:space="0" w:color="auto"/>
                                                            <w:bottom w:val="none" w:sz="0" w:space="0" w:color="auto"/>
                                                            <w:right w:val="none" w:sz="0" w:space="0" w:color="auto"/>
                                                          </w:divBdr>
                                                          <w:divsChild>
                                                            <w:div w:id="1040279093">
                                                              <w:marLeft w:val="0"/>
                                                              <w:marRight w:val="0"/>
                                                              <w:marTop w:val="0"/>
                                                              <w:marBottom w:val="0"/>
                                                              <w:divBdr>
                                                                <w:top w:val="none" w:sz="0" w:space="0" w:color="auto"/>
                                                                <w:left w:val="none" w:sz="0" w:space="0" w:color="auto"/>
                                                                <w:bottom w:val="none" w:sz="0" w:space="0" w:color="auto"/>
                                                                <w:right w:val="none" w:sz="0" w:space="0" w:color="auto"/>
                                                              </w:divBdr>
                                                              <w:divsChild>
                                                                <w:div w:id="1370884021">
                                                                  <w:marLeft w:val="0"/>
                                                                  <w:marRight w:val="0"/>
                                                                  <w:marTop w:val="0"/>
                                                                  <w:marBottom w:val="0"/>
                                                                  <w:divBdr>
                                                                    <w:top w:val="none" w:sz="0" w:space="0" w:color="auto"/>
                                                                    <w:left w:val="none" w:sz="0" w:space="0" w:color="auto"/>
                                                                    <w:bottom w:val="none" w:sz="0" w:space="0" w:color="auto"/>
                                                                    <w:right w:val="none" w:sz="0" w:space="0" w:color="auto"/>
                                                                  </w:divBdr>
                                                                </w:div>
                                                              </w:divsChild>
                                                            </w:div>
                                                            <w:div w:id="182520653">
                                                              <w:marLeft w:val="0"/>
                                                              <w:marRight w:val="0"/>
                                                              <w:marTop w:val="0"/>
                                                              <w:marBottom w:val="0"/>
                                                              <w:divBdr>
                                                                <w:top w:val="none" w:sz="0" w:space="0" w:color="auto"/>
                                                                <w:left w:val="none" w:sz="0" w:space="0" w:color="auto"/>
                                                                <w:bottom w:val="none" w:sz="0" w:space="0" w:color="auto"/>
                                                                <w:right w:val="none" w:sz="0" w:space="0" w:color="auto"/>
                                                              </w:divBdr>
                                                              <w:divsChild>
                                                                <w:div w:id="708451462">
                                                                  <w:marLeft w:val="0"/>
                                                                  <w:marRight w:val="0"/>
                                                                  <w:marTop w:val="0"/>
                                                                  <w:marBottom w:val="0"/>
                                                                  <w:divBdr>
                                                                    <w:top w:val="none" w:sz="0" w:space="0" w:color="auto"/>
                                                                    <w:left w:val="none" w:sz="0" w:space="0" w:color="auto"/>
                                                                    <w:bottom w:val="none" w:sz="0" w:space="0" w:color="auto"/>
                                                                    <w:right w:val="none" w:sz="0" w:space="0" w:color="auto"/>
                                                                  </w:divBdr>
                                                                </w:div>
                                                                <w:div w:id="754520416">
                                                                  <w:marLeft w:val="0"/>
                                                                  <w:marRight w:val="0"/>
                                                                  <w:marTop w:val="0"/>
                                                                  <w:marBottom w:val="0"/>
                                                                  <w:divBdr>
                                                                    <w:top w:val="none" w:sz="0" w:space="0" w:color="auto"/>
                                                                    <w:left w:val="none" w:sz="0" w:space="0" w:color="auto"/>
                                                                    <w:bottom w:val="none" w:sz="0" w:space="0" w:color="auto"/>
                                                                    <w:right w:val="none" w:sz="0" w:space="0" w:color="auto"/>
                                                                  </w:divBdr>
                                                                  <w:divsChild>
                                                                    <w:div w:id="14958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5301">
                                                              <w:marLeft w:val="0"/>
                                                              <w:marRight w:val="0"/>
                                                              <w:marTop w:val="0"/>
                                                              <w:marBottom w:val="0"/>
                                                              <w:divBdr>
                                                                <w:top w:val="none" w:sz="0" w:space="0" w:color="auto"/>
                                                                <w:left w:val="none" w:sz="0" w:space="0" w:color="auto"/>
                                                                <w:bottom w:val="none" w:sz="0" w:space="0" w:color="auto"/>
                                                                <w:right w:val="none" w:sz="0" w:space="0" w:color="auto"/>
                                                              </w:divBdr>
                                                              <w:divsChild>
                                                                <w:div w:id="630482236">
                                                                  <w:marLeft w:val="0"/>
                                                                  <w:marRight w:val="0"/>
                                                                  <w:marTop w:val="0"/>
                                                                  <w:marBottom w:val="0"/>
                                                                  <w:divBdr>
                                                                    <w:top w:val="none" w:sz="0" w:space="0" w:color="auto"/>
                                                                    <w:left w:val="none" w:sz="0" w:space="0" w:color="auto"/>
                                                                    <w:bottom w:val="none" w:sz="0" w:space="0" w:color="auto"/>
                                                                    <w:right w:val="none" w:sz="0" w:space="0" w:color="auto"/>
                                                                  </w:divBdr>
                                                                </w:div>
                                                                <w:div w:id="1167214658">
                                                                  <w:marLeft w:val="0"/>
                                                                  <w:marRight w:val="0"/>
                                                                  <w:marTop w:val="0"/>
                                                                  <w:marBottom w:val="0"/>
                                                                  <w:divBdr>
                                                                    <w:top w:val="none" w:sz="0" w:space="0" w:color="auto"/>
                                                                    <w:left w:val="none" w:sz="0" w:space="0" w:color="auto"/>
                                                                    <w:bottom w:val="none" w:sz="0" w:space="0" w:color="auto"/>
                                                                    <w:right w:val="none" w:sz="0" w:space="0" w:color="auto"/>
                                                                  </w:divBdr>
                                                                  <w:divsChild>
                                                                    <w:div w:id="11349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1711">
                                                              <w:marLeft w:val="0"/>
                                                              <w:marRight w:val="0"/>
                                                              <w:marTop w:val="0"/>
                                                              <w:marBottom w:val="0"/>
                                                              <w:divBdr>
                                                                <w:top w:val="none" w:sz="0" w:space="0" w:color="auto"/>
                                                                <w:left w:val="none" w:sz="0" w:space="0" w:color="auto"/>
                                                                <w:bottom w:val="none" w:sz="0" w:space="0" w:color="auto"/>
                                                                <w:right w:val="none" w:sz="0" w:space="0" w:color="auto"/>
                                                              </w:divBdr>
                                                              <w:divsChild>
                                                                <w:div w:id="787744781">
                                                                  <w:marLeft w:val="0"/>
                                                                  <w:marRight w:val="0"/>
                                                                  <w:marTop w:val="0"/>
                                                                  <w:marBottom w:val="0"/>
                                                                  <w:divBdr>
                                                                    <w:top w:val="none" w:sz="0" w:space="0" w:color="auto"/>
                                                                    <w:left w:val="none" w:sz="0" w:space="0" w:color="auto"/>
                                                                    <w:bottom w:val="none" w:sz="0" w:space="0" w:color="auto"/>
                                                                    <w:right w:val="none" w:sz="0" w:space="0" w:color="auto"/>
                                                                  </w:divBdr>
                                                                </w:div>
                                                                <w:div w:id="2070570597">
                                                                  <w:marLeft w:val="0"/>
                                                                  <w:marRight w:val="0"/>
                                                                  <w:marTop w:val="0"/>
                                                                  <w:marBottom w:val="0"/>
                                                                  <w:divBdr>
                                                                    <w:top w:val="none" w:sz="0" w:space="0" w:color="auto"/>
                                                                    <w:left w:val="none" w:sz="0" w:space="0" w:color="auto"/>
                                                                    <w:bottom w:val="none" w:sz="0" w:space="0" w:color="auto"/>
                                                                    <w:right w:val="none" w:sz="0" w:space="0" w:color="auto"/>
                                                                  </w:divBdr>
                                                                  <w:divsChild>
                                                                    <w:div w:id="13762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9813">
                                                              <w:marLeft w:val="0"/>
                                                              <w:marRight w:val="0"/>
                                                              <w:marTop w:val="0"/>
                                                              <w:marBottom w:val="0"/>
                                                              <w:divBdr>
                                                                <w:top w:val="none" w:sz="0" w:space="0" w:color="auto"/>
                                                                <w:left w:val="none" w:sz="0" w:space="0" w:color="auto"/>
                                                                <w:bottom w:val="none" w:sz="0" w:space="0" w:color="auto"/>
                                                                <w:right w:val="none" w:sz="0" w:space="0" w:color="auto"/>
                                                              </w:divBdr>
                                                              <w:divsChild>
                                                                <w:div w:id="1865049255">
                                                                  <w:marLeft w:val="0"/>
                                                                  <w:marRight w:val="0"/>
                                                                  <w:marTop w:val="0"/>
                                                                  <w:marBottom w:val="0"/>
                                                                  <w:divBdr>
                                                                    <w:top w:val="none" w:sz="0" w:space="0" w:color="auto"/>
                                                                    <w:left w:val="none" w:sz="0" w:space="0" w:color="auto"/>
                                                                    <w:bottom w:val="none" w:sz="0" w:space="0" w:color="auto"/>
                                                                    <w:right w:val="none" w:sz="0" w:space="0" w:color="auto"/>
                                                                  </w:divBdr>
                                                                </w:div>
                                                                <w:div w:id="491064385">
                                                                  <w:marLeft w:val="0"/>
                                                                  <w:marRight w:val="0"/>
                                                                  <w:marTop w:val="0"/>
                                                                  <w:marBottom w:val="0"/>
                                                                  <w:divBdr>
                                                                    <w:top w:val="none" w:sz="0" w:space="0" w:color="auto"/>
                                                                    <w:left w:val="none" w:sz="0" w:space="0" w:color="auto"/>
                                                                    <w:bottom w:val="none" w:sz="0" w:space="0" w:color="auto"/>
                                                                    <w:right w:val="none" w:sz="0" w:space="0" w:color="auto"/>
                                                                  </w:divBdr>
                                                                  <w:divsChild>
                                                                    <w:div w:id="18544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355">
                                                              <w:marLeft w:val="0"/>
                                                              <w:marRight w:val="0"/>
                                                              <w:marTop w:val="0"/>
                                                              <w:marBottom w:val="0"/>
                                                              <w:divBdr>
                                                                <w:top w:val="none" w:sz="0" w:space="0" w:color="auto"/>
                                                                <w:left w:val="none" w:sz="0" w:space="0" w:color="auto"/>
                                                                <w:bottom w:val="none" w:sz="0" w:space="0" w:color="auto"/>
                                                                <w:right w:val="none" w:sz="0" w:space="0" w:color="auto"/>
                                                              </w:divBdr>
                                                              <w:divsChild>
                                                                <w:div w:id="611057877">
                                                                  <w:marLeft w:val="0"/>
                                                                  <w:marRight w:val="0"/>
                                                                  <w:marTop w:val="0"/>
                                                                  <w:marBottom w:val="0"/>
                                                                  <w:divBdr>
                                                                    <w:top w:val="none" w:sz="0" w:space="0" w:color="auto"/>
                                                                    <w:left w:val="none" w:sz="0" w:space="0" w:color="auto"/>
                                                                    <w:bottom w:val="none" w:sz="0" w:space="0" w:color="auto"/>
                                                                    <w:right w:val="none" w:sz="0" w:space="0" w:color="auto"/>
                                                                  </w:divBdr>
                                                                </w:div>
                                                                <w:div w:id="700470344">
                                                                  <w:marLeft w:val="0"/>
                                                                  <w:marRight w:val="0"/>
                                                                  <w:marTop w:val="0"/>
                                                                  <w:marBottom w:val="0"/>
                                                                  <w:divBdr>
                                                                    <w:top w:val="none" w:sz="0" w:space="0" w:color="auto"/>
                                                                    <w:left w:val="none" w:sz="0" w:space="0" w:color="auto"/>
                                                                    <w:bottom w:val="none" w:sz="0" w:space="0" w:color="auto"/>
                                                                    <w:right w:val="none" w:sz="0" w:space="0" w:color="auto"/>
                                                                  </w:divBdr>
                                                                  <w:divsChild>
                                                                    <w:div w:id="17044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3338">
                                                              <w:marLeft w:val="0"/>
                                                              <w:marRight w:val="0"/>
                                                              <w:marTop w:val="0"/>
                                                              <w:marBottom w:val="0"/>
                                                              <w:divBdr>
                                                                <w:top w:val="none" w:sz="0" w:space="0" w:color="auto"/>
                                                                <w:left w:val="none" w:sz="0" w:space="0" w:color="auto"/>
                                                                <w:bottom w:val="none" w:sz="0" w:space="0" w:color="auto"/>
                                                                <w:right w:val="none" w:sz="0" w:space="0" w:color="auto"/>
                                                              </w:divBdr>
                                                              <w:divsChild>
                                                                <w:div w:id="1087842019">
                                                                  <w:marLeft w:val="0"/>
                                                                  <w:marRight w:val="0"/>
                                                                  <w:marTop w:val="0"/>
                                                                  <w:marBottom w:val="0"/>
                                                                  <w:divBdr>
                                                                    <w:top w:val="none" w:sz="0" w:space="0" w:color="auto"/>
                                                                    <w:left w:val="none" w:sz="0" w:space="0" w:color="auto"/>
                                                                    <w:bottom w:val="none" w:sz="0" w:space="0" w:color="auto"/>
                                                                    <w:right w:val="none" w:sz="0" w:space="0" w:color="auto"/>
                                                                  </w:divBdr>
                                                                </w:div>
                                                                <w:div w:id="1817257424">
                                                                  <w:marLeft w:val="0"/>
                                                                  <w:marRight w:val="0"/>
                                                                  <w:marTop w:val="0"/>
                                                                  <w:marBottom w:val="0"/>
                                                                  <w:divBdr>
                                                                    <w:top w:val="none" w:sz="0" w:space="0" w:color="auto"/>
                                                                    <w:left w:val="none" w:sz="0" w:space="0" w:color="auto"/>
                                                                    <w:bottom w:val="none" w:sz="0" w:space="0" w:color="auto"/>
                                                                    <w:right w:val="none" w:sz="0" w:space="0" w:color="auto"/>
                                                                  </w:divBdr>
                                                                  <w:divsChild>
                                                                    <w:div w:id="17947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788">
                                                              <w:marLeft w:val="0"/>
                                                              <w:marRight w:val="0"/>
                                                              <w:marTop w:val="0"/>
                                                              <w:marBottom w:val="0"/>
                                                              <w:divBdr>
                                                                <w:top w:val="none" w:sz="0" w:space="0" w:color="auto"/>
                                                                <w:left w:val="none" w:sz="0" w:space="0" w:color="auto"/>
                                                                <w:bottom w:val="none" w:sz="0" w:space="0" w:color="auto"/>
                                                                <w:right w:val="none" w:sz="0" w:space="0" w:color="auto"/>
                                                              </w:divBdr>
                                                              <w:divsChild>
                                                                <w:div w:id="1821191949">
                                                                  <w:marLeft w:val="0"/>
                                                                  <w:marRight w:val="0"/>
                                                                  <w:marTop w:val="0"/>
                                                                  <w:marBottom w:val="0"/>
                                                                  <w:divBdr>
                                                                    <w:top w:val="none" w:sz="0" w:space="0" w:color="auto"/>
                                                                    <w:left w:val="none" w:sz="0" w:space="0" w:color="auto"/>
                                                                    <w:bottom w:val="none" w:sz="0" w:space="0" w:color="auto"/>
                                                                    <w:right w:val="none" w:sz="0" w:space="0" w:color="auto"/>
                                                                  </w:divBdr>
                                                                </w:div>
                                                                <w:div w:id="403917703">
                                                                  <w:marLeft w:val="0"/>
                                                                  <w:marRight w:val="0"/>
                                                                  <w:marTop w:val="0"/>
                                                                  <w:marBottom w:val="0"/>
                                                                  <w:divBdr>
                                                                    <w:top w:val="none" w:sz="0" w:space="0" w:color="auto"/>
                                                                    <w:left w:val="none" w:sz="0" w:space="0" w:color="auto"/>
                                                                    <w:bottom w:val="none" w:sz="0" w:space="0" w:color="auto"/>
                                                                    <w:right w:val="none" w:sz="0" w:space="0" w:color="auto"/>
                                                                  </w:divBdr>
                                                                  <w:divsChild>
                                                                    <w:div w:id="7165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92722">
                                                              <w:marLeft w:val="0"/>
                                                              <w:marRight w:val="0"/>
                                                              <w:marTop w:val="0"/>
                                                              <w:marBottom w:val="0"/>
                                                              <w:divBdr>
                                                                <w:top w:val="none" w:sz="0" w:space="0" w:color="auto"/>
                                                                <w:left w:val="none" w:sz="0" w:space="0" w:color="auto"/>
                                                                <w:bottom w:val="none" w:sz="0" w:space="0" w:color="auto"/>
                                                                <w:right w:val="none" w:sz="0" w:space="0" w:color="auto"/>
                                                              </w:divBdr>
                                                              <w:divsChild>
                                                                <w:div w:id="4519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87648">
                                                      <w:marLeft w:val="0"/>
                                                      <w:marRight w:val="0"/>
                                                      <w:marTop w:val="0"/>
                                                      <w:marBottom w:val="0"/>
                                                      <w:divBdr>
                                                        <w:top w:val="none" w:sz="0" w:space="0" w:color="auto"/>
                                                        <w:left w:val="none" w:sz="0" w:space="0" w:color="auto"/>
                                                        <w:bottom w:val="none" w:sz="0" w:space="0" w:color="auto"/>
                                                        <w:right w:val="none" w:sz="0" w:space="0" w:color="auto"/>
                                                      </w:divBdr>
                                                      <w:divsChild>
                                                        <w:div w:id="1696033310">
                                                          <w:marLeft w:val="0"/>
                                                          <w:marRight w:val="0"/>
                                                          <w:marTop w:val="0"/>
                                                          <w:marBottom w:val="0"/>
                                                          <w:divBdr>
                                                            <w:top w:val="none" w:sz="0" w:space="0" w:color="auto"/>
                                                            <w:left w:val="none" w:sz="0" w:space="0" w:color="auto"/>
                                                            <w:bottom w:val="none" w:sz="0" w:space="0" w:color="auto"/>
                                                            <w:right w:val="none" w:sz="0" w:space="0" w:color="auto"/>
                                                          </w:divBdr>
                                                        </w:div>
                                                        <w:div w:id="1120537041">
                                                          <w:marLeft w:val="0"/>
                                                          <w:marRight w:val="0"/>
                                                          <w:marTop w:val="0"/>
                                                          <w:marBottom w:val="0"/>
                                                          <w:divBdr>
                                                            <w:top w:val="none" w:sz="0" w:space="0" w:color="auto"/>
                                                            <w:left w:val="none" w:sz="0" w:space="0" w:color="auto"/>
                                                            <w:bottom w:val="none" w:sz="0" w:space="0" w:color="auto"/>
                                                            <w:right w:val="none" w:sz="0" w:space="0" w:color="auto"/>
                                                          </w:divBdr>
                                                          <w:divsChild>
                                                            <w:div w:id="7768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604">
                                              <w:marLeft w:val="0"/>
                                              <w:marRight w:val="0"/>
                                              <w:marTop w:val="0"/>
                                              <w:marBottom w:val="0"/>
                                              <w:divBdr>
                                                <w:top w:val="none" w:sz="0" w:space="0" w:color="auto"/>
                                                <w:left w:val="none" w:sz="0" w:space="0" w:color="auto"/>
                                                <w:bottom w:val="none" w:sz="0" w:space="0" w:color="auto"/>
                                                <w:right w:val="none" w:sz="0" w:space="0" w:color="auto"/>
                                              </w:divBdr>
                                              <w:divsChild>
                                                <w:div w:id="286161953">
                                                  <w:marLeft w:val="0"/>
                                                  <w:marRight w:val="0"/>
                                                  <w:marTop w:val="0"/>
                                                  <w:marBottom w:val="0"/>
                                                  <w:divBdr>
                                                    <w:top w:val="none" w:sz="0" w:space="0" w:color="auto"/>
                                                    <w:left w:val="none" w:sz="0" w:space="0" w:color="auto"/>
                                                    <w:bottom w:val="none" w:sz="0" w:space="0" w:color="auto"/>
                                                    <w:right w:val="none" w:sz="0" w:space="0" w:color="auto"/>
                                                  </w:divBdr>
                                                </w:div>
                                                <w:div w:id="949552257">
                                                  <w:marLeft w:val="0"/>
                                                  <w:marRight w:val="0"/>
                                                  <w:marTop w:val="0"/>
                                                  <w:marBottom w:val="0"/>
                                                  <w:divBdr>
                                                    <w:top w:val="none" w:sz="0" w:space="0" w:color="auto"/>
                                                    <w:left w:val="none" w:sz="0" w:space="0" w:color="auto"/>
                                                    <w:bottom w:val="none" w:sz="0" w:space="0" w:color="auto"/>
                                                    <w:right w:val="none" w:sz="0" w:space="0" w:color="auto"/>
                                                  </w:divBdr>
                                                  <w:divsChild>
                                                    <w:div w:id="8718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11614">
                                              <w:marLeft w:val="0"/>
                                              <w:marRight w:val="0"/>
                                              <w:marTop w:val="0"/>
                                              <w:marBottom w:val="0"/>
                                              <w:divBdr>
                                                <w:top w:val="none" w:sz="0" w:space="0" w:color="auto"/>
                                                <w:left w:val="none" w:sz="0" w:space="0" w:color="auto"/>
                                                <w:bottom w:val="none" w:sz="0" w:space="0" w:color="auto"/>
                                                <w:right w:val="none" w:sz="0" w:space="0" w:color="auto"/>
                                              </w:divBdr>
                                              <w:divsChild>
                                                <w:div w:id="1090273486">
                                                  <w:marLeft w:val="0"/>
                                                  <w:marRight w:val="0"/>
                                                  <w:marTop w:val="0"/>
                                                  <w:marBottom w:val="0"/>
                                                  <w:divBdr>
                                                    <w:top w:val="none" w:sz="0" w:space="0" w:color="auto"/>
                                                    <w:left w:val="none" w:sz="0" w:space="0" w:color="auto"/>
                                                    <w:bottom w:val="none" w:sz="0" w:space="0" w:color="auto"/>
                                                    <w:right w:val="none" w:sz="0" w:space="0" w:color="auto"/>
                                                  </w:divBdr>
                                                </w:div>
                                                <w:div w:id="63380047">
                                                  <w:marLeft w:val="0"/>
                                                  <w:marRight w:val="0"/>
                                                  <w:marTop w:val="0"/>
                                                  <w:marBottom w:val="0"/>
                                                  <w:divBdr>
                                                    <w:top w:val="none" w:sz="0" w:space="0" w:color="auto"/>
                                                    <w:left w:val="none" w:sz="0" w:space="0" w:color="auto"/>
                                                    <w:bottom w:val="none" w:sz="0" w:space="0" w:color="auto"/>
                                                    <w:right w:val="none" w:sz="0" w:space="0" w:color="auto"/>
                                                  </w:divBdr>
                                                  <w:divsChild>
                                                    <w:div w:id="1211916919">
                                                      <w:marLeft w:val="0"/>
                                                      <w:marRight w:val="0"/>
                                                      <w:marTop w:val="0"/>
                                                      <w:marBottom w:val="0"/>
                                                      <w:divBdr>
                                                        <w:top w:val="none" w:sz="0" w:space="0" w:color="auto"/>
                                                        <w:left w:val="none" w:sz="0" w:space="0" w:color="auto"/>
                                                        <w:bottom w:val="none" w:sz="0" w:space="0" w:color="auto"/>
                                                        <w:right w:val="none" w:sz="0" w:space="0" w:color="auto"/>
                                                      </w:divBdr>
                                                      <w:divsChild>
                                                        <w:div w:id="1024551492">
                                                          <w:marLeft w:val="0"/>
                                                          <w:marRight w:val="0"/>
                                                          <w:marTop w:val="0"/>
                                                          <w:marBottom w:val="0"/>
                                                          <w:divBdr>
                                                            <w:top w:val="none" w:sz="0" w:space="0" w:color="auto"/>
                                                            <w:left w:val="none" w:sz="0" w:space="0" w:color="auto"/>
                                                            <w:bottom w:val="none" w:sz="0" w:space="0" w:color="auto"/>
                                                            <w:right w:val="none" w:sz="0" w:space="0" w:color="auto"/>
                                                          </w:divBdr>
                                                        </w:div>
                                                      </w:divsChild>
                                                    </w:div>
                                                    <w:div w:id="894241893">
                                                      <w:marLeft w:val="0"/>
                                                      <w:marRight w:val="0"/>
                                                      <w:marTop w:val="0"/>
                                                      <w:marBottom w:val="0"/>
                                                      <w:divBdr>
                                                        <w:top w:val="none" w:sz="0" w:space="0" w:color="auto"/>
                                                        <w:left w:val="none" w:sz="0" w:space="0" w:color="auto"/>
                                                        <w:bottom w:val="none" w:sz="0" w:space="0" w:color="auto"/>
                                                        <w:right w:val="none" w:sz="0" w:space="0" w:color="auto"/>
                                                      </w:divBdr>
                                                      <w:divsChild>
                                                        <w:div w:id="209002530">
                                                          <w:marLeft w:val="0"/>
                                                          <w:marRight w:val="0"/>
                                                          <w:marTop w:val="0"/>
                                                          <w:marBottom w:val="0"/>
                                                          <w:divBdr>
                                                            <w:top w:val="none" w:sz="0" w:space="0" w:color="auto"/>
                                                            <w:left w:val="none" w:sz="0" w:space="0" w:color="auto"/>
                                                            <w:bottom w:val="none" w:sz="0" w:space="0" w:color="auto"/>
                                                            <w:right w:val="none" w:sz="0" w:space="0" w:color="auto"/>
                                                          </w:divBdr>
                                                        </w:div>
                                                        <w:div w:id="985932614">
                                                          <w:marLeft w:val="0"/>
                                                          <w:marRight w:val="0"/>
                                                          <w:marTop w:val="0"/>
                                                          <w:marBottom w:val="0"/>
                                                          <w:divBdr>
                                                            <w:top w:val="none" w:sz="0" w:space="0" w:color="auto"/>
                                                            <w:left w:val="none" w:sz="0" w:space="0" w:color="auto"/>
                                                            <w:bottom w:val="none" w:sz="0" w:space="0" w:color="auto"/>
                                                            <w:right w:val="none" w:sz="0" w:space="0" w:color="auto"/>
                                                          </w:divBdr>
                                                          <w:divsChild>
                                                            <w:div w:id="11692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5234">
                                                      <w:marLeft w:val="0"/>
                                                      <w:marRight w:val="0"/>
                                                      <w:marTop w:val="0"/>
                                                      <w:marBottom w:val="0"/>
                                                      <w:divBdr>
                                                        <w:top w:val="none" w:sz="0" w:space="0" w:color="auto"/>
                                                        <w:left w:val="none" w:sz="0" w:space="0" w:color="auto"/>
                                                        <w:bottom w:val="none" w:sz="0" w:space="0" w:color="auto"/>
                                                        <w:right w:val="none" w:sz="0" w:space="0" w:color="auto"/>
                                                      </w:divBdr>
                                                      <w:divsChild>
                                                        <w:div w:id="195125927">
                                                          <w:marLeft w:val="0"/>
                                                          <w:marRight w:val="0"/>
                                                          <w:marTop w:val="0"/>
                                                          <w:marBottom w:val="0"/>
                                                          <w:divBdr>
                                                            <w:top w:val="none" w:sz="0" w:space="0" w:color="auto"/>
                                                            <w:left w:val="none" w:sz="0" w:space="0" w:color="auto"/>
                                                            <w:bottom w:val="none" w:sz="0" w:space="0" w:color="auto"/>
                                                            <w:right w:val="none" w:sz="0" w:space="0" w:color="auto"/>
                                                          </w:divBdr>
                                                        </w:div>
                                                        <w:div w:id="1125466748">
                                                          <w:marLeft w:val="0"/>
                                                          <w:marRight w:val="0"/>
                                                          <w:marTop w:val="0"/>
                                                          <w:marBottom w:val="0"/>
                                                          <w:divBdr>
                                                            <w:top w:val="none" w:sz="0" w:space="0" w:color="auto"/>
                                                            <w:left w:val="none" w:sz="0" w:space="0" w:color="auto"/>
                                                            <w:bottom w:val="none" w:sz="0" w:space="0" w:color="auto"/>
                                                            <w:right w:val="none" w:sz="0" w:space="0" w:color="auto"/>
                                                          </w:divBdr>
                                                          <w:divsChild>
                                                            <w:div w:id="14550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39768">
                                                      <w:marLeft w:val="0"/>
                                                      <w:marRight w:val="0"/>
                                                      <w:marTop w:val="0"/>
                                                      <w:marBottom w:val="0"/>
                                                      <w:divBdr>
                                                        <w:top w:val="none" w:sz="0" w:space="0" w:color="auto"/>
                                                        <w:left w:val="none" w:sz="0" w:space="0" w:color="auto"/>
                                                        <w:bottom w:val="none" w:sz="0" w:space="0" w:color="auto"/>
                                                        <w:right w:val="none" w:sz="0" w:space="0" w:color="auto"/>
                                                      </w:divBdr>
                                                      <w:divsChild>
                                                        <w:div w:id="60177748">
                                                          <w:marLeft w:val="0"/>
                                                          <w:marRight w:val="0"/>
                                                          <w:marTop w:val="0"/>
                                                          <w:marBottom w:val="0"/>
                                                          <w:divBdr>
                                                            <w:top w:val="none" w:sz="0" w:space="0" w:color="auto"/>
                                                            <w:left w:val="none" w:sz="0" w:space="0" w:color="auto"/>
                                                            <w:bottom w:val="none" w:sz="0" w:space="0" w:color="auto"/>
                                                            <w:right w:val="none" w:sz="0" w:space="0" w:color="auto"/>
                                                          </w:divBdr>
                                                        </w:div>
                                                        <w:div w:id="1308971323">
                                                          <w:marLeft w:val="0"/>
                                                          <w:marRight w:val="0"/>
                                                          <w:marTop w:val="0"/>
                                                          <w:marBottom w:val="0"/>
                                                          <w:divBdr>
                                                            <w:top w:val="none" w:sz="0" w:space="0" w:color="auto"/>
                                                            <w:left w:val="none" w:sz="0" w:space="0" w:color="auto"/>
                                                            <w:bottom w:val="none" w:sz="0" w:space="0" w:color="auto"/>
                                                            <w:right w:val="none" w:sz="0" w:space="0" w:color="auto"/>
                                                          </w:divBdr>
                                                          <w:divsChild>
                                                            <w:div w:id="13292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7378">
                                                      <w:marLeft w:val="0"/>
                                                      <w:marRight w:val="0"/>
                                                      <w:marTop w:val="0"/>
                                                      <w:marBottom w:val="0"/>
                                                      <w:divBdr>
                                                        <w:top w:val="none" w:sz="0" w:space="0" w:color="auto"/>
                                                        <w:left w:val="none" w:sz="0" w:space="0" w:color="auto"/>
                                                        <w:bottom w:val="none" w:sz="0" w:space="0" w:color="auto"/>
                                                        <w:right w:val="none" w:sz="0" w:space="0" w:color="auto"/>
                                                      </w:divBdr>
                                                      <w:divsChild>
                                                        <w:div w:id="245071550">
                                                          <w:marLeft w:val="0"/>
                                                          <w:marRight w:val="0"/>
                                                          <w:marTop w:val="0"/>
                                                          <w:marBottom w:val="0"/>
                                                          <w:divBdr>
                                                            <w:top w:val="none" w:sz="0" w:space="0" w:color="auto"/>
                                                            <w:left w:val="none" w:sz="0" w:space="0" w:color="auto"/>
                                                            <w:bottom w:val="none" w:sz="0" w:space="0" w:color="auto"/>
                                                            <w:right w:val="none" w:sz="0" w:space="0" w:color="auto"/>
                                                          </w:divBdr>
                                                        </w:div>
                                                        <w:div w:id="1682468971">
                                                          <w:marLeft w:val="0"/>
                                                          <w:marRight w:val="0"/>
                                                          <w:marTop w:val="0"/>
                                                          <w:marBottom w:val="0"/>
                                                          <w:divBdr>
                                                            <w:top w:val="none" w:sz="0" w:space="0" w:color="auto"/>
                                                            <w:left w:val="none" w:sz="0" w:space="0" w:color="auto"/>
                                                            <w:bottom w:val="none" w:sz="0" w:space="0" w:color="auto"/>
                                                            <w:right w:val="none" w:sz="0" w:space="0" w:color="auto"/>
                                                          </w:divBdr>
                                                          <w:divsChild>
                                                            <w:div w:id="19782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2644">
                                                      <w:marLeft w:val="0"/>
                                                      <w:marRight w:val="0"/>
                                                      <w:marTop w:val="0"/>
                                                      <w:marBottom w:val="0"/>
                                                      <w:divBdr>
                                                        <w:top w:val="none" w:sz="0" w:space="0" w:color="auto"/>
                                                        <w:left w:val="none" w:sz="0" w:space="0" w:color="auto"/>
                                                        <w:bottom w:val="none" w:sz="0" w:space="0" w:color="auto"/>
                                                        <w:right w:val="none" w:sz="0" w:space="0" w:color="auto"/>
                                                      </w:divBdr>
                                                      <w:divsChild>
                                                        <w:div w:id="740055015">
                                                          <w:marLeft w:val="0"/>
                                                          <w:marRight w:val="0"/>
                                                          <w:marTop w:val="0"/>
                                                          <w:marBottom w:val="0"/>
                                                          <w:divBdr>
                                                            <w:top w:val="none" w:sz="0" w:space="0" w:color="auto"/>
                                                            <w:left w:val="none" w:sz="0" w:space="0" w:color="auto"/>
                                                            <w:bottom w:val="none" w:sz="0" w:space="0" w:color="auto"/>
                                                            <w:right w:val="none" w:sz="0" w:space="0" w:color="auto"/>
                                                          </w:divBdr>
                                                        </w:div>
                                                        <w:div w:id="887686267">
                                                          <w:marLeft w:val="0"/>
                                                          <w:marRight w:val="0"/>
                                                          <w:marTop w:val="0"/>
                                                          <w:marBottom w:val="0"/>
                                                          <w:divBdr>
                                                            <w:top w:val="none" w:sz="0" w:space="0" w:color="auto"/>
                                                            <w:left w:val="none" w:sz="0" w:space="0" w:color="auto"/>
                                                            <w:bottom w:val="none" w:sz="0" w:space="0" w:color="auto"/>
                                                            <w:right w:val="none" w:sz="0" w:space="0" w:color="auto"/>
                                                          </w:divBdr>
                                                          <w:divsChild>
                                                            <w:div w:id="16708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6280">
                                                      <w:marLeft w:val="0"/>
                                                      <w:marRight w:val="0"/>
                                                      <w:marTop w:val="0"/>
                                                      <w:marBottom w:val="0"/>
                                                      <w:divBdr>
                                                        <w:top w:val="none" w:sz="0" w:space="0" w:color="auto"/>
                                                        <w:left w:val="none" w:sz="0" w:space="0" w:color="auto"/>
                                                        <w:bottom w:val="none" w:sz="0" w:space="0" w:color="auto"/>
                                                        <w:right w:val="none" w:sz="0" w:space="0" w:color="auto"/>
                                                      </w:divBdr>
                                                      <w:divsChild>
                                                        <w:div w:id="446123998">
                                                          <w:marLeft w:val="0"/>
                                                          <w:marRight w:val="0"/>
                                                          <w:marTop w:val="0"/>
                                                          <w:marBottom w:val="0"/>
                                                          <w:divBdr>
                                                            <w:top w:val="none" w:sz="0" w:space="0" w:color="auto"/>
                                                            <w:left w:val="none" w:sz="0" w:space="0" w:color="auto"/>
                                                            <w:bottom w:val="none" w:sz="0" w:space="0" w:color="auto"/>
                                                            <w:right w:val="none" w:sz="0" w:space="0" w:color="auto"/>
                                                          </w:divBdr>
                                                        </w:div>
                                                        <w:div w:id="1010450292">
                                                          <w:marLeft w:val="0"/>
                                                          <w:marRight w:val="0"/>
                                                          <w:marTop w:val="0"/>
                                                          <w:marBottom w:val="0"/>
                                                          <w:divBdr>
                                                            <w:top w:val="none" w:sz="0" w:space="0" w:color="auto"/>
                                                            <w:left w:val="none" w:sz="0" w:space="0" w:color="auto"/>
                                                            <w:bottom w:val="none" w:sz="0" w:space="0" w:color="auto"/>
                                                            <w:right w:val="none" w:sz="0" w:space="0" w:color="auto"/>
                                                          </w:divBdr>
                                                          <w:divsChild>
                                                            <w:div w:id="6520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6217">
                                                      <w:marLeft w:val="0"/>
                                                      <w:marRight w:val="0"/>
                                                      <w:marTop w:val="0"/>
                                                      <w:marBottom w:val="0"/>
                                                      <w:divBdr>
                                                        <w:top w:val="none" w:sz="0" w:space="0" w:color="auto"/>
                                                        <w:left w:val="none" w:sz="0" w:space="0" w:color="auto"/>
                                                        <w:bottom w:val="none" w:sz="0" w:space="0" w:color="auto"/>
                                                        <w:right w:val="none" w:sz="0" w:space="0" w:color="auto"/>
                                                      </w:divBdr>
                                                      <w:divsChild>
                                                        <w:div w:id="835610741">
                                                          <w:marLeft w:val="0"/>
                                                          <w:marRight w:val="0"/>
                                                          <w:marTop w:val="0"/>
                                                          <w:marBottom w:val="0"/>
                                                          <w:divBdr>
                                                            <w:top w:val="none" w:sz="0" w:space="0" w:color="auto"/>
                                                            <w:left w:val="none" w:sz="0" w:space="0" w:color="auto"/>
                                                            <w:bottom w:val="none" w:sz="0" w:space="0" w:color="auto"/>
                                                            <w:right w:val="none" w:sz="0" w:space="0" w:color="auto"/>
                                                          </w:divBdr>
                                                        </w:div>
                                                        <w:div w:id="1931115907">
                                                          <w:marLeft w:val="0"/>
                                                          <w:marRight w:val="0"/>
                                                          <w:marTop w:val="0"/>
                                                          <w:marBottom w:val="0"/>
                                                          <w:divBdr>
                                                            <w:top w:val="none" w:sz="0" w:space="0" w:color="auto"/>
                                                            <w:left w:val="none" w:sz="0" w:space="0" w:color="auto"/>
                                                            <w:bottom w:val="none" w:sz="0" w:space="0" w:color="auto"/>
                                                            <w:right w:val="none" w:sz="0" w:space="0" w:color="auto"/>
                                                          </w:divBdr>
                                                          <w:divsChild>
                                                            <w:div w:id="20229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5801">
                                                      <w:marLeft w:val="0"/>
                                                      <w:marRight w:val="0"/>
                                                      <w:marTop w:val="0"/>
                                                      <w:marBottom w:val="0"/>
                                                      <w:divBdr>
                                                        <w:top w:val="none" w:sz="0" w:space="0" w:color="auto"/>
                                                        <w:left w:val="none" w:sz="0" w:space="0" w:color="auto"/>
                                                        <w:bottom w:val="none" w:sz="0" w:space="0" w:color="auto"/>
                                                        <w:right w:val="none" w:sz="0" w:space="0" w:color="auto"/>
                                                      </w:divBdr>
                                                      <w:divsChild>
                                                        <w:div w:id="899708702">
                                                          <w:marLeft w:val="0"/>
                                                          <w:marRight w:val="0"/>
                                                          <w:marTop w:val="0"/>
                                                          <w:marBottom w:val="0"/>
                                                          <w:divBdr>
                                                            <w:top w:val="none" w:sz="0" w:space="0" w:color="auto"/>
                                                            <w:left w:val="none" w:sz="0" w:space="0" w:color="auto"/>
                                                            <w:bottom w:val="none" w:sz="0" w:space="0" w:color="auto"/>
                                                            <w:right w:val="none" w:sz="0" w:space="0" w:color="auto"/>
                                                          </w:divBdr>
                                                        </w:div>
                                                        <w:div w:id="250965497">
                                                          <w:marLeft w:val="0"/>
                                                          <w:marRight w:val="0"/>
                                                          <w:marTop w:val="0"/>
                                                          <w:marBottom w:val="0"/>
                                                          <w:divBdr>
                                                            <w:top w:val="none" w:sz="0" w:space="0" w:color="auto"/>
                                                            <w:left w:val="none" w:sz="0" w:space="0" w:color="auto"/>
                                                            <w:bottom w:val="none" w:sz="0" w:space="0" w:color="auto"/>
                                                            <w:right w:val="none" w:sz="0" w:space="0" w:color="auto"/>
                                                          </w:divBdr>
                                                          <w:divsChild>
                                                            <w:div w:id="18512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8397">
                                                      <w:marLeft w:val="0"/>
                                                      <w:marRight w:val="0"/>
                                                      <w:marTop w:val="0"/>
                                                      <w:marBottom w:val="0"/>
                                                      <w:divBdr>
                                                        <w:top w:val="none" w:sz="0" w:space="0" w:color="auto"/>
                                                        <w:left w:val="none" w:sz="0" w:space="0" w:color="auto"/>
                                                        <w:bottom w:val="none" w:sz="0" w:space="0" w:color="auto"/>
                                                        <w:right w:val="none" w:sz="0" w:space="0" w:color="auto"/>
                                                      </w:divBdr>
                                                      <w:divsChild>
                                                        <w:div w:id="1102840392">
                                                          <w:marLeft w:val="0"/>
                                                          <w:marRight w:val="0"/>
                                                          <w:marTop w:val="0"/>
                                                          <w:marBottom w:val="0"/>
                                                          <w:divBdr>
                                                            <w:top w:val="none" w:sz="0" w:space="0" w:color="auto"/>
                                                            <w:left w:val="none" w:sz="0" w:space="0" w:color="auto"/>
                                                            <w:bottom w:val="none" w:sz="0" w:space="0" w:color="auto"/>
                                                            <w:right w:val="none" w:sz="0" w:space="0" w:color="auto"/>
                                                          </w:divBdr>
                                                        </w:div>
                                                        <w:div w:id="578563071">
                                                          <w:marLeft w:val="0"/>
                                                          <w:marRight w:val="0"/>
                                                          <w:marTop w:val="0"/>
                                                          <w:marBottom w:val="0"/>
                                                          <w:divBdr>
                                                            <w:top w:val="none" w:sz="0" w:space="0" w:color="auto"/>
                                                            <w:left w:val="none" w:sz="0" w:space="0" w:color="auto"/>
                                                            <w:bottom w:val="none" w:sz="0" w:space="0" w:color="auto"/>
                                                            <w:right w:val="none" w:sz="0" w:space="0" w:color="auto"/>
                                                          </w:divBdr>
                                                          <w:divsChild>
                                                            <w:div w:id="21438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9400">
                                                      <w:marLeft w:val="0"/>
                                                      <w:marRight w:val="0"/>
                                                      <w:marTop w:val="0"/>
                                                      <w:marBottom w:val="0"/>
                                                      <w:divBdr>
                                                        <w:top w:val="none" w:sz="0" w:space="0" w:color="auto"/>
                                                        <w:left w:val="none" w:sz="0" w:space="0" w:color="auto"/>
                                                        <w:bottom w:val="none" w:sz="0" w:space="0" w:color="auto"/>
                                                        <w:right w:val="none" w:sz="0" w:space="0" w:color="auto"/>
                                                      </w:divBdr>
                                                      <w:divsChild>
                                                        <w:div w:id="516695495">
                                                          <w:marLeft w:val="0"/>
                                                          <w:marRight w:val="0"/>
                                                          <w:marTop w:val="0"/>
                                                          <w:marBottom w:val="0"/>
                                                          <w:divBdr>
                                                            <w:top w:val="none" w:sz="0" w:space="0" w:color="auto"/>
                                                            <w:left w:val="none" w:sz="0" w:space="0" w:color="auto"/>
                                                            <w:bottom w:val="none" w:sz="0" w:space="0" w:color="auto"/>
                                                            <w:right w:val="none" w:sz="0" w:space="0" w:color="auto"/>
                                                          </w:divBdr>
                                                        </w:div>
                                                        <w:div w:id="1809974369">
                                                          <w:marLeft w:val="0"/>
                                                          <w:marRight w:val="0"/>
                                                          <w:marTop w:val="0"/>
                                                          <w:marBottom w:val="0"/>
                                                          <w:divBdr>
                                                            <w:top w:val="none" w:sz="0" w:space="0" w:color="auto"/>
                                                            <w:left w:val="none" w:sz="0" w:space="0" w:color="auto"/>
                                                            <w:bottom w:val="none" w:sz="0" w:space="0" w:color="auto"/>
                                                            <w:right w:val="none" w:sz="0" w:space="0" w:color="auto"/>
                                                          </w:divBdr>
                                                          <w:divsChild>
                                                            <w:div w:id="16167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22137">
                                              <w:marLeft w:val="0"/>
                                              <w:marRight w:val="0"/>
                                              <w:marTop w:val="0"/>
                                              <w:marBottom w:val="0"/>
                                              <w:divBdr>
                                                <w:top w:val="none" w:sz="0" w:space="0" w:color="auto"/>
                                                <w:left w:val="none" w:sz="0" w:space="0" w:color="auto"/>
                                                <w:bottom w:val="none" w:sz="0" w:space="0" w:color="auto"/>
                                                <w:right w:val="none" w:sz="0" w:space="0" w:color="auto"/>
                                              </w:divBdr>
                                              <w:divsChild>
                                                <w:div w:id="1093866563">
                                                  <w:marLeft w:val="0"/>
                                                  <w:marRight w:val="0"/>
                                                  <w:marTop w:val="0"/>
                                                  <w:marBottom w:val="0"/>
                                                  <w:divBdr>
                                                    <w:top w:val="none" w:sz="0" w:space="0" w:color="auto"/>
                                                    <w:left w:val="none" w:sz="0" w:space="0" w:color="auto"/>
                                                    <w:bottom w:val="none" w:sz="0" w:space="0" w:color="auto"/>
                                                    <w:right w:val="none" w:sz="0" w:space="0" w:color="auto"/>
                                                  </w:divBdr>
                                                </w:div>
                                                <w:div w:id="927080595">
                                                  <w:marLeft w:val="0"/>
                                                  <w:marRight w:val="0"/>
                                                  <w:marTop w:val="0"/>
                                                  <w:marBottom w:val="0"/>
                                                  <w:divBdr>
                                                    <w:top w:val="none" w:sz="0" w:space="0" w:color="auto"/>
                                                    <w:left w:val="none" w:sz="0" w:space="0" w:color="auto"/>
                                                    <w:bottom w:val="none" w:sz="0" w:space="0" w:color="auto"/>
                                                    <w:right w:val="none" w:sz="0" w:space="0" w:color="auto"/>
                                                  </w:divBdr>
                                                  <w:divsChild>
                                                    <w:div w:id="1318076325">
                                                      <w:marLeft w:val="0"/>
                                                      <w:marRight w:val="0"/>
                                                      <w:marTop w:val="0"/>
                                                      <w:marBottom w:val="0"/>
                                                      <w:divBdr>
                                                        <w:top w:val="none" w:sz="0" w:space="0" w:color="auto"/>
                                                        <w:left w:val="none" w:sz="0" w:space="0" w:color="auto"/>
                                                        <w:bottom w:val="none" w:sz="0" w:space="0" w:color="auto"/>
                                                        <w:right w:val="none" w:sz="0" w:space="0" w:color="auto"/>
                                                      </w:divBdr>
                                                      <w:divsChild>
                                                        <w:div w:id="1473214531">
                                                          <w:marLeft w:val="0"/>
                                                          <w:marRight w:val="0"/>
                                                          <w:marTop w:val="0"/>
                                                          <w:marBottom w:val="0"/>
                                                          <w:divBdr>
                                                            <w:top w:val="none" w:sz="0" w:space="0" w:color="auto"/>
                                                            <w:left w:val="none" w:sz="0" w:space="0" w:color="auto"/>
                                                            <w:bottom w:val="none" w:sz="0" w:space="0" w:color="auto"/>
                                                            <w:right w:val="none" w:sz="0" w:space="0" w:color="auto"/>
                                                          </w:divBdr>
                                                        </w:div>
                                                      </w:divsChild>
                                                    </w:div>
                                                    <w:div w:id="223681806">
                                                      <w:marLeft w:val="0"/>
                                                      <w:marRight w:val="0"/>
                                                      <w:marTop w:val="0"/>
                                                      <w:marBottom w:val="0"/>
                                                      <w:divBdr>
                                                        <w:top w:val="none" w:sz="0" w:space="0" w:color="auto"/>
                                                        <w:left w:val="none" w:sz="0" w:space="0" w:color="auto"/>
                                                        <w:bottom w:val="none" w:sz="0" w:space="0" w:color="auto"/>
                                                        <w:right w:val="none" w:sz="0" w:space="0" w:color="auto"/>
                                                      </w:divBdr>
                                                      <w:divsChild>
                                                        <w:div w:id="1030032859">
                                                          <w:marLeft w:val="0"/>
                                                          <w:marRight w:val="0"/>
                                                          <w:marTop w:val="0"/>
                                                          <w:marBottom w:val="0"/>
                                                          <w:divBdr>
                                                            <w:top w:val="none" w:sz="0" w:space="0" w:color="auto"/>
                                                            <w:left w:val="none" w:sz="0" w:space="0" w:color="auto"/>
                                                            <w:bottom w:val="none" w:sz="0" w:space="0" w:color="auto"/>
                                                            <w:right w:val="none" w:sz="0" w:space="0" w:color="auto"/>
                                                          </w:divBdr>
                                                        </w:div>
                                                        <w:div w:id="1044138400">
                                                          <w:marLeft w:val="0"/>
                                                          <w:marRight w:val="0"/>
                                                          <w:marTop w:val="0"/>
                                                          <w:marBottom w:val="0"/>
                                                          <w:divBdr>
                                                            <w:top w:val="none" w:sz="0" w:space="0" w:color="auto"/>
                                                            <w:left w:val="none" w:sz="0" w:space="0" w:color="auto"/>
                                                            <w:bottom w:val="none" w:sz="0" w:space="0" w:color="auto"/>
                                                            <w:right w:val="none" w:sz="0" w:space="0" w:color="auto"/>
                                                          </w:divBdr>
                                                          <w:divsChild>
                                                            <w:div w:id="5837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2184">
                                                      <w:marLeft w:val="0"/>
                                                      <w:marRight w:val="0"/>
                                                      <w:marTop w:val="0"/>
                                                      <w:marBottom w:val="0"/>
                                                      <w:divBdr>
                                                        <w:top w:val="none" w:sz="0" w:space="0" w:color="auto"/>
                                                        <w:left w:val="none" w:sz="0" w:space="0" w:color="auto"/>
                                                        <w:bottom w:val="none" w:sz="0" w:space="0" w:color="auto"/>
                                                        <w:right w:val="none" w:sz="0" w:space="0" w:color="auto"/>
                                                      </w:divBdr>
                                                      <w:divsChild>
                                                        <w:div w:id="552694073">
                                                          <w:marLeft w:val="0"/>
                                                          <w:marRight w:val="0"/>
                                                          <w:marTop w:val="0"/>
                                                          <w:marBottom w:val="0"/>
                                                          <w:divBdr>
                                                            <w:top w:val="none" w:sz="0" w:space="0" w:color="auto"/>
                                                            <w:left w:val="none" w:sz="0" w:space="0" w:color="auto"/>
                                                            <w:bottom w:val="none" w:sz="0" w:space="0" w:color="auto"/>
                                                            <w:right w:val="none" w:sz="0" w:space="0" w:color="auto"/>
                                                          </w:divBdr>
                                                        </w:div>
                                                        <w:div w:id="9332057">
                                                          <w:marLeft w:val="0"/>
                                                          <w:marRight w:val="0"/>
                                                          <w:marTop w:val="0"/>
                                                          <w:marBottom w:val="0"/>
                                                          <w:divBdr>
                                                            <w:top w:val="none" w:sz="0" w:space="0" w:color="auto"/>
                                                            <w:left w:val="none" w:sz="0" w:space="0" w:color="auto"/>
                                                            <w:bottom w:val="none" w:sz="0" w:space="0" w:color="auto"/>
                                                            <w:right w:val="none" w:sz="0" w:space="0" w:color="auto"/>
                                                          </w:divBdr>
                                                          <w:divsChild>
                                                            <w:div w:id="12469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6894">
                                                      <w:marLeft w:val="0"/>
                                                      <w:marRight w:val="0"/>
                                                      <w:marTop w:val="0"/>
                                                      <w:marBottom w:val="0"/>
                                                      <w:divBdr>
                                                        <w:top w:val="none" w:sz="0" w:space="0" w:color="auto"/>
                                                        <w:left w:val="none" w:sz="0" w:space="0" w:color="auto"/>
                                                        <w:bottom w:val="none" w:sz="0" w:space="0" w:color="auto"/>
                                                        <w:right w:val="none" w:sz="0" w:space="0" w:color="auto"/>
                                                      </w:divBdr>
                                                      <w:divsChild>
                                                        <w:div w:id="1774979779">
                                                          <w:marLeft w:val="0"/>
                                                          <w:marRight w:val="0"/>
                                                          <w:marTop w:val="0"/>
                                                          <w:marBottom w:val="0"/>
                                                          <w:divBdr>
                                                            <w:top w:val="none" w:sz="0" w:space="0" w:color="auto"/>
                                                            <w:left w:val="none" w:sz="0" w:space="0" w:color="auto"/>
                                                            <w:bottom w:val="none" w:sz="0" w:space="0" w:color="auto"/>
                                                            <w:right w:val="none" w:sz="0" w:space="0" w:color="auto"/>
                                                          </w:divBdr>
                                                        </w:div>
                                                        <w:div w:id="974679326">
                                                          <w:marLeft w:val="0"/>
                                                          <w:marRight w:val="0"/>
                                                          <w:marTop w:val="0"/>
                                                          <w:marBottom w:val="0"/>
                                                          <w:divBdr>
                                                            <w:top w:val="none" w:sz="0" w:space="0" w:color="auto"/>
                                                            <w:left w:val="none" w:sz="0" w:space="0" w:color="auto"/>
                                                            <w:bottom w:val="none" w:sz="0" w:space="0" w:color="auto"/>
                                                            <w:right w:val="none" w:sz="0" w:space="0" w:color="auto"/>
                                                          </w:divBdr>
                                                          <w:divsChild>
                                                            <w:div w:id="19210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9759">
                                                      <w:marLeft w:val="0"/>
                                                      <w:marRight w:val="0"/>
                                                      <w:marTop w:val="0"/>
                                                      <w:marBottom w:val="0"/>
                                                      <w:divBdr>
                                                        <w:top w:val="none" w:sz="0" w:space="0" w:color="auto"/>
                                                        <w:left w:val="none" w:sz="0" w:space="0" w:color="auto"/>
                                                        <w:bottom w:val="none" w:sz="0" w:space="0" w:color="auto"/>
                                                        <w:right w:val="none" w:sz="0" w:space="0" w:color="auto"/>
                                                      </w:divBdr>
                                                      <w:divsChild>
                                                        <w:div w:id="1336301807">
                                                          <w:marLeft w:val="0"/>
                                                          <w:marRight w:val="0"/>
                                                          <w:marTop w:val="0"/>
                                                          <w:marBottom w:val="0"/>
                                                          <w:divBdr>
                                                            <w:top w:val="none" w:sz="0" w:space="0" w:color="auto"/>
                                                            <w:left w:val="none" w:sz="0" w:space="0" w:color="auto"/>
                                                            <w:bottom w:val="none" w:sz="0" w:space="0" w:color="auto"/>
                                                            <w:right w:val="none" w:sz="0" w:space="0" w:color="auto"/>
                                                          </w:divBdr>
                                                        </w:div>
                                                        <w:div w:id="652177605">
                                                          <w:marLeft w:val="0"/>
                                                          <w:marRight w:val="0"/>
                                                          <w:marTop w:val="0"/>
                                                          <w:marBottom w:val="0"/>
                                                          <w:divBdr>
                                                            <w:top w:val="none" w:sz="0" w:space="0" w:color="auto"/>
                                                            <w:left w:val="none" w:sz="0" w:space="0" w:color="auto"/>
                                                            <w:bottom w:val="none" w:sz="0" w:space="0" w:color="auto"/>
                                                            <w:right w:val="none" w:sz="0" w:space="0" w:color="auto"/>
                                                          </w:divBdr>
                                                          <w:divsChild>
                                                            <w:div w:id="15479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540571">
                                              <w:marLeft w:val="0"/>
                                              <w:marRight w:val="0"/>
                                              <w:marTop w:val="0"/>
                                              <w:marBottom w:val="0"/>
                                              <w:divBdr>
                                                <w:top w:val="none" w:sz="0" w:space="0" w:color="auto"/>
                                                <w:left w:val="none" w:sz="0" w:space="0" w:color="auto"/>
                                                <w:bottom w:val="none" w:sz="0" w:space="0" w:color="auto"/>
                                                <w:right w:val="none" w:sz="0" w:space="0" w:color="auto"/>
                                              </w:divBdr>
                                              <w:divsChild>
                                                <w:div w:id="1971665283">
                                                  <w:marLeft w:val="0"/>
                                                  <w:marRight w:val="0"/>
                                                  <w:marTop w:val="0"/>
                                                  <w:marBottom w:val="0"/>
                                                  <w:divBdr>
                                                    <w:top w:val="none" w:sz="0" w:space="0" w:color="auto"/>
                                                    <w:left w:val="none" w:sz="0" w:space="0" w:color="auto"/>
                                                    <w:bottom w:val="none" w:sz="0" w:space="0" w:color="auto"/>
                                                    <w:right w:val="none" w:sz="0" w:space="0" w:color="auto"/>
                                                  </w:divBdr>
                                                </w:div>
                                                <w:div w:id="386883782">
                                                  <w:marLeft w:val="0"/>
                                                  <w:marRight w:val="0"/>
                                                  <w:marTop w:val="0"/>
                                                  <w:marBottom w:val="0"/>
                                                  <w:divBdr>
                                                    <w:top w:val="none" w:sz="0" w:space="0" w:color="auto"/>
                                                    <w:left w:val="none" w:sz="0" w:space="0" w:color="auto"/>
                                                    <w:bottom w:val="none" w:sz="0" w:space="0" w:color="auto"/>
                                                    <w:right w:val="none" w:sz="0" w:space="0" w:color="auto"/>
                                                  </w:divBdr>
                                                  <w:divsChild>
                                                    <w:div w:id="804541598">
                                                      <w:marLeft w:val="0"/>
                                                      <w:marRight w:val="0"/>
                                                      <w:marTop w:val="0"/>
                                                      <w:marBottom w:val="0"/>
                                                      <w:divBdr>
                                                        <w:top w:val="none" w:sz="0" w:space="0" w:color="auto"/>
                                                        <w:left w:val="none" w:sz="0" w:space="0" w:color="auto"/>
                                                        <w:bottom w:val="none" w:sz="0" w:space="0" w:color="auto"/>
                                                        <w:right w:val="none" w:sz="0" w:space="0" w:color="auto"/>
                                                      </w:divBdr>
                                                      <w:divsChild>
                                                        <w:div w:id="1762793335">
                                                          <w:marLeft w:val="0"/>
                                                          <w:marRight w:val="0"/>
                                                          <w:marTop w:val="0"/>
                                                          <w:marBottom w:val="0"/>
                                                          <w:divBdr>
                                                            <w:top w:val="none" w:sz="0" w:space="0" w:color="auto"/>
                                                            <w:left w:val="none" w:sz="0" w:space="0" w:color="auto"/>
                                                            <w:bottom w:val="none" w:sz="0" w:space="0" w:color="auto"/>
                                                            <w:right w:val="none" w:sz="0" w:space="0" w:color="auto"/>
                                                          </w:divBdr>
                                                        </w:div>
                                                      </w:divsChild>
                                                    </w:div>
                                                    <w:div w:id="1033267262">
                                                      <w:marLeft w:val="0"/>
                                                      <w:marRight w:val="0"/>
                                                      <w:marTop w:val="0"/>
                                                      <w:marBottom w:val="0"/>
                                                      <w:divBdr>
                                                        <w:top w:val="none" w:sz="0" w:space="0" w:color="auto"/>
                                                        <w:left w:val="none" w:sz="0" w:space="0" w:color="auto"/>
                                                        <w:bottom w:val="none" w:sz="0" w:space="0" w:color="auto"/>
                                                        <w:right w:val="none" w:sz="0" w:space="0" w:color="auto"/>
                                                      </w:divBdr>
                                                      <w:divsChild>
                                                        <w:div w:id="1243753386">
                                                          <w:marLeft w:val="0"/>
                                                          <w:marRight w:val="0"/>
                                                          <w:marTop w:val="0"/>
                                                          <w:marBottom w:val="0"/>
                                                          <w:divBdr>
                                                            <w:top w:val="none" w:sz="0" w:space="0" w:color="auto"/>
                                                            <w:left w:val="none" w:sz="0" w:space="0" w:color="auto"/>
                                                            <w:bottom w:val="none" w:sz="0" w:space="0" w:color="auto"/>
                                                            <w:right w:val="none" w:sz="0" w:space="0" w:color="auto"/>
                                                          </w:divBdr>
                                                        </w:div>
                                                        <w:div w:id="1143741934">
                                                          <w:marLeft w:val="0"/>
                                                          <w:marRight w:val="0"/>
                                                          <w:marTop w:val="0"/>
                                                          <w:marBottom w:val="0"/>
                                                          <w:divBdr>
                                                            <w:top w:val="none" w:sz="0" w:space="0" w:color="auto"/>
                                                            <w:left w:val="none" w:sz="0" w:space="0" w:color="auto"/>
                                                            <w:bottom w:val="none" w:sz="0" w:space="0" w:color="auto"/>
                                                            <w:right w:val="none" w:sz="0" w:space="0" w:color="auto"/>
                                                          </w:divBdr>
                                                          <w:divsChild>
                                                            <w:div w:id="9506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8570">
                                                      <w:marLeft w:val="0"/>
                                                      <w:marRight w:val="0"/>
                                                      <w:marTop w:val="0"/>
                                                      <w:marBottom w:val="0"/>
                                                      <w:divBdr>
                                                        <w:top w:val="none" w:sz="0" w:space="0" w:color="auto"/>
                                                        <w:left w:val="none" w:sz="0" w:space="0" w:color="auto"/>
                                                        <w:bottom w:val="none" w:sz="0" w:space="0" w:color="auto"/>
                                                        <w:right w:val="none" w:sz="0" w:space="0" w:color="auto"/>
                                                      </w:divBdr>
                                                      <w:divsChild>
                                                        <w:div w:id="1230772468">
                                                          <w:marLeft w:val="0"/>
                                                          <w:marRight w:val="0"/>
                                                          <w:marTop w:val="0"/>
                                                          <w:marBottom w:val="0"/>
                                                          <w:divBdr>
                                                            <w:top w:val="none" w:sz="0" w:space="0" w:color="auto"/>
                                                            <w:left w:val="none" w:sz="0" w:space="0" w:color="auto"/>
                                                            <w:bottom w:val="none" w:sz="0" w:space="0" w:color="auto"/>
                                                            <w:right w:val="none" w:sz="0" w:space="0" w:color="auto"/>
                                                          </w:divBdr>
                                                        </w:div>
                                                        <w:div w:id="1034426218">
                                                          <w:marLeft w:val="0"/>
                                                          <w:marRight w:val="0"/>
                                                          <w:marTop w:val="0"/>
                                                          <w:marBottom w:val="0"/>
                                                          <w:divBdr>
                                                            <w:top w:val="none" w:sz="0" w:space="0" w:color="auto"/>
                                                            <w:left w:val="none" w:sz="0" w:space="0" w:color="auto"/>
                                                            <w:bottom w:val="none" w:sz="0" w:space="0" w:color="auto"/>
                                                            <w:right w:val="none" w:sz="0" w:space="0" w:color="auto"/>
                                                          </w:divBdr>
                                                          <w:divsChild>
                                                            <w:div w:id="13327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9467">
                                                      <w:marLeft w:val="0"/>
                                                      <w:marRight w:val="0"/>
                                                      <w:marTop w:val="0"/>
                                                      <w:marBottom w:val="0"/>
                                                      <w:divBdr>
                                                        <w:top w:val="none" w:sz="0" w:space="0" w:color="auto"/>
                                                        <w:left w:val="none" w:sz="0" w:space="0" w:color="auto"/>
                                                        <w:bottom w:val="none" w:sz="0" w:space="0" w:color="auto"/>
                                                        <w:right w:val="none" w:sz="0" w:space="0" w:color="auto"/>
                                                      </w:divBdr>
                                                      <w:divsChild>
                                                        <w:div w:id="1490319432">
                                                          <w:marLeft w:val="0"/>
                                                          <w:marRight w:val="0"/>
                                                          <w:marTop w:val="0"/>
                                                          <w:marBottom w:val="0"/>
                                                          <w:divBdr>
                                                            <w:top w:val="none" w:sz="0" w:space="0" w:color="auto"/>
                                                            <w:left w:val="none" w:sz="0" w:space="0" w:color="auto"/>
                                                            <w:bottom w:val="none" w:sz="0" w:space="0" w:color="auto"/>
                                                            <w:right w:val="none" w:sz="0" w:space="0" w:color="auto"/>
                                                          </w:divBdr>
                                                        </w:div>
                                                        <w:div w:id="1493907212">
                                                          <w:marLeft w:val="0"/>
                                                          <w:marRight w:val="0"/>
                                                          <w:marTop w:val="0"/>
                                                          <w:marBottom w:val="0"/>
                                                          <w:divBdr>
                                                            <w:top w:val="none" w:sz="0" w:space="0" w:color="auto"/>
                                                            <w:left w:val="none" w:sz="0" w:space="0" w:color="auto"/>
                                                            <w:bottom w:val="none" w:sz="0" w:space="0" w:color="auto"/>
                                                            <w:right w:val="none" w:sz="0" w:space="0" w:color="auto"/>
                                                          </w:divBdr>
                                                          <w:divsChild>
                                                            <w:div w:id="3461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3307">
                                              <w:marLeft w:val="0"/>
                                              <w:marRight w:val="0"/>
                                              <w:marTop w:val="0"/>
                                              <w:marBottom w:val="0"/>
                                              <w:divBdr>
                                                <w:top w:val="none" w:sz="0" w:space="0" w:color="auto"/>
                                                <w:left w:val="none" w:sz="0" w:space="0" w:color="auto"/>
                                                <w:bottom w:val="none" w:sz="0" w:space="0" w:color="auto"/>
                                                <w:right w:val="none" w:sz="0" w:space="0" w:color="auto"/>
                                              </w:divBdr>
                                              <w:divsChild>
                                                <w:div w:id="1578514645">
                                                  <w:marLeft w:val="0"/>
                                                  <w:marRight w:val="0"/>
                                                  <w:marTop w:val="0"/>
                                                  <w:marBottom w:val="0"/>
                                                  <w:divBdr>
                                                    <w:top w:val="none" w:sz="0" w:space="0" w:color="auto"/>
                                                    <w:left w:val="none" w:sz="0" w:space="0" w:color="auto"/>
                                                    <w:bottom w:val="none" w:sz="0" w:space="0" w:color="auto"/>
                                                    <w:right w:val="none" w:sz="0" w:space="0" w:color="auto"/>
                                                  </w:divBdr>
                                                </w:div>
                                                <w:div w:id="974683508">
                                                  <w:marLeft w:val="0"/>
                                                  <w:marRight w:val="0"/>
                                                  <w:marTop w:val="0"/>
                                                  <w:marBottom w:val="0"/>
                                                  <w:divBdr>
                                                    <w:top w:val="none" w:sz="0" w:space="0" w:color="auto"/>
                                                    <w:left w:val="none" w:sz="0" w:space="0" w:color="auto"/>
                                                    <w:bottom w:val="none" w:sz="0" w:space="0" w:color="auto"/>
                                                    <w:right w:val="none" w:sz="0" w:space="0" w:color="auto"/>
                                                  </w:divBdr>
                                                  <w:divsChild>
                                                    <w:div w:id="522982295">
                                                      <w:marLeft w:val="0"/>
                                                      <w:marRight w:val="0"/>
                                                      <w:marTop w:val="0"/>
                                                      <w:marBottom w:val="0"/>
                                                      <w:divBdr>
                                                        <w:top w:val="none" w:sz="0" w:space="0" w:color="auto"/>
                                                        <w:left w:val="none" w:sz="0" w:space="0" w:color="auto"/>
                                                        <w:bottom w:val="none" w:sz="0" w:space="0" w:color="auto"/>
                                                        <w:right w:val="none" w:sz="0" w:space="0" w:color="auto"/>
                                                      </w:divBdr>
                                                      <w:divsChild>
                                                        <w:div w:id="1484857440">
                                                          <w:marLeft w:val="0"/>
                                                          <w:marRight w:val="0"/>
                                                          <w:marTop w:val="0"/>
                                                          <w:marBottom w:val="0"/>
                                                          <w:divBdr>
                                                            <w:top w:val="none" w:sz="0" w:space="0" w:color="auto"/>
                                                            <w:left w:val="none" w:sz="0" w:space="0" w:color="auto"/>
                                                            <w:bottom w:val="none" w:sz="0" w:space="0" w:color="auto"/>
                                                            <w:right w:val="none" w:sz="0" w:space="0" w:color="auto"/>
                                                          </w:divBdr>
                                                        </w:div>
                                                      </w:divsChild>
                                                    </w:div>
                                                    <w:div w:id="2002851052">
                                                      <w:marLeft w:val="0"/>
                                                      <w:marRight w:val="0"/>
                                                      <w:marTop w:val="0"/>
                                                      <w:marBottom w:val="0"/>
                                                      <w:divBdr>
                                                        <w:top w:val="none" w:sz="0" w:space="0" w:color="auto"/>
                                                        <w:left w:val="none" w:sz="0" w:space="0" w:color="auto"/>
                                                        <w:bottom w:val="none" w:sz="0" w:space="0" w:color="auto"/>
                                                        <w:right w:val="none" w:sz="0" w:space="0" w:color="auto"/>
                                                      </w:divBdr>
                                                      <w:divsChild>
                                                        <w:div w:id="627861046">
                                                          <w:marLeft w:val="0"/>
                                                          <w:marRight w:val="0"/>
                                                          <w:marTop w:val="0"/>
                                                          <w:marBottom w:val="0"/>
                                                          <w:divBdr>
                                                            <w:top w:val="none" w:sz="0" w:space="0" w:color="auto"/>
                                                            <w:left w:val="none" w:sz="0" w:space="0" w:color="auto"/>
                                                            <w:bottom w:val="none" w:sz="0" w:space="0" w:color="auto"/>
                                                            <w:right w:val="none" w:sz="0" w:space="0" w:color="auto"/>
                                                          </w:divBdr>
                                                        </w:div>
                                                        <w:div w:id="1056858192">
                                                          <w:marLeft w:val="0"/>
                                                          <w:marRight w:val="0"/>
                                                          <w:marTop w:val="0"/>
                                                          <w:marBottom w:val="0"/>
                                                          <w:divBdr>
                                                            <w:top w:val="none" w:sz="0" w:space="0" w:color="auto"/>
                                                            <w:left w:val="none" w:sz="0" w:space="0" w:color="auto"/>
                                                            <w:bottom w:val="none" w:sz="0" w:space="0" w:color="auto"/>
                                                            <w:right w:val="none" w:sz="0" w:space="0" w:color="auto"/>
                                                          </w:divBdr>
                                                          <w:divsChild>
                                                            <w:div w:id="12558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6444">
                                                      <w:marLeft w:val="0"/>
                                                      <w:marRight w:val="0"/>
                                                      <w:marTop w:val="0"/>
                                                      <w:marBottom w:val="0"/>
                                                      <w:divBdr>
                                                        <w:top w:val="none" w:sz="0" w:space="0" w:color="auto"/>
                                                        <w:left w:val="none" w:sz="0" w:space="0" w:color="auto"/>
                                                        <w:bottom w:val="none" w:sz="0" w:space="0" w:color="auto"/>
                                                        <w:right w:val="none" w:sz="0" w:space="0" w:color="auto"/>
                                                      </w:divBdr>
                                                      <w:divsChild>
                                                        <w:div w:id="1059671239">
                                                          <w:marLeft w:val="0"/>
                                                          <w:marRight w:val="0"/>
                                                          <w:marTop w:val="0"/>
                                                          <w:marBottom w:val="0"/>
                                                          <w:divBdr>
                                                            <w:top w:val="none" w:sz="0" w:space="0" w:color="auto"/>
                                                            <w:left w:val="none" w:sz="0" w:space="0" w:color="auto"/>
                                                            <w:bottom w:val="none" w:sz="0" w:space="0" w:color="auto"/>
                                                            <w:right w:val="none" w:sz="0" w:space="0" w:color="auto"/>
                                                          </w:divBdr>
                                                        </w:div>
                                                        <w:div w:id="1103693384">
                                                          <w:marLeft w:val="0"/>
                                                          <w:marRight w:val="0"/>
                                                          <w:marTop w:val="0"/>
                                                          <w:marBottom w:val="0"/>
                                                          <w:divBdr>
                                                            <w:top w:val="none" w:sz="0" w:space="0" w:color="auto"/>
                                                            <w:left w:val="none" w:sz="0" w:space="0" w:color="auto"/>
                                                            <w:bottom w:val="none" w:sz="0" w:space="0" w:color="auto"/>
                                                            <w:right w:val="none" w:sz="0" w:space="0" w:color="auto"/>
                                                          </w:divBdr>
                                                          <w:divsChild>
                                                            <w:div w:id="3663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7872">
                                                      <w:marLeft w:val="0"/>
                                                      <w:marRight w:val="0"/>
                                                      <w:marTop w:val="0"/>
                                                      <w:marBottom w:val="0"/>
                                                      <w:divBdr>
                                                        <w:top w:val="none" w:sz="0" w:space="0" w:color="auto"/>
                                                        <w:left w:val="none" w:sz="0" w:space="0" w:color="auto"/>
                                                        <w:bottom w:val="none" w:sz="0" w:space="0" w:color="auto"/>
                                                        <w:right w:val="none" w:sz="0" w:space="0" w:color="auto"/>
                                                      </w:divBdr>
                                                      <w:divsChild>
                                                        <w:div w:id="952519332">
                                                          <w:marLeft w:val="0"/>
                                                          <w:marRight w:val="0"/>
                                                          <w:marTop w:val="0"/>
                                                          <w:marBottom w:val="0"/>
                                                          <w:divBdr>
                                                            <w:top w:val="none" w:sz="0" w:space="0" w:color="auto"/>
                                                            <w:left w:val="none" w:sz="0" w:space="0" w:color="auto"/>
                                                            <w:bottom w:val="none" w:sz="0" w:space="0" w:color="auto"/>
                                                            <w:right w:val="none" w:sz="0" w:space="0" w:color="auto"/>
                                                          </w:divBdr>
                                                        </w:div>
                                                        <w:div w:id="1702709895">
                                                          <w:marLeft w:val="0"/>
                                                          <w:marRight w:val="0"/>
                                                          <w:marTop w:val="0"/>
                                                          <w:marBottom w:val="0"/>
                                                          <w:divBdr>
                                                            <w:top w:val="none" w:sz="0" w:space="0" w:color="auto"/>
                                                            <w:left w:val="none" w:sz="0" w:space="0" w:color="auto"/>
                                                            <w:bottom w:val="none" w:sz="0" w:space="0" w:color="auto"/>
                                                            <w:right w:val="none" w:sz="0" w:space="0" w:color="auto"/>
                                                          </w:divBdr>
                                                          <w:divsChild>
                                                            <w:div w:id="6179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7822">
                                                      <w:marLeft w:val="0"/>
                                                      <w:marRight w:val="0"/>
                                                      <w:marTop w:val="0"/>
                                                      <w:marBottom w:val="0"/>
                                                      <w:divBdr>
                                                        <w:top w:val="none" w:sz="0" w:space="0" w:color="auto"/>
                                                        <w:left w:val="none" w:sz="0" w:space="0" w:color="auto"/>
                                                        <w:bottom w:val="none" w:sz="0" w:space="0" w:color="auto"/>
                                                        <w:right w:val="none" w:sz="0" w:space="0" w:color="auto"/>
                                                      </w:divBdr>
                                                      <w:divsChild>
                                                        <w:div w:id="53815749">
                                                          <w:marLeft w:val="0"/>
                                                          <w:marRight w:val="0"/>
                                                          <w:marTop w:val="0"/>
                                                          <w:marBottom w:val="0"/>
                                                          <w:divBdr>
                                                            <w:top w:val="none" w:sz="0" w:space="0" w:color="auto"/>
                                                            <w:left w:val="none" w:sz="0" w:space="0" w:color="auto"/>
                                                            <w:bottom w:val="none" w:sz="0" w:space="0" w:color="auto"/>
                                                            <w:right w:val="none" w:sz="0" w:space="0" w:color="auto"/>
                                                          </w:divBdr>
                                                        </w:div>
                                                        <w:div w:id="88820449">
                                                          <w:marLeft w:val="0"/>
                                                          <w:marRight w:val="0"/>
                                                          <w:marTop w:val="0"/>
                                                          <w:marBottom w:val="0"/>
                                                          <w:divBdr>
                                                            <w:top w:val="none" w:sz="0" w:space="0" w:color="auto"/>
                                                            <w:left w:val="none" w:sz="0" w:space="0" w:color="auto"/>
                                                            <w:bottom w:val="none" w:sz="0" w:space="0" w:color="auto"/>
                                                            <w:right w:val="none" w:sz="0" w:space="0" w:color="auto"/>
                                                          </w:divBdr>
                                                          <w:divsChild>
                                                            <w:div w:id="2004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76004">
                                              <w:marLeft w:val="0"/>
                                              <w:marRight w:val="0"/>
                                              <w:marTop w:val="0"/>
                                              <w:marBottom w:val="0"/>
                                              <w:divBdr>
                                                <w:top w:val="none" w:sz="0" w:space="0" w:color="auto"/>
                                                <w:left w:val="none" w:sz="0" w:space="0" w:color="auto"/>
                                                <w:bottom w:val="none" w:sz="0" w:space="0" w:color="auto"/>
                                                <w:right w:val="none" w:sz="0" w:space="0" w:color="auto"/>
                                              </w:divBdr>
                                              <w:divsChild>
                                                <w:div w:id="1836412477">
                                                  <w:marLeft w:val="0"/>
                                                  <w:marRight w:val="0"/>
                                                  <w:marTop w:val="0"/>
                                                  <w:marBottom w:val="0"/>
                                                  <w:divBdr>
                                                    <w:top w:val="none" w:sz="0" w:space="0" w:color="auto"/>
                                                    <w:left w:val="none" w:sz="0" w:space="0" w:color="auto"/>
                                                    <w:bottom w:val="none" w:sz="0" w:space="0" w:color="auto"/>
                                                    <w:right w:val="none" w:sz="0" w:space="0" w:color="auto"/>
                                                  </w:divBdr>
                                                </w:div>
                                                <w:div w:id="825318183">
                                                  <w:marLeft w:val="0"/>
                                                  <w:marRight w:val="0"/>
                                                  <w:marTop w:val="0"/>
                                                  <w:marBottom w:val="0"/>
                                                  <w:divBdr>
                                                    <w:top w:val="none" w:sz="0" w:space="0" w:color="auto"/>
                                                    <w:left w:val="none" w:sz="0" w:space="0" w:color="auto"/>
                                                    <w:bottom w:val="none" w:sz="0" w:space="0" w:color="auto"/>
                                                    <w:right w:val="none" w:sz="0" w:space="0" w:color="auto"/>
                                                  </w:divBdr>
                                                  <w:divsChild>
                                                    <w:div w:id="100690009">
                                                      <w:marLeft w:val="0"/>
                                                      <w:marRight w:val="0"/>
                                                      <w:marTop w:val="0"/>
                                                      <w:marBottom w:val="0"/>
                                                      <w:divBdr>
                                                        <w:top w:val="none" w:sz="0" w:space="0" w:color="auto"/>
                                                        <w:left w:val="none" w:sz="0" w:space="0" w:color="auto"/>
                                                        <w:bottom w:val="none" w:sz="0" w:space="0" w:color="auto"/>
                                                        <w:right w:val="none" w:sz="0" w:space="0" w:color="auto"/>
                                                      </w:divBdr>
                                                      <w:divsChild>
                                                        <w:div w:id="1398279369">
                                                          <w:marLeft w:val="0"/>
                                                          <w:marRight w:val="0"/>
                                                          <w:marTop w:val="0"/>
                                                          <w:marBottom w:val="0"/>
                                                          <w:divBdr>
                                                            <w:top w:val="none" w:sz="0" w:space="0" w:color="auto"/>
                                                            <w:left w:val="none" w:sz="0" w:space="0" w:color="auto"/>
                                                            <w:bottom w:val="none" w:sz="0" w:space="0" w:color="auto"/>
                                                            <w:right w:val="none" w:sz="0" w:space="0" w:color="auto"/>
                                                          </w:divBdr>
                                                        </w:div>
                                                      </w:divsChild>
                                                    </w:div>
                                                    <w:div w:id="265502353">
                                                      <w:marLeft w:val="0"/>
                                                      <w:marRight w:val="0"/>
                                                      <w:marTop w:val="0"/>
                                                      <w:marBottom w:val="0"/>
                                                      <w:divBdr>
                                                        <w:top w:val="none" w:sz="0" w:space="0" w:color="auto"/>
                                                        <w:left w:val="none" w:sz="0" w:space="0" w:color="auto"/>
                                                        <w:bottom w:val="none" w:sz="0" w:space="0" w:color="auto"/>
                                                        <w:right w:val="none" w:sz="0" w:space="0" w:color="auto"/>
                                                      </w:divBdr>
                                                      <w:divsChild>
                                                        <w:div w:id="1332441512">
                                                          <w:marLeft w:val="0"/>
                                                          <w:marRight w:val="0"/>
                                                          <w:marTop w:val="0"/>
                                                          <w:marBottom w:val="0"/>
                                                          <w:divBdr>
                                                            <w:top w:val="none" w:sz="0" w:space="0" w:color="auto"/>
                                                            <w:left w:val="none" w:sz="0" w:space="0" w:color="auto"/>
                                                            <w:bottom w:val="none" w:sz="0" w:space="0" w:color="auto"/>
                                                            <w:right w:val="none" w:sz="0" w:space="0" w:color="auto"/>
                                                          </w:divBdr>
                                                        </w:div>
                                                        <w:div w:id="676225581">
                                                          <w:marLeft w:val="0"/>
                                                          <w:marRight w:val="0"/>
                                                          <w:marTop w:val="0"/>
                                                          <w:marBottom w:val="0"/>
                                                          <w:divBdr>
                                                            <w:top w:val="none" w:sz="0" w:space="0" w:color="auto"/>
                                                            <w:left w:val="none" w:sz="0" w:space="0" w:color="auto"/>
                                                            <w:bottom w:val="none" w:sz="0" w:space="0" w:color="auto"/>
                                                            <w:right w:val="none" w:sz="0" w:space="0" w:color="auto"/>
                                                          </w:divBdr>
                                                          <w:divsChild>
                                                            <w:div w:id="171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8312">
                                                      <w:marLeft w:val="0"/>
                                                      <w:marRight w:val="0"/>
                                                      <w:marTop w:val="0"/>
                                                      <w:marBottom w:val="0"/>
                                                      <w:divBdr>
                                                        <w:top w:val="none" w:sz="0" w:space="0" w:color="auto"/>
                                                        <w:left w:val="none" w:sz="0" w:space="0" w:color="auto"/>
                                                        <w:bottom w:val="none" w:sz="0" w:space="0" w:color="auto"/>
                                                        <w:right w:val="none" w:sz="0" w:space="0" w:color="auto"/>
                                                      </w:divBdr>
                                                      <w:divsChild>
                                                        <w:div w:id="1613703685">
                                                          <w:marLeft w:val="0"/>
                                                          <w:marRight w:val="0"/>
                                                          <w:marTop w:val="0"/>
                                                          <w:marBottom w:val="0"/>
                                                          <w:divBdr>
                                                            <w:top w:val="none" w:sz="0" w:space="0" w:color="auto"/>
                                                            <w:left w:val="none" w:sz="0" w:space="0" w:color="auto"/>
                                                            <w:bottom w:val="none" w:sz="0" w:space="0" w:color="auto"/>
                                                            <w:right w:val="none" w:sz="0" w:space="0" w:color="auto"/>
                                                          </w:divBdr>
                                                        </w:div>
                                                        <w:div w:id="1688360197">
                                                          <w:marLeft w:val="0"/>
                                                          <w:marRight w:val="0"/>
                                                          <w:marTop w:val="0"/>
                                                          <w:marBottom w:val="0"/>
                                                          <w:divBdr>
                                                            <w:top w:val="none" w:sz="0" w:space="0" w:color="auto"/>
                                                            <w:left w:val="none" w:sz="0" w:space="0" w:color="auto"/>
                                                            <w:bottom w:val="none" w:sz="0" w:space="0" w:color="auto"/>
                                                            <w:right w:val="none" w:sz="0" w:space="0" w:color="auto"/>
                                                          </w:divBdr>
                                                          <w:divsChild>
                                                            <w:div w:id="3313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3894">
                                                      <w:marLeft w:val="0"/>
                                                      <w:marRight w:val="0"/>
                                                      <w:marTop w:val="0"/>
                                                      <w:marBottom w:val="0"/>
                                                      <w:divBdr>
                                                        <w:top w:val="none" w:sz="0" w:space="0" w:color="auto"/>
                                                        <w:left w:val="none" w:sz="0" w:space="0" w:color="auto"/>
                                                        <w:bottom w:val="none" w:sz="0" w:space="0" w:color="auto"/>
                                                        <w:right w:val="none" w:sz="0" w:space="0" w:color="auto"/>
                                                      </w:divBdr>
                                                      <w:divsChild>
                                                        <w:div w:id="1189369993">
                                                          <w:marLeft w:val="0"/>
                                                          <w:marRight w:val="0"/>
                                                          <w:marTop w:val="0"/>
                                                          <w:marBottom w:val="0"/>
                                                          <w:divBdr>
                                                            <w:top w:val="none" w:sz="0" w:space="0" w:color="auto"/>
                                                            <w:left w:val="none" w:sz="0" w:space="0" w:color="auto"/>
                                                            <w:bottom w:val="none" w:sz="0" w:space="0" w:color="auto"/>
                                                            <w:right w:val="none" w:sz="0" w:space="0" w:color="auto"/>
                                                          </w:divBdr>
                                                        </w:div>
                                                        <w:div w:id="670257313">
                                                          <w:marLeft w:val="0"/>
                                                          <w:marRight w:val="0"/>
                                                          <w:marTop w:val="0"/>
                                                          <w:marBottom w:val="0"/>
                                                          <w:divBdr>
                                                            <w:top w:val="none" w:sz="0" w:space="0" w:color="auto"/>
                                                            <w:left w:val="none" w:sz="0" w:space="0" w:color="auto"/>
                                                            <w:bottom w:val="none" w:sz="0" w:space="0" w:color="auto"/>
                                                            <w:right w:val="none" w:sz="0" w:space="0" w:color="auto"/>
                                                          </w:divBdr>
                                                          <w:divsChild>
                                                            <w:div w:id="7331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8626">
                                                      <w:marLeft w:val="0"/>
                                                      <w:marRight w:val="0"/>
                                                      <w:marTop w:val="0"/>
                                                      <w:marBottom w:val="0"/>
                                                      <w:divBdr>
                                                        <w:top w:val="none" w:sz="0" w:space="0" w:color="auto"/>
                                                        <w:left w:val="none" w:sz="0" w:space="0" w:color="auto"/>
                                                        <w:bottom w:val="none" w:sz="0" w:space="0" w:color="auto"/>
                                                        <w:right w:val="none" w:sz="0" w:space="0" w:color="auto"/>
                                                      </w:divBdr>
                                                      <w:divsChild>
                                                        <w:div w:id="1582526792">
                                                          <w:marLeft w:val="0"/>
                                                          <w:marRight w:val="0"/>
                                                          <w:marTop w:val="0"/>
                                                          <w:marBottom w:val="0"/>
                                                          <w:divBdr>
                                                            <w:top w:val="none" w:sz="0" w:space="0" w:color="auto"/>
                                                            <w:left w:val="none" w:sz="0" w:space="0" w:color="auto"/>
                                                            <w:bottom w:val="none" w:sz="0" w:space="0" w:color="auto"/>
                                                            <w:right w:val="none" w:sz="0" w:space="0" w:color="auto"/>
                                                          </w:divBdr>
                                                        </w:div>
                                                        <w:div w:id="1154571177">
                                                          <w:marLeft w:val="0"/>
                                                          <w:marRight w:val="0"/>
                                                          <w:marTop w:val="0"/>
                                                          <w:marBottom w:val="0"/>
                                                          <w:divBdr>
                                                            <w:top w:val="none" w:sz="0" w:space="0" w:color="auto"/>
                                                            <w:left w:val="none" w:sz="0" w:space="0" w:color="auto"/>
                                                            <w:bottom w:val="none" w:sz="0" w:space="0" w:color="auto"/>
                                                            <w:right w:val="none" w:sz="0" w:space="0" w:color="auto"/>
                                                          </w:divBdr>
                                                          <w:divsChild>
                                                            <w:div w:id="21304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3517">
                                                      <w:marLeft w:val="0"/>
                                                      <w:marRight w:val="0"/>
                                                      <w:marTop w:val="0"/>
                                                      <w:marBottom w:val="0"/>
                                                      <w:divBdr>
                                                        <w:top w:val="none" w:sz="0" w:space="0" w:color="auto"/>
                                                        <w:left w:val="none" w:sz="0" w:space="0" w:color="auto"/>
                                                        <w:bottom w:val="none" w:sz="0" w:space="0" w:color="auto"/>
                                                        <w:right w:val="none" w:sz="0" w:space="0" w:color="auto"/>
                                                      </w:divBdr>
                                                      <w:divsChild>
                                                        <w:div w:id="1627200986">
                                                          <w:marLeft w:val="0"/>
                                                          <w:marRight w:val="0"/>
                                                          <w:marTop w:val="0"/>
                                                          <w:marBottom w:val="0"/>
                                                          <w:divBdr>
                                                            <w:top w:val="none" w:sz="0" w:space="0" w:color="auto"/>
                                                            <w:left w:val="none" w:sz="0" w:space="0" w:color="auto"/>
                                                            <w:bottom w:val="none" w:sz="0" w:space="0" w:color="auto"/>
                                                            <w:right w:val="none" w:sz="0" w:space="0" w:color="auto"/>
                                                          </w:divBdr>
                                                        </w:div>
                                                        <w:div w:id="917402320">
                                                          <w:marLeft w:val="0"/>
                                                          <w:marRight w:val="0"/>
                                                          <w:marTop w:val="0"/>
                                                          <w:marBottom w:val="0"/>
                                                          <w:divBdr>
                                                            <w:top w:val="none" w:sz="0" w:space="0" w:color="auto"/>
                                                            <w:left w:val="none" w:sz="0" w:space="0" w:color="auto"/>
                                                            <w:bottom w:val="none" w:sz="0" w:space="0" w:color="auto"/>
                                                            <w:right w:val="none" w:sz="0" w:space="0" w:color="auto"/>
                                                          </w:divBdr>
                                                          <w:divsChild>
                                                            <w:div w:id="13856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4769">
                                                      <w:marLeft w:val="0"/>
                                                      <w:marRight w:val="0"/>
                                                      <w:marTop w:val="0"/>
                                                      <w:marBottom w:val="0"/>
                                                      <w:divBdr>
                                                        <w:top w:val="none" w:sz="0" w:space="0" w:color="auto"/>
                                                        <w:left w:val="none" w:sz="0" w:space="0" w:color="auto"/>
                                                        <w:bottom w:val="none" w:sz="0" w:space="0" w:color="auto"/>
                                                        <w:right w:val="none" w:sz="0" w:space="0" w:color="auto"/>
                                                      </w:divBdr>
                                                      <w:divsChild>
                                                        <w:div w:id="874924870">
                                                          <w:marLeft w:val="0"/>
                                                          <w:marRight w:val="0"/>
                                                          <w:marTop w:val="0"/>
                                                          <w:marBottom w:val="0"/>
                                                          <w:divBdr>
                                                            <w:top w:val="none" w:sz="0" w:space="0" w:color="auto"/>
                                                            <w:left w:val="none" w:sz="0" w:space="0" w:color="auto"/>
                                                            <w:bottom w:val="none" w:sz="0" w:space="0" w:color="auto"/>
                                                            <w:right w:val="none" w:sz="0" w:space="0" w:color="auto"/>
                                                          </w:divBdr>
                                                        </w:div>
                                                        <w:div w:id="688332437">
                                                          <w:marLeft w:val="0"/>
                                                          <w:marRight w:val="0"/>
                                                          <w:marTop w:val="0"/>
                                                          <w:marBottom w:val="0"/>
                                                          <w:divBdr>
                                                            <w:top w:val="none" w:sz="0" w:space="0" w:color="auto"/>
                                                            <w:left w:val="none" w:sz="0" w:space="0" w:color="auto"/>
                                                            <w:bottom w:val="none" w:sz="0" w:space="0" w:color="auto"/>
                                                            <w:right w:val="none" w:sz="0" w:space="0" w:color="auto"/>
                                                          </w:divBdr>
                                                          <w:divsChild>
                                                            <w:div w:id="12261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2738">
                                                      <w:marLeft w:val="0"/>
                                                      <w:marRight w:val="0"/>
                                                      <w:marTop w:val="0"/>
                                                      <w:marBottom w:val="0"/>
                                                      <w:divBdr>
                                                        <w:top w:val="none" w:sz="0" w:space="0" w:color="auto"/>
                                                        <w:left w:val="none" w:sz="0" w:space="0" w:color="auto"/>
                                                        <w:bottom w:val="none" w:sz="0" w:space="0" w:color="auto"/>
                                                        <w:right w:val="none" w:sz="0" w:space="0" w:color="auto"/>
                                                      </w:divBdr>
                                                      <w:divsChild>
                                                        <w:div w:id="1067190371">
                                                          <w:marLeft w:val="0"/>
                                                          <w:marRight w:val="0"/>
                                                          <w:marTop w:val="0"/>
                                                          <w:marBottom w:val="0"/>
                                                          <w:divBdr>
                                                            <w:top w:val="none" w:sz="0" w:space="0" w:color="auto"/>
                                                            <w:left w:val="none" w:sz="0" w:space="0" w:color="auto"/>
                                                            <w:bottom w:val="none" w:sz="0" w:space="0" w:color="auto"/>
                                                            <w:right w:val="none" w:sz="0" w:space="0" w:color="auto"/>
                                                          </w:divBdr>
                                                        </w:div>
                                                        <w:div w:id="1024286254">
                                                          <w:marLeft w:val="0"/>
                                                          <w:marRight w:val="0"/>
                                                          <w:marTop w:val="0"/>
                                                          <w:marBottom w:val="0"/>
                                                          <w:divBdr>
                                                            <w:top w:val="none" w:sz="0" w:space="0" w:color="auto"/>
                                                            <w:left w:val="none" w:sz="0" w:space="0" w:color="auto"/>
                                                            <w:bottom w:val="none" w:sz="0" w:space="0" w:color="auto"/>
                                                            <w:right w:val="none" w:sz="0" w:space="0" w:color="auto"/>
                                                          </w:divBdr>
                                                          <w:divsChild>
                                                            <w:div w:id="12506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854287">
                                      <w:marLeft w:val="0"/>
                                      <w:marRight w:val="0"/>
                                      <w:marTop w:val="0"/>
                                      <w:marBottom w:val="0"/>
                                      <w:divBdr>
                                        <w:top w:val="none" w:sz="0" w:space="0" w:color="auto"/>
                                        <w:left w:val="none" w:sz="0" w:space="0" w:color="auto"/>
                                        <w:bottom w:val="none" w:sz="0" w:space="0" w:color="auto"/>
                                        <w:right w:val="none" w:sz="0" w:space="0" w:color="auto"/>
                                      </w:divBdr>
                                      <w:divsChild>
                                        <w:div w:id="2101752012">
                                          <w:marLeft w:val="0"/>
                                          <w:marRight w:val="0"/>
                                          <w:marTop w:val="0"/>
                                          <w:marBottom w:val="0"/>
                                          <w:divBdr>
                                            <w:top w:val="none" w:sz="0" w:space="0" w:color="auto"/>
                                            <w:left w:val="none" w:sz="0" w:space="0" w:color="auto"/>
                                            <w:bottom w:val="none" w:sz="0" w:space="0" w:color="auto"/>
                                            <w:right w:val="none" w:sz="0" w:space="0" w:color="auto"/>
                                          </w:divBdr>
                                        </w:div>
                                        <w:div w:id="1630429378">
                                          <w:marLeft w:val="0"/>
                                          <w:marRight w:val="0"/>
                                          <w:marTop w:val="0"/>
                                          <w:marBottom w:val="0"/>
                                          <w:divBdr>
                                            <w:top w:val="none" w:sz="0" w:space="0" w:color="auto"/>
                                            <w:left w:val="none" w:sz="0" w:space="0" w:color="auto"/>
                                            <w:bottom w:val="none" w:sz="0" w:space="0" w:color="auto"/>
                                            <w:right w:val="none" w:sz="0" w:space="0" w:color="auto"/>
                                          </w:divBdr>
                                          <w:divsChild>
                                            <w:div w:id="3806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7642">
                      <w:marLeft w:val="0"/>
                      <w:marRight w:val="0"/>
                      <w:marTop w:val="0"/>
                      <w:marBottom w:val="0"/>
                      <w:divBdr>
                        <w:top w:val="none" w:sz="0" w:space="0" w:color="auto"/>
                        <w:left w:val="none" w:sz="0" w:space="0" w:color="auto"/>
                        <w:bottom w:val="none" w:sz="0" w:space="0" w:color="auto"/>
                        <w:right w:val="none" w:sz="0" w:space="0" w:color="auto"/>
                      </w:divBdr>
                      <w:divsChild>
                        <w:div w:id="2052915825">
                          <w:marLeft w:val="0"/>
                          <w:marRight w:val="0"/>
                          <w:marTop w:val="0"/>
                          <w:marBottom w:val="0"/>
                          <w:divBdr>
                            <w:top w:val="none" w:sz="0" w:space="0" w:color="auto"/>
                            <w:left w:val="none" w:sz="0" w:space="0" w:color="auto"/>
                            <w:bottom w:val="none" w:sz="0" w:space="0" w:color="auto"/>
                            <w:right w:val="none" w:sz="0" w:space="0" w:color="auto"/>
                          </w:divBdr>
                        </w:div>
                        <w:div w:id="124813068">
                          <w:marLeft w:val="0"/>
                          <w:marRight w:val="0"/>
                          <w:marTop w:val="0"/>
                          <w:marBottom w:val="0"/>
                          <w:divBdr>
                            <w:top w:val="none" w:sz="0" w:space="0" w:color="auto"/>
                            <w:left w:val="none" w:sz="0" w:space="0" w:color="auto"/>
                            <w:bottom w:val="none" w:sz="0" w:space="0" w:color="auto"/>
                            <w:right w:val="none" w:sz="0" w:space="0" w:color="auto"/>
                          </w:divBdr>
                          <w:divsChild>
                            <w:div w:id="1425152622">
                              <w:marLeft w:val="0"/>
                              <w:marRight w:val="0"/>
                              <w:marTop w:val="0"/>
                              <w:marBottom w:val="0"/>
                              <w:divBdr>
                                <w:top w:val="none" w:sz="0" w:space="0" w:color="auto"/>
                                <w:left w:val="none" w:sz="0" w:space="0" w:color="auto"/>
                                <w:bottom w:val="none" w:sz="0" w:space="0" w:color="auto"/>
                                <w:right w:val="none" w:sz="0" w:space="0" w:color="auto"/>
                              </w:divBdr>
                              <w:divsChild>
                                <w:div w:id="833028939">
                                  <w:marLeft w:val="0"/>
                                  <w:marRight w:val="0"/>
                                  <w:marTop w:val="0"/>
                                  <w:marBottom w:val="0"/>
                                  <w:divBdr>
                                    <w:top w:val="none" w:sz="0" w:space="0" w:color="auto"/>
                                    <w:left w:val="none" w:sz="0" w:space="0" w:color="auto"/>
                                    <w:bottom w:val="none" w:sz="0" w:space="0" w:color="auto"/>
                                    <w:right w:val="none" w:sz="0" w:space="0" w:color="auto"/>
                                  </w:divBdr>
                                </w:div>
                              </w:divsChild>
                            </w:div>
                            <w:div w:id="1570460721">
                              <w:marLeft w:val="0"/>
                              <w:marRight w:val="0"/>
                              <w:marTop w:val="0"/>
                              <w:marBottom w:val="0"/>
                              <w:divBdr>
                                <w:top w:val="none" w:sz="0" w:space="0" w:color="auto"/>
                                <w:left w:val="none" w:sz="0" w:space="0" w:color="auto"/>
                                <w:bottom w:val="none" w:sz="0" w:space="0" w:color="auto"/>
                                <w:right w:val="none" w:sz="0" w:space="0" w:color="auto"/>
                              </w:divBdr>
                              <w:divsChild>
                                <w:div w:id="26881459">
                                  <w:marLeft w:val="0"/>
                                  <w:marRight w:val="0"/>
                                  <w:marTop w:val="0"/>
                                  <w:marBottom w:val="0"/>
                                  <w:divBdr>
                                    <w:top w:val="none" w:sz="0" w:space="0" w:color="auto"/>
                                    <w:left w:val="none" w:sz="0" w:space="0" w:color="auto"/>
                                    <w:bottom w:val="none" w:sz="0" w:space="0" w:color="auto"/>
                                    <w:right w:val="none" w:sz="0" w:space="0" w:color="auto"/>
                                  </w:divBdr>
                                </w:div>
                                <w:div w:id="1695113832">
                                  <w:marLeft w:val="0"/>
                                  <w:marRight w:val="0"/>
                                  <w:marTop w:val="0"/>
                                  <w:marBottom w:val="0"/>
                                  <w:divBdr>
                                    <w:top w:val="none" w:sz="0" w:space="0" w:color="auto"/>
                                    <w:left w:val="none" w:sz="0" w:space="0" w:color="auto"/>
                                    <w:bottom w:val="none" w:sz="0" w:space="0" w:color="auto"/>
                                    <w:right w:val="none" w:sz="0" w:space="0" w:color="auto"/>
                                  </w:divBdr>
                                  <w:divsChild>
                                    <w:div w:id="1831411614">
                                      <w:marLeft w:val="0"/>
                                      <w:marRight w:val="0"/>
                                      <w:marTop w:val="0"/>
                                      <w:marBottom w:val="0"/>
                                      <w:divBdr>
                                        <w:top w:val="none" w:sz="0" w:space="0" w:color="auto"/>
                                        <w:left w:val="none" w:sz="0" w:space="0" w:color="auto"/>
                                        <w:bottom w:val="none" w:sz="0" w:space="0" w:color="auto"/>
                                        <w:right w:val="none" w:sz="0" w:space="0" w:color="auto"/>
                                      </w:divBdr>
                                      <w:divsChild>
                                        <w:div w:id="1069963059">
                                          <w:marLeft w:val="0"/>
                                          <w:marRight w:val="0"/>
                                          <w:marTop w:val="0"/>
                                          <w:marBottom w:val="0"/>
                                          <w:divBdr>
                                            <w:top w:val="none" w:sz="0" w:space="0" w:color="auto"/>
                                            <w:left w:val="none" w:sz="0" w:space="0" w:color="auto"/>
                                            <w:bottom w:val="none" w:sz="0" w:space="0" w:color="auto"/>
                                            <w:right w:val="none" w:sz="0" w:space="0" w:color="auto"/>
                                          </w:divBdr>
                                        </w:div>
                                      </w:divsChild>
                                    </w:div>
                                    <w:div w:id="129132220">
                                      <w:marLeft w:val="0"/>
                                      <w:marRight w:val="0"/>
                                      <w:marTop w:val="0"/>
                                      <w:marBottom w:val="0"/>
                                      <w:divBdr>
                                        <w:top w:val="none" w:sz="0" w:space="0" w:color="auto"/>
                                        <w:left w:val="none" w:sz="0" w:space="0" w:color="auto"/>
                                        <w:bottom w:val="none" w:sz="0" w:space="0" w:color="auto"/>
                                        <w:right w:val="none" w:sz="0" w:space="0" w:color="auto"/>
                                      </w:divBdr>
                                      <w:divsChild>
                                        <w:div w:id="2016806151">
                                          <w:marLeft w:val="0"/>
                                          <w:marRight w:val="0"/>
                                          <w:marTop w:val="0"/>
                                          <w:marBottom w:val="0"/>
                                          <w:divBdr>
                                            <w:top w:val="none" w:sz="0" w:space="0" w:color="auto"/>
                                            <w:left w:val="none" w:sz="0" w:space="0" w:color="auto"/>
                                            <w:bottom w:val="none" w:sz="0" w:space="0" w:color="auto"/>
                                            <w:right w:val="none" w:sz="0" w:space="0" w:color="auto"/>
                                          </w:divBdr>
                                        </w:div>
                                        <w:div w:id="1843668251">
                                          <w:marLeft w:val="0"/>
                                          <w:marRight w:val="0"/>
                                          <w:marTop w:val="0"/>
                                          <w:marBottom w:val="0"/>
                                          <w:divBdr>
                                            <w:top w:val="none" w:sz="0" w:space="0" w:color="auto"/>
                                            <w:left w:val="none" w:sz="0" w:space="0" w:color="auto"/>
                                            <w:bottom w:val="none" w:sz="0" w:space="0" w:color="auto"/>
                                            <w:right w:val="none" w:sz="0" w:space="0" w:color="auto"/>
                                          </w:divBdr>
                                          <w:divsChild>
                                            <w:div w:id="777607144">
                                              <w:marLeft w:val="0"/>
                                              <w:marRight w:val="0"/>
                                              <w:marTop w:val="0"/>
                                              <w:marBottom w:val="0"/>
                                              <w:divBdr>
                                                <w:top w:val="none" w:sz="0" w:space="0" w:color="auto"/>
                                                <w:left w:val="none" w:sz="0" w:space="0" w:color="auto"/>
                                                <w:bottom w:val="none" w:sz="0" w:space="0" w:color="auto"/>
                                                <w:right w:val="none" w:sz="0" w:space="0" w:color="auto"/>
                                              </w:divBdr>
                                              <w:divsChild>
                                                <w:div w:id="1871412491">
                                                  <w:marLeft w:val="0"/>
                                                  <w:marRight w:val="0"/>
                                                  <w:marTop w:val="0"/>
                                                  <w:marBottom w:val="0"/>
                                                  <w:divBdr>
                                                    <w:top w:val="none" w:sz="0" w:space="0" w:color="auto"/>
                                                    <w:left w:val="none" w:sz="0" w:space="0" w:color="auto"/>
                                                    <w:bottom w:val="none" w:sz="0" w:space="0" w:color="auto"/>
                                                    <w:right w:val="none" w:sz="0" w:space="0" w:color="auto"/>
                                                  </w:divBdr>
                                                </w:div>
                                              </w:divsChild>
                                            </w:div>
                                            <w:div w:id="154539257">
                                              <w:marLeft w:val="0"/>
                                              <w:marRight w:val="0"/>
                                              <w:marTop w:val="0"/>
                                              <w:marBottom w:val="0"/>
                                              <w:divBdr>
                                                <w:top w:val="none" w:sz="0" w:space="0" w:color="auto"/>
                                                <w:left w:val="none" w:sz="0" w:space="0" w:color="auto"/>
                                                <w:bottom w:val="none" w:sz="0" w:space="0" w:color="auto"/>
                                                <w:right w:val="none" w:sz="0" w:space="0" w:color="auto"/>
                                              </w:divBdr>
                                              <w:divsChild>
                                                <w:div w:id="296952981">
                                                  <w:marLeft w:val="0"/>
                                                  <w:marRight w:val="0"/>
                                                  <w:marTop w:val="0"/>
                                                  <w:marBottom w:val="0"/>
                                                  <w:divBdr>
                                                    <w:top w:val="none" w:sz="0" w:space="0" w:color="auto"/>
                                                    <w:left w:val="none" w:sz="0" w:space="0" w:color="auto"/>
                                                    <w:bottom w:val="none" w:sz="0" w:space="0" w:color="auto"/>
                                                    <w:right w:val="none" w:sz="0" w:space="0" w:color="auto"/>
                                                  </w:divBdr>
                                                </w:div>
                                                <w:div w:id="722753242">
                                                  <w:marLeft w:val="0"/>
                                                  <w:marRight w:val="0"/>
                                                  <w:marTop w:val="0"/>
                                                  <w:marBottom w:val="0"/>
                                                  <w:divBdr>
                                                    <w:top w:val="none" w:sz="0" w:space="0" w:color="auto"/>
                                                    <w:left w:val="none" w:sz="0" w:space="0" w:color="auto"/>
                                                    <w:bottom w:val="none" w:sz="0" w:space="0" w:color="auto"/>
                                                    <w:right w:val="none" w:sz="0" w:space="0" w:color="auto"/>
                                                  </w:divBdr>
                                                  <w:divsChild>
                                                    <w:div w:id="21404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2294">
                                              <w:marLeft w:val="0"/>
                                              <w:marRight w:val="0"/>
                                              <w:marTop w:val="0"/>
                                              <w:marBottom w:val="0"/>
                                              <w:divBdr>
                                                <w:top w:val="none" w:sz="0" w:space="0" w:color="auto"/>
                                                <w:left w:val="none" w:sz="0" w:space="0" w:color="auto"/>
                                                <w:bottom w:val="none" w:sz="0" w:space="0" w:color="auto"/>
                                                <w:right w:val="none" w:sz="0" w:space="0" w:color="auto"/>
                                              </w:divBdr>
                                              <w:divsChild>
                                                <w:div w:id="349379404">
                                                  <w:marLeft w:val="0"/>
                                                  <w:marRight w:val="0"/>
                                                  <w:marTop w:val="0"/>
                                                  <w:marBottom w:val="0"/>
                                                  <w:divBdr>
                                                    <w:top w:val="none" w:sz="0" w:space="0" w:color="auto"/>
                                                    <w:left w:val="none" w:sz="0" w:space="0" w:color="auto"/>
                                                    <w:bottom w:val="none" w:sz="0" w:space="0" w:color="auto"/>
                                                    <w:right w:val="none" w:sz="0" w:space="0" w:color="auto"/>
                                                  </w:divBdr>
                                                </w:div>
                                                <w:div w:id="1696425724">
                                                  <w:marLeft w:val="0"/>
                                                  <w:marRight w:val="0"/>
                                                  <w:marTop w:val="0"/>
                                                  <w:marBottom w:val="0"/>
                                                  <w:divBdr>
                                                    <w:top w:val="none" w:sz="0" w:space="0" w:color="auto"/>
                                                    <w:left w:val="none" w:sz="0" w:space="0" w:color="auto"/>
                                                    <w:bottom w:val="none" w:sz="0" w:space="0" w:color="auto"/>
                                                    <w:right w:val="none" w:sz="0" w:space="0" w:color="auto"/>
                                                  </w:divBdr>
                                                  <w:divsChild>
                                                    <w:div w:id="1083843893">
                                                      <w:marLeft w:val="0"/>
                                                      <w:marRight w:val="0"/>
                                                      <w:marTop w:val="0"/>
                                                      <w:marBottom w:val="0"/>
                                                      <w:divBdr>
                                                        <w:top w:val="none" w:sz="0" w:space="0" w:color="auto"/>
                                                        <w:left w:val="none" w:sz="0" w:space="0" w:color="auto"/>
                                                        <w:bottom w:val="none" w:sz="0" w:space="0" w:color="auto"/>
                                                        <w:right w:val="none" w:sz="0" w:space="0" w:color="auto"/>
                                                      </w:divBdr>
                                                      <w:divsChild>
                                                        <w:div w:id="1338507346">
                                                          <w:marLeft w:val="0"/>
                                                          <w:marRight w:val="0"/>
                                                          <w:marTop w:val="0"/>
                                                          <w:marBottom w:val="0"/>
                                                          <w:divBdr>
                                                            <w:top w:val="none" w:sz="0" w:space="0" w:color="auto"/>
                                                            <w:left w:val="none" w:sz="0" w:space="0" w:color="auto"/>
                                                            <w:bottom w:val="none" w:sz="0" w:space="0" w:color="auto"/>
                                                            <w:right w:val="none" w:sz="0" w:space="0" w:color="auto"/>
                                                          </w:divBdr>
                                                        </w:div>
                                                      </w:divsChild>
                                                    </w:div>
                                                    <w:div w:id="1085302163">
                                                      <w:marLeft w:val="0"/>
                                                      <w:marRight w:val="0"/>
                                                      <w:marTop w:val="0"/>
                                                      <w:marBottom w:val="0"/>
                                                      <w:divBdr>
                                                        <w:top w:val="none" w:sz="0" w:space="0" w:color="auto"/>
                                                        <w:left w:val="none" w:sz="0" w:space="0" w:color="auto"/>
                                                        <w:bottom w:val="none" w:sz="0" w:space="0" w:color="auto"/>
                                                        <w:right w:val="none" w:sz="0" w:space="0" w:color="auto"/>
                                                      </w:divBdr>
                                                      <w:divsChild>
                                                        <w:div w:id="104350138">
                                                          <w:marLeft w:val="0"/>
                                                          <w:marRight w:val="0"/>
                                                          <w:marTop w:val="0"/>
                                                          <w:marBottom w:val="0"/>
                                                          <w:divBdr>
                                                            <w:top w:val="none" w:sz="0" w:space="0" w:color="auto"/>
                                                            <w:left w:val="none" w:sz="0" w:space="0" w:color="auto"/>
                                                            <w:bottom w:val="none" w:sz="0" w:space="0" w:color="auto"/>
                                                            <w:right w:val="none" w:sz="0" w:space="0" w:color="auto"/>
                                                          </w:divBdr>
                                                        </w:div>
                                                        <w:div w:id="939987928">
                                                          <w:marLeft w:val="0"/>
                                                          <w:marRight w:val="0"/>
                                                          <w:marTop w:val="0"/>
                                                          <w:marBottom w:val="0"/>
                                                          <w:divBdr>
                                                            <w:top w:val="none" w:sz="0" w:space="0" w:color="auto"/>
                                                            <w:left w:val="none" w:sz="0" w:space="0" w:color="auto"/>
                                                            <w:bottom w:val="none" w:sz="0" w:space="0" w:color="auto"/>
                                                            <w:right w:val="none" w:sz="0" w:space="0" w:color="auto"/>
                                                          </w:divBdr>
                                                          <w:divsChild>
                                                            <w:div w:id="1338536573">
                                                              <w:marLeft w:val="0"/>
                                                              <w:marRight w:val="0"/>
                                                              <w:marTop w:val="0"/>
                                                              <w:marBottom w:val="0"/>
                                                              <w:divBdr>
                                                                <w:top w:val="none" w:sz="0" w:space="0" w:color="auto"/>
                                                                <w:left w:val="none" w:sz="0" w:space="0" w:color="auto"/>
                                                                <w:bottom w:val="none" w:sz="0" w:space="0" w:color="auto"/>
                                                                <w:right w:val="none" w:sz="0" w:space="0" w:color="auto"/>
                                                              </w:divBdr>
                                                              <w:divsChild>
                                                                <w:div w:id="220484149">
                                                                  <w:marLeft w:val="0"/>
                                                                  <w:marRight w:val="0"/>
                                                                  <w:marTop w:val="0"/>
                                                                  <w:marBottom w:val="0"/>
                                                                  <w:divBdr>
                                                                    <w:top w:val="none" w:sz="0" w:space="0" w:color="auto"/>
                                                                    <w:left w:val="none" w:sz="0" w:space="0" w:color="auto"/>
                                                                    <w:bottom w:val="none" w:sz="0" w:space="0" w:color="auto"/>
                                                                    <w:right w:val="none" w:sz="0" w:space="0" w:color="auto"/>
                                                                  </w:divBdr>
                                                                </w:div>
                                                              </w:divsChild>
                                                            </w:div>
                                                            <w:div w:id="2068722849">
                                                              <w:marLeft w:val="0"/>
                                                              <w:marRight w:val="0"/>
                                                              <w:marTop w:val="0"/>
                                                              <w:marBottom w:val="0"/>
                                                              <w:divBdr>
                                                                <w:top w:val="none" w:sz="0" w:space="0" w:color="auto"/>
                                                                <w:left w:val="none" w:sz="0" w:space="0" w:color="auto"/>
                                                                <w:bottom w:val="none" w:sz="0" w:space="0" w:color="auto"/>
                                                                <w:right w:val="none" w:sz="0" w:space="0" w:color="auto"/>
                                                              </w:divBdr>
                                                              <w:divsChild>
                                                                <w:div w:id="1277906751">
                                                                  <w:marLeft w:val="0"/>
                                                                  <w:marRight w:val="0"/>
                                                                  <w:marTop w:val="0"/>
                                                                  <w:marBottom w:val="0"/>
                                                                  <w:divBdr>
                                                                    <w:top w:val="none" w:sz="0" w:space="0" w:color="auto"/>
                                                                    <w:left w:val="none" w:sz="0" w:space="0" w:color="auto"/>
                                                                    <w:bottom w:val="none" w:sz="0" w:space="0" w:color="auto"/>
                                                                    <w:right w:val="none" w:sz="0" w:space="0" w:color="auto"/>
                                                                  </w:divBdr>
                                                                </w:div>
                                                                <w:div w:id="1179739843">
                                                                  <w:marLeft w:val="0"/>
                                                                  <w:marRight w:val="0"/>
                                                                  <w:marTop w:val="0"/>
                                                                  <w:marBottom w:val="0"/>
                                                                  <w:divBdr>
                                                                    <w:top w:val="none" w:sz="0" w:space="0" w:color="auto"/>
                                                                    <w:left w:val="none" w:sz="0" w:space="0" w:color="auto"/>
                                                                    <w:bottom w:val="none" w:sz="0" w:space="0" w:color="auto"/>
                                                                    <w:right w:val="none" w:sz="0" w:space="0" w:color="auto"/>
                                                                  </w:divBdr>
                                                                  <w:divsChild>
                                                                    <w:div w:id="1553274897">
                                                                      <w:marLeft w:val="0"/>
                                                                      <w:marRight w:val="0"/>
                                                                      <w:marTop w:val="0"/>
                                                                      <w:marBottom w:val="0"/>
                                                                      <w:divBdr>
                                                                        <w:top w:val="none" w:sz="0" w:space="0" w:color="auto"/>
                                                                        <w:left w:val="none" w:sz="0" w:space="0" w:color="auto"/>
                                                                        <w:bottom w:val="none" w:sz="0" w:space="0" w:color="auto"/>
                                                                        <w:right w:val="none" w:sz="0" w:space="0" w:color="auto"/>
                                                                      </w:divBdr>
                                                                      <w:divsChild>
                                                                        <w:div w:id="4854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70506">
                                                              <w:marLeft w:val="0"/>
                                                              <w:marRight w:val="0"/>
                                                              <w:marTop w:val="0"/>
                                                              <w:marBottom w:val="0"/>
                                                              <w:divBdr>
                                                                <w:top w:val="none" w:sz="0" w:space="0" w:color="auto"/>
                                                                <w:left w:val="none" w:sz="0" w:space="0" w:color="auto"/>
                                                                <w:bottom w:val="none" w:sz="0" w:space="0" w:color="auto"/>
                                                                <w:right w:val="none" w:sz="0" w:space="0" w:color="auto"/>
                                                              </w:divBdr>
                                                              <w:divsChild>
                                                                <w:div w:id="153955812">
                                                                  <w:marLeft w:val="0"/>
                                                                  <w:marRight w:val="0"/>
                                                                  <w:marTop w:val="0"/>
                                                                  <w:marBottom w:val="0"/>
                                                                  <w:divBdr>
                                                                    <w:top w:val="none" w:sz="0" w:space="0" w:color="auto"/>
                                                                    <w:left w:val="none" w:sz="0" w:space="0" w:color="auto"/>
                                                                    <w:bottom w:val="none" w:sz="0" w:space="0" w:color="auto"/>
                                                                    <w:right w:val="none" w:sz="0" w:space="0" w:color="auto"/>
                                                                  </w:divBdr>
                                                                </w:div>
                                                                <w:div w:id="420026461">
                                                                  <w:marLeft w:val="0"/>
                                                                  <w:marRight w:val="0"/>
                                                                  <w:marTop w:val="0"/>
                                                                  <w:marBottom w:val="0"/>
                                                                  <w:divBdr>
                                                                    <w:top w:val="none" w:sz="0" w:space="0" w:color="auto"/>
                                                                    <w:left w:val="none" w:sz="0" w:space="0" w:color="auto"/>
                                                                    <w:bottom w:val="none" w:sz="0" w:space="0" w:color="auto"/>
                                                                    <w:right w:val="none" w:sz="0" w:space="0" w:color="auto"/>
                                                                  </w:divBdr>
                                                                  <w:divsChild>
                                                                    <w:div w:id="3501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8379">
                                                              <w:marLeft w:val="0"/>
                                                              <w:marRight w:val="0"/>
                                                              <w:marTop w:val="0"/>
                                                              <w:marBottom w:val="0"/>
                                                              <w:divBdr>
                                                                <w:top w:val="none" w:sz="0" w:space="0" w:color="auto"/>
                                                                <w:left w:val="none" w:sz="0" w:space="0" w:color="auto"/>
                                                                <w:bottom w:val="none" w:sz="0" w:space="0" w:color="auto"/>
                                                                <w:right w:val="none" w:sz="0" w:space="0" w:color="auto"/>
                                                              </w:divBdr>
                                                              <w:divsChild>
                                                                <w:div w:id="795879294">
                                                                  <w:marLeft w:val="0"/>
                                                                  <w:marRight w:val="0"/>
                                                                  <w:marTop w:val="0"/>
                                                                  <w:marBottom w:val="0"/>
                                                                  <w:divBdr>
                                                                    <w:top w:val="none" w:sz="0" w:space="0" w:color="auto"/>
                                                                    <w:left w:val="none" w:sz="0" w:space="0" w:color="auto"/>
                                                                    <w:bottom w:val="none" w:sz="0" w:space="0" w:color="auto"/>
                                                                    <w:right w:val="none" w:sz="0" w:space="0" w:color="auto"/>
                                                                  </w:divBdr>
                                                                </w:div>
                                                                <w:div w:id="1127818062">
                                                                  <w:marLeft w:val="0"/>
                                                                  <w:marRight w:val="0"/>
                                                                  <w:marTop w:val="0"/>
                                                                  <w:marBottom w:val="0"/>
                                                                  <w:divBdr>
                                                                    <w:top w:val="none" w:sz="0" w:space="0" w:color="auto"/>
                                                                    <w:left w:val="none" w:sz="0" w:space="0" w:color="auto"/>
                                                                    <w:bottom w:val="none" w:sz="0" w:space="0" w:color="auto"/>
                                                                    <w:right w:val="none" w:sz="0" w:space="0" w:color="auto"/>
                                                                  </w:divBdr>
                                                                  <w:divsChild>
                                                                    <w:div w:id="845291375">
                                                                      <w:marLeft w:val="0"/>
                                                                      <w:marRight w:val="0"/>
                                                                      <w:marTop w:val="0"/>
                                                                      <w:marBottom w:val="0"/>
                                                                      <w:divBdr>
                                                                        <w:top w:val="none" w:sz="0" w:space="0" w:color="auto"/>
                                                                        <w:left w:val="none" w:sz="0" w:space="0" w:color="auto"/>
                                                                        <w:bottom w:val="none" w:sz="0" w:space="0" w:color="auto"/>
                                                                        <w:right w:val="none" w:sz="0" w:space="0" w:color="auto"/>
                                                                      </w:divBdr>
                                                                    </w:div>
                                                                    <w:div w:id="1720745331">
                                                                      <w:marLeft w:val="0"/>
                                                                      <w:marRight w:val="0"/>
                                                                      <w:marTop w:val="0"/>
                                                                      <w:marBottom w:val="0"/>
                                                                      <w:divBdr>
                                                                        <w:top w:val="none" w:sz="0" w:space="0" w:color="auto"/>
                                                                        <w:left w:val="none" w:sz="0" w:space="0" w:color="auto"/>
                                                                        <w:bottom w:val="none" w:sz="0" w:space="0" w:color="auto"/>
                                                                        <w:right w:val="none" w:sz="0" w:space="0" w:color="auto"/>
                                                                      </w:divBdr>
                                                                      <w:divsChild>
                                                                        <w:div w:id="1878809788">
                                                                          <w:marLeft w:val="0"/>
                                                                          <w:marRight w:val="0"/>
                                                                          <w:marTop w:val="0"/>
                                                                          <w:marBottom w:val="0"/>
                                                                          <w:divBdr>
                                                                            <w:top w:val="none" w:sz="0" w:space="0" w:color="auto"/>
                                                                            <w:left w:val="none" w:sz="0" w:space="0" w:color="auto"/>
                                                                            <w:bottom w:val="none" w:sz="0" w:space="0" w:color="auto"/>
                                                                            <w:right w:val="none" w:sz="0" w:space="0" w:color="auto"/>
                                                                          </w:divBdr>
                                                                        </w:div>
                                                                        <w:div w:id="1565331480">
                                                                          <w:marLeft w:val="0"/>
                                                                          <w:marRight w:val="0"/>
                                                                          <w:marTop w:val="0"/>
                                                                          <w:marBottom w:val="0"/>
                                                                          <w:divBdr>
                                                                            <w:top w:val="none" w:sz="0" w:space="0" w:color="auto"/>
                                                                            <w:left w:val="none" w:sz="0" w:space="0" w:color="auto"/>
                                                                            <w:bottom w:val="none" w:sz="0" w:space="0" w:color="auto"/>
                                                                            <w:right w:val="none" w:sz="0" w:space="0" w:color="auto"/>
                                                                          </w:divBdr>
                                                                          <w:divsChild>
                                                                            <w:div w:id="8282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5830">
                                                                      <w:marLeft w:val="0"/>
                                                                      <w:marRight w:val="0"/>
                                                                      <w:marTop w:val="0"/>
                                                                      <w:marBottom w:val="0"/>
                                                                      <w:divBdr>
                                                                        <w:top w:val="none" w:sz="0" w:space="0" w:color="auto"/>
                                                                        <w:left w:val="none" w:sz="0" w:space="0" w:color="auto"/>
                                                                        <w:bottom w:val="none" w:sz="0" w:space="0" w:color="auto"/>
                                                                        <w:right w:val="none" w:sz="0" w:space="0" w:color="auto"/>
                                                                      </w:divBdr>
                                                                      <w:divsChild>
                                                                        <w:div w:id="1068646496">
                                                                          <w:marLeft w:val="0"/>
                                                                          <w:marRight w:val="0"/>
                                                                          <w:marTop w:val="0"/>
                                                                          <w:marBottom w:val="0"/>
                                                                          <w:divBdr>
                                                                            <w:top w:val="none" w:sz="0" w:space="0" w:color="auto"/>
                                                                            <w:left w:val="none" w:sz="0" w:space="0" w:color="auto"/>
                                                                            <w:bottom w:val="none" w:sz="0" w:space="0" w:color="auto"/>
                                                                            <w:right w:val="none" w:sz="0" w:space="0" w:color="auto"/>
                                                                          </w:divBdr>
                                                                        </w:div>
                                                                        <w:div w:id="975065451">
                                                                          <w:marLeft w:val="0"/>
                                                                          <w:marRight w:val="0"/>
                                                                          <w:marTop w:val="0"/>
                                                                          <w:marBottom w:val="0"/>
                                                                          <w:divBdr>
                                                                            <w:top w:val="none" w:sz="0" w:space="0" w:color="auto"/>
                                                                            <w:left w:val="none" w:sz="0" w:space="0" w:color="auto"/>
                                                                            <w:bottom w:val="none" w:sz="0" w:space="0" w:color="auto"/>
                                                                            <w:right w:val="none" w:sz="0" w:space="0" w:color="auto"/>
                                                                          </w:divBdr>
                                                                          <w:divsChild>
                                                                            <w:div w:id="10855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6594">
                                                                      <w:marLeft w:val="0"/>
                                                                      <w:marRight w:val="0"/>
                                                                      <w:marTop w:val="0"/>
                                                                      <w:marBottom w:val="0"/>
                                                                      <w:divBdr>
                                                                        <w:top w:val="none" w:sz="0" w:space="0" w:color="auto"/>
                                                                        <w:left w:val="none" w:sz="0" w:space="0" w:color="auto"/>
                                                                        <w:bottom w:val="none" w:sz="0" w:space="0" w:color="auto"/>
                                                                        <w:right w:val="none" w:sz="0" w:space="0" w:color="auto"/>
                                                                      </w:divBdr>
                                                                      <w:divsChild>
                                                                        <w:div w:id="1668054564">
                                                                          <w:marLeft w:val="0"/>
                                                                          <w:marRight w:val="0"/>
                                                                          <w:marTop w:val="0"/>
                                                                          <w:marBottom w:val="0"/>
                                                                          <w:divBdr>
                                                                            <w:top w:val="none" w:sz="0" w:space="0" w:color="auto"/>
                                                                            <w:left w:val="none" w:sz="0" w:space="0" w:color="auto"/>
                                                                            <w:bottom w:val="none" w:sz="0" w:space="0" w:color="auto"/>
                                                                            <w:right w:val="none" w:sz="0" w:space="0" w:color="auto"/>
                                                                          </w:divBdr>
                                                                        </w:div>
                                                                        <w:div w:id="284509894">
                                                                          <w:marLeft w:val="0"/>
                                                                          <w:marRight w:val="0"/>
                                                                          <w:marTop w:val="0"/>
                                                                          <w:marBottom w:val="0"/>
                                                                          <w:divBdr>
                                                                            <w:top w:val="none" w:sz="0" w:space="0" w:color="auto"/>
                                                                            <w:left w:val="none" w:sz="0" w:space="0" w:color="auto"/>
                                                                            <w:bottom w:val="none" w:sz="0" w:space="0" w:color="auto"/>
                                                                            <w:right w:val="none" w:sz="0" w:space="0" w:color="auto"/>
                                                                          </w:divBdr>
                                                                          <w:divsChild>
                                                                            <w:div w:id="13893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45920">
                                                      <w:marLeft w:val="0"/>
                                                      <w:marRight w:val="0"/>
                                                      <w:marTop w:val="0"/>
                                                      <w:marBottom w:val="0"/>
                                                      <w:divBdr>
                                                        <w:top w:val="none" w:sz="0" w:space="0" w:color="auto"/>
                                                        <w:left w:val="none" w:sz="0" w:space="0" w:color="auto"/>
                                                        <w:bottom w:val="none" w:sz="0" w:space="0" w:color="auto"/>
                                                        <w:right w:val="none" w:sz="0" w:space="0" w:color="auto"/>
                                                      </w:divBdr>
                                                      <w:divsChild>
                                                        <w:div w:id="1775052248">
                                                          <w:marLeft w:val="0"/>
                                                          <w:marRight w:val="0"/>
                                                          <w:marTop w:val="0"/>
                                                          <w:marBottom w:val="0"/>
                                                          <w:divBdr>
                                                            <w:top w:val="none" w:sz="0" w:space="0" w:color="auto"/>
                                                            <w:left w:val="none" w:sz="0" w:space="0" w:color="auto"/>
                                                            <w:bottom w:val="none" w:sz="0" w:space="0" w:color="auto"/>
                                                            <w:right w:val="none" w:sz="0" w:space="0" w:color="auto"/>
                                                          </w:divBdr>
                                                        </w:div>
                                                        <w:div w:id="2023436351">
                                                          <w:marLeft w:val="0"/>
                                                          <w:marRight w:val="0"/>
                                                          <w:marTop w:val="0"/>
                                                          <w:marBottom w:val="0"/>
                                                          <w:divBdr>
                                                            <w:top w:val="none" w:sz="0" w:space="0" w:color="auto"/>
                                                            <w:left w:val="none" w:sz="0" w:space="0" w:color="auto"/>
                                                            <w:bottom w:val="none" w:sz="0" w:space="0" w:color="auto"/>
                                                            <w:right w:val="none" w:sz="0" w:space="0" w:color="auto"/>
                                                          </w:divBdr>
                                                          <w:divsChild>
                                                            <w:div w:id="2030333072">
                                                              <w:marLeft w:val="0"/>
                                                              <w:marRight w:val="0"/>
                                                              <w:marTop w:val="0"/>
                                                              <w:marBottom w:val="0"/>
                                                              <w:divBdr>
                                                                <w:top w:val="none" w:sz="0" w:space="0" w:color="auto"/>
                                                                <w:left w:val="none" w:sz="0" w:space="0" w:color="auto"/>
                                                                <w:bottom w:val="none" w:sz="0" w:space="0" w:color="auto"/>
                                                                <w:right w:val="none" w:sz="0" w:space="0" w:color="auto"/>
                                                              </w:divBdr>
                                                              <w:divsChild>
                                                                <w:div w:id="1564831328">
                                                                  <w:marLeft w:val="0"/>
                                                                  <w:marRight w:val="0"/>
                                                                  <w:marTop w:val="0"/>
                                                                  <w:marBottom w:val="0"/>
                                                                  <w:divBdr>
                                                                    <w:top w:val="none" w:sz="0" w:space="0" w:color="auto"/>
                                                                    <w:left w:val="none" w:sz="0" w:space="0" w:color="auto"/>
                                                                    <w:bottom w:val="none" w:sz="0" w:space="0" w:color="auto"/>
                                                                    <w:right w:val="none" w:sz="0" w:space="0" w:color="auto"/>
                                                                  </w:divBdr>
                                                                </w:div>
                                                              </w:divsChild>
                                                            </w:div>
                                                            <w:div w:id="1436905754">
                                                              <w:marLeft w:val="0"/>
                                                              <w:marRight w:val="0"/>
                                                              <w:marTop w:val="0"/>
                                                              <w:marBottom w:val="0"/>
                                                              <w:divBdr>
                                                                <w:top w:val="none" w:sz="0" w:space="0" w:color="auto"/>
                                                                <w:left w:val="none" w:sz="0" w:space="0" w:color="auto"/>
                                                                <w:bottom w:val="none" w:sz="0" w:space="0" w:color="auto"/>
                                                                <w:right w:val="none" w:sz="0" w:space="0" w:color="auto"/>
                                                              </w:divBdr>
                                                              <w:divsChild>
                                                                <w:div w:id="55444462">
                                                                  <w:marLeft w:val="0"/>
                                                                  <w:marRight w:val="0"/>
                                                                  <w:marTop w:val="0"/>
                                                                  <w:marBottom w:val="0"/>
                                                                  <w:divBdr>
                                                                    <w:top w:val="none" w:sz="0" w:space="0" w:color="auto"/>
                                                                    <w:left w:val="none" w:sz="0" w:space="0" w:color="auto"/>
                                                                    <w:bottom w:val="none" w:sz="0" w:space="0" w:color="auto"/>
                                                                    <w:right w:val="none" w:sz="0" w:space="0" w:color="auto"/>
                                                                  </w:divBdr>
                                                                </w:div>
                                                                <w:div w:id="1819151276">
                                                                  <w:marLeft w:val="0"/>
                                                                  <w:marRight w:val="0"/>
                                                                  <w:marTop w:val="0"/>
                                                                  <w:marBottom w:val="0"/>
                                                                  <w:divBdr>
                                                                    <w:top w:val="none" w:sz="0" w:space="0" w:color="auto"/>
                                                                    <w:left w:val="none" w:sz="0" w:space="0" w:color="auto"/>
                                                                    <w:bottom w:val="none" w:sz="0" w:space="0" w:color="auto"/>
                                                                    <w:right w:val="none" w:sz="0" w:space="0" w:color="auto"/>
                                                                  </w:divBdr>
                                                                  <w:divsChild>
                                                                    <w:div w:id="1216621868">
                                                                      <w:marLeft w:val="0"/>
                                                                      <w:marRight w:val="0"/>
                                                                      <w:marTop w:val="0"/>
                                                                      <w:marBottom w:val="0"/>
                                                                      <w:divBdr>
                                                                        <w:top w:val="none" w:sz="0" w:space="0" w:color="auto"/>
                                                                        <w:left w:val="none" w:sz="0" w:space="0" w:color="auto"/>
                                                                        <w:bottom w:val="none" w:sz="0" w:space="0" w:color="auto"/>
                                                                        <w:right w:val="none" w:sz="0" w:space="0" w:color="auto"/>
                                                                      </w:divBdr>
                                                                    </w:div>
                                                                    <w:div w:id="277420789">
                                                                      <w:marLeft w:val="0"/>
                                                                      <w:marRight w:val="0"/>
                                                                      <w:marTop w:val="0"/>
                                                                      <w:marBottom w:val="0"/>
                                                                      <w:divBdr>
                                                                        <w:top w:val="none" w:sz="0" w:space="0" w:color="auto"/>
                                                                        <w:left w:val="none" w:sz="0" w:space="0" w:color="auto"/>
                                                                        <w:bottom w:val="none" w:sz="0" w:space="0" w:color="auto"/>
                                                                        <w:right w:val="none" w:sz="0" w:space="0" w:color="auto"/>
                                                                      </w:divBdr>
                                                                      <w:divsChild>
                                                                        <w:div w:id="2130854339">
                                                                          <w:marLeft w:val="0"/>
                                                                          <w:marRight w:val="0"/>
                                                                          <w:marTop w:val="0"/>
                                                                          <w:marBottom w:val="0"/>
                                                                          <w:divBdr>
                                                                            <w:top w:val="none" w:sz="0" w:space="0" w:color="auto"/>
                                                                            <w:left w:val="none" w:sz="0" w:space="0" w:color="auto"/>
                                                                            <w:bottom w:val="none" w:sz="0" w:space="0" w:color="auto"/>
                                                                            <w:right w:val="none" w:sz="0" w:space="0" w:color="auto"/>
                                                                          </w:divBdr>
                                                                        </w:div>
                                                                        <w:div w:id="1097869565">
                                                                          <w:marLeft w:val="0"/>
                                                                          <w:marRight w:val="0"/>
                                                                          <w:marTop w:val="0"/>
                                                                          <w:marBottom w:val="0"/>
                                                                          <w:divBdr>
                                                                            <w:top w:val="none" w:sz="0" w:space="0" w:color="auto"/>
                                                                            <w:left w:val="none" w:sz="0" w:space="0" w:color="auto"/>
                                                                            <w:bottom w:val="none" w:sz="0" w:space="0" w:color="auto"/>
                                                                            <w:right w:val="none" w:sz="0" w:space="0" w:color="auto"/>
                                                                          </w:divBdr>
                                                                          <w:divsChild>
                                                                            <w:div w:id="17868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539">
                                                                      <w:marLeft w:val="0"/>
                                                                      <w:marRight w:val="0"/>
                                                                      <w:marTop w:val="0"/>
                                                                      <w:marBottom w:val="0"/>
                                                                      <w:divBdr>
                                                                        <w:top w:val="none" w:sz="0" w:space="0" w:color="auto"/>
                                                                        <w:left w:val="none" w:sz="0" w:space="0" w:color="auto"/>
                                                                        <w:bottom w:val="none" w:sz="0" w:space="0" w:color="auto"/>
                                                                        <w:right w:val="none" w:sz="0" w:space="0" w:color="auto"/>
                                                                      </w:divBdr>
                                                                      <w:divsChild>
                                                                        <w:div w:id="753284861">
                                                                          <w:marLeft w:val="0"/>
                                                                          <w:marRight w:val="0"/>
                                                                          <w:marTop w:val="0"/>
                                                                          <w:marBottom w:val="0"/>
                                                                          <w:divBdr>
                                                                            <w:top w:val="none" w:sz="0" w:space="0" w:color="auto"/>
                                                                            <w:left w:val="none" w:sz="0" w:space="0" w:color="auto"/>
                                                                            <w:bottom w:val="none" w:sz="0" w:space="0" w:color="auto"/>
                                                                            <w:right w:val="none" w:sz="0" w:space="0" w:color="auto"/>
                                                                          </w:divBdr>
                                                                        </w:div>
                                                                        <w:div w:id="791939019">
                                                                          <w:marLeft w:val="0"/>
                                                                          <w:marRight w:val="0"/>
                                                                          <w:marTop w:val="0"/>
                                                                          <w:marBottom w:val="0"/>
                                                                          <w:divBdr>
                                                                            <w:top w:val="none" w:sz="0" w:space="0" w:color="auto"/>
                                                                            <w:left w:val="none" w:sz="0" w:space="0" w:color="auto"/>
                                                                            <w:bottom w:val="none" w:sz="0" w:space="0" w:color="auto"/>
                                                                            <w:right w:val="none" w:sz="0" w:space="0" w:color="auto"/>
                                                                          </w:divBdr>
                                                                          <w:divsChild>
                                                                            <w:div w:id="6645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3442">
                                                                      <w:marLeft w:val="0"/>
                                                                      <w:marRight w:val="0"/>
                                                                      <w:marTop w:val="0"/>
                                                                      <w:marBottom w:val="0"/>
                                                                      <w:divBdr>
                                                                        <w:top w:val="none" w:sz="0" w:space="0" w:color="auto"/>
                                                                        <w:left w:val="none" w:sz="0" w:space="0" w:color="auto"/>
                                                                        <w:bottom w:val="none" w:sz="0" w:space="0" w:color="auto"/>
                                                                        <w:right w:val="none" w:sz="0" w:space="0" w:color="auto"/>
                                                                      </w:divBdr>
                                                                      <w:divsChild>
                                                                        <w:div w:id="793328897">
                                                                          <w:marLeft w:val="0"/>
                                                                          <w:marRight w:val="0"/>
                                                                          <w:marTop w:val="0"/>
                                                                          <w:marBottom w:val="0"/>
                                                                          <w:divBdr>
                                                                            <w:top w:val="none" w:sz="0" w:space="0" w:color="auto"/>
                                                                            <w:left w:val="none" w:sz="0" w:space="0" w:color="auto"/>
                                                                            <w:bottom w:val="none" w:sz="0" w:space="0" w:color="auto"/>
                                                                            <w:right w:val="none" w:sz="0" w:space="0" w:color="auto"/>
                                                                          </w:divBdr>
                                                                        </w:div>
                                                                        <w:div w:id="1228764386">
                                                                          <w:marLeft w:val="0"/>
                                                                          <w:marRight w:val="0"/>
                                                                          <w:marTop w:val="0"/>
                                                                          <w:marBottom w:val="0"/>
                                                                          <w:divBdr>
                                                                            <w:top w:val="none" w:sz="0" w:space="0" w:color="auto"/>
                                                                            <w:left w:val="none" w:sz="0" w:space="0" w:color="auto"/>
                                                                            <w:bottom w:val="none" w:sz="0" w:space="0" w:color="auto"/>
                                                                            <w:right w:val="none" w:sz="0" w:space="0" w:color="auto"/>
                                                                          </w:divBdr>
                                                                          <w:divsChild>
                                                                            <w:div w:id="20820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5234">
                                                              <w:marLeft w:val="0"/>
                                                              <w:marRight w:val="0"/>
                                                              <w:marTop w:val="0"/>
                                                              <w:marBottom w:val="0"/>
                                                              <w:divBdr>
                                                                <w:top w:val="none" w:sz="0" w:space="0" w:color="auto"/>
                                                                <w:left w:val="none" w:sz="0" w:space="0" w:color="auto"/>
                                                                <w:bottom w:val="none" w:sz="0" w:space="0" w:color="auto"/>
                                                                <w:right w:val="none" w:sz="0" w:space="0" w:color="auto"/>
                                                              </w:divBdr>
                                                              <w:divsChild>
                                                                <w:div w:id="566458813">
                                                                  <w:marLeft w:val="0"/>
                                                                  <w:marRight w:val="0"/>
                                                                  <w:marTop w:val="0"/>
                                                                  <w:marBottom w:val="0"/>
                                                                  <w:divBdr>
                                                                    <w:top w:val="none" w:sz="0" w:space="0" w:color="auto"/>
                                                                    <w:left w:val="none" w:sz="0" w:space="0" w:color="auto"/>
                                                                    <w:bottom w:val="none" w:sz="0" w:space="0" w:color="auto"/>
                                                                    <w:right w:val="none" w:sz="0" w:space="0" w:color="auto"/>
                                                                  </w:divBdr>
                                                                </w:div>
                                                                <w:div w:id="1657301878">
                                                                  <w:marLeft w:val="0"/>
                                                                  <w:marRight w:val="0"/>
                                                                  <w:marTop w:val="0"/>
                                                                  <w:marBottom w:val="0"/>
                                                                  <w:divBdr>
                                                                    <w:top w:val="none" w:sz="0" w:space="0" w:color="auto"/>
                                                                    <w:left w:val="none" w:sz="0" w:space="0" w:color="auto"/>
                                                                    <w:bottom w:val="none" w:sz="0" w:space="0" w:color="auto"/>
                                                                    <w:right w:val="none" w:sz="0" w:space="0" w:color="auto"/>
                                                                  </w:divBdr>
                                                                  <w:divsChild>
                                                                    <w:div w:id="20174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85579">
                                                      <w:marLeft w:val="0"/>
                                                      <w:marRight w:val="0"/>
                                                      <w:marTop w:val="0"/>
                                                      <w:marBottom w:val="0"/>
                                                      <w:divBdr>
                                                        <w:top w:val="none" w:sz="0" w:space="0" w:color="auto"/>
                                                        <w:left w:val="none" w:sz="0" w:space="0" w:color="auto"/>
                                                        <w:bottom w:val="none" w:sz="0" w:space="0" w:color="auto"/>
                                                        <w:right w:val="none" w:sz="0" w:space="0" w:color="auto"/>
                                                      </w:divBdr>
                                                      <w:divsChild>
                                                        <w:div w:id="1887451346">
                                                          <w:marLeft w:val="0"/>
                                                          <w:marRight w:val="0"/>
                                                          <w:marTop w:val="0"/>
                                                          <w:marBottom w:val="0"/>
                                                          <w:divBdr>
                                                            <w:top w:val="none" w:sz="0" w:space="0" w:color="auto"/>
                                                            <w:left w:val="none" w:sz="0" w:space="0" w:color="auto"/>
                                                            <w:bottom w:val="none" w:sz="0" w:space="0" w:color="auto"/>
                                                            <w:right w:val="none" w:sz="0" w:space="0" w:color="auto"/>
                                                          </w:divBdr>
                                                        </w:div>
                                                        <w:div w:id="1911841438">
                                                          <w:marLeft w:val="0"/>
                                                          <w:marRight w:val="0"/>
                                                          <w:marTop w:val="0"/>
                                                          <w:marBottom w:val="0"/>
                                                          <w:divBdr>
                                                            <w:top w:val="none" w:sz="0" w:space="0" w:color="auto"/>
                                                            <w:left w:val="none" w:sz="0" w:space="0" w:color="auto"/>
                                                            <w:bottom w:val="none" w:sz="0" w:space="0" w:color="auto"/>
                                                            <w:right w:val="none" w:sz="0" w:space="0" w:color="auto"/>
                                                          </w:divBdr>
                                                          <w:divsChild>
                                                            <w:div w:id="994996171">
                                                              <w:marLeft w:val="0"/>
                                                              <w:marRight w:val="0"/>
                                                              <w:marTop w:val="0"/>
                                                              <w:marBottom w:val="0"/>
                                                              <w:divBdr>
                                                                <w:top w:val="none" w:sz="0" w:space="0" w:color="auto"/>
                                                                <w:left w:val="none" w:sz="0" w:space="0" w:color="auto"/>
                                                                <w:bottom w:val="none" w:sz="0" w:space="0" w:color="auto"/>
                                                                <w:right w:val="none" w:sz="0" w:space="0" w:color="auto"/>
                                                              </w:divBdr>
                                                              <w:divsChild>
                                                                <w:div w:id="1532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70680">
                                                      <w:marLeft w:val="0"/>
                                                      <w:marRight w:val="0"/>
                                                      <w:marTop w:val="0"/>
                                                      <w:marBottom w:val="0"/>
                                                      <w:divBdr>
                                                        <w:top w:val="none" w:sz="0" w:space="0" w:color="auto"/>
                                                        <w:left w:val="none" w:sz="0" w:space="0" w:color="auto"/>
                                                        <w:bottom w:val="none" w:sz="0" w:space="0" w:color="auto"/>
                                                        <w:right w:val="none" w:sz="0" w:space="0" w:color="auto"/>
                                                      </w:divBdr>
                                                      <w:divsChild>
                                                        <w:div w:id="2012370692">
                                                          <w:marLeft w:val="0"/>
                                                          <w:marRight w:val="0"/>
                                                          <w:marTop w:val="0"/>
                                                          <w:marBottom w:val="0"/>
                                                          <w:divBdr>
                                                            <w:top w:val="none" w:sz="0" w:space="0" w:color="auto"/>
                                                            <w:left w:val="none" w:sz="0" w:space="0" w:color="auto"/>
                                                            <w:bottom w:val="none" w:sz="0" w:space="0" w:color="auto"/>
                                                            <w:right w:val="none" w:sz="0" w:space="0" w:color="auto"/>
                                                          </w:divBdr>
                                                        </w:div>
                                                        <w:div w:id="673580663">
                                                          <w:marLeft w:val="0"/>
                                                          <w:marRight w:val="0"/>
                                                          <w:marTop w:val="0"/>
                                                          <w:marBottom w:val="0"/>
                                                          <w:divBdr>
                                                            <w:top w:val="none" w:sz="0" w:space="0" w:color="auto"/>
                                                            <w:left w:val="none" w:sz="0" w:space="0" w:color="auto"/>
                                                            <w:bottom w:val="none" w:sz="0" w:space="0" w:color="auto"/>
                                                            <w:right w:val="none" w:sz="0" w:space="0" w:color="auto"/>
                                                          </w:divBdr>
                                                          <w:divsChild>
                                                            <w:div w:id="733160208">
                                                              <w:marLeft w:val="0"/>
                                                              <w:marRight w:val="0"/>
                                                              <w:marTop w:val="0"/>
                                                              <w:marBottom w:val="0"/>
                                                              <w:divBdr>
                                                                <w:top w:val="none" w:sz="0" w:space="0" w:color="auto"/>
                                                                <w:left w:val="none" w:sz="0" w:space="0" w:color="auto"/>
                                                                <w:bottom w:val="none" w:sz="0" w:space="0" w:color="auto"/>
                                                                <w:right w:val="none" w:sz="0" w:space="0" w:color="auto"/>
                                                              </w:divBdr>
                                                              <w:divsChild>
                                                                <w:div w:id="114065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84030">
                                              <w:marLeft w:val="0"/>
                                              <w:marRight w:val="0"/>
                                              <w:marTop w:val="0"/>
                                              <w:marBottom w:val="0"/>
                                              <w:divBdr>
                                                <w:top w:val="none" w:sz="0" w:space="0" w:color="auto"/>
                                                <w:left w:val="none" w:sz="0" w:space="0" w:color="auto"/>
                                                <w:bottom w:val="none" w:sz="0" w:space="0" w:color="auto"/>
                                                <w:right w:val="none" w:sz="0" w:space="0" w:color="auto"/>
                                              </w:divBdr>
                                              <w:divsChild>
                                                <w:div w:id="1362634914">
                                                  <w:marLeft w:val="0"/>
                                                  <w:marRight w:val="0"/>
                                                  <w:marTop w:val="0"/>
                                                  <w:marBottom w:val="0"/>
                                                  <w:divBdr>
                                                    <w:top w:val="none" w:sz="0" w:space="0" w:color="auto"/>
                                                    <w:left w:val="none" w:sz="0" w:space="0" w:color="auto"/>
                                                    <w:bottom w:val="none" w:sz="0" w:space="0" w:color="auto"/>
                                                    <w:right w:val="none" w:sz="0" w:space="0" w:color="auto"/>
                                                  </w:divBdr>
                                                </w:div>
                                                <w:div w:id="349644123">
                                                  <w:marLeft w:val="0"/>
                                                  <w:marRight w:val="0"/>
                                                  <w:marTop w:val="0"/>
                                                  <w:marBottom w:val="0"/>
                                                  <w:divBdr>
                                                    <w:top w:val="none" w:sz="0" w:space="0" w:color="auto"/>
                                                    <w:left w:val="none" w:sz="0" w:space="0" w:color="auto"/>
                                                    <w:bottom w:val="none" w:sz="0" w:space="0" w:color="auto"/>
                                                    <w:right w:val="none" w:sz="0" w:space="0" w:color="auto"/>
                                                  </w:divBdr>
                                                  <w:divsChild>
                                                    <w:div w:id="17474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7879">
                                              <w:marLeft w:val="0"/>
                                              <w:marRight w:val="0"/>
                                              <w:marTop w:val="0"/>
                                              <w:marBottom w:val="0"/>
                                              <w:divBdr>
                                                <w:top w:val="none" w:sz="0" w:space="0" w:color="auto"/>
                                                <w:left w:val="none" w:sz="0" w:space="0" w:color="auto"/>
                                                <w:bottom w:val="none" w:sz="0" w:space="0" w:color="auto"/>
                                                <w:right w:val="none" w:sz="0" w:space="0" w:color="auto"/>
                                              </w:divBdr>
                                              <w:divsChild>
                                                <w:div w:id="912786356">
                                                  <w:marLeft w:val="0"/>
                                                  <w:marRight w:val="0"/>
                                                  <w:marTop w:val="0"/>
                                                  <w:marBottom w:val="0"/>
                                                  <w:divBdr>
                                                    <w:top w:val="none" w:sz="0" w:space="0" w:color="auto"/>
                                                    <w:left w:val="none" w:sz="0" w:space="0" w:color="auto"/>
                                                    <w:bottom w:val="none" w:sz="0" w:space="0" w:color="auto"/>
                                                    <w:right w:val="none" w:sz="0" w:space="0" w:color="auto"/>
                                                  </w:divBdr>
                                                </w:div>
                                                <w:div w:id="2131506134">
                                                  <w:marLeft w:val="0"/>
                                                  <w:marRight w:val="0"/>
                                                  <w:marTop w:val="0"/>
                                                  <w:marBottom w:val="0"/>
                                                  <w:divBdr>
                                                    <w:top w:val="none" w:sz="0" w:space="0" w:color="auto"/>
                                                    <w:left w:val="none" w:sz="0" w:space="0" w:color="auto"/>
                                                    <w:bottom w:val="none" w:sz="0" w:space="0" w:color="auto"/>
                                                    <w:right w:val="none" w:sz="0" w:space="0" w:color="auto"/>
                                                  </w:divBdr>
                                                  <w:divsChild>
                                                    <w:div w:id="4592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8858">
                                              <w:marLeft w:val="0"/>
                                              <w:marRight w:val="0"/>
                                              <w:marTop w:val="0"/>
                                              <w:marBottom w:val="0"/>
                                              <w:divBdr>
                                                <w:top w:val="none" w:sz="0" w:space="0" w:color="auto"/>
                                                <w:left w:val="none" w:sz="0" w:space="0" w:color="auto"/>
                                                <w:bottom w:val="none" w:sz="0" w:space="0" w:color="auto"/>
                                                <w:right w:val="none" w:sz="0" w:space="0" w:color="auto"/>
                                              </w:divBdr>
                                              <w:divsChild>
                                                <w:div w:id="1314873954">
                                                  <w:marLeft w:val="0"/>
                                                  <w:marRight w:val="0"/>
                                                  <w:marTop w:val="0"/>
                                                  <w:marBottom w:val="0"/>
                                                  <w:divBdr>
                                                    <w:top w:val="none" w:sz="0" w:space="0" w:color="auto"/>
                                                    <w:left w:val="none" w:sz="0" w:space="0" w:color="auto"/>
                                                    <w:bottom w:val="none" w:sz="0" w:space="0" w:color="auto"/>
                                                    <w:right w:val="none" w:sz="0" w:space="0" w:color="auto"/>
                                                  </w:divBdr>
                                                </w:div>
                                                <w:div w:id="1469471942">
                                                  <w:marLeft w:val="0"/>
                                                  <w:marRight w:val="0"/>
                                                  <w:marTop w:val="0"/>
                                                  <w:marBottom w:val="0"/>
                                                  <w:divBdr>
                                                    <w:top w:val="none" w:sz="0" w:space="0" w:color="auto"/>
                                                    <w:left w:val="none" w:sz="0" w:space="0" w:color="auto"/>
                                                    <w:bottom w:val="none" w:sz="0" w:space="0" w:color="auto"/>
                                                    <w:right w:val="none" w:sz="0" w:space="0" w:color="auto"/>
                                                  </w:divBdr>
                                                  <w:divsChild>
                                                    <w:div w:id="19398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9942">
                                              <w:marLeft w:val="0"/>
                                              <w:marRight w:val="0"/>
                                              <w:marTop w:val="0"/>
                                              <w:marBottom w:val="0"/>
                                              <w:divBdr>
                                                <w:top w:val="none" w:sz="0" w:space="0" w:color="auto"/>
                                                <w:left w:val="none" w:sz="0" w:space="0" w:color="auto"/>
                                                <w:bottom w:val="none" w:sz="0" w:space="0" w:color="auto"/>
                                                <w:right w:val="none" w:sz="0" w:space="0" w:color="auto"/>
                                              </w:divBdr>
                                              <w:divsChild>
                                                <w:div w:id="60522430">
                                                  <w:marLeft w:val="0"/>
                                                  <w:marRight w:val="0"/>
                                                  <w:marTop w:val="0"/>
                                                  <w:marBottom w:val="0"/>
                                                  <w:divBdr>
                                                    <w:top w:val="none" w:sz="0" w:space="0" w:color="auto"/>
                                                    <w:left w:val="none" w:sz="0" w:space="0" w:color="auto"/>
                                                    <w:bottom w:val="none" w:sz="0" w:space="0" w:color="auto"/>
                                                    <w:right w:val="none" w:sz="0" w:space="0" w:color="auto"/>
                                                  </w:divBdr>
                                                </w:div>
                                                <w:div w:id="360055432">
                                                  <w:marLeft w:val="0"/>
                                                  <w:marRight w:val="0"/>
                                                  <w:marTop w:val="0"/>
                                                  <w:marBottom w:val="0"/>
                                                  <w:divBdr>
                                                    <w:top w:val="none" w:sz="0" w:space="0" w:color="auto"/>
                                                    <w:left w:val="none" w:sz="0" w:space="0" w:color="auto"/>
                                                    <w:bottom w:val="none" w:sz="0" w:space="0" w:color="auto"/>
                                                    <w:right w:val="none" w:sz="0" w:space="0" w:color="auto"/>
                                                  </w:divBdr>
                                                  <w:divsChild>
                                                    <w:div w:id="12547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4855">
                                              <w:marLeft w:val="0"/>
                                              <w:marRight w:val="0"/>
                                              <w:marTop w:val="0"/>
                                              <w:marBottom w:val="0"/>
                                              <w:divBdr>
                                                <w:top w:val="none" w:sz="0" w:space="0" w:color="auto"/>
                                                <w:left w:val="none" w:sz="0" w:space="0" w:color="auto"/>
                                                <w:bottom w:val="none" w:sz="0" w:space="0" w:color="auto"/>
                                                <w:right w:val="none" w:sz="0" w:space="0" w:color="auto"/>
                                              </w:divBdr>
                                              <w:divsChild>
                                                <w:div w:id="1914855152">
                                                  <w:marLeft w:val="0"/>
                                                  <w:marRight w:val="0"/>
                                                  <w:marTop w:val="0"/>
                                                  <w:marBottom w:val="0"/>
                                                  <w:divBdr>
                                                    <w:top w:val="none" w:sz="0" w:space="0" w:color="auto"/>
                                                    <w:left w:val="none" w:sz="0" w:space="0" w:color="auto"/>
                                                    <w:bottom w:val="none" w:sz="0" w:space="0" w:color="auto"/>
                                                    <w:right w:val="none" w:sz="0" w:space="0" w:color="auto"/>
                                                  </w:divBdr>
                                                </w:div>
                                                <w:div w:id="966009487">
                                                  <w:marLeft w:val="0"/>
                                                  <w:marRight w:val="0"/>
                                                  <w:marTop w:val="0"/>
                                                  <w:marBottom w:val="0"/>
                                                  <w:divBdr>
                                                    <w:top w:val="none" w:sz="0" w:space="0" w:color="auto"/>
                                                    <w:left w:val="none" w:sz="0" w:space="0" w:color="auto"/>
                                                    <w:bottom w:val="none" w:sz="0" w:space="0" w:color="auto"/>
                                                    <w:right w:val="none" w:sz="0" w:space="0" w:color="auto"/>
                                                  </w:divBdr>
                                                  <w:divsChild>
                                                    <w:div w:id="1120416756">
                                                      <w:marLeft w:val="0"/>
                                                      <w:marRight w:val="0"/>
                                                      <w:marTop w:val="0"/>
                                                      <w:marBottom w:val="0"/>
                                                      <w:divBdr>
                                                        <w:top w:val="none" w:sz="0" w:space="0" w:color="auto"/>
                                                        <w:left w:val="none" w:sz="0" w:space="0" w:color="auto"/>
                                                        <w:bottom w:val="none" w:sz="0" w:space="0" w:color="auto"/>
                                                        <w:right w:val="none" w:sz="0" w:space="0" w:color="auto"/>
                                                      </w:divBdr>
                                                      <w:divsChild>
                                                        <w:div w:id="12206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251769">
                                      <w:marLeft w:val="0"/>
                                      <w:marRight w:val="0"/>
                                      <w:marTop w:val="0"/>
                                      <w:marBottom w:val="0"/>
                                      <w:divBdr>
                                        <w:top w:val="none" w:sz="0" w:space="0" w:color="auto"/>
                                        <w:left w:val="none" w:sz="0" w:space="0" w:color="auto"/>
                                        <w:bottom w:val="none" w:sz="0" w:space="0" w:color="auto"/>
                                        <w:right w:val="none" w:sz="0" w:space="0" w:color="auto"/>
                                      </w:divBdr>
                                      <w:divsChild>
                                        <w:div w:id="1355182722">
                                          <w:marLeft w:val="0"/>
                                          <w:marRight w:val="0"/>
                                          <w:marTop w:val="0"/>
                                          <w:marBottom w:val="0"/>
                                          <w:divBdr>
                                            <w:top w:val="none" w:sz="0" w:space="0" w:color="auto"/>
                                            <w:left w:val="none" w:sz="0" w:space="0" w:color="auto"/>
                                            <w:bottom w:val="none" w:sz="0" w:space="0" w:color="auto"/>
                                            <w:right w:val="none" w:sz="0" w:space="0" w:color="auto"/>
                                          </w:divBdr>
                                        </w:div>
                                        <w:div w:id="1452089325">
                                          <w:marLeft w:val="0"/>
                                          <w:marRight w:val="0"/>
                                          <w:marTop w:val="0"/>
                                          <w:marBottom w:val="0"/>
                                          <w:divBdr>
                                            <w:top w:val="none" w:sz="0" w:space="0" w:color="auto"/>
                                            <w:left w:val="none" w:sz="0" w:space="0" w:color="auto"/>
                                            <w:bottom w:val="none" w:sz="0" w:space="0" w:color="auto"/>
                                            <w:right w:val="none" w:sz="0" w:space="0" w:color="auto"/>
                                          </w:divBdr>
                                          <w:divsChild>
                                            <w:div w:id="1409960961">
                                              <w:marLeft w:val="0"/>
                                              <w:marRight w:val="0"/>
                                              <w:marTop w:val="0"/>
                                              <w:marBottom w:val="0"/>
                                              <w:divBdr>
                                                <w:top w:val="none" w:sz="0" w:space="0" w:color="auto"/>
                                                <w:left w:val="none" w:sz="0" w:space="0" w:color="auto"/>
                                                <w:bottom w:val="none" w:sz="0" w:space="0" w:color="auto"/>
                                                <w:right w:val="none" w:sz="0" w:space="0" w:color="auto"/>
                                              </w:divBdr>
                                              <w:divsChild>
                                                <w:div w:id="175117999">
                                                  <w:marLeft w:val="0"/>
                                                  <w:marRight w:val="0"/>
                                                  <w:marTop w:val="0"/>
                                                  <w:marBottom w:val="0"/>
                                                  <w:divBdr>
                                                    <w:top w:val="none" w:sz="0" w:space="0" w:color="auto"/>
                                                    <w:left w:val="none" w:sz="0" w:space="0" w:color="auto"/>
                                                    <w:bottom w:val="none" w:sz="0" w:space="0" w:color="auto"/>
                                                    <w:right w:val="none" w:sz="0" w:space="0" w:color="auto"/>
                                                  </w:divBdr>
                                                </w:div>
                                              </w:divsChild>
                                            </w:div>
                                            <w:div w:id="946936108">
                                              <w:marLeft w:val="0"/>
                                              <w:marRight w:val="0"/>
                                              <w:marTop w:val="0"/>
                                              <w:marBottom w:val="0"/>
                                              <w:divBdr>
                                                <w:top w:val="none" w:sz="0" w:space="0" w:color="auto"/>
                                                <w:left w:val="none" w:sz="0" w:space="0" w:color="auto"/>
                                                <w:bottom w:val="none" w:sz="0" w:space="0" w:color="auto"/>
                                                <w:right w:val="none" w:sz="0" w:space="0" w:color="auto"/>
                                              </w:divBdr>
                                              <w:divsChild>
                                                <w:div w:id="1817187616">
                                                  <w:marLeft w:val="0"/>
                                                  <w:marRight w:val="0"/>
                                                  <w:marTop w:val="0"/>
                                                  <w:marBottom w:val="0"/>
                                                  <w:divBdr>
                                                    <w:top w:val="none" w:sz="0" w:space="0" w:color="auto"/>
                                                    <w:left w:val="none" w:sz="0" w:space="0" w:color="auto"/>
                                                    <w:bottom w:val="none" w:sz="0" w:space="0" w:color="auto"/>
                                                    <w:right w:val="none" w:sz="0" w:space="0" w:color="auto"/>
                                                  </w:divBdr>
                                                </w:div>
                                                <w:div w:id="1660385063">
                                                  <w:marLeft w:val="0"/>
                                                  <w:marRight w:val="0"/>
                                                  <w:marTop w:val="0"/>
                                                  <w:marBottom w:val="0"/>
                                                  <w:divBdr>
                                                    <w:top w:val="none" w:sz="0" w:space="0" w:color="auto"/>
                                                    <w:left w:val="none" w:sz="0" w:space="0" w:color="auto"/>
                                                    <w:bottom w:val="none" w:sz="0" w:space="0" w:color="auto"/>
                                                    <w:right w:val="none" w:sz="0" w:space="0" w:color="auto"/>
                                                  </w:divBdr>
                                                  <w:divsChild>
                                                    <w:div w:id="2039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3863">
                                              <w:marLeft w:val="0"/>
                                              <w:marRight w:val="0"/>
                                              <w:marTop w:val="0"/>
                                              <w:marBottom w:val="0"/>
                                              <w:divBdr>
                                                <w:top w:val="none" w:sz="0" w:space="0" w:color="auto"/>
                                                <w:left w:val="none" w:sz="0" w:space="0" w:color="auto"/>
                                                <w:bottom w:val="none" w:sz="0" w:space="0" w:color="auto"/>
                                                <w:right w:val="none" w:sz="0" w:space="0" w:color="auto"/>
                                              </w:divBdr>
                                              <w:divsChild>
                                                <w:div w:id="1260260954">
                                                  <w:marLeft w:val="0"/>
                                                  <w:marRight w:val="0"/>
                                                  <w:marTop w:val="0"/>
                                                  <w:marBottom w:val="0"/>
                                                  <w:divBdr>
                                                    <w:top w:val="none" w:sz="0" w:space="0" w:color="auto"/>
                                                    <w:left w:val="none" w:sz="0" w:space="0" w:color="auto"/>
                                                    <w:bottom w:val="none" w:sz="0" w:space="0" w:color="auto"/>
                                                    <w:right w:val="none" w:sz="0" w:space="0" w:color="auto"/>
                                                  </w:divBdr>
                                                </w:div>
                                                <w:div w:id="886069946">
                                                  <w:marLeft w:val="0"/>
                                                  <w:marRight w:val="0"/>
                                                  <w:marTop w:val="0"/>
                                                  <w:marBottom w:val="0"/>
                                                  <w:divBdr>
                                                    <w:top w:val="none" w:sz="0" w:space="0" w:color="auto"/>
                                                    <w:left w:val="none" w:sz="0" w:space="0" w:color="auto"/>
                                                    <w:bottom w:val="none" w:sz="0" w:space="0" w:color="auto"/>
                                                    <w:right w:val="none" w:sz="0" w:space="0" w:color="auto"/>
                                                  </w:divBdr>
                                                  <w:divsChild>
                                                    <w:div w:id="783504273">
                                                      <w:marLeft w:val="0"/>
                                                      <w:marRight w:val="0"/>
                                                      <w:marTop w:val="0"/>
                                                      <w:marBottom w:val="0"/>
                                                      <w:divBdr>
                                                        <w:top w:val="none" w:sz="0" w:space="0" w:color="auto"/>
                                                        <w:left w:val="none" w:sz="0" w:space="0" w:color="auto"/>
                                                        <w:bottom w:val="none" w:sz="0" w:space="0" w:color="auto"/>
                                                        <w:right w:val="none" w:sz="0" w:space="0" w:color="auto"/>
                                                      </w:divBdr>
                                                    </w:div>
                                                    <w:div w:id="1779175665">
                                                      <w:marLeft w:val="0"/>
                                                      <w:marRight w:val="0"/>
                                                      <w:marTop w:val="0"/>
                                                      <w:marBottom w:val="0"/>
                                                      <w:divBdr>
                                                        <w:top w:val="none" w:sz="0" w:space="0" w:color="auto"/>
                                                        <w:left w:val="none" w:sz="0" w:space="0" w:color="auto"/>
                                                        <w:bottom w:val="none" w:sz="0" w:space="0" w:color="auto"/>
                                                        <w:right w:val="none" w:sz="0" w:space="0" w:color="auto"/>
                                                      </w:divBdr>
                                                      <w:divsChild>
                                                        <w:div w:id="1904875277">
                                                          <w:marLeft w:val="0"/>
                                                          <w:marRight w:val="0"/>
                                                          <w:marTop w:val="0"/>
                                                          <w:marBottom w:val="0"/>
                                                          <w:divBdr>
                                                            <w:top w:val="none" w:sz="0" w:space="0" w:color="auto"/>
                                                            <w:left w:val="none" w:sz="0" w:space="0" w:color="auto"/>
                                                            <w:bottom w:val="none" w:sz="0" w:space="0" w:color="auto"/>
                                                            <w:right w:val="none" w:sz="0" w:space="0" w:color="auto"/>
                                                          </w:divBdr>
                                                        </w:div>
                                                        <w:div w:id="1338191141">
                                                          <w:marLeft w:val="0"/>
                                                          <w:marRight w:val="0"/>
                                                          <w:marTop w:val="0"/>
                                                          <w:marBottom w:val="0"/>
                                                          <w:divBdr>
                                                            <w:top w:val="none" w:sz="0" w:space="0" w:color="auto"/>
                                                            <w:left w:val="none" w:sz="0" w:space="0" w:color="auto"/>
                                                            <w:bottom w:val="none" w:sz="0" w:space="0" w:color="auto"/>
                                                            <w:right w:val="none" w:sz="0" w:space="0" w:color="auto"/>
                                                          </w:divBdr>
                                                          <w:divsChild>
                                                            <w:div w:id="18028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9342">
                                                      <w:marLeft w:val="0"/>
                                                      <w:marRight w:val="0"/>
                                                      <w:marTop w:val="0"/>
                                                      <w:marBottom w:val="0"/>
                                                      <w:divBdr>
                                                        <w:top w:val="none" w:sz="0" w:space="0" w:color="auto"/>
                                                        <w:left w:val="none" w:sz="0" w:space="0" w:color="auto"/>
                                                        <w:bottom w:val="none" w:sz="0" w:space="0" w:color="auto"/>
                                                        <w:right w:val="none" w:sz="0" w:space="0" w:color="auto"/>
                                                      </w:divBdr>
                                                      <w:divsChild>
                                                        <w:div w:id="14698928">
                                                          <w:marLeft w:val="0"/>
                                                          <w:marRight w:val="0"/>
                                                          <w:marTop w:val="0"/>
                                                          <w:marBottom w:val="0"/>
                                                          <w:divBdr>
                                                            <w:top w:val="none" w:sz="0" w:space="0" w:color="auto"/>
                                                            <w:left w:val="none" w:sz="0" w:space="0" w:color="auto"/>
                                                            <w:bottom w:val="none" w:sz="0" w:space="0" w:color="auto"/>
                                                            <w:right w:val="none" w:sz="0" w:space="0" w:color="auto"/>
                                                          </w:divBdr>
                                                        </w:div>
                                                        <w:div w:id="892229983">
                                                          <w:marLeft w:val="0"/>
                                                          <w:marRight w:val="0"/>
                                                          <w:marTop w:val="0"/>
                                                          <w:marBottom w:val="0"/>
                                                          <w:divBdr>
                                                            <w:top w:val="none" w:sz="0" w:space="0" w:color="auto"/>
                                                            <w:left w:val="none" w:sz="0" w:space="0" w:color="auto"/>
                                                            <w:bottom w:val="none" w:sz="0" w:space="0" w:color="auto"/>
                                                            <w:right w:val="none" w:sz="0" w:space="0" w:color="auto"/>
                                                          </w:divBdr>
                                                          <w:divsChild>
                                                            <w:div w:id="2025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9254">
                                                      <w:marLeft w:val="0"/>
                                                      <w:marRight w:val="0"/>
                                                      <w:marTop w:val="0"/>
                                                      <w:marBottom w:val="0"/>
                                                      <w:divBdr>
                                                        <w:top w:val="none" w:sz="0" w:space="0" w:color="auto"/>
                                                        <w:left w:val="none" w:sz="0" w:space="0" w:color="auto"/>
                                                        <w:bottom w:val="none" w:sz="0" w:space="0" w:color="auto"/>
                                                        <w:right w:val="none" w:sz="0" w:space="0" w:color="auto"/>
                                                      </w:divBdr>
                                                      <w:divsChild>
                                                        <w:div w:id="1298340822">
                                                          <w:marLeft w:val="0"/>
                                                          <w:marRight w:val="0"/>
                                                          <w:marTop w:val="0"/>
                                                          <w:marBottom w:val="0"/>
                                                          <w:divBdr>
                                                            <w:top w:val="none" w:sz="0" w:space="0" w:color="auto"/>
                                                            <w:left w:val="none" w:sz="0" w:space="0" w:color="auto"/>
                                                            <w:bottom w:val="none" w:sz="0" w:space="0" w:color="auto"/>
                                                            <w:right w:val="none" w:sz="0" w:space="0" w:color="auto"/>
                                                          </w:divBdr>
                                                        </w:div>
                                                        <w:div w:id="1343627358">
                                                          <w:marLeft w:val="0"/>
                                                          <w:marRight w:val="0"/>
                                                          <w:marTop w:val="0"/>
                                                          <w:marBottom w:val="0"/>
                                                          <w:divBdr>
                                                            <w:top w:val="none" w:sz="0" w:space="0" w:color="auto"/>
                                                            <w:left w:val="none" w:sz="0" w:space="0" w:color="auto"/>
                                                            <w:bottom w:val="none" w:sz="0" w:space="0" w:color="auto"/>
                                                            <w:right w:val="none" w:sz="0" w:space="0" w:color="auto"/>
                                                          </w:divBdr>
                                                          <w:divsChild>
                                                            <w:div w:id="20432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4227">
                                                      <w:marLeft w:val="0"/>
                                                      <w:marRight w:val="0"/>
                                                      <w:marTop w:val="0"/>
                                                      <w:marBottom w:val="0"/>
                                                      <w:divBdr>
                                                        <w:top w:val="none" w:sz="0" w:space="0" w:color="auto"/>
                                                        <w:left w:val="none" w:sz="0" w:space="0" w:color="auto"/>
                                                        <w:bottom w:val="none" w:sz="0" w:space="0" w:color="auto"/>
                                                        <w:right w:val="none" w:sz="0" w:space="0" w:color="auto"/>
                                                      </w:divBdr>
                                                      <w:divsChild>
                                                        <w:div w:id="1012533565">
                                                          <w:marLeft w:val="0"/>
                                                          <w:marRight w:val="0"/>
                                                          <w:marTop w:val="0"/>
                                                          <w:marBottom w:val="0"/>
                                                          <w:divBdr>
                                                            <w:top w:val="none" w:sz="0" w:space="0" w:color="auto"/>
                                                            <w:left w:val="none" w:sz="0" w:space="0" w:color="auto"/>
                                                            <w:bottom w:val="none" w:sz="0" w:space="0" w:color="auto"/>
                                                            <w:right w:val="none" w:sz="0" w:space="0" w:color="auto"/>
                                                          </w:divBdr>
                                                        </w:div>
                                                        <w:div w:id="1133718006">
                                                          <w:marLeft w:val="0"/>
                                                          <w:marRight w:val="0"/>
                                                          <w:marTop w:val="0"/>
                                                          <w:marBottom w:val="0"/>
                                                          <w:divBdr>
                                                            <w:top w:val="none" w:sz="0" w:space="0" w:color="auto"/>
                                                            <w:left w:val="none" w:sz="0" w:space="0" w:color="auto"/>
                                                            <w:bottom w:val="none" w:sz="0" w:space="0" w:color="auto"/>
                                                            <w:right w:val="none" w:sz="0" w:space="0" w:color="auto"/>
                                                          </w:divBdr>
                                                          <w:divsChild>
                                                            <w:div w:id="1000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31178">
                                                      <w:marLeft w:val="0"/>
                                                      <w:marRight w:val="0"/>
                                                      <w:marTop w:val="0"/>
                                                      <w:marBottom w:val="0"/>
                                                      <w:divBdr>
                                                        <w:top w:val="none" w:sz="0" w:space="0" w:color="auto"/>
                                                        <w:left w:val="none" w:sz="0" w:space="0" w:color="auto"/>
                                                        <w:bottom w:val="none" w:sz="0" w:space="0" w:color="auto"/>
                                                        <w:right w:val="none" w:sz="0" w:space="0" w:color="auto"/>
                                                      </w:divBdr>
                                                      <w:divsChild>
                                                        <w:div w:id="816652210">
                                                          <w:marLeft w:val="0"/>
                                                          <w:marRight w:val="0"/>
                                                          <w:marTop w:val="0"/>
                                                          <w:marBottom w:val="0"/>
                                                          <w:divBdr>
                                                            <w:top w:val="none" w:sz="0" w:space="0" w:color="auto"/>
                                                            <w:left w:val="none" w:sz="0" w:space="0" w:color="auto"/>
                                                            <w:bottom w:val="none" w:sz="0" w:space="0" w:color="auto"/>
                                                            <w:right w:val="none" w:sz="0" w:space="0" w:color="auto"/>
                                                          </w:divBdr>
                                                        </w:div>
                                                        <w:div w:id="433595586">
                                                          <w:marLeft w:val="0"/>
                                                          <w:marRight w:val="0"/>
                                                          <w:marTop w:val="0"/>
                                                          <w:marBottom w:val="0"/>
                                                          <w:divBdr>
                                                            <w:top w:val="none" w:sz="0" w:space="0" w:color="auto"/>
                                                            <w:left w:val="none" w:sz="0" w:space="0" w:color="auto"/>
                                                            <w:bottom w:val="none" w:sz="0" w:space="0" w:color="auto"/>
                                                            <w:right w:val="none" w:sz="0" w:space="0" w:color="auto"/>
                                                          </w:divBdr>
                                                          <w:divsChild>
                                                            <w:div w:id="19266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386394">
                                              <w:marLeft w:val="0"/>
                                              <w:marRight w:val="0"/>
                                              <w:marTop w:val="0"/>
                                              <w:marBottom w:val="0"/>
                                              <w:divBdr>
                                                <w:top w:val="none" w:sz="0" w:space="0" w:color="auto"/>
                                                <w:left w:val="none" w:sz="0" w:space="0" w:color="auto"/>
                                                <w:bottom w:val="none" w:sz="0" w:space="0" w:color="auto"/>
                                                <w:right w:val="none" w:sz="0" w:space="0" w:color="auto"/>
                                              </w:divBdr>
                                              <w:divsChild>
                                                <w:div w:id="1580090320">
                                                  <w:marLeft w:val="0"/>
                                                  <w:marRight w:val="0"/>
                                                  <w:marTop w:val="0"/>
                                                  <w:marBottom w:val="0"/>
                                                  <w:divBdr>
                                                    <w:top w:val="none" w:sz="0" w:space="0" w:color="auto"/>
                                                    <w:left w:val="none" w:sz="0" w:space="0" w:color="auto"/>
                                                    <w:bottom w:val="none" w:sz="0" w:space="0" w:color="auto"/>
                                                    <w:right w:val="none" w:sz="0" w:space="0" w:color="auto"/>
                                                  </w:divBdr>
                                                </w:div>
                                                <w:div w:id="1853646931">
                                                  <w:marLeft w:val="0"/>
                                                  <w:marRight w:val="0"/>
                                                  <w:marTop w:val="0"/>
                                                  <w:marBottom w:val="0"/>
                                                  <w:divBdr>
                                                    <w:top w:val="none" w:sz="0" w:space="0" w:color="auto"/>
                                                    <w:left w:val="none" w:sz="0" w:space="0" w:color="auto"/>
                                                    <w:bottom w:val="none" w:sz="0" w:space="0" w:color="auto"/>
                                                    <w:right w:val="none" w:sz="0" w:space="0" w:color="auto"/>
                                                  </w:divBdr>
                                                  <w:divsChild>
                                                    <w:div w:id="6233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8527963">
          <w:marLeft w:val="0"/>
          <w:marRight w:val="0"/>
          <w:marTop w:val="0"/>
          <w:marBottom w:val="0"/>
          <w:divBdr>
            <w:top w:val="none" w:sz="0" w:space="0" w:color="auto"/>
            <w:left w:val="none" w:sz="0" w:space="0" w:color="auto"/>
            <w:bottom w:val="none" w:sz="0" w:space="0" w:color="auto"/>
            <w:right w:val="none" w:sz="0" w:space="0" w:color="auto"/>
          </w:divBdr>
          <w:divsChild>
            <w:div w:id="451048507">
              <w:marLeft w:val="0"/>
              <w:marRight w:val="0"/>
              <w:marTop w:val="0"/>
              <w:marBottom w:val="0"/>
              <w:divBdr>
                <w:top w:val="none" w:sz="0" w:space="0" w:color="auto"/>
                <w:left w:val="none" w:sz="0" w:space="0" w:color="auto"/>
                <w:bottom w:val="none" w:sz="0" w:space="0" w:color="auto"/>
                <w:right w:val="none" w:sz="0" w:space="0" w:color="auto"/>
              </w:divBdr>
              <w:divsChild>
                <w:div w:id="887692427">
                  <w:marLeft w:val="0"/>
                  <w:marRight w:val="0"/>
                  <w:marTop w:val="0"/>
                  <w:marBottom w:val="0"/>
                  <w:divBdr>
                    <w:top w:val="none" w:sz="0" w:space="0" w:color="auto"/>
                    <w:left w:val="none" w:sz="0" w:space="0" w:color="auto"/>
                    <w:bottom w:val="none" w:sz="0" w:space="0" w:color="auto"/>
                    <w:right w:val="none" w:sz="0" w:space="0" w:color="auto"/>
                  </w:divBdr>
                  <w:divsChild>
                    <w:div w:id="206458808">
                      <w:marLeft w:val="0"/>
                      <w:marRight w:val="0"/>
                      <w:marTop w:val="0"/>
                      <w:marBottom w:val="0"/>
                      <w:divBdr>
                        <w:top w:val="none" w:sz="0" w:space="0" w:color="auto"/>
                        <w:left w:val="none" w:sz="0" w:space="0" w:color="auto"/>
                        <w:bottom w:val="none" w:sz="0" w:space="0" w:color="auto"/>
                        <w:right w:val="none" w:sz="0" w:space="0" w:color="auto"/>
                      </w:divBdr>
                      <w:divsChild>
                        <w:div w:id="1497453421">
                          <w:marLeft w:val="0"/>
                          <w:marRight w:val="0"/>
                          <w:marTop w:val="0"/>
                          <w:marBottom w:val="0"/>
                          <w:divBdr>
                            <w:top w:val="none" w:sz="0" w:space="0" w:color="auto"/>
                            <w:left w:val="none" w:sz="0" w:space="0" w:color="auto"/>
                            <w:bottom w:val="none" w:sz="0" w:space="0" w:color="auto"/>
                            <w:right w:val="none" w:sz="0" w:space="0" w:color="auto"/>
                          </w:divBdr>
                        </w:div>
                      </w:divsChild>
                    </w:div>
                    <w:div w:id="819032414">
                      <w:marLeft w:val="0"/>
                      <w:marRight w:val="0"/>
                      <w:marTop w:val="0"/>
                      <w:marBottom w:val="0"/>
                      <w:divBdr>
                        <w:top w:val="none" w:sz="0" w:space="0" w:color="auto"/>
                        <w:left w:val="none" w:sz="0" w:space="0" w:color="auto"/>
                        <w:bottom w:val="none" w:sz="0" w:space="0" w:color="auto"/>
                        <w:right w:val="none" w:sz="0" w:space="0" w:color="auto"/>
                      </w:divBdr>
                      <w:divsChild>
                        <w:div w:id="1843542165">
                          <w:marLeft w:val="0"/>
                          <w:marRight w:val="0"/>
                          <w:marTop w:val="0"/>
                          <w:marBottom w:val="0"/>
                          <w:divBdr>
                            <w:top w:val="none" w:sz="0" w:space="0" w:color="auto"/>
                            <w:left w:val="none" w:sz="0" w:space="0" w:color="auto"/>
                            <w:bottom w:val="none" w:sz="0" w:space="0" w:color="auto"/>
                            <w:right w:val="none" w:sz="0" w:space="0" w:color="auto"/>
                          </w:divBdr>
                        </w:div>
                        <w:div w:id="1084257002">
                          <w:marLeft w:val="0"/>
                          <w:marRight w:val="0"/>
                          <w:marTop w:val="0"/>
                          <w:marBottom w:val="0"/>
                          <w:divBdr>
                            <w:top w:val="none" w:sz="0" w:space="0" w:color="auto"/>
                            <w:left w:val="none" w:sz="0" w:space="0" w:color="auto"/>
                            <w:bottom w:val="none" w:sz="0" w:space="0" w:color="auto"/>
                            <w:right w:val="none" w:sz="0" w:space="0" w:color="auto"/>
                          </w:divBdr>
                          <w:divsChild>
                            <w:div w:id="257177458">
                              <w:marLeft w:val="0"/>
                              <w:marRight w:val="0"/>
                              <w:marTop w:val="0"/>
                              <w:marBottom w:val="0"/>
                              <w:divBdr>
                                <w:top w:val="none" w:sz="0" w:space="0" w:color="auto"/>
                                <w:left w:val="none" w:sz="0" w:space="0" w:color="auto"/>
                                <w:bottom w:val="none" w:sz="0" w:space="0" w:color="auto"/>
                                <w:right w:val="none" w:sz="0" w:space="0" w:color="auto"/>
                              </w:divBdr>
                              <w:divsChild>
                                <w:div w:id="1161655795">
                                  <w:marLeft w:val="0"/>
                                  <w:marRight w:val="0"/>
                                  <w:marTop w:val="0"/>
                                  <w:marBottom w:val="0"/>
                                  <w:divBdr>
                                    <w:top w:val="none" w:sz="0" w:space="0" w:color="auto"/>
                                    <w:left w:val="none" w:sz="0" w:space="0" w:color="auto"/>
                                    <w:bottom w:val="none" w:sz="0" w:space="0" w:color="auto"/>
                                    <w:right w:val="none" w:sz="0" w:space="0" w:color="auto"/>
                                  </w:divBdr>
                                </w:div>
                              </w:divsChild>
                            </w:div>
                            <w:div w:id="887183710">
                              <w:marLeft w:val="0"/>
                              <w:marRight w:val="0"/>
                              <w:marTop w:val="0"/>
                              <w:marBottom w:val="0"/>
                              <w:divBdr>
                                <w:top w:val="none" w:sz="0" w:space="0" w:color="auto"/>
                                <w:left w:val="none" w:sz="0" w:space="0" w:color="auto"/>
                                <w:bottom w:val="none" w:sz="0" w:space="0" w:color="auto"/>
                                <w:right w:val="none" w:sz="0" w:space="0" w:color="auto"/>
                              </w:divBdr>
                              <w:divsChild>
                                <w:div w:id="935481789">
                                  <w:marLeft w:val="0"/>
                                  <w:marRight w:val="0"/>
                                  <w:marTop w:val="0"/>
                                  <w:marBottom w:val="0"/>
                                  <w:divBdr>
                                    <w:top w:val="none" w:sz="0" w:space="0" w:color="auto"/>
                                    <w:left w:val="none" w:sz="0" w:space="0" w:color="auto"/>
                                    <w:bottom w:val="none" w:sz="0" w:space="0" w:color="auto"/>
                                    <w:right w:val="none" w:sz="0" w:space="0" w:color="auto"/>
                                  </w:divBdr>
                                </w:div>
                                <w:div w:id="207226999">
                                  <w:marLeft w:val="0"/>
                                  <w:marRight w:val="0"/>
                                  <w:marTop w:val="0"/>
                                  <w:marBottom w:val="0"/>
                                  <w:divBdr>
                                    <w:top w:val="none" w:sz="0" w:space="0" w:color="auto"/>
                                    <w:left w:val="none" w:sz="0" w:space="0" w:color="auto"/>
                                    <w:bottom w:val="none" w:sz="0" w:space="0" w:color="auto"/>
                                    <w:right w:val="none" w:sz="0" w:space="0" w:color="auto"/>
                                  </w:divBdr>
                                  <w:divsChild>
                                    <w:div w:id="17962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1026">
                              <w:marLeft w:val="0"/>
                              <w:marRight w:val="0"/>
                              <w:marTop w:val="0"/>
                              <w:marBottom w:val="0"/>
                              <w:divBdr>
                                <w:top w:val="none" w:sz="0" w:space="0" w:color="auto"/>
                                <w:left w:val="none" w:sz="0" w:space="0" w:color="auto"/>
                                <w:bottom w:val="none" w:sz="0" w:space="0" w:color="auto"/>
                                <w:right w:val="none" w:sz="0" w:space="0" w:color="auto"/>
                              </w:divBdr>
                              <w:divsChild>
                                <w:div w:id="266622779">
                                  <w:marLeft w:val="0"/>
                                  <w:marRight w:val="0"/>
                                  <w:marTop w:val="0"/>
                                  <w:marBottom w:val="0"/>
                                  <w:divBdr>
                                    <w:top w:val="none" w:sz="0" w:space="0" w:color="auto"/>
                                    <w:left w:val="none" w:sz="0" w:space="0" w:color="auto"/>
                                    <w:bottom w:val="none" w:sz="0" w:space="0" w:color="auto"/>
                                    <w:right w:val="none" w:sz="0" w:space="0" w:color="auto"/>
                                  </w:divBdr>
                                </w:div>
                                <w:div w:id="1898666929">
                                  <w:marLeft w:val="0"/>
                                  <w:marRight w:val="0"/>
                                  <w:marTop w:val="0"/>
                                  <w:marBottom w:val="0"/>
                                  <w:divBdr>
                                    <w:top w:val="none" w:sz="0" w:space="0" w:color="auto"/>
                                    <w:left w:val="none" w:sz="0" w:space="0" w:color="auto"/>
                                    <w:bottom w:val="none" w:sz="0" w:space="0" w:color="auto"/>
                                    <w:right w:val="none" w:sz="0" w:space="0" w:color="auto"/>
                                  </w:divBdr>
                                  <w:divsChild>
                                    <w:div w:id="2019311330">
                                      <w:marLeft w:val="0"/>
                                      <w:marRight w:val="0"/>
                                      <w:marTop w:val="0"/>
                                      <w:marBottom w:val="0"/>
                                      <w:divBdr>
                                        <w:top w:val="none" w:sz="0" w:space="0" w:color="auto"/>
                                        <w:left w:val="none" w:sz="0" w:space="0" w:color="auto"/>
                                        <w:bottom w:val="none" w:sz="0" w:space="0" w:color="auto"/>
                                        <w:right w:val="none" w:sz="0" w:space="0" w:color="auto"/>
                                      </w:divBdr>
                                      <w:divsChild>
                                        <w:div w:id="21435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372696">
                              <w:marLeft w:val="0"/>
                              <w:marRight w:val="0"/>
                              <w:marTop w:val="0"/>
                              <w:marBottom w:val="0"/>
                              <w:divBdr>
                                <w:top w:val="none" w:sz="0" w:space="0" w:color="auto"/>
                                <w:left w:val="none" w:sz="0" w:space="0" w:color="auto"/>
                                <w:bottom w:val="none" w:sz="0" w:space="0" w:color="auto"/>
                                <w:right w:val="none" w:sz="0" w:space="0" w:color="auto"/>
                              </w:divBdr>
                              <w:divsChild>
                                <w:div w:id="584386298">
                                  <w:marLeft w:val="0"/>
                                  <w:marRight w:val="0"/>
                                  <w:marTop w:val="0"/>
                                  <w:marBottom w:val="0"/>
                                  <w:divBdr>
                                    <w:top w:val="none" w:sz="0" w:space="0" w:color="auto"/>
                                    <w:left w:val="none" w:sz="0" w:space="0" w:color="auto"/>
                                    <w:bottom w:val="none" w:sz="0" w:space="0" w:color="auto"/>
                                    <w:right w:val="none" w:sz="0" w:space="0" w:color="auto"/>
                                  </w:divBdr>
                                </w:div>
                                <w:div w:id="415370188">
                                  <w:marLeft w:val="0"/>
                                  <w:marRight w:val="0"/>
                                  <w:marTop w:val="0"/>
                                  <w:marBottom w:val="0"/>
                                  <w:divBdr>
                                    <w:top w:val="none" w:sz="0" w:space="0" w:color="auto"/>
                                    <w:left w:val="none" w:sz="0" w:space="0" w:color="auto"/>
                                    <w:bottom w:val="none" w:sz="0" w:space="0" w:color="auto"/>
                                    <w:right w:val="none" w:sz="0" w:space="0" w:color="auto"/>
                                  </w:divBdr>
                                  <w:divsChild>
                                    <w:div w:id="67965160">
                                      <w:marLeft w:val="0"/>
                                      <w:marRight w:val="0"/>
                                      <w:marTop w:val="0"/>
                                      <w:marBottom w:val="0"/>
                                      <w:divBdr>
                                        <w:top w:val="none" w:sz="0" w:space="0" w:color="auto"/>
                                        <w:left w:val="none" w:sz="0" w:space="0" w:color="auto"/>
                                        <w:bottom w:val="none" w:sz="0" w:space="0" w:color="auto"/>
                                        <w:right w:val="none" w:sz="0" w:space="0" w:color="auto"/>
                                      </w:divBdr>
                                      <w:divsChild>
                                        <w:div w:id="13656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2163">
                      <w:marLeft w:val="0"/>
                      <w:marRight w:val="0"/>
                      <w:marTop w:val="0"/>
                      <w:marBottom w:val="0"/>
                      <w:divBdr>
                        <w:top w:val="none" w:sz="0" w:space="0" w:color="auto"/>
                        <w:left w:val="none" w:sz="0" w:space="0" w:color="auto"/>
                        <w:bottom w:val="none" w:sz="0" w:space="0" w:color="auto"/>
                        <w:right w:val="none" w:sz="0" w:space="0" w:color="auto"/>
                      </w:divBdr>
                      <w:divsChild>
                        <w:div w:id="1608388329">
                          <w:marLeft w:val="0"/>
                          <w:marRight w:val="0"/>
                          <w:marTop w:val="0"/>
                          <w:marBottom w:val="0"/>
                          <w:divBdr>
                            <w:top w:val="none" w:sz="0" w:space="0" w:color="auto"/>
                            <w:left w:val="none" w:sz="0" w:space="0" w:color="auto"/>
                            <w:bottom w:val="none" w:sz="0" w:space="0" w:color="auto"/>
                            <w:right w:val="none" w:sz="0" w:space="0" w:color="auto"/>
                          </w:divBdr>
                        </w:div>
                        <w:div w:id="1481657299">
                          <w:marLeft w:val="0"/>
                          <w:marRight w:val="0"/>
                          <w:marTop w:val="0"/>
                          <w:marBottom w:val="0"/>
                          <w:divBdr>
                            <w:top w:val="none" w:sz="0" w:space="0" w:color="auto"/>
                            <w:left w:val="none" w:sz="0" w:space="0" w:color="auto"/>
                            <w:bottom w:val="none" w:sz="0" w:space="0" w:color="auto"/>
                            <w:right w:val="none" w:sz="0" w:space="0" w:color="auto"/>
                          </w:divBdr>
                          <w:divsChild>
                            <w:div w:id="127941787">
                              <w:marLeft w:val="0"/>
                              <w:marRight w:val="0"/>
                              <w:marTop w:val="0"/>
                              <w:marBottom w:val="0"/>
                              <w:divBdr>
                                <w:top w:val="none" w:sz="0" w:space="0" w:color="auto"/>
                                <w:left w:val="none" w:sz="0" w:space="0" w:color="auto"/>
                                <w:bottom w:val="none" w:sz="0" w:space="0" w:color="auto"/>
                                <w:right w:val="none" w:sz="0" w:space="0" w:color="auto"/>
                              </w:divBdr>
                              <w:divsChild>
                                <w:div w:id="236288409">
                                  <w:marLeft w:val="0"/>
                                  <w:marRight w:val="0"/>
                                  <w:marTop w:val="0"/>
                                  <w:marBottom w:val="0"/>
                                  <w:divBdr>
                                    <w:top w:val="none" w:sz="0" w:space="0" w:color="auto"/>
                                    <w:left w:val="none" w:sz="0" w:space="0" w:color="auto"/>
                                    <w:bottom w:val="none" w:sz="0" w:space="0" w:color="auto"/>
                                    <w:right w:val="none" w:sz="0" w:space="0" w:color="auto"/>
                                  </w:divBdr>
                                </w:div>
                              </w:divsChild>
                            </w:div>
                            <w:div w:id="1492335437">
                              <w:marLeft w:val="0"/>
                              <w:marRight w:val="0"/>
                              <w:marTop w:val="0"/>
                              <w:marBottom w:val="0"/>
                              <w:divBdr>
                                <w:top w:val="none" w:sz="0" w:space="0" w:color="auto"/>
                                <w:left w:val="none" w:sz="0" w:space="0" w:color="auto"/>
                                <w:bottom w:val="none" w:sz="0" w:space="0" w:color="auto"/>
                                <w:right w:val="none" w:sz="0" w:space="0" w:color="auto"/>
                              </w:divBdr>
                              <w:divsChild>
                                <w:div w:id="632249747">
                                  <w:marLeft w:val="0"/>
                                  <w:marRight w:val="0"/>
                                  <w:marTop w:val="0"/>
                                  <w:marBottom w:val="0"/>
                                  <w:divBdr>
                                    <w:top w:val="none" w:sz="0" w:space="0" w:color="auto"/>
                                    <w:left w:val="none" w:sz="0" w:space="0" w:color="auto"/>
                                    <w:bottom w:val="none" w:sz="0" w:space="0" w:color="auto"/>
                                    <w:right w:val="none" w:sz="0" w:space="0" w:color="auto"/>
                                  </w:divBdr>
                                </w:div>
                                <w:div w:id="173033746">
                                  <w:marLeft w:val="0"/>
                                  <w:marRight w:val="0"/>
                                  <w:marTop w:val="0"/>
                                  <w:marBottom w:val="0"/>
                                  <w:divBdr>
                                    <w:top w:val="none" w:sz="0" w:space="0" w:color="auto"/>
                                    <w:left w:val="none" w:sz="0" w:space="0" w:color="auto"/>
                                    <w:bottom w:val="none" w:sz="0" w:space="0" w:color="auto"/>
                                    <w:right w:val="none" w:sz="0" w:space="0" w:color="auto"/>
                                  </w:divBdr>
                                  <w:divsChild>
                                    <w:div w:id="1915239221">
                                      <w:marLeft w:val="0"/>
                                      <w:marRight w:val="0"/>
                                      <w:marTop w:val="0"/>
                                      <w:marBottom w:val="0"/>
                                      <w:divBdr>
                                        <w:top w:val="none" w:sz="0" w:space="0" w:color="auto"/>
                                        <w:left w:val="none" w:sz="0" w:space="0" w:color="auto"/>
                                        <w:bottom w:val="none" w:sz="0" w:space="0" w:color="auto"/>
                                        <w:right w:val="none" w:sz="0" w:space="0" w:color="auto"/>
                                      </w:divBdr>
                                      <w:divsChild>
                                        <w:div w:id="21137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66509">
                              <w:marLeft w:val="0"/>
                              <w:marRight w:val="0"/>
                              <w:marTop w:val="0"/>
                              <w:marBottom w:val="0"/>
                              <w:divBdr>
                                <w:top w:val="none" w:sz="0" w:space="0" w:color="auto"/>
                                <w:left w:val="none" w:sz="0" w:space="0" w:color="auto"/>
                                <w:bottom w:val="none" w:sz="0" w:space="0" w:color="auto"/>
                                <w:right w:val="none" w:sz="0" w:space="0" w:color="auto"/>
                              </w:divBdr>
                              <w:divsChild>
                                <w:div w:id="435247446">
                                  <w:marLeft w:val="0"/>
                                  <w:marRight w:val="0"/>
                                  <w:marTop w:val="0"/>
                                  <w:marBottom w:val="0"/>
                                  <w:divBdr>
                                    <w:top w:val="none" w:sz="0" w:space="0" w:color="auto"/>
                                    <w:left w:val="none" w:sz="0" w:space="0" w:color="auto"/>
                                    <w:bottom w:val="none" w:sz="0" w:space="0" w:color="auto"/>
                                    <w:right w:val="none" w:sz="0" w:space="0" w:color="auto"/>
                                  </w:divBdr>
                                </w:div>
                                <w:div w:id="1178472009">
                                  <w:marLeft w:val="0"/>
                                  <w:marRight w:val="0"/>
                                  <w:marTop w:val="0"/>
                                  <w:marBottom w:val="0"/>
                                  <w:divBdr>
                                    <w:top w:val="none" w:sz="0" w:space="0" w:color="auto"/>
                                    <w:left w:val="none" w:sz="0" w:space="0" w:color="auto"/>
                                    <w:bottom w:val="none" w:sz="0" w:space="0" w:color="auto"/>
                                    <w:right w:val="none" w:sz="0" w:space="0" w:color="auto"/>
                                  </w:divBdr>
                                  <w:divsChild>
                                    <w:div w:id="1803188141">
                                      <w:marLeft w:val="0"/>
                                      <w:marRight w:val="0"/>
                                      <w:marTop w:val="0"/>
                                      <w:marBottom w:val="0"/>
                                      <w:divBdr>
                                        <w:top w:val="none" w:sz="0" w:space="0" w:color="auto"/>
                                        <w:left w:val="none" w:sz="0" w:space="0" w:color="auto"/>
                                        <w:bottom w:val="none" w:sz="0" w:space="0" w:color="auto"/>
                                        <w:right w:val="none" w:sz="0" w:space="0" w:color="auto"/>
                                      </w:divBdr>
                                      <w:divsChild>
                                        <w:div w:id="9194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34216">
                              <w:marLeft w:val="0"/>
                              <w:marRight w:val="0"/>
                              <w:marTop w:val="0"/>
                              <w:marBottom w:val="0"/>
                              <w:divBdr>
                                <w:top w:val="none" w:sz="0" w:space="0" w:color="auto"/>
                                <w:left w:val="none" w:sz="0" w:space="0" w:color="auto"/>
                                <w:bottom w:val="none" w:sz="0" w:space="0" w:color="auto"/>
                                <w:right w:val="none" w:sz="0" w:space="0" w:color="auto"/>
                              </w:divBdr>
                              <w:divsChild>
                                <w:div w:id="1538661900">
                                  <w:marLeft w:val="0"/>
                                  <w:marRight w:val="0"/>
                                  <w:marTop w:val="0"/>
                                  <w:marBottom w:val="0"/>
                                  <w:divBdr>
                                    <w:top w:val="none" w:sz="0" w:space="0" w:color="auto"/>
                                    <w:left w:val="none" w:sz="0" w:space="0" w:color="auto"/>
                                    <w:bottom w:val="none" w:sz="0" w:space="0" w:color="auto"/>
                                    <w:right w:val="none" w:sz="0" w:space="0" w:color="auto"/>
                                  </w:divBdr>
                                </w:div>
                                <w:div w:id="692651894">
                                  <w:marLeft w:val="0"/>
                                  <w:marRight w:val="0"/>
                                  <w:marTop w:val="0"/>
                                  <w:marBottom w:val="0"/>
                                  <w:divBdr>
                                    <w:top w:val="none" w:sz="0" w:space="0" w:color="auto"/>
                                    <w:left w:val="none" w:sz="0" w:space="0" w:color="auto"/>
                                    <w:bottom w:val="none" w:sz="0" w:space="0" w:color="auto"/>
                                    <w:right w:val="none" w:sz="0" w:space="0" w:color="auto"/>
                                  </w:divBdr>
                                  <w:divsChild>
                                    <w:div w:id="1626040692">
                                      <w:marLeft w:val="0"/>
                                      <w:marRight w:val="0"/>
                                      <w:marTop w:val="0"/>
                                      <w:marBottom w:val="0"/>
                                      <w:divBdr>
                                        <w:top w:val="none" w:sz="0" w:space="0" w:color="auto"/>
                                        <w:left w:val="none" w:sz="0" w:space="0" w:color="auto"/>
                                        <w:bottom w:val="none" w:sz="0" w:space="0" w:color="auto"/>
                                        <w:right w:val="none" w:sz="0" w:space="0" w:color="auto"/>
                                      </w:divBdr>
                                      <w:divsChild>
                                        <w:div w:id="1523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35294">
                              <w:marLeft w:val="0"/>
                              <w:marRight w:val="0"/>
                              <w:marTop w:val="0"/>
                              <w:marBottom w:val="0"/>
                              <w:divBdr>
                                <w:top w:val="none" w:sz="0" w:space="0" w:color="auto"/>
                                <w:left w:val="none" w:sz="0" w:space="0" w:color="auto"/>
                                <w:bottom w:val="none" w:sz="0" w:space="0" w:color="auto"/>
                                <w:right w:val="none" w:sz="0" w:space="0" w:color="auto"/>
                              </w:divBdr>
                              <w:divsChild>
                                <w:div w:id="2083139482">
                                  <w:marLeft w:val="0"/>
                                  <w:marRight w:val="0"/>
                                  <w:marTop w:val="0"/>
                                  <w:marBottom w:val="0"/>
                                  <w:divBdr>
                                    <w:top w:val="none" w:sz="0" w:space="0" w:color="auto"/>
                                    <w:left w:val="none" w:sz="0" w:space="0" w:color="auto"/>
                                    <w:bottom w:val="none" w:sz="0" w:space="0" w:color="auto"/>
                                    <w:right w:val="none" w:sz="0" w:space="0" w:color="auto"/>
                                  </w:divBdr>
                                </w:div>
                                <w:div w:id="1256984220">
                                  <w:marLeft w:val="0"/>
                                  <w:marRight w:val="0"/>
                                  <w:marTop w:val="0"/>
                                  <w:marBottom w:val="0"/>
                                  <w:divBdr>
                                    <w:top w:val="none" w:sz="0" w:space="0" w:color="auto"/>
                                    <w:left w:val="none" w:sz="0" w:space="0" w:color="auto"/>
                                    <w:bottom w:val="none" w:sz="0" w:space="0" w:color="auto"/>
                                    <w:right w:val="none" w:sz="0" w:space="0" w:color="auto"/>
                                  </w:divBdr>
                                  <w:divsChild>
                                    <w:div w:id="310402348">
                                      <w:marLeft w:val="0"/>
                                      <w:marRight w:val="0"/>
                                      <w:marTop w:val="0"/>
                                      <w:marBottom w:val="0"/>
                                      <w:divBdr>
                                        <w:top w:val="none" w:sz="0" w:space="0" w:color="auto"/>
                                        <w:left w:val="none" w:sz="0" w:space="0" w:color="auto"/>
                                        <w:bottom w:val="none" w:sz="0" w:space="0" w:color="auto"/>
                                        <w:right w:val="none" w:sz="0" w:space="0" w:color="auto"/>
                                      </w:divBdr>
                                      <w:divsChild>
                                        <w:div w:id="1056658075">
                                          <w:marLeft w:val="0"/>
                                          <w:marRight w:val="0"/>
                                          <w:marTop w:val="0"/>
                                          <w:marBottom w:val="0"/>
                                          <w:divBdr>
                                            <w:top w:val="none" w:sz="0" w:space="0" w:color="auto"/>
                                            <w:left w:val="none" w:sz="0" w:space="0" w:color="auto"/>
                                            <w:bottom w:val="none" w:sz="0" w:space="0" w:color="auto"/>
                                            <w:right w:val="none" w:sz="0" w:space="0" w:color="auto"/>
                                          </w:divBdr>
                                        </w:div>
                                      </w:divsChild>
                                    </w:div>
                                    <w:div w:id="1492520392">
                                      <w:marLeft w:val="0"/>
                                      <w:marRight w:val="0"/>
                                      <w:marTop w:val="0"/>
                                      <w:marBottom w:val="0"/>
                                      <w:divBdr>
                                        <w:top w:val="none" w:sz="0" w:space="0" w:color="auto"/>
                                        <w:left w:val="none" w:sz="0" w:space="0" w:color="auto"/>
                                        <w:bottom w:val="none" w:sz="0" w:space="0" w:color="auto"/>
                                        <w:right w:val="none" w:sz="0" w:space="0" w:color="auto"/>
                                      </w:divBdr>
                                      <w:divsChild>
                                        <w:div w:id="195122137">
                                          <w:marLeft w:val="0"/>
                                          <w:marRight w:val="0"/>
                                          <w:marTop w:val="0"/>
                                          <w:marBottom w:val="0"/>
                                          <w:divBdr>
                                            <w:top w:val="none" w:sz="0" w:space="0" w:color="auto"/>
                                            <w:left w:val="none" w:sz="0" w:space="0" w:color="auto"/>
                                            <w:bottom w:val="none" w:sz="0" w:space="0" w:color="auto"/>
                                            <w:right w:val="none" w:sz="0" w:space="0" w:color="auto"/>
                                          </w:divBdr>
                                        </w:div>
                                        <w:div w:id="290593075">
                                          <w:marLeft w:val="0"/>
                                          <w:marRight w:val="0"/>
                                          <w:marTop w:val="0"/>
                                          <w:marBottom w:val="0"/>
                                          <w:divBdr>
                                            <w:top w:val="none" w:sz="0" w:space="0" w:color="auto"/>
                                            <w:left w:val="none" w:sz="0" w:space="0" w:color="auto"/>
                                            <w:bottom w:val="none" w:sz="0" w:space="0" w:color="auto"/>
                                            <w:right w:val="none" w:sz="0" w:space="0" w:color="auto"/>
                                          </w:divBdr>
                                          <w:divsChild>
                                            <w:div w:id="13828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0381">
                                      <w:marLeft w:val="0"/>
                                      <w:marRight w:val="0"/>
                                      <w:marTop w:val="0"/>
                                      <w:marBottom w:val="0"/>
                                      <w:divBdr>
                                        <w:top w:val="none" w:sz="0" w:space="0" w:color="auto"/>
                                        <w:left w:val="none" w:sz="0" w:space="0" w:color="auto"/>
                                        <w:bottom w:val="none" w:sz="0" w:space="0" w:color="auto"/>
                                        <w:right w:val="none" w:sz="0" w:space="0" w:color="auto"/>
                                      </w:divBdr>
                                      <w:divsChild>
                                        <w:div w:id="1270818918">
                                          <w:marLeft w:val="0"/>
                                          <w:marRight w:val="0"/>
                                          <w:marTop w:val="0"/>
                                          <w:marBottom w:val="0"/>
                                          <w:divBdr>
                                            <w:top w:val="none" w:sz="0" w:space="0" w:color="auto"/>
                                            <w:left w:val="none" w:sz="0" w:space="0" w:color="auto"/>
                                            <w:bottom w:val="none" w:sz="0" w:space="0" w:color="auto"/>
                                            <w:right w:val="none" w:sz="0" w:space="0" w:color="auto"/>
                                          </w:divBdr>
                                        </w:div>
                                        <w:div w:id="895168449">
                                          <w:marLeft w:val="0"/>
                                          <w:marRight w:val="0"/>
                                          <w:marTop w:val="0"/>
                                          <w:marBottom w:val="0"/>
                                          <w:divBdr>
                                            <w:top w:val="none" w:sz="0" w:space="0" w:color="auto"/>
                                            <w:left w:val="none" w:sz="0" w:space="0" w:color="auto"/>
                                            <w:bottom w:val="none" w:sz="0" w:space="0" w:color="auto"/>
                                            <w:right w:val="none" w:sz="0" w:space="0" w:color="auto"/>
                                          </w:divBdr>
                                          <w:divsChild>
                                            <w:div w:id="18747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751243">
          <w:marLeft w:val="0"/>
          <w:marRight w:val="0"/>
          <w:marTop w:val="0"/>
          <w:marBottom w:val="0"/>
          <w:divBdr>
            <w:top w:val="none" w:sz="0" w:space="0" w:color="auto"/>
            <w:left w:val="none" w:sz="0" w:space="0" w:color="auto"/>
            <w:bottom w:val="none" w:sz="0" w:space="0" w:color="auto"/>
            <w:right w:val="none" w:sz="0" w:space="0" w:color="auto"/>
          </w:divBdr>
          <w:divsChild>
            <w:div w:id="1336693187">
              <w:marLeft w:val="0"/>
              <w:marRight w:val="0"/>
              <w:marTop w:val="0"/>
              <w:marBottom w:val="0"/>
              <w:divBdr>
                <w:top w:val="none" w:sz="0" w:space="0" w:color="auto"/>
                <w:left w:val="none" w:sz="0" w:space="0" w:color="auto"/>
                <w:bottom w:val="none" w:sz="0" w:space="0" w:color="auto"/>
                <w:right w:val="none" w:sz="0" w:space="0" w:color="auto"/>
              </w:divBdr>
              <w:divsChild>
                <w:div w:id="1521622704">
                  <w:marLeft w:val="0"/>
                  <w:marRight w:val="0"/>
                  <w:marTop w:val="0"/>
                  <w:marBottom w:val="0"/>
                  <w:divBdr>
                    <w:top w:val="none" w:sz="0" w:space="0" w:color="auto"/>
                    <w:left w:val="none" w:sz="0" w:space="0" w:color="auto"/>
                    <w:bottom w:val="none" w:sz="0" w:space="0" w:color="auto"/>
                    <w:right w:val="none" w:sz="0" w:space="0" w:color="auto"/>
                  </w:divBdr>
                  <w:divsChild>
                    <w:div w:id="1956018527">
                      <w:marLeft w:val="0"/>
                      <w:marRight w:val="0"/>
                      <w:marTop w:val="0"/>
                      <w:marBottom w:val="0"/>
                      <w:divBdr>
                        <w:top w:val="none" w:sz="0" w:space="0" w:color="auto"/>
                        <w:left w:val="none" w:sz="0" w:space="0" w:color="auto"/>
                        <w:bottom w:val="none" w:sz="0" w:space="0" w:color="auto"/>
                        <w:right w:val="none" w:sz="0" w:space="0" w:color="auto"/>
                      </w:divBdr>
                      <w:divsChild>
                        <w:div w:id="13778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898495">
          <w:marLeft w:val="0"/>
          <w:marRight w:val="0"/>
          <w:marTop w:val="0"/>
          <w:marBottom w:val="0"/>
          <w:divBdr>
            <w:top w:val="none" w:sz="0" w:space="0" w:color="auto"/>
            <w:left w:val="none" w:sz="0" w:space="0" w:color="auto"/>
            <w:bottom w:val="none" w:sz="0" w:space="0" w:color="auto"/>
            <w:right w:val="none" w:sz="0" w:space="0" w:color="auto"/>
          </w:divBdr>
          <w:divsChild>
            <w:div w:id="1742605119">
              <w:marLeft w:val="0"/>
              <w:marRight w:val="0"/>
              <w:marTop w:val="0"/>
              <w:marBottom w:val="0"/>
              <w:divBdr>
                <w:top w:val="none" w:sz="0" w:space="0" w:color="auto"/>
                <w:left w:val="none" w:sz="0" w:space="0" w:color="auto"/>
                <w:bottom w:val="none" w:sz="0" w:space="0" w:color="auto"/>
                <w:right w:val="none" w:sz="0" w:space="0" w:color="auto"/>
              </w:divBdr>
              <w:divsChild>
                <w:div w:id="1325624340">
                  <w:marLeft w:val="0"/>
                  <w:marRight w:val="0"/>
                  <w:marTop w:val="0"/>
                  <w:marBottom w:val="0"/>
                  <w:divBdr>
                    <w:top w:val="none" w:sz="0" w:space="0" w:color="auto"/>
                    <w:left w:val="none" w:sz="0" w:space="0" w:color="auto"/>
                    <w:bottom w:val="none" w:sz="0" w:space="0" w:color="auto"/>
                    <w:right w:val="none" w:sz="0" w:space="0" w:color="auto"/>
                  </w:divBdr>
                  <w:divsChild>
                    <w:div w:id="529807979">
                      <w:marLeft w:val="0"/>
                      <w:marRight w:val="0"/>
                      <w:marTop w:val="0"/>
                      <w:marBottom w:val="0"/>
                      <w:divBdr>
                        <w:top w:val="none" w:sz="0" w:space="0" w:color="auto"/>
                        <w:left w:val="none" w:sz="0" w:space="0" w:color="auto"/>
                        <w:bottom w:val="none" w:sz="0" w:space="0" w:color="auto"/>
                        <w:right w:val="none" w:sz="0" w:space="0" w:color="auto"/>
                      </w:divBdr>
                      <w:divsChild>
                        <w:div w:id="1431778128">
                          <w:marLeft w:val="0"/>
                          <w:marRight w:val="0"/>
                          <w:marTop w:val="0"/>
                          <w:marBottom w:val="0"/>
                          <w:divBdr>
                            <w:top w:val="none" w:sz="0" w:space="0" w:color="auto"/>
                            <w:left w:val="none" w:sz="0" w:space="0" w:color="auto"/>
                            <w:bottom w:val="none" w:sz="0" w:space="0" w:color="auto"/>
                            <w:right w:val="none" w:sz="0" w:space="0" w:color="auto"/>
                          </w:divBdr>
                        </w:div>
                      </w:divsChild>
                    </w:div>
                    <w:div w:id="491600010">
                      <w:marLeft w:val="0"/>
                      <w:marRight w:val="0"/>
                      <w:marTop w:val="0"/>
                      <w:marBottom w:val="0"/>
                      <w:divBdr>
                        <w:top w:val="none" w:sz="0" w:space="0" w:color="auto"/>
                        <w:left w:val="none" w:sz="0" w:space="0" w:color="auto"/>
                        <w:bottom w:val="none" w:sz="0" w:space="0" w:color="auto"/>
                        <w:right w:val="none" w:sz="0" w:space="0" w:color="auto"/>
                      </w:divBdr>
                      <w:divsChild>
                        <w:div w:id="742334923">
                          <w:marLeft w:val="0"/>
                          <w:marRight w:val="0"/>
                          <w:marTop w:val="0"/>
                          <w:marBottom w:val="0"/>
                          <w:divBdr>
                            <w:top w:val="none" w:sz="0" w:space="0" w:color="auto"/>
                            <w:left w:val="none" w:sz="0" w:space="0" w:color="auto"/>
                            <w:bottom w:val="none" w:sz="0" w:space="0" w:color="auto"/>
                            <w:right w:val="none" w:sz="0" w:space="0" w:color="auto"/>
                          </w:divBdr>
                        </w:div>
                        <w:div w:id="738211054">
                          <w:marLeft w:val="0"/>
                          <w:marRight w:val="0"/>
                          <w:marTop w:val="0"/>
                          <w:marBottom w:val="0"/>
                          <w:divBdr>
                            <w:top w:val="none" w:sz="0" w:space="0" w:color="auto"/>
                            <w:left w:val="none" w:sz="0" w:space="0" w:color="auto"/>
                            <w:bottom w:val="none" w:sz="0" w:space="0" w:color="auto"/>
                            <w:right w:val="none" w:sz="0" w:space="0" w:color="auto"/>
                          </w:divBdr>
                          <w:divsChild>
                            <w:div w:id="1842546410">
                              <w:marLeft w:val="0"/>
                              <w:marRight w:val="0"/>
                              <w:marTop w:val="0"/>
                              <w:marBottom w:val="0"/>
                              <w:divBdr>
                                <w:top w:val="none" w:sz="0" w:space="0" w:color="auto"/>
                                <w:left w:val="none" w:sz="0" w:space="0" w:color="auto"/>
                                <w:bottom w:val="none" w:sz="0" w:space="0" w:color="auto"/>
                                <w:right w:val="none" w:sz="0" w:space="0" w:color="auto"/>
                              </w:divBdr>
                              <w:divsChild>
                                <w:div w:id="137693558">
                                  <w:marLeft w:val="0"/>
                                  <w:marRight w:val="0"/>
                                  <w:marTop w:val="0"/>
                                  <w:marBottom w:val="0"/>
                                  <w:divBdr>
                                    <w:top w:val="none" w:sz="0" w:space="0" w:color="auto"/>
                                    <w:left w:val="none" w:sz="0" w:space="0" w:color="auto"/>
                                    <w:bottom w:val="none" w:sz="0" w:space="0" w:color="auto"/>
                                    <w:right w:val="none" w:sz="0" w:space="0" w:color="auto"/>
                                  </w:divBdr>
                                </w:div>
                              </w:divsChild>
                            </w:div>
                            <w:div w:id="223957855">
                              <w:marLeft w:val="0"/>
                              <w:marRight w:val="0"/>
                              <w:marTop w:val="0"/>
                              <w:marBottom w:val="0"/>
                              <w:divBdr>
                                <w:top w:val="none" w:sz="0" w:space="0" w:color="auto"/>
                                <w:left w:val="none" w:sz="0" w:space="0" w:color="auto"/>
                                <w:bottom w:val="none" w:sz="0" w:space="0" w:color="auto"/>
                                <w:right w:val="none" w:sz="0" w:space="0" w:color="auto"/>
                              </w:divBdr>
                              <w:divsChild>
                                <w:div w:id="1363632080">
                                  <w:marLeft w:val="0"/>
                                  <w:marRight w:val="0"/>
                                  <w:marTop w:val="0"/>
                                  <w:marBottom w:val="0"/>
                                  <w:divBdr>
                                    <w:top w:val="none" w:sz="0" w:space="0" w:color="auto"/>
                                    <w:left w:val="none" w:sz="0" w:space="0" w:color="auto"/>
                                    <w:bottom w:val="none" w:sz="0" w:space="0" w:color="auto"/>
                                    <w:right w:val="none" w:sz="0" w:space="0" w:color="auto"/>
                                  </w:divBdr>
                                </w:div>
                                <w:div w:id="1989746974">
                                  <w:marLeft w:val="0"/>
                                  <w:marRight w:val="0"/>
                                  <w:marTop w:val="0"/>
                                  <w:marBottom w:val="0"/>
                                  <w:divBdr>
                                    <w:top w:val="none" w:sz="0" w:space="0" w:color="auto"/>
                                    <w:left w:val="none" w:sz="0" w:space="0" w:color="auto"/>
                                    <w:bottom w:val="none" w:sz="0" w:space="0" w:color="auto"/>
                                    <w:right w:val="none" w:sz="0" w:space="0" w:color="auto"/>
                                  </w:divBdr>
                                  <w:divsChild>
                                    <w:div w:id="11141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0868">
                              <w:marLeft w:val="0"/>
                              <w:marRight w:val="0"/>
                              <w:marTop w:val="0"/>
                              <w:marBottom w:val="0"/>
                              <w:divBdr>
                                <w:top w:val="none" w:sz="0" w:space="0" w:color="auto"/>
                                <w:left w:val="none" w:sz="0" w:space="0" w:color="auto"/>
                                <w:bottom w:val="none" w:sz="0" w:space="0" w:color="auto"/>
                                <w:right w:val="none" w:sz="0" w:space="0" w:color="auto"/>
                              </w:divBdr>
                              <w:divsChild>
                                <w:div w:id="1972245636">
                                  <w:marLeft w:val="0"/>
                                  <w:marRight w:val="0"/>
                                  <w:marTop w:val="0"/>
                                  <w:marBottom w:val="0"/>
                                  <w:divBdr>
                                    <w:top w:val="none" w:sz="0" w:space="0" w:color="auto"/>
                                    <w:left w:val="none" w:sz="0" w:space="0" w:color="auto"/>
                                    <w:bottom w:val="none" w:sz="0" w:space="0" w:color="auto"/>
                                    <w:right w:val="none" w:sz="0" w:space="0" w:color="auto"/>
                                  </w:divBdr>
                                </w:div>
                                <w:div w:id="2070183485">
                                  <w:marLeft w:val="0"/>
                                  <w:marRight w:val="0"/>
                                  <w:marTop w:val="0"/>
                                  <w:marBottom w:val="0"/>
                                  <w:divBdr>
                                    <w:top w:val="none" w:sz="0" w:space="0" w:color="auto"/>
                                    <w:left w:val="none" w:sz="0" w:space="0" w:color="auto"/>
                                    <w:bottom w:val="none" w:sz="0" w:space="0" w:color="auto"/>
                                    <w:right w:val="none" w:sz="0" w:space="0" w:color="auto"/>
                                  </w:divBdr>
                                  <w:divsChild>
                                    <w:div w:id="1339888925">
                                      <w:marLeft w:val="0"/>
                                      <w:marRight w:val="0"/>
                                      <w:marTop w:val="0"/>
                                      <w:marBottom w:val="0"/>
                                      <w:divBdr>
                                        <w:top w:val="none" w:sz="0" w:space="0" w:color="auto"/>
                                        <w:left w:val="none" w:sz="0" w:space="0" w:color="auto"/>
                                        <w:bottom w:val="none" w:sz="0" w:space="0" w:color="auto"/>
                                        <w:right w:val="none" w:sz="0" w:space="0" w:color="auto"/>
                                      </w:divBdr>
                                      <w:divsChild>
                                        <w:div w:id="1462110235">
                                          <w:marLeft w:val="0"/>
                                          <w:marRight w:val="0"/>
                                          <w:marTop w:val="0"/>
                                          <w:marBottom w:val="0"/>
                                          <w:divBdr>
                                            <w:top w:val="none" w:sz="0" w:space="0" w:color="auto"/>
                                            <w:left w:val="none" w:sz="0" w:space="0" w:color="auto"/>
                                            <w:bottom w:val="none" w:sz="0" w:space="0" w:color="auto"/>
                                            <w:right w:val="none" w:sz="0" w:space="0" w:color="auto"/>
                                          </w:divBdr>
                                        </w:div>
                                        <w:div w:id="97734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174153">
                      <w:marLeft w:val="0"/>
                      <w:marRight w:val="0"/>
                      <w:marTop w:val="0"/>
                      <w:marBottom w:val="0"/>
                      <w:divBdr>
                        <w:top w:val="none" w:sz="0" w:space="0" w:color="auto"/>
                        <w:left w:val="none" w:sz="0" w:space="0" w:color="auto"/>
                        <w:bottom w:val="none" w:sz="0" w:space="0" w:color="auto"/>
                        <w:right w:val="none" w:sz="0" w:space="0" w:color="auto"/>
                      </w:divBdr>
                      <w:divsChild>
                        <w:div w:id="219630510">
                          <w:marLeft w:val="0"/>
                          <w:marRight w:val="0"/>
                          <w:marTop w:val="0"/>
                          <w:marBottom w:val="0"/>
                          <w:divBdr>
                            <w:top w:val="none" w:sz="0" w:space="0" w:color="auto"/>
                            <w:left w:val="none" w:sz="0" w:space="0" w:color="auto"/>
                            <w:bottom w:val="none" w:sz="0" w:space="0" w:color="auto"/>
                            <w:right w:val="none" w:sz="0" w:space="0" w:color="auto"/>
                          </w:divBdr>
                        </w:div>
                        <w:div w:id="1520123447">
                          <w:marLeft w:val="0"/>
                          <w:marRight w:val="0"/>
                          <w:marTop w:val="0"/>
                          <w:marBottom w:val="0"/>
                          <w:divBdr>
                            <w:top w:val="none" w:sz="0" w:space="0" w:color="auto"/>
                            <w:left w:val="none" w:sz="0" w:space="0" w:color="auto"/>
                            <w:bottom w:val="none" w:sz="0" w:space="0" w:color="auto"/>
                            <w:right w:val="none" w:sz="0" w:space="0" w:color="auto"/>
                          </w:divBdr>
                          <w:divsChild>
                            <w:div w:id="176506248">
                              <w:marLeft w:val="0"/>
                              <w:marRight w:val="0"/>
                              <w:marTop w:val="0"/>
                              <w:marBottom w:val="0"/>
                              <w:divBdr>
                                <w:top w:val="none" w:sz="0" w:space="0" w:color="auto"/>
                                <w:left w:val="none" w:sz="0" w:space="0" w:color="auto"/>
                                <w:bottom w:val="none" w:sz="0" w:space="0" w:color="auto"/>
                                <w:right w:val="none" w:sz="0" w:space="0" w:color="auto"/>
                              </w:divBdr>
                              <w:divsChild>
                                <w:div w:id="20592474">
                                  <w:marLeft w:val="0"/>
                                  <w:marRight w:val="0"/>
                                  <w:marTop w:val="0"/>
                                  <w:marBottom w:val="0"/>
                                  <w:divBdr>
                                    <w:top w:val="none" w:sz="0" w:space="0" w:color="auto"/>
                                    <w:left w:val="none" w:sz="0" w:space="0" w:color="auto"/>
                                    <w:bottom w:val="none" w:sz="0" w:space="0" w:color="auto"/>
                                    <w:right w:val="none" w:sz="0" w:space="0" w:color="auto"/>
                                  </w:divBdr>
                                </w:div>
                              </w:divsChild>
                            </w:div>
                            <w:div w:id="413212085">
                              <w:marLeft w:val="0"/>
                              <w:marRight w:val="0"/>
                              <w:marTop w:val="0"/>
                              <w:marBottom w:val="0"/>
                              <w:divBdr>
                                <w:top w:val="none" w:sz="0" w:space="0" w:color="auto"/>
                                <w:left w:val="none" w:sz="0" w:space="0" w:color="auto"/>
                                <w:bottom w:val="none" w:sz="0" w:space="0" w:color="auto"/>
                                <w:right w:val="none" w:sz="0" w:space="0" w:color="auto"/>
                              </w:divBdr>
                              <w:divsChild>
                                <w:div w:id="2084645254">
                                  <w:marLeft w:val="0"/>
                                  <w:marRight w:val="0"/>
                                  <w:marTop w:val="0"/>
                                  <w:marBottom w:val="0"/>
                                  <w:divBdr>
                                    <w:top w:val="none" w:sz="0" w:space="0" w:color="auto"/>
                                    <w:left w:val="none" w:sz="0" w:space="0" w:color="auto"/>
                                    <w:bottom w:val="none" w:sz="0" w:space="0" w:color="auto"/>
                                    <w:right w:val="none" w:sz="0" w:space="0" w:color="auto"/>
                                  </w:divBdr>
                                </w:div>
                                <w:div w:id="1741058246">
                                  <w:marLeft w:val="0"/>
                                  <w:marRight w:val="0"/>
                                  <w:marTop w:val="0"/>
                                  <w:marBottom w:val="0"/>
                                  <w:divBdr>
                                    <w:top w:val="none" w:sz="0" w:space="0" w:color="auto"/>
                                    <w:left w:val="none" w:sz="0" w:space="0" w:color="auto"/>
                                    <w:bottom w:val="none" w:sz="0" w:space="0" w:color="auto"/>
                                    <w:right w:val="none" w:sz="0" w:space="0" w:color="auto"/>
                                  </w:divBdr>
                                  <w:divsChild>
                                    <w:div w:id="3788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69444">
                              <w:marLeft w:val="0"/>
                              <w:marRight w:val="0"/>
                              <w:marTop w:val="0"/>
                              <w:marBottom w:val="0"/>
                              <w:divBdr>
                                <w:top w:val="none" w:sz="0" w:space="0" w:color="auto"/>
                                <w:left w:val="none" w:sz="0" w:space="0" w:color="auto"/>
                                <w:bottom w:val="none" w:sz="0" w:space="0" w:color="auto"/>
                                <w:right w:val="none" w:sz="0" w:space="0" w:color="auto"/>
                              </w:divBdr>
                              <w:divsChild>
                                <w:div w:id="810833435">
                                  <w:marLeft w:val="0"/>
                                  <w:marRight w:val="0"/>
                                  <w:marTop w:val="0"/>
                                  <w:marBottom w:val="0"/>
                                  <w:divBdr>
                                    <w:top w:val="none" w:sz="0" w:space="0" w:color="auto"/>
                                    <w:left w:val="none" w:sz="0" w:space="0" w:color="auto"/>
                                    <w:bottom w:val="none" w:sz="0" w:space="0" w:color="auto"/>
                                    <w:right w:val="none" w:sz="0" w:space="0" w:color="auto"/>
                                  </w:divBdr>
                                </w:div>
                                <w:div w:id="925531363">
                                  <w:marLeft w:val="0"/>
                                  <w:marRight w:val="0"/>
                                  <w:marTop w:val="0"/>
                                  <w:marBottom w:val="0"/>
                                  <w:divBdr>
                                    <w:top w:val="none" w:sz="0" w:space="0" w:color="auto"/>
                                    <w:left w:val="none" w:sz="0" w:space="0" w:color="auto"/>
                                    <w:bottom w:val="none" w:sz="0" w:space="0" w:color="auto"/>
                                    <w:right w:val="none" w:sz="0" w:space="0" w:color="auto"/>
                                  </w:divBdr>
                                  <w:divsChild>
                                    <w:div w:id="14905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1653">
                              <w:marLeft w:val="0"/>
                              <w:marRight w:val="0"/>
                              <w:marTop w:val="0"/>
                              <w:marBottom w:val="0"/>
                              <w:divBdr>
                                <w:top w:val="none" w:sz="0" w:space="0" w:color="auto"/>
                                <w:left w:val="none" w:sz="0" w:space="0" w:color="auto"/>
                                <w:bottom w:val="none" w:sz="0" w:space="0" w:color="auto"/>
                                <w:right w:val="none" w:sz="0" w:space="0" w:color="auto"/>
                              </w:divBdr>
                              <w:divsChild>
                                <w:div w:id="1035082590">
                                  <w:marLeft w:val="0"/>
                                  <w:marRight w:val="0"/>
                                  <w:marTop w:val="0"/>
                                  <w:marBottom w:val="0"/>
                                  <w:divBdr>
                                    <w:top w:val="none" w:sz="0" w:space="0" w:color="auto"/>
                                    <w:left w:val="none" w:sz="0" w:space="0" w:color="auto"/>
                                    <w:bottom w:val="none" w:sz="0" w:space="0" w:color="auto"/>
                                    <w:right w:val="none" w:sz="0" w:space="0" w:color="auto"/>
                                  </w:divBdr>
                                </w:div>
                                <w:div w:id="1454985864">
                                  <w:marLeft w:val="0"/>
                                  <w:marRight w:val="0"/>
                                  <w:marTop w:val="0"/>
                                  <w:marBottom w:val="0"/>
                                  <w:divBdr>
                                    <w:top w:val="none" w:sz="0" w:space="0" w:color="auto"/>
                                    <w:left w:val="none" w:sz="0" w:space="0" w:color="auto"/>
                                    <w:bottom w:val="none" w:sz="0" w:space="0" w:color="auto"/>
                                    <w:right w:val="none" w:sz="0" w:space="0" w:color="auto"/>
                                  </w:divBdr>
                                  <w:divsChild>
                                    <w:div w:id="20553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18">
                              <w:marLeft w:val="0"/>
                              <w:marRight w:val="0"/>
                              <w:marTop w:val="0"/>
                              <w:marBottom w:val="0"/>
                              <w:divBdr>
                                <w:top w:val="none" w:sz="0" w:space="0" w:color="auto"/>
                                <w:left w:val="none" w:sz="0" w:space="0" w:color="auto"/>
                                <w:bottom w:val="none" w:sz="0" w:space="0" w:color="auto"/>
                                <w:right w:val="none" w:sz="0" w:space="0" w:color="auto"/>
                              </w:divBdr>
                              <w:divsChild>
                                <w:div w:id="1321695944">
                                  <w:marLeft w:val="0"/>
                                  <w:marRight w:val="0"/>
                                  <w:marTop w:val="0"/>
                                  <w:marBottom w:val="0"/>
                                  <w:divBdr>
                                    <w:top w:val="none" w:sz="0" w:space="0" w:color="auto"/>
                                    <w:left w:val="none" w:sz="0" w:space="0" w:color="auto"/>
                                    <w:bottom w:val="none" w:sz="0" w:space="0" w:color="auto"/>
                                    <w:right w:val="none" w:sz="0" w:space="0" w:color="auto"/>
                                  </w:divBdr>
                                </w:div>
                                <w:div w:id="2084328739">
                                  <w:marLeft w:val="0"/>
                                  <w:marRight w:val="0"/>
                                  <w:marTop w:val="0"/>
                                  <w:marBottom w:val="0"/>
                                  <w:divBdr>
                                    <w:top w:val="none" w:sz="0" w:space="0" w:color="auto"/>
                                    <w:left w:val="none" w:sz="0" w:space="0" w:color="auto"/>
                                    <w:bottom w:val="none" w:sz="0" w:space="0" w:color="auto"/>
                                    <w:right w:val="none" w:sz="0" w:space="0" w:color="auto"/>
                                  </w:divBdr>
                                  <w:divsChild>
                                    <w:div w:id="18369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4274">
                      <w:marLeft w:val="0"/>
                      <w:marRight w:val="0"/>
                      <w:marTop w:val="0"/>
                      <w:marBottom w:val="0"/>
                      <w:divBdr>
                        <w:top w:val="none" w:sz="0" w:space="0" w:color="auto"/>
                        <w:left w:val="none" w:sz="0" w:space="0" w:color="auto"/>
                        <w:bottom w:val="none" w:sz="0" w:space="0" w:color="auto"/>
                        <w:right w:val="none" w:sz="0" w:space="0" w:color="auto"/>
                      </w:divBdr>
                      <w:divsChild>
                        <w:div w:id="353658211">
                          <w:marLeft w:val="0"/>
                          <w:marRight w:val="0"/>
                          <w:marTop w:val="0"/>
                          <w:marBottom w:val="0"/>
                          <w:divBdr>
                            <w:top w:val="none" w:sz="0" w:space="0" w:color="auto"/>
                            <w:left w:val="none" w:sz="0" w:space="0" w:color="auto"/>
                            <w:bottom w:val="none" w:sz="0" w:space="0" w:color="auto"/>
                            <w:right w:val="none" w:sz="0" w:space="0" w:color="auto"/>
                          </w:divBdr>
                        </w:div>
                        <w:div w:id="1707410358">
                          <w:marLeft w:val="0"/>
                          <w:marRight w:val="0"/>
                          <w:marTop w:val="0"/>
                          <w:marBottom w:val="0"/>
                          <w:divBdr>
                            <w:top w:val="none" w:sz="0" w:space="0" w:color="auto"/>
                            <w:left w:val="none" w:sz="0" w:space="0" w:color="auto"/>
                            <w:bottom w:val="none" w:sz="0" w:space="0" w:color="auto"/>
                            <w:right w:val="none" w:sz="0" w:space="0" w:color="auto"/>
                          </w:divBdr>
                          <w:divsChild>
                            <w:div w:id="576982974">
                              <w:marLeft w:val="0"/>
                              <w:marRight w:val="0"/>
                              <w:marTop w:val="0"/>
                              <w:marBottom w:val="0"/>
                              <w:divBdr>
                                <w:top w:val="none" w:sz="0" w:space="0" w:color="auto"/>
                                <w:left w:val="none" w:sz="0" w:space="0" w:color="auto"/>
                                <w:bottom w:val="none" w:sz="0" w:space="0" w:color="auto"/>
                                <w:right w:val="none" w:sz="0" w:space="0" w:color="auto"/>
                              </w:divBdr>
                              <w:divsChild>
                                <w:div w:id="672951545">
                                  <w:marLeft w:val="0"/>
                                  <w:marRight w:val="0"/>
                                  <w:marTop w:val="0"/>
                                  <w:marBottom w:val="0"/>
                                  <w:divBdr>
                                    <w:top w:val="none" w:sz="0" w:space="0" w:color="auto"/>
                                    <w:left w:val="none" w:sz="0" w:space="0" w:color="auto"/>
                                    <w:bottom w:val="none" w:sz="0" w:space="0" w:color="auto"/>
                                    <w:right w:val="none" w:sz="0" w:space="0" w:color="auto"/>
                                  </w:divBdr>
                                </w:div>
                              </w:divsChild>
                            </w:div>
                            <w:div w:id="881791117">
                              <w:marLeft w:val="0"/>
                              <w:marRight w:val="0"/>
                              <w:marTop w:val="0"/>
                              <w:marBottom w:val="0"/>
                              <w:divBdr>
                                <w:top w:val="none" w:sz="0" w:space="0" w:color="auto"/>
                                <w:left w:val="none" w:sz="0" w:space="0" w:color="auto"/>
                                <w:bottom w:val="none" w:sz="0" w:space="0" w:color="auto"/>
                                <w:right w:val="none" w:sz="0" w:space="0" w:color="auto"/>
                              </w:divBdr>
                              <w:divsChild>
                                <w:div w:id="71238388">
                                  <w:marLeft w:val="0"/>
                                  <w:marRight w:val="0"/>
                                  <w:marTop w:val="0"/>
                                  <w:marBottom w:val="0"/>
                                  <w:divBdr>
                                    <w:top w:val="none" w:sz="0" w:space="0" w:color="auto"/>
                                    <w:left w:val="none" w:sz="0" w:space="0" w:color="auto"/>
                                    <w:bottom w:val="none" w:sz="0" w:space="0" w:color="auto"/>
                                    <w:right w:val="none" w:sz="0" w:space="0" w:color="auto"/>
                                  </w:divBdr>
                                </w:div>
                                <w:div w:id="1418097089">
                                  <w:marLeft w:val="0"/>
                                  <w:marRight w:val="0"/>
                                  <w:marTop w:val="0"/>
                                  <w:marBottom w:val="0"/>
                                  <w:divBdr>
                                    <w:top w:val="none" w:sz="0" w:space="0" w:color="auto"/>
                                    <w:left w:val="none" w:sz="0" w:space="0" w:color="auto"/>
                                    <w:bottom w:val="none" w:sz="0" w:space="0" w:color="auto"/>
                                    <w:right w:val="none" w:sz="0" w:space="0" w:color="auto"/>
                                  </w:divBdr>
                                  <w:divsChild>
                                    <w:div w:id="1205942787">
                                      <w:marLeft w:val="0"/>
                                      <w:marRight w:val="0"/>
                                      <w:marTop w:val="0"/>
                                      <w:marBottom w:val="0"/>
                                      <w:divBdr>
                                        <w:top w:val="none" w:sz="0" w:space="0" w:color="auto"/>
                                        <w:left w:val="none" w:sz="0" w:space="0" w:color="auto"/>
                                        <w:bottom w:val="none" w:sz="0" w:space="0" w:color="auto"/>
                                        <w:right w:val="none" w:sz="0" w:space="0" w:color="auto"/>
                                      </w:divBdr>
                                    </w:div>
                                    <w:div w:id="1895384284">
                                      <w:marLeft w:val="0"/>
                                      <w:marRight w:val="0"/>
                                      <w:marTop w:val="0"/>
                                      <w:marBottom w:val="0"/>
                                      <w:divBdr>
                                        <w:top w:val="none" w:sz="0" w:space="0" w:color="auto"/>
                                        <w:left w:val="none" w:sz="0" w:space="0" w:color="auto"/>
                                        <w:bottom w:val="none" w:sz="0" w:space="0" w:color="auto"/>
                                        <w:right w:val="none" w:sz="0" w:space="0" w:color="auto"/>
                                      </w:divBdr>
                                      <w:divsChild>
                                        <w:div w:id="548491067">
                                          <w:marLeft w:val="0"/>
                                          <w:marRight w:val="0"/>
                                          <w:marTop w:val="0"/>
                                          <w:marBottom w:val="0"/>
                                          <w:divBdr>
                                            <w:top w:val="none" w:sz="0" w:space="0" w:color="auto"/>
                                            <w:left w:val="none" w:sz="0" w:space="0" w:color="auto"/>
                                            <w:bottom w:val="none" w:sz="0" w:space="0" w:color="auto"/>
                                            <w:right w:val="none" w:sz="0" w:space="0" w:color="auto"/>
                                          </w:divBdr>
                                        </w:div>
                                        <w:div w:id="1681618485">
                                          <w:marLeft w:val="0"/>
                                          <w:marRight w:val="0"/>
                                          <w:marTop w:val="0"/>
                                          <w:marBottom w:val="0"/>
                                          <w:divBdr>
                                            <w:top w:val="none" w:sz="0" w:space="0" w:color="auto"/>
                                            <w:left w:val="none" w:sz="0" w:space="0" w:color="auto"/>
                                            <w:bottom w:val="none" w:sz="0" w:space="0" w:color="auto"/>
                                            <w:right w:val="none" w:sz="0" w:space="0" w:color="auto"/>
                                          </w:divBdr>
                                          <w:divsChild>
                                            <w:div w:id="5471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94921">
                              <w:marLeft w:val="0"/>
                              <w:marRight w:val="0"/>
                              <w:marTop w:val="0"/>
                              <w:marBottom w:val="0"/>
                              <w:divBdr>
                                <w:top w:val="none" w:sz="0" w:space="0" w:color="auto"/>
                                <w:left w:val="none" w:sz="0" w:space="0" w:color="auto"/>
                                <w:bottom w:val="none" w:sz="0" w:space="0" w:color="auto"/>
                                <w:right w:val="none" w:sz="0" w:space="0" w:color="auto"/>
                              </w:divBdr>
                              <w:divsChild>
                                <w:div w:id="2085955801">
                                  <w:marLeft w:val="0"/>
                                  <w:marRight w:val="0"/>
                                  <w:marTop w:val="0"/>
                                  <w:marBottom w:val="0"/>
                                  <w:divBdr>
                                    <w:top w:val="none" w:sz="0" w:space="0" w:color="auto"/>
                                    <w:left w:val="none" w:sz="0" w:space="0" w:color="auto"/>
                                    <w:bottom w:val="none" w:sz="0" w:space="0" w:color="auto"/>
                                    <w:right w:val="none" w:sz="0" w:space="0" w:color="auto"/>
                                  </w:divBdr>
                                </w:div>
                                <w:div w:id="1442871607">
                                  <w:marLeft w:val="0"/>
                                  <w:marRight w:val="0"/>
                                  <w:marTop w:val="0"/>
                                  <w:marBottom w:val="0"/>
                                  <w:divBdr>
                                    <w:top w:val="none" w:sz="0" w:space="0" w:color="auto"/>
                                    <w:left w:val="none" w:sz="0" w:space="0" w:color="auto"/>
                                    <w:bottom w:val="none" w:sz="0" w:space="0" w:color="auto"/>
                                    <w:right w:val="none" w:sz="0" w:space="0" w:color="auto"/>
                                  </w:divBdr>
                                  <w:divsChild>
                                    <w:div w:id="626473651">
                                      <w:marLeft w:val="0"/>
                                      <w:marRight w:val="0"/>
                                      <w:marTop w:val="0"/>
                                      <w:marBottom w:val="0"/>
                                      <w:divBdr>
                                        <w:top w:val="none" w:sz="0" w:space="0" w:color="auto"/>
                                        <w:left w:val="none" w:sz="0" w:space="0" w:color="auto"/>
                                        <w:bottom w:val="none" w:sz="0" w:space="0" w:color="auto"/>
                                        <w:right w:val="none" w:sz="0" w:space="0" w:color="auto"/>
                                      </w:divBdr>
                                      <w:divsChild>
                                        <w:div w:id="112335705">
                                          <w:marLeft w:val="0"/>
                                          <w:marRight w:val="0"/>
                                          <w:marTop w:val="0"/>
                                          <w:marBottom w:val="0"/>
                                          <w:divBdr>
                                            <w:top w:val="none" w:sz="0" w:space="0" w:color="auto"/>
                                            <w:left w:val="none" w:sz="0" w:space="0" w:color="auto"/>
                                            <w:bottom w:val="none" w:sz="0" w:space="0" w:color="auto"/>
                                            <w:right w:val="none" w:sz="0" w:space="0" w:color="auto"/>
                                          </w:divBdr>
                                        </w:div>
                                      </w:divsChild>
                                    </w:div>
                                    <w:div w:id="1448892915">
                                      <w:marLeft w:val="0"/>
                                      <w:marRight w:val="0"/>
                                      <w:marTop w:val="0"/>
                                      <w:marBottom w:val="0"/>
                                      <w:divBdr>
                                        <w:top w:val="none" w:sz="0" w:space="0" w:color="auto"/>
                                        <w:left w:val="none" w:sz="0" w:space="0" w:color="auto"/>
                                        <w:bottom w:val="none" w:sz="0" w:space="0" w:color="auto"/>
                                        <w:right w:val="none" w:sz="0" w:space="0" w:color="auto"/>
                                      </w:divBdr>
                                      <w:divsChild>
                                        <w:div w:id="1834636756">
                                          <w:marLeft w:val="0"/>
                                          <w:marRight w:val="0"/>
                                          <w:marTop w:val="0"/>
                                          <w:marBottom w:val="0"/>
                                          <w:divBdr>
                                            <w:top w:val="none" w:sz="0" w:space="0" w:color="auto"/>
                                            <w:left w:val="none" w:sz="0" w:space="0" w:color="auto"/>
                                            <w:bottom w:val="none" w:sz="0" w:space="0" w:color="auto"/>
                                            <w:right w:val="none" w:sz="0" w:space="0" w:color="auto"/>
                                          </w:divBdr>
                                        </w:div>
                                        <w:div w:id="460028815">
                                          <w:marLeft w:val="0"/>
                                          <w:marRight w:val="0"/>
                                          <w:marTop w:val="0"/>
                                          <w:marBottom w:val="0"/>
                                          <w:divBdr>
                                            <w:top w:val="none" w:sz="0" w:space="0" w:color="auto"/>
                                            <w:left w:val="none" w:sz="0" w:space="0" w:color="auto"/>
                                            <w:bottom w:val="none" w:sz="0" w:space="0" w:color="auto"/>
                                            <w:right w:val="none" w:sz="0" w:space="0" w:color="auto"/>
                                          </w:divBdr>
                                          <w:divsChild>
                                            <w:div w:id="14880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757">
                                      <w:marLeft w:val="0"/>
                                      <w:marRight w:val="0"/>
                                      <w:marTop w:val="0"/>
                                      <w:marBottom w:val="0"/>
                                      <w:divBdr>
                                        <w:top w:val="none" w:sz="0" w:space="0" w:color="auto"/>
                                        <w:left w:val="none" w:sz="0" w:space="0" w:color="auto"/>
                                        <w:bottom w:val="none" w:sz="0" w:space="0" w:color="auto"/>
                                        <w:right w:val="none" w:sz="0" w:space="0" w:color="auto"/>
                                      </w:divBdr>
                                      <w:divsChild>
                                        <w:div w:id="1632252080">
                                          <w:marLeft w:val="0"/>
                                          <w:marRight w:val="0"/>
                                          <w:marTop w:val="0"/>
                                          <w:marBottom w:val="0"/>
                                          <w:divBdr>
                                            <w:top w:val="none" w:sz="0" w:space="0" w:color="auto"/>
                                            <w:left w:val="none" w:sz="0" w:space="0" w:color="auto"/>
                                            <w:bottom w:val="none" w:sz="0" w:space="0" w:color="auto"/>
                                            <w:right w:val="none" w:sz="0" w:space="0" w:color="auto"/>
                                          </w:divBdr>
                                        </w:div>
                                        <w:div w:id="162166284">
                                          <w:marLeft w:val="0"/>
                                          <w:marRight w:val="0"/>
                                          <w:marTop w:val="0"/>
                                          <w:marBottom w:val="0"/>
                                          <w:divBdr>
                                            <w:top w:val="none" w:sz="0" w:space="0" w:color="auto"/>
                                            <w:left w:val="none" w:sz="0" w:space="0" w:color="auto"/>
                                            <w:bottom w:val="none" w:sz="0" w:space="0" w:color="auto"/>
                                            <w:right w:val="none" w:sz="0" w:space="0" w:color="auto"/>
                                          </w:divBdr>
                                          <w:divsChild>
                                            <w:div w:id="15091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2162">
                                      <w:marLeft w:val="0"/>
                                      <w:marRight w:val="0"/>
                                      <w:marTop w:val="0"/>
                                      <w:marBottom w:val="0"/>
                                      <w:divBdr>
                                        <w:top w:val="none" w:sz="0" w:space="0" w:color="auto"/>
                                        <w:left w:val="none" w:sz="0" w:space="0" w:color="auto"/>
                                        <w:bottom w:val="none" w:sz="0" w:space="0" w:color="auto"/>
                                        <w:right w:val="none" w:sz="0" w:space="0" w:color="auto"/>
                                      </w:divBdr>
                                      <w:divsChild>
                                        <w:div w:id="534663523">
                                          <w:marLeft w:val="0"/>
                                          <w:marRight w:val="0"/>
                                          <w:marTop w:val="0"/>
                                          <w:marBottom w:val="0"/>
                                          <w:divBdr>
                                            <w:top w:val="none" w:sz="0" w:space="0" w:color="auto"/>
                                            <w:left w:val="none" w:sz="0" w:space="0" w:color="auto"/>
                                            <w:bottom w:val="none" w:sz="0" w:space="0" w:color="auto"/>
                                            <w:right w:val="none" w:sz="0" w:space="0" w:color="auto"/>
                                          </w:divBdr>
                                        </w:div>
                                        <w:div w:id="893001387">
                                          <w:marLeft w:val="0"/>
                                          <w:marRight w:val="0"/>
                                          <w:marTop w:val="0"/>
                                          <w:marBottom w:val="0"/>
                                          <w:divBdr>
                                            <w:top w:val="none" w:sz="0" w:space="0" w:color="auto"/>
                                            <w:left w:val="none" w:sz="0" w:space="0" w:color="auto"/>
                                            <w:bottom w:val="none" w:sz="0" w:space="0" w:color="auto"/>
                                            <w:right w:val="none" w:sz="0" w:space="0" w:color="auto"/>
                                          </w:divBdr>
                                          <w:divsChild>
                                            <w:div w:id="17410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8105">
                                      <w:marLeft w:val="0"/>
                                      <w:marRight w:val="0"/>
                                      <w:marTop w:val="0"/>
                                      <w:marBottom w:val="0"/>
                                      <w:divBdr>
                                        <w:top w:val="none" w:sz="0" w:space="0" w:color="auto"/>
                                        <w:left w:val="none" w:sz="0" w:space="0" w:color="auto"/>
                                        <w:bottom w:val="none" w:sz="0" w:space="0" w:color="auto"/>
                                        <w:right w:val="none" w:sz="0" w:space="0" w:color="auto"/>
                                      </w:divBdr>
                                      <w:divsChild>
                                        <w:div w:id="1951888400">
                                          <w:marLeft w:val="0"/>
                                          <w:marRight w:val="0"/>
                                          <w:marTop w:val="0"/>
                                          <w:marBottom w:val="0"/>
                                          <w:divBdr>
                                            <w:top w:val="none" w:sz="0" w:space="0" w:color="auto"/>
                                            <w:left w:val="none" w:sz="0" w:space="0" w:color="auto"/>
                                            <w:bottom w:val="none" w:sz="0" w:space="0" w:color="auto"/>
                                            <w:right w:val="none" w:sz="0" w:space="0" w:color="auto"/>
                                          </w:divBdr>
                                        </w:div>
                                        <w:div w:id="1280180266">
                                          <w:marLeft w:val="0"/>
                                          <w:marRight w:val="0"/>
                                          <w:marTop w:val="0"/>
                                          <w:marBottom w:val="0"/>
                                          <w:divBdr>
                                            <w:top w:val="none" w:sz="0" w:space="0" w:color="auto"/>
                                            <w:left w:val="none" w:sz="0" w:space="0" w:color="auto"/>
                                            <w:bottom w:val="none" w:sz="0" w:space="0" w:color="auto"/>
                                            <w:right w:val="none" w:sz="0" w:space="0" w:color="auto"/>
                                          </w:divBdr>
                                          <w:divsChild>
                                            <w:div w:id="914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0162">
                                      <w:marLeft w:val="0"/>
                                      <w:marRight w:val="0"/>
                                      <w:marTop w:val="0"/>
                                      <w:marBottom w:val="0"/>
                                      <w:divBdr>
                                        <w:top w:val="none" w:sz="0" w:space="0" w:color="auto"/>
                                        <w:left w:val="none" w:sz="0" w:space="0" w:color="auto"/>
                                        <w:bottom w:val="none" w:sz="0" w:space="0" w:color="auto"/>
                                        <w:right w:val="none" w:sz="0" w:space="0" w:color="auto"/>
                                      </w:divBdr>
                                      <w:divsChild>
                                        <w:div w:id="2107533699">
                                          <w:marLeft w:val="0"/>
                                          <w:marRight w:val="0"/>
                                          <w:marTop w:val="0"/>
                                          <w:marBottom w:val="0"/>
                                          <w:divBdr>
                                            <w:top w:val="none" w:sz="0" w:space="0" w:color="auto"/>
                                            <w:left w:val="none" w:sz="0" w:space="0" w:color="auto"/>
                                            <w:bottom w:val="none" w:sz="0" w:space="0" w:color="auto"/>
                                            <w:right w:val="none" w:sz="0" w:space="0" w:color="auto"/>
                                          </w:divBdr>
                                        </w:div>
                                        <w:div w:id="1344626292">
                                          <w:marLeft w:val="0"/>
                                          <w:marRight w:val="0"/>
                                          <w:marTop w:val="0"/>
                                          <w:marBottom w:val="0"/>
                                          <w:divBdr>
                                            <w:top w:val="none" w:sz="0" w:space="0" w:color="auto"/>
                                            <w:left w:val="none" w:sz="0" w:space="0" w:color="auto"/>
                                            <w:bottom w:val="none" w:sz="0" w:space="0" w:color="auto"/>
                                            <w:right w:val="none" w:sz="0" w:space="0" w:color="auto"/>
                                          </w:divBdr>
                                          <w:divsChild>
                                            <w:div w:id="15782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93805">
                              <w:marLeft w:val="0"/>
                              <w:marRight w:val="0"/>
                              <w:marTop w:val="0"/>
                              <w:marBottom w:val="0"/>
                              <w:divBdr>
                                <w:top w:val="none" w:sz="0" w:space="0" w:color="auto"/>
                                <w:left w:val="none" w:sz="0" w:space="0" w:color="auto"/>
                                <w:bottom w:val="none" w:sz="0" w:space="0" w:color="auto"/>
                                <w:right w:val="none" w:sz="0" w:space="0" w:color="auto"/>
                              </w:divBdr>
                              <w:divsChild>
                                <w:div w:id="581640184">
                                  <w:marLeft w:val="0"/>
                                  <w:marRight w:val="0"/>
                                  <w:marTop w:val="0"/>
                                  <w:marBottom w:val="0"/>
                                  <w:divBdr>
                                    <w:top w:val="none" w:sz="0" w:space="0" w:color="auto"/>
                                    <w:left w:val="none" w:sz="0" w:space="0" w:color="auto"/>
                                    <w:bottom w:val="none" w:sz="0" w:space="0" w:color="auto"/>
                                    <w:right w:val="none" w:sz="0" w:space="0" w:color="auto"/>
                                  </w:divBdr>
                                </w:div>
                                <w:div w:id="621692572">
                                  <w:marLeft w:val="0"/>
                                  <w:marRight w:val="0"/>
                                  <w:marTop w:val="0"/>
                                  <w:marBottom w:val="0"/>
                                  <w:divBdr>
                                    <w:top w:val="none" w:sz="0" w:space="0" w:color="auto"/>
                                    <w:left w:val="none" w:sz="0" w:space="0" w:color="auto"/>
                                    <w:bottom w:val="none" w:sz="0" w:space="0" w:color="auto"/>
                                    <w:right w:val="none" w:sz="0" w:space="0" w:color="auto"/>
                                  </w:divBdr>
                                  <w:divsChild>
                                    <w:div w:id="181165026">
                                      <w:marLeft w:val="0"/>
                                      <w:marRight w:val="0"/>
                                      <w:marTop w:val="0"/>
                                      <w:marBottom w:val="0"/>
                                      <w:divBdr>
                                        <w:top w:val="none" w:sz="0" w:space="0" w:color="auto"/>
                                        <w:left w:val="none" w:sz="0" w:space="0" w:color="auto"/>
                                        <w:bottom w:val="none" w:sz="0" w:space="0" w:color="auto"/>
                                        <w:right w:val="none" w:sz="0" w:space="0" w:color="auto"/>
                                      </w:divBdr>
                                      <w:divsChild>
                                        <w:div w:id="6105595">
                                          <w:marLeft w:val="0"/>
                                          <w:marRight w:val="0"/>
                                          <w:marTop w:val="0"/>
                                          <w:marBottom w:val="0"/>
                                          <w:divBdr>
                                            <w:top w:val="none" w:sz="0" w:space="0" w:color="auto"/>
                                            <w:left w:val="none" w:sz="0" w:space="0" w:color="auto"/>
                                            <w:bottom w:val="none" w:sz="0" w:space="0" w:color="auto"/>
                                            <w:right w:val="none" w:sz="0" w:space="0" w:color="auto"/>
                                          </w:divBdr>
                                        </w:div>
                                      </w:divsChild>
                                    </w:div>
                                    <w:div w:id="1224179180">
                                      <w:marLeft w:val="0"/>
                                      <w:marRight w:val="0"/>
                                      <w:marTop w:val="0"/>
                                      <w:marBottom w:val="0"/>
                                      <w:divBdr>
                                        <w:top w:val="none" w:sz="0" w:space="0" w:color="auto"/>
                                        <w:left w:val="none" w:sz="0" w:space="0" w:color="auto"/>
                                        <w:bottom w:val="none" w:sz="0" w:space="0" w:color="auto"/>
                                        <w:right w:val="none" w:sz="0" w:space="0" w:color="auto"/>
                                      </w:divBdr>
                                      <w:divsChild>
                                        <w:div w:id="567616921">
                                          <w:marLeft w:val="0"/>
                                          <w:marRight w:val="0"/>
                                          <w:marTop w:val="0"/>
                                          <w:marBottom w:val="0"/>
                                          <w:divBdr>
                                            <w:top w:val="none" w:sz="0" w:space="0" w:color="auto"/>
                                            <w:left w:val="none" w:sz="0" w:space="0" w:color="auto"/>
                                            <w:bottom w:val="none" w:sz="0" w:space="0" w:color="auto"/>
                                            <w:right w:val="none" w:sz="0" w:space="0" w:color="auto"/>
                                          </w:divBdr>
                                        </w:div>
                                        <w:div w:id="715397951">
                                          <w:marLeft w:val="0"/>
                                          <w:marRight w:val="0"/>
                                          <w:marTop w:val="0"/>
                                          <w:marBottom w:val="0"/>
                                          <w:divBdr>
                                            <w:top w:val="none" w:sz="0" w:space="0" w:color="auto"/>
                                            <w:left w:val="none" w:sz="0" w:space="0" w:color="auto"/>
                                            <w:bottom w:val="none" w:sz="0" w:space="0" w:color="auto"/>
                                            <w:right w:val="none" w:sz="0" w:space="0" w:color="auto"/>
                                          </w:divBdr>
                                          <w:divsChild>
                                            <w:div w:id="20453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04843">
                                      <w:marLeft w:val="0"/>
                                      <w:marRight w:val="0"/>
                                      <w:marTop w:val="0"/>
                                      <w:marBottom w:val="0"/>
                                      <w:divBdr>
                                        <w:top w:val="none" w:sz="0" w:space="0" w:color="auto"/>
                                        <w:left w:val="none" w:sz="0" w:space="0" w:color="auto"/>
                                        <w:bottom w:val="none" w:sz="0" w:space="0" w:color="auto"/>
                                        <w:right w:val="none" w:sz="0" w:space="0" w:color="auto"/>
                                      </w:divBdr>
                                      <w:divsChild>
                                        <w:div w:id="1760521738">
                                          <w:marLeft w:val="0"/>
                                          <w:marRight w:val="0"/>
                                          <w:marTop w:val="0"/>
                                          <w:marBottom w:val="0"/>
                                          <w:divBdr>
                                            <w:top w:val="none" w:sz="0" w:space="0" w:color="auto"/>
                                            <w:left w:val="none" w:sz="0" w:space="0" w:color="auto"/>
                                            <w:bottom w:val="none" w:sz="0" w:space="0" w:color="auto"/>
                                            <w:right w:val="none" w:sz="0" w:space="0" w:color="auto"/>
                                          </w:divBdr>
                                        </w:div>
                                        <w:div w:id="1624771710">
                                          <w:marLeft w:val="0"/>
                                          <w:marRight w:val="0"/>
                                          <w:marTop w:val="0"/>
                                          <w:marBottom w:val="0"/>
                                          <w:divBdr>
                                            <w:top w:val="none" w:sz="0" w:space="0" w:color="auto"/>
                                            <w:left w:val="none" w:sz="0" w:space="0" w:color="auto"/>
                                            <w:bottom w:val="none" w:sz="0" w:space="0" w:color="auto"/>
                                            <w:right w:val="none" w:sz="0" w:space="0" w:color="auto"/>
                                          </w:divBdr>
                                          <w:divsChild>
                                            <w:div w:id="2315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21173">
                                      <w:marLeft w:val="0"/>
                                      <w:marRight w:val="0"/>
                                      <w:marTop w:val="0"/>
                                      <w:marBottom w:val="0"/>
                                      <w:divBdr>
                                        <w:top w:val="none" w:sz="0" w:space="0" w:color="auto"/>
                                        <w:left w:val="none" w:sz="0" w:space="0" w:color="auto"/>
                                        <w:bottom w:val="none" w:sz="0" w:space="0" w:color="auto"/>
                                        <w:right w:val="none" w:sz="0" w:space="0" w:color="auto"/>
                                      </w:divBdr>
                                      <w:divsChild>
                                        <w:div w:id="1048070303">
                                          <w:marLeft w:val="0"/>
                                          <w:marRight w:val="0"/>
                                          <w:marTop w:val="0"/>
                                          <w:marBottom w:val="0"/>
                                          <w:divBdr>
                                            <w:top w:val="none" w:sz="0" w:space="0" w:color="auto"/>
                                            <w:left w:val="none" w:sz="0" w:space="0" w:color="auto"/>
                                            <w:bottom w:val="none" w:sz="0" w:space="0" w:color="auto"/>
                                            <w:right w:val="none" w:sz="0" w:space="0" w:color="auto"/>
                                          </w:divBdr>
                                        </w:div>
                                        <w:div w:id="1395079858">
                                          <w:marLeft w:val="0"/>
                                          <w:marRight w:val="0"/>
                                          <w:marTop w:val="0"/>
                                          <w:marBottom w:val="0"/>
                                          <w:divBdr>
                                            <w:top w:val="none" w:sz="0" w:space="0" w:color="auto"/>
                                            <w:left w:val="none" w:sz="0" w:space="0" w:color="auto"/>
                                            <w:bottom w:val="none" w:sz="0" w:space="0" w:color="auto"/>
                                            <w:right w:val="none" w:sz="0" w:space="0" w:color="auto"/>
                                          </w:divBdr>
                                          <w:divsChild>
                                            <w:div w:id="623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470004">
                      <w:marLeft w:val="0"/>
                      <w:marRight w:val="0"/>
                      <w:marTop w:val="0"/>
                      <w:marBottom w:val="0"/>
                      <w:divBdr>
                        <w:top w:val="none" w:sz="0" w:space="0" w:color="auto"/>
                        <w:left w:val="none" w:sz="0" w:space="0" w:color="auto"/>
                        <w:bottom w:val="none" w:sz="0" w:space="0" w:color="auto"/>
                        <w:right w:val="none" w:sz="0" w:space="0" w:color="auto"/>
                      </w:divBdr>
                      <w:divsChild>
                        <w:div w:id="1981154256">
                          <w:marLeft w:val="0"/>
                          <w:marRight w:val="0"/>
                          <w:marTop w:val="0"/>
                          <w:marBottom w:val="0"/>
                          <w:divBdr>
                            <w:top w:val="none" w:sz="0" w:space="0" w:color="auto"/>
                            <w:left w:val="none" w:sz="0" w:space="0" w:color="auto"/>
                            <w:bottom w:val="none" w:sz="0" w:space="0" w:color="auto"/>
                            <w:right w:val="none" w:sz="0" w:space="0" w:color="auto"/>
                          </w:divBdr>
                        </w:div>
                        <w:div w:id="38870019">
                          <w:marLeft w:val="0"/>
                          <w:marRight w:val="0"/>
                          <w:marTop w:val="0"/>
                          <w:marBottom w:val="0"/>
                          <w:divBdr>
                            <w:top w:val="none" w:sz="0" w:space="0" w:color="auto"/>
                            <w:left w:val="none" w:sz="0" w:space="0" w:color="auto"/>
                            <w:bottom w:val="none" w:sz="0" w:space="0" w:color="auto"/>
                            <w:right w:val="none" w:sz="0" w:space="0" w:color="auto"/>
                          </w:divBdr>
                          <w:divsChild>
                            <w:div w:id="1904218715">
                              <w:marLeft w:val="0"/>
                              <w:marRight w:val="0"/>
                              <w:marTop w:val="0"/>
                              <w:marBottom w:val="0"/>
                              <w:divBdr>
                                <w:top w:val="none" w:sz="0" w:space="0" w:color="auto"/>
                                <w:left w:val="none" w:sz="0" w:space="0" w:color="auto"/>
                                <w:bottom w:val="none" w:sz="0" w:space="0" w:color="auto"/>
                                <w:right w:val="none" w:sz="0" w:space="0" w:color="auto"/>
                              </w:divBdr>
                              <w:divsChild>
                                <w:div w:id="1112288108">
                                  <w:marLeft w:val="0"/>
                                  <w:marRight w:val="0"/>
                                  <w:marTop w:val="0"/>
                                  <w:marBottom w:val="0"/>
                                  <w:divBdr>
                                    <w:top w:val="none" w:sz="0" w:space="0" w:color="auto"/>
                                    <w:left w:val="none" w:sz="0" w:space="0" w:color="auto"/>
                                    <w:bottom w:val="none" w:sz="0" w:space="0" w:color="auto"/>
                                    <w:right w:val="none" w:sz="0" w:space="0" w:color="auto"/>
                                  </w:divBdr>
                                </w:div>
                              </w:divsChild>
                            </w:div>
                            <w:div w:id="389766206">
                              <w:marLeft w:val="0"/>
                              <w:marRight w:val="0"/>
                              <w:marTop w:val="0"/>
                              <w:marBottom w:val="0"/>
                              <w:divBdr>
                                <w:top w:val="none" w:sz="0" w:space="0" w:color="auto"/>
                                <w:left w:val="none" w:sz="0" w:space="0" w:color="auto"/>
                                <w:bottom w:val="none" w:sz="0" w:space="0" w:color="auto"/>
                                <w:right w:val="none" w:sz="0" w:space="0" w:color="auto"/>
                              </w:divBdr>
                              <w:divsChild>
                                <w:div w:id="1148014937">
                                  <w:marLeft w:val="0"/>
                                  <w:marRight w:val="0"/>
                                  <w:marTop w:val="0"/>
                                  <w:marBottom w:val="0"/>
                                  <w:divBdr>
                                    <w:top w:val="none" w:sz="0" w:space="0" w:color="auto"/>
                                    <w:left w:val="none" w:sz="0" w:space="0" w:color="auto"/>
                                    <w:bottom w:val="none" w:sz="0" w:space="0" w:color="auto"/>
                                    <w:right w:val="none" w:sz="0" w:space="0" w:color="auto"/>
                                  </w:divBdr>
                                </w:div>
                                <w:div w:id="520552759">
                                  <w:marLeft w:val="0"/>
                                  <w:marRight w:val="0"/>
                                  <w:marTop w:val="0"/>
                                  <w:marBottom w:val="0"/>
                                  <w:divBdr>
                                    <w:top w:val="none" w:sz="0" w:space="0" w:color="auto"/>
                                    <w:left w:val="none" w:sz="0" w:space="0" w:color="auto"/>
                                    <w:bottom w:val="none" w:sz="0" w:space="0" w:color="auto"/>
                                    <w:right w:val="none" w:sz="0" w:space="0" w:color="auto"/>
                                  </w:divBdr>
                                  <w:divsChild>
                                    <w:div w:id="1400320199">
                                      <w:marLeft w:val="0"/>
                                      <w:marRight w:val="0"/>
                                      <w:marTop w:val="0"/>
                                      <w:marBottom w:val="0"/>
                                      <w:divBdr>
                                        <w:top w:val="none" w:sz="0" w:space="0" w:color="auto"/>
                                        <w:left w:val="none" w:sz="0" w:space="0" w:color="auto"/>
                                        <w:bottom w:val="none" w:sz="0" w:space="0" w:color="auto"/>
                                        <w:right w:val="none" w:sz="0" w:space="0" w:color="auto"/>
                                      </w:divBdr>
                                    </w:div>
                                    <w:div w:id="1269579894">
                                      <w:marLeft w:val="0"/>
                                      <w:marRight w:val="0"/>
                                      <w:marTop w:val="0"/>
                                      <w:marBottom w:val="0"/>
                                      <w:divBdr>
                                        <w:top w:val="none" w:sz="0" w:space="0" w:color="auto"/>
                                        <w:left w:val="none" w:sz="0" w:space="0" w:color="auto"/>
                                        <w:bottom w:val="none" w:sz="0" w:space="0" w:color="auto"/>
                                        <w:right w:val="none" w:sz="0" w:space="0" w:color="auto"/>
                                      </w:divBdr>
                                      <w:divsChild>
                                        <w:div w:id="1484080932">
                                          <w:marLeft w:val="0"/>
                                          <w:marRight w:val="0"/>
                                          <w:marTop w:val="0"/>
                                          <w:marBottom w:val="0"/>
                                          <w:divBdr>
                                            <w:top w:val="none" w:sz="0" w:space="0" w:color="auto"/>
                                            <w:left w:val="none" w:sz="0" w:space="0" w:color="auto"/>
                                            <w:bottom w:val="none" w:sz="0" w:space="0" w:color="auto"/>
                                            <w:right w:val="none" w:sz="0" w:space="0" w:color="auto"/>
                                          </w:divBdr>
                                        </w:div>
                                        <w:div w:id="175076572">
                                          <w:marLeft w:val="0"/>
                                          <w:marRight w:val="0"/>
                                          <w:marTop w:val="0"/>
                                          <w:marBottom w:val="0"/>
                                          <w:divBdr>
                                            <w:top w:val="none" w:sz="0" w:space="0" w:color="auto"/>
                                            <w:left w:val="none" w:sz="0" w:space="0" w:color="auto"/>
                                            <w:bottom w:val="none" w:sz="0" w:space="0" w:color="auto"/>
                                            <w:right w:val="none" w:sz="0" w:space="0" w:color="auto"/>
                                          </w:divBdr>
                                          <w:divsChild>
                                            <w:div w:id="11780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0691">
                                      <w:marLeft w:val="0"/>
                                      <w:marRight w:val="0"/>
                                      <w:marTop w:val="0"/>
                                      <w:marBottom w:val="0"/>
                                      <w:divBdr>
                                        <w:top w:val="none" w:sz="0" w:space="0" w:color="auto"/>
                                        <w:left w:val="none" w:sz="0" w:space="0" w:color="auto"/>
                                        <w:bottom w:val="none" w:sz="0" w:space="0" w:color="auto"/>
                                        <w:right w:val="none" w:sz="0" w:space="0" w:color="auto"/>
                                      </w:divBdr>
                                      <w:divsChild>
                                        <w:div w:id="409356360">
                                          <w:marLeft w:val="0"/>
                                          <w:marRight w:val="0"/>
                                          <w:marTop w:val="0"/>
                                          <w:marBottom w:val="0"/>
                                          <w:divBdr>
                                            <w:top w:val="none" w:sz="0" w:space="0" w:color="auto"/>
                                            <w:left w:val="none" w:sz="0" w:space="0" w:color="auto"/>
                                            <w:bottom w:val="none" w:sz="0" w:space="0" w:color="auto"/>
                                            <w:right w:val="none" w:sz="0" w:space="0" w:color="auto"/>
                                          </w:divBdr>
                                        </w:div>
                                        <w:div w:id="1015500154">
                                          <w:marLeft w:val="0"/>
                                          <w:marRight w:val="0"/>
                                          <w:marTop w:val="0"/>
                                          <w:marBottom w:val="0"/>
                                          <w:divBdr>
                                            <w:top w:val="none" w:sz="0" w:space="0" w:color="auto"/>
                                            <w:left w:val="none" w:sz="0" w:space="0" w:color="auto"/>
                                            <w:bottom w:val="none" w:sz="0" w:space="0" w:color="auto"/>
                                            <w:right w:val="none" w:sz="0" w:space="0" w:color="auto"/>
                                          </w:divBdr>
                                          <w:divsChild>
                                            <w:div w:id="515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1954">
                                      <w:marLeft w:val="0"/>
                                      <w:marRight w:val="0"/>
                                      <w:marTop w:val="0"/>
                                      <w:marBottom w:val="0"/>
                                      <w:divBdr>
                                        <w:top w:val="none" w:sz="0" w:space="0" w:color="auto"/>
                                        <w:left w:val="none" w:sz="0" w:space="0" w:color="auto"/>
                                        <w:bottom w:val="none" w:sz="0" w:space="0" w:color="auto"/>
                                        <w:right w:val="none" w:sz="0" w:space="0" w:color="auto"/>
                                      </w:divBdr>
                                      <w:divsChild>
                                        <w:div w:id="57630765">
                                          <w:marLeft w:val="0"/>
                                          <w:marRight w:val="0"/>
                                          <w:marTop w:val="0"/>
                                          <w:marBottom w:val="0"/>
                                          <w:divBdr>
                                            <w:top w:val="none" w:sz="0" w:space="0" w:color="auto"/>
                                            <w:left w:val="none" w:sz="0" w:space="0" w:color="auto"/>
                                            <w:bottom w:val="none" w:sz="0" w:space="0" w:color="auto"/>
                                            <w:right w:val="none" w:sz="0" w:space="0" w:color="auto"/>
                                          </w:divBdr>
                                        </w:div>
                                        <w:div w:id="1115170377">
                                          <w:marLeft w:val="0"/>
                                          <w:marRight w:val="0"/>
                                          <w:marTop w:val="0"/>
                                          <w:marBottom w:val="0"/>
                                          <w:divBdr>
                                            <w:top w:val="none" w:sz="0" w:space="0" w:color="auto"/>
                                            <w:left w:val="none" w:sz="0" w:space="0" w:color="auto"/>
                                            <w:bottom w:val="none" w:sz="0" w:space="0" w:color="auto"/>
                                            <w:right w:val="none" w:sz="0" w:space="0" w:color="auto"/>
                                          </w:divBdr>
                                          <w:divsChild>
                                            <w:div w:id="8186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4847">
                                      <w:marLeft w:val="0"/>
                                      <w:marRight w:val="0"/>
                                      <w:marTop w:val="0"/>
                                      <w:marBottom w:val="0"/>
                                      <w:divBdr>
                                        <w:top w:val="none" w:sz="0" w:space="0" w:color="auto"/>
                                        <w:left w:val="none" w:sz="0" w:space="0" w:color="auto"/>
                                        <w:bottom w:val="none" w:sz="0" w:space="0" w:color="auto"/>
                                        <w:right w:val="none" w:sz="0" w:space="0" w:color="auto"/>
                                      </w:divBdr>
                                      <w:divsChild>
                                        <w:div w:id="1082415233">
                                          <w:marLeft w:val="0"/>
                                          <w:marRight w:val="0"/>
                                          <w:marTop w:val="0"/>
                                          <w:marBottom w:val="0"/>
                                          <w:divBdr>
                                            <w:top w:val="none" w:sz="0" w:space="0" w:color="auto"/>
                                            <w:left w:val="none" w:sz="0" w:space="0" w:color="auto"/>
                                            <w:bottom w:val="none" w:sz="0" w:space="0" w:color="auto"/>
                                            <w:right w:val="none" w:sz="0" w:space="0" w:color="auto"/>
                                          </w:divBdr>
                                        </w:div>
                                        <w:div w:id="1731031434">
                                          <w:marLeft w:val="0"/>
                                          <w:marRight w:val="0"/>
                                          <w:marTop w:val="0"/>
                                          <w:marBottom w:val="0"/>
                                          <w:divBdr>
                                            <w:top w:val="none" w:sz="0" w:space="0" w:color="auto"/>
                                            <w:left w:val="none" w:sz="0" w:space="0" w:color="auto"/>
                                            <w:bottom w:val="none" w:sz="0" w:space="0" w:color="auto"/>
                                            <w:right w:val="none" w:sz="0" w:space="0" w:color="auto"/>
                                          </w:divBdr>
                                          <w:divsChild>
                                            <w:div w:id="1615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89318">
                              <w:marLeft w:val="0"/>
                              <w:marRight w:val="0"/>
                              <w:marTop w:val="0"/>
                              <w:marBottom w:val="0"/>
                              <w:divBdr>
                                <w:top w:val="none" w:sz="0" w:space="0" w:color="auto"/>
                                <w:left w:val="none" w:sz="0" w:space="0" w:color="auto"/>
                                <w:bottom w:val="none" w:sz="0" w:space="0" w:color="auto"/>
                                <w:right w:val="none" w:sz="0" w:space="0" w:color="auto"/>
                              </w:divBdr>
                              <w:divsChild>
                                <w:div w:id="1479223344">
                                  <w:marLeft w:val="0"/>
                                  <w:marRight w:val="0"/>
                                  <w:marTop w:val="0"/>
                                  <w:marBottom w:val="0"/>
                                  <w:divBdr>
                                    <w:top w:val="none" w:sz="0" w:space="0" w:color="auto"/>
                                    <w:left w:val="none" w:sz="0" w:space="0" w:color="auto"/>
                                    <w:bottom w:val="none" w:sz="0" w:space="0" w:color="auto"/>
                                    <w:right w:val="none" w:sz="0" w:space="0" w:color="auto"/>
                                  </w:divBdr>
                                </w:div>
                                <w:div w:id="1806847077">
                                  <w:marLeft w:val="0"/>
                                  <w:marRight w:val="0"/>
                                  <w:marTop w:val="0"/>
                                  <w:marBottom w:val="0"/>
                                  <w:divBdr>
                                    <w:top w:val="none" w:sz="0" w:space="0" w:color="auto"/>
                                    <w:left w:val="none" w:sz="0" w:space="0" w:color="auto"/>
                                    <w:bottom w:val="none" w:sz="0" w:space="0" w:color="auto"/>
                                    <w:right w:val="none" w:sz="0" w:space="0" w:color="auto"/>
                                  </w:divBdr>
                                  <w:divsChild>
                                    <w:div w:id="1560936623">
                                      <w:marLeft w:val="0"/>
                                      <w:marRight w:val="0"/>
                                      <w:marTop w:val="0"/>
                                      <w:marBottom w:val="0"/>
                                      <w:divBdr>
                                        <w:top w:val="none" w:sz="0" w:space="0" w:color="auto"/>
                                        <w:left w:val="none" w:sz="0" w:space="0" w:color="auto"/>
                                        <w:bottom w:val="none" w:sz="0" w:space="0" w:color="auto"/>
                                        <w:right w:val="none" w:sz="0" w:space="0" w:color="auto"/>
                                      </w:divBdr>
                                      <w:divsChild>
                                        <w:div w:id="997609597">
                                          <w:marLeft w:val="0"/>
                                          <w:marRight w:val="0"/>
                                          <w:marTop w:val="0"/>
                                          <w:marBottom w:val="0"/>
                                          <w:divBdr>
                                            <w:top w:val="none" w:sz="0" w:space="0" w:color="auto"/>
                                            <w:left w:val="none" w:sz="0" w:space="0" w:color="auto"/>
                                            <w:bottom w:val="none" w:sz="0" w:space="0" w:color="auto"/>
                                            <w:right w:val="none" w:sz="0" w:space="0" w:color="auto"/>
                                          </w:divBdr>
                                        </w:div>
                                      </w:divsChild>
                                    </w:div>
                                    <w:div w:id="453062263">
                                      <w:marLeft w:val="0"/>
                                      <w:marRight w:val="0"/>
                                      <w:marTop w:val="0"/>
                                      <w:marBottom w:val="0"/>
                                      <w:divBdr>
                                        <w:top w:val="none" w:sz="0" w:space="0" w:color="auto"/>
                                        <w:left w:val="none" w:sz="0" w:space="0" w:color="auto"/>
                                        <w:bottom w:val="none" w:sz="0" w:space="0" w:color="auto"/>
                                        <w:right w:val="none" w:sz="0" w:space="0" w:color="auto"/>
                                      </w:divBdr>
                                      <w:divsChild>
                                        <w:div w:id="1361083930">
                                          <w:marLeft w:val="0"/>
                                          <w:marRight w:val="0"/>
                                          <w:marTop w:val="0"/>
                                          <w:marBottom w:val="0"/>
                                          <w:divBdr>
                                            <w:top w:val="none" w:sz="0" w:space="0" w:color="auto"/>
                                            <w:left w:val="none" w:sz="0" w:space="0" w:color="auto"/>
                                            <w:bottom w:val="none" w:sz="0" w:space="0" w:color="auto"/>
                                            <w:right w:val="none" w:sz="0" w:space="0" w:color="auto"/>
                                          </w:divBdr>
                                        </w:div>
                                        <w:div w:id="194664011">
                                          <w:marLeft w:val="0"/>
                                          <w:marRight w:val="0"/>
                                          <w:marTop w:val="0"/>
                                          <w:marBottom w:val="0"/>
                                          <w:divBdr>
                                            <w:top w:val="none" w:sz="0" w:space="0" w:color="auto"/>
                                            <w:left w:val="none" w:sz="0" w:space="0" w:color="auto"/>
                                            <w:bottom w:val="none" w:sz="0" w:space="0" w:color="auto"/>
                                            <w:right w:val="none" w:sz="0" w:space="0" w:color="auto"/>
                                          </w:divBdr>
                                          <w:divsChild>
                                            <w:div w:id="14696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2810">
                                      <w:marLeft w:val="0"/>
                                      <w:marRight w:val="0"/>
                                      <w:marTop w:val="0"/>
                                      <w:marBottom w:val="0"/>
                                      <w:divBdr>
                                        <w:top w:val="none" w:sz="0" w:space="0" w:color="auto"/>
                                        <w:left w:val="none" w:sz="0" w:space="0" w:color="auto"/>
                                        <w:bottom w:val="none" w:sz="0" w:space="0" w:color="auto"/>
                                        <w:right w:val="none" w:sz="0" w:space="0" w:color="auto"/>
                                      </w:divBdr>
                                      <w:divsChild>
                                        <w:div w:id="520969840">
                                          <w:marLeft w:val="0"/>
                                          <w:marRight w:val="0"/>
                                          <w:marTop w:val="0"/>
                                          <w:marBottom w:val="0"/>
                                          <w:divBdr>
                                            <w:top w:val="none" w:sz="0" w:space="0" w:color="auto"/>
                                            <w:left w:val="none" w:sz="0" w:space="0" w:color="auto"/>
                                            <w:bottom w:val="none" w:sz="0" w:space="0" w:color="auto"/>
                                            <w:right w:val="none" w:sz="0" w:space="0" w:color="auto"/>
                                          </w:divBdr>
                                        </w:div>
                                        <w:div w:id="474222779">
                                          <w:marLeft w:val="0"/>
                                          <w:marRight w:val="0"/>
                                          <w:marTop w:val="0"/>
                                          <w:marBottom w:val="0"/>
                                          <w:divBdr>
                                            <w:top w:val="none" w:sz="0" w:space="0" w:color="auto"/>
                                            <w:left w:val="none" w:sz="0" w:space="0" w:color="auto"/>
                                            <w:bottom w:val="none" w:sz="0" w:space="0" w:color="auto"/>
                                            <w:right w:val="none" w:sz="0" w:space="0" w:color="auto"/>
                                          </w:divBdr>
                                          <w:divsChild>
                                            <w:div w:id="1250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6923">
                                      <w:marLeft w:val="0"/>
                                      <w:marRight w:val="0"/>
                                      <w:marTop w:val="0"/>
                                      <w:marBottom w:val="0"/>
                                      <w:divBdr>
                                        <w:top w:val="none" w:sz="0" w:space="0" w:color="auto"/>
                                        <w:left w:val="none" w:sz="0" w:space="0" w:color="auto"/>
                                        <w:bottom w:val="none" w:sz="0" w:space="0" w:color="auto"/>
                                        <w:right w:val="none" w:sz="0" w:space="0" w:color="auto"/>
                                      </w:divBdr>
                                      <w:divsChild>
                                        <w:div w:id="1137797981">
                                          <w:marLeft w:val="0"/>
                                          <w:marRight w:val="0"/>
                                          <w:marTop w:val="0"/>
                                          <w:marBottom w:val="0"/>
                                          <w:divBdr>
                                            <w:top w:val="none" w:sz="0" w:space="0" w:color="auto"/>
                                            <w:left w:val="none" w:sz="0" w:space="0" w:color="auto"/>
                                            <w:bottom w:val="none" w:sz="0" w:space="0" w:color="auto"/>
                                            <w:right w:val="none" w:sz="0" w:space="0" w:color="auto"/>
                                          </w:divBdr>
                                        </w:div>
                                        <w:div w:id="232668746">
                                          <w:marLeft w:val="0"/>
                                          <w:marRight w:val="0"/>
                                          <w:marTop w:val="0"/>
                                          <w:marBottom w:val="0"/>
                                          <w:divBdr>
                                            <w:top w:val="none" w:sz="0" w:space="0" w:color="auto"/>
                                            <w:left w:val="none" w:sz="0" w:space="0" w:color="auto"/>
                                            <w:bottom w:val="none" w:sz="0" w:space="0" w:color="auto"/>
                                            <w:right w:val="none" w:sz="0" w:space="0" w:color="auto"/>
                                          </w:divBdr>
                                          <w:divsChild>
                                            <w:div w:id="171291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3421">
                              <w:marLeft w:val="0"/>
                              <w:marRight w:val="0"/>
                              <w:marTop w:val="0"/>
                              <w:marBottom w:val="0"/>
                              <w:divBdr>
                                <w:top w:val="none" w:sz="0" w:space="0" w:color="auto"/>
                                <w:left w:val="none" w:sz="0" w:space="0" w:color="auto"/>
                                <w:bottom w:val="none" w:sz="0" w:space="0" w:color="auto"/>
                                <w:right w:val="none" w:sz="0" w:space="0" w:color="auto"/>
                              </w:divBdr>
                              <w:divsChild>
                                <w:div w:id="834882225">
                                  <w:marLeft w:val="0"/>
                                  <w:marRight w:val="0"/>
                                  <w:marTop w:val="0"/>
                                  <w:marBottom w:val="0"/>
                                  <w:divBdr>
                                    <w:top w:val="none" w:sz="0" w:space="0" w:color="auto"/>
                                    <w:left w:val="none" w:sz="0" w:space="0" w:color="auto"/>
                                    <w:bottom w:val="none" w:sz="0" w:space="0" w:color="auto"/>
                                    <w:right w:val="none" w:sz="0" w:space="0" w:color="auto"/>
                                  </w:divBdr>
                                </w:div>
                                <w:div w:id="382801485">
                                  <w:marLeft w:val="0"/>
                                  <w:marRight w:val="0"/>
                                  <w:marTop w:val="0"/>
                                  <w:marBottom w:val="0"/>
                                  <w:divBdr>
                                    <w:top w:val="none" w:sz="0" w:space="0" w:color="auto"/>
                                    <w:left w:val="none" w:sz="0" w:space="0" w:color="auto"/>
                                    <w:bottom w:val="none" w:sz="0" w:space="0" w:color="auto"/>
                                    <w:right w:val="none" w:sz="0" w:space="0" w:color="auto"/>
                                  </w:divBdr>
                                  <w:divsChild>
                                    <w:div w:id="362556870">
                                      <w:marLeft w:val="0"/>
                                      <w:marRight w:val="0"/>
                                      <w:marTop w:val="0"/>
                                      <w:marBottom w:val="0"/>
                                      <w:divBdr>
                                        <w:top w:val="none" w:sz="0" w:space="0" w:color="auto"/>
                                        <w:left w:val="none" w:sz="0" w:space="0" w:color="auto"/>
                                        <w:bottom w:val="none" w:sz="0" w:space="0" w:color="auto"/>
                                        <w:right w:val="none" w:sz="0" w:space="0" w:color="auto"/>
                                      </w:divBdr>
                                      <w:divsChild>
                                        <w:div w:id="2083328729">
                                          <w:marLeft w:val="0"/>
                                          <w:marRight w:val="0"/>
                                          <w:marTop w:val="0"/>
                                          <w:marBottom w:val="0"/>
                                          <w:divBdr>
                                            <w:top w:val="none" w:sz="0" w:space="0" w:color="auto"/>
                                            <w:left w:val="none" w:sz="0" w:space="0" w:color="auto"/>
                                            <w:bottom w:val="none" w:sz="0" w:space="0" w:color="auto"/>
                                            <w:right w:val="none" w:sz="0" w:space="0" w:color="auto"/>
                                          </w:divBdr>
                                        </w:div>
                                      </w:divsChild>
                                    </w:div>
                                    <w:div w:id="245040281">
                                      <w:marLeft w:val="0"/>
                                      <w:marRight w:val="0"/>
                                      <w:marTop w:val="0"/>
                                      <w:marBottom w:val="0"/>
                                      <w:divBdr>
                                        <w:top w:val="none" w:sz="0" w:space="0" w:color="auto"/>
                                        <w:left w:val="none" w:sz="0" w:space="0" w:color="auto"/>
                                        <w:bottom w:val="none" w:sz="0" w:space="0" w:color="auto"/>
                                        <w:right w:val="none" w:sz="0" w:space="0" w:color="auto"/>
                                      </w:divBdr>
                                      <w:divsChild>
                                        <w:div w:id="383023143">
                                          <w:marLeft w:val="0"/>
                                          <w:marRight w:val="0"/>
                                          <w:marTop w:val="0"/>
                                          <w:marBottom w:val="0"/>
                                          <w:divBdr>
                                            <w:top w:val="none" w:sz="0" w:space="0" w:color="auto"/>
                                            <w:left w:val="none" w:sz="0" w:space="0" w:color="auto"/>
                                            <w:bottom w:val="none" w:sz="0" w:space="0" w:color="auto"/>
                                            <w:right w:val="none" w:sz="0" w:space="0" w:color="auto"/>
                                          </w:divBdr>
                                        </w:div>
                                        <w:div w:id="1959754524">
                                          <w:marLeft w:val="0"/>
                                          <w:marRight w:val="0"/>
                                          <w:marTop w:val="0"/>
                                          <w:marBottom w:val="0"/>
                                          <w:divBdr>
                                            <w:top w:val="none" w:sz="0" w:space="0" w:color="auto"/>
                                            <w:left w:val="none" w:sz="0" w:space="0" w:color="auto"/>
                                            <w:bottom w:val="none" w:sz="0" w:space="0" w:color="auto"/>
                                            <w:right w:val="none" w:sz="0" w:space="0" w:color="auto"/>
                                          </w:divBdr>
                                          <w:divsChild>
                                            <w:div w:id="3145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9364">
                                      <w:marLeft w:val="0"/>
                                      <w:marRight w:val="0"/>
                                      <w:marTop w:val="0"/>
                                      <w:marBottom w:val="0"/>
                                      <w:divBdr>
                                        <w:top w:val="none" w:sz="0" w:space="0" w:color="auto"/>
                                        <w:left w:val="none" w:sz="0" w:space="0" w:color="auto"/>
                                        <w:bottom w:val="none" w:sz="0" w:space="0" w:color="auto"/>
                                        <w:right w:val="none" w:sz="0" w:space="0" w:color="auto"/>
                                      </w:divBdr>
                                      <w:divsChild>
                                        <w:div w:id="1572079510">
                                          <w:marLeft w:val="0"/>
                                          <w:marRight w:val="0"/>
                                          <w:marTop w:val="0"/>
                                          <w:marBottom w:val="0"/>
                                          <w:divBdr>
                                            <w:top w:val="none" w:sz="0" w:space="0" w:color="auto"/>
                                            <w:left w:val="none" w:sz="0" w:space="0" w:color="auto"/>
                                            <w:bottom w:val="none" w:sz="0" w:space="0" w:color="auto"/>
                                            <w:right w:val="none" w:sz="0" w:space="0" w:color="auto"/>
                                          </w:divBdr>
                                        </w:div>
                                        <w:div w:id="508906446">
                                          <w:marLeft w:val="0"/>
                                          <w:marRight w:val="0"/>
                                          <w:marTop w:val="0"/>
                                          <w:marBottom w:val="0"/>
                                          <w:divBdr>
                                            <w:top w:val="none" w:sz="0" w:space="0" w:color="auto"/>
                                            <w:left w:val="none" w:sz="0" w:space="0" w:color="auto"/>
                                            <w:bottom w:val="none" w:sz="0" w:space="0" w:color="auto"/>
                                            <w:right w:val="none" w:sz="0" w:space="0" w:color="auto"/>
                                          </w:divBdr>
                                          <w:divsChild>
                                            <w:div w:id="2388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2879">
                                      <w:marLeft w:val="0"/>
                                      <w:marRight w:val="0"/>
                                      <w:marTop w:val="0"/>
                                      <w:marBottom w:val="0"/>
                                      <w:divBdr>
                                        <w:top w:val="none" w:sz="0" w:space="0" w:color="auto"/>
                                        <w:left w:val="none" w:sz="0" w:space="0" w:color="auto"/>
                                        <w:bottom w:val="none" w:sz="0" w:space="0" w:color="auto"/>
                                        <w:right w:val="none" w:sz="0" w:space="0" w:color="auto"/>
                                      </w:divBdr>
                                      <w:divsChild>
                                        <w:div w:id="1639916234">
                                          <w:marLeft w:val="0"/>
                                          <w:marRight w:val="0"/>
                                          <w:marTop w:val="0"/>
                                          <w:marBottom w:val="0"/>
                                          <w:divBdr>
                                            <w:top w:val="none" w:sz="0" w:space="0" w:color="auto"/>
                                            <w:left w:val="none" w:sz="0" w:space="0" w:color="auto"/>
                                            <w:bottom w:val="none" w:sz="0" w:space="0" w:color="auto"/>
                                            <w:right w:val="none" w:sz="0" w:space="0" w:color="auto"/>
                                          </w:divBdr>
                                        </w:div>
                                        <w:div w:id="566888624">
                                          <w:marLeft w:val="0"/>
                                          <w:marRight w:val="0"/>
                                          <w:marTop w:val="0"/>
                                          <w:marBottom w:val="0"/>
                                          <w:divBdr>
                                            <w:top w:val="none" w:sz="0" w:space="0" w:color="auto"/>
                                            <w:left w:val="none" w:sz="0" w:space="0" w:color="auto"/>
                                            <w:bottom w:val="none" w:sz="0" w:space="0" w:color="auto"/>
                                            <w:right w:val="none" w:sz="0" w:space="0" w:color="auto"/>
                                          </w:divBdr>
                                          <w:divsChild>
                                            <w:div w:id="6894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2668">
                                      <w:marLeft w:val="0"/>
                                      <w:marRight w:val="0"/>
                                      <w:marTop w:val="0"/>
                                      <w:marBottom w:val="0"/>
                                      <w:divBdr>
                                        <w:top w:val="none" w:sz="0" w:space="0" w:color="auto"/>
                                        <w:left w:val="none" w:sz="0" w:space="0" w:color="auto"/>
                                        <w:bottom w:val="none" w:sz="0" w:space="0" w:color="auto"/>
                                        <w:right w:val="none" w:sz="0" w:space="0" w:color="auto"/>
                                      </w:divBdr>
                                      <w:divsChild>
                                        <w:div w:id="1455490096">
                                          <w:marLeft w:val="0"/>
                                          <w:marRight w:val="0"/>
                                          <w:marTop w:val="0"/>
                                          <w:marBottom w:val="0"/>
                                          <w:divBdr>
                                            <w:top w:val="none" w:sz="0" w:space="0" w:color="auto"/>
                                            <w:left w:val="none" w:sz="0" w:space="0" w:color="auto"/>
                                            <w:bottom w:val="none" w:sz="0" w:space="0" w:color="auto"/>
                                            <w:right w:val="none" w:sz="0" w:space="0" w:color="auto"/>
                                          </w:divBdr>
                                        </w:div>
                                        <w:div w:id="1341009589">
                                          <w:marLeft w:val="0"/>
                                          <w:marRight w:val="0"/>
                                          <w:marTop w:val="0"/>
                                          <w:marBottom w:val="0"/>
                                          <w:divBdr>
                                            <w:top w:val="none" w:sz="0" w:space="0" w:color="auto"/>
                                            <w:left w:val="none" w:sz="0" w:space="0" w:color="auto"/>
                                            <w:bottom w:val="none" w:sz="0" w:space="0" w:color="auto"/>
                                            <w:right w:val="none" w:sz="0" w:space="0" w:color="auto"/>
                                          </w:divBdr>
                                          <w:divsChild>
                                            <w:div w:id="7112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23511">
                              <w:marLeft w:val="0"/>
                              <w:marRight w:val="0"/>
                              <w:marTop w:val="0"/>
                              <w:marBottom w:val="0"/>
                              <w:divBdr>
                                <w:top w:val="none" w:sz="0" w:space="0" w:color="auto"/>
                                <w:left w:val="none" w:sz="0" w:space="0" w:color="auto"/>
                                <w:bottom w:val="none" w:sz="0" w:space="0" w:color="auto"/>
                                <w:right w:val="none" w:sz="0" w:space="0" w:color="auto"/>
                              </w:divBdr>
                              <w:divsChild>
                                <w:div w:id="604384056">
                                  <w:marLeft w:val="0"/>
                                  <w:marRight w:val="0"/>
                                  <w:marTop w:val="0"/>
                                  <w:marBottom w:val="0"/>
                                  <w:divBdr>
                                    <w:top w:val="none" w:sz="0" w:space="0" w:color="auto"/>
                                    <w:left w:val="none" w:sz="0" w:space="0" w:color="auto"/>
                                    <w:bottom w:val="none" w:sz="0" w:space="0" w:color="auto"/>
                                    <w:right w:val="none" w:sz="0" w:space="0" w:color="auto"/>
                                  </w:divBdr>
                                </w:div>
                                <w:div w:id="794828585">
                                  <w:marLeft w:val="0"/>
                                  <w:marRight w:val="0"/>
                                  <w:marTop w:val="0"/>
                                  <w:marBottom w:val="0"/>
                                  <w:divBdr>
                                    <w:top w:val="none" w:sz="0" w:space="0" w:color="auto"/>
                                    <w:left w:val="none" w:sz="0" w:space="0" w:color="auto"/>
                                    <w:bottom w:val="none" w:sz="0" w:space="0" w:color="auto"/>
                                    <w:right w:val="none" w:sz="0" w:space="0" w:color="auto"/>
                                  </w:divBdr>
                                  <w:divsChild>
                                    <w:div w:id="1887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0524">
                              <w:marLeft w:val="0"/>
                              <w:marRight w:val="0"/>
                              <w:marTop w:val="0"/>
                              <w:marBottom w:val="0"/>
                              <w:divBdr>
                                <w:top w:val="none" w:sz="0" w:space="0" w:color="auto"/>
                                <w:left w:val="none" w:sz="0" w:space="0" w:color="auto"/>
                                <w:bottom w:val="none" w:sz="0" w:space="0" w:color="auto"/>
                                <w:right w:val="none" w:sz="0" w:space="0" w:color="auto"/>
                              </w:divBdr>
                              <w:divsChild>
                                <w:div w:id="1769081434">
                                  <w:marLeft w:val="0"/>
                                  <w:marRight w:val="0"/>
                                  <w:marTop w:val="0"/>
                                  <w:marBottom w:val="0"/>
                                  <w:divBdr>
                                    <w:top w:val="none" w:sz="0" w:space="0" w:color="auto"/>
                                    <w:left w:val="none" w:sz="0" w:space="0" w:color="auto"/>
                                    <w:bottom w:val="none" w:sz="0" w:space="0" w:color="auto"/>
                                    <w:right w:val="none" w:sz="0" w:space="0" w:color="auto"/>
                                  </w:divBdr>
                                </w:div>
                                <w:div w:id="1505315865">
                                  <w:marLeft w:val="0"/>
                                  <w:marRight w:val="0"/>
                                  <w:marTop w:val="0"/>
                                  <w:marBottom w:val="0"/>
                                  <w:divBdr>
                                    <w:top w:val="none" w:sz="0" w:space="0" w:color="auto"/>
                                    <w:left w:val="none" w:sz="0" w:space="0" w:color="auto"/>
                                    <w:bottom w:val="none" w:sz="0" w:space="0" w:color="auto"/>
                                    <w:right w:val="none" w:sz="0" w:space="0" w:color="auto"/>
                                  </w:divBdr>
                                  <w:divsChild>
                                    <w:div w:id="324629195">
                                      <w:marLeft w:val="0"/>
                                      <w:marRight w:val="0"/>
                                      <w:marTop w:val="0"/>
                                      <w:marBottom w:val="0"/>
                                      <w:divBdr>
                                        <w:top w:val="none" w:sz="0" w:space="0" w:color="auto"/>
                                        <w:left w:val="none" w:sz="0" w:space="0" w:color="auto"/>
                                        <w:bottom w:val="none" w:sz="0" w:space="0" w:color="auto"/>
                                        <w:right w:val="none" w:sz="0" w:space="0" w:color="auto"/>
                                      </w:divBdr>
                                      <w:divsChild>
                                        <w:div w:id="945120927">
                                          <w:marLeft w:val="0"/>
                                          <w:marRight w:val="0"/>
                                          <w:marTop w:val="0"/>
                                          <w:marBottom w:val="0"/>
                                          <w:divBdr>
                                            <w:top w:val="none" w:sz="0" w:space="0" w:color="auto"/>
                                            <w:left w:val="none" w:sz="0" w:space="0" w:color="auto"/>
                                            <w:bottom w:val="none" w:sz="0" w:space="0" w:color="auto"/>
                                            <w:right w:val="none" w:sz="0" w:space="0" w:color="auto"/>
                                          </w:divBdr>
                                        </w:div>
                                      </w:divsChild>
                                    </w:div>
                                    <w:div w:id="1995839533">
                                      <w:marLeft w:val="0"/>
                                      <w:marRight w:val="0"/>
                                      <w:marTop w:val="0"/>
                                      <w:marBottom w:val="0"/>
                                      <w:divBdr>
                                        <w:top w:val="none" w:sz="0" w:space="0" w:color="auto"/>
                                        <w:left w:val="none" w:sz="0" w:space="0" w:color="auto"/>
                                        <w:bottom w:val="none" w:sz="0" w:space="0" w:color="auto"/>
                                        <w:right w:val="none" w:sz="0" w:space="0" w:color="auto"/>
                                      </w:divBdr>
                                      <w:divsChild>
                                        <w:div w:id="87701884">
                                          <w:marLeft w:val="0"/>
                                          <w:marRight w:val="0"/>
                                          <w:marTop w:val="0"/>
                                          <w:marBottom w:val="0"/>
                                          <w:divBdr>
                                            <w:top w:val="none" w:sz="0" w:space="0" w:color="auto"/>
                                            <w:left w:val="none" w:sz="0" w:space="0" w:color="auto"/>
                                            <w:bottom w:val="none" w:sz="0" w:space="0" w:color="auto"/>
                                            <w:right w:val="none" w:sz="0" w:space="0" w:color="auto"/>
                                          </w:divBdr>
                                        </w:div>
                                        <w:div w:id="192766272">
                                          <w:marLeft w:val="0"/>
                                          <w:marRight w:val="0"/>
                                          <w:marTop w:val="0"/>
                                          <w:marBottom w:val="0"/>
                                          <w:divBdr>
                                            <w:top w:val="none" w:sz="0" w:space="0" w:color="auto"/>
                                            <w:left w:val="none" w:sz="0" w:space="0" w:color="auto"/>
                                            <w:bottom w:val="none" w:sz="0" w:space="0" w:color="auto"/>
                                            <w:right w:val="none" w:sz="0" w:space="0" w:color="auto"/>
                                          </w:divBdr>
                                          <w:divsChild>
                                            <w:div w:id="13787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975">
                                      <w:marLeft w:val="0"/>
                                      <w:marRight w:val="0"/>
                                      <w:marTop w:val="0"/>
                                      <w:marBottom w:val="0"/>
                                      <w:divBdr>
                                        <w:top w:val="none" w:sz="0" w:space="0" w:color="auto"/>
                                        <w:left w:val="none" w:sz="0" w:space="0" w:color="auto"/>
                                        <w:bottom w:val="none" w:sz="0" w:space="0" w:color="auto"/>
                                        <w:right w:val="none" w:sz="0" w:space="0" w:color="auto"/>
                                      </w:divBdr>
                                      <w:divsChild>
                                        <w:div w:id="357893046">
                                          <w:marLeft w:val="0"/>
                                          <w:marRight w:val="0"/>
                                          <w:marTop w:val="0"/>
                                          <w:marBottom w:val="0"/>
                                          <w:divBdr>
                                            <w:top w:val="none" w:sz="0" w:space="0" w:color="auto"/>
                                            <w:left w:val="none" w:sz="0" w:space="0" w:color="auto"/>
                                            <w:bottom w:val="none" w:sz="0" w:space="0" w:color="auto"/>
                                            <w:right w:val="none" w:sz="0" w:space="0" w:color="auto"/>
                                          </w:divBdr>
                                        </w:div>
                                        <w:div w:id="571231755">
                                          <w:marLeft w:val="0"/>
                                          <w:marRight w:val="0"/>
                                          <w:marTop w:val="0"/>
                                          <w:marBottom w:val="0"/>
                                          <w:divBdr>
                                            <w:top w:val="none" w:sz="0" w:space="0" w:color="auto"/>
                                            <w:left w:val="none" w:sz="0" w:space="0" w:color="auto"/>
                                            <w:bottom w:val="none" w:sz="0" w:space="0" w:color="auto"/>
                                            <w:right w:val="none" w:sz="0" w:space="0" w:color="auto"/>
                                          </w:divBdr>
                                          <w:divsChild>
                                            <w:div w:id="18876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959693">
                      <w:marLeft w:val="0"/>
                      <w:marRight w:val="0"/>
                      <w:marTop w:val="0"/>
                      <w:marBottom w:val="0"/>
                      <w:divBdr>
                        <w:top w:val="none" w:sz="0" w:space="0" w:color="auto"/>
                        <w:left w:val="none" w:sz="0" w:space="0" w:color="auto"/>
                        <w:bottom w:val="none" w:sz="0" w:space="0" w:color="auto"/>
                        <w:right w:val="none" w:sz="0" w:space="0" w:color="auto"/>
                      </w:divBdr>
                      <w:divsChild>
                        <w:div w:id="1379672199">
                          <w:marLeft w:val="0"/>
                          <w:marRight w:val="0"/>
                          <w:marTop w:val="0"/>
                          <w:marBottom w:val="0"/>
                          <w:divBdr>
                            <w:top w:val="none" w:sz="0" w:space="0" w:color="auto"/>
                            <w:left w:val="none" w:sz="0" w:space="0" w:color="auto"/>
                            <w:bottom w:val="none" w:sz="0" w:space="0" w:color="auto"/>
                            <w:right w:val="none" w:sz="0" w:space="0" w:color="auto"/>
                          </w:divBdr>
                        </w:div>
                        <w:div w:id="1540316367">
                          <w:marLeft w:val="0"/>
                          <w:marRight w:val="0"/>
                          <w:marTop w:val="0"/>
                          <w:marBottom w:val="0"/>
                          <w:divBdr>
                            <w:top w:val="none" w:sz="0" w:space="0" w:color="auto"/>
                            <w:left w:val="none" w:sz="0" w:space="0" w:color="auto"/>
                            <w:bottom w:val="none" w:sz="0" w:space="0" w:color="auto"/>
                            <w:right w:val="none" w:sz="0" w:space="0" w:color="auto"/>
                          </w:divBdr>
                          <w:divsChild>
                            <w:div w:id="1388720498">
                              <w:marLeft w:val="0"/>
                              <w:marRight w:val="0"/>
                              <w:marTop w:val="0"/>
                              <w:marBottom w:val="0"/>
                              <w:divBdr>
                                <w:top w:val="none" w:sz="0" w:space="0" w:color="auto"/>
                                <w:left w:val="none" w:sz="0" w:space="0" w:color="auto"/>
                                <w:bottom w:val="none" w:sz="0" w:space="0" w:color="auto"/>
                                <w:right w:val="none" w:sz="0" w:space="0" w:color="auto"/>
                              </w:divBdr>
                              <w:divsChild>
                                <w:div w:id="2004970609">
                                  <w:marLeft w:val="0"/>
                                  <w:marRight w:val="0"/>
                                  <w:marTop w:val="0"/>
                                  <w:marBottom w:val="0"/>
                                  <w:divBdr>
                                    <w:top w:val="none" w:sz="0" w:space="0" w:color="auto"/>
                                    <w:left w:val="none" w:sz="0" w:space="0" w:color="auto"/>
                                    <w:bottom w:val="none" w:sz="0" w:space="0" w:color="auto"/>
                                    <w:right w:val="none" w:sz="0" w:space="0" w:color="auto"/>
                                  </w:divBdr>
                                </w:div>
                              </w:divsChild>
                            </w:div>
                            <w:div w:id="2030598743">
                              <w:marLeft w:val="0"/>
                              <w:marRight w:val="0"/>
                              <w:marTop w:val="0"/>
                              <w:marBottom w:val="0"/>
                              <w:divBdr>
                                <w:top w:val="none" w:sz="0" w:space="0" w:color="auto"/>
                                <w:left w:val="none" w:sz="0" w:space="0" w:color="auto"/>
                                <w:bottom w:val="none" w:sz="0" w:space="0" w:color="auto"/>
                                <w:right w:val="none" w:sz="0" w:space="0" w:color="auto"/>
                              </w:divBdr>
                              <w:divsChild>
                                <w:div w:id="1798378137">
                                  <w:marLeft w:val="0"/>
                                  <w:marRight w:val="0"/>
                                  <w:marTop w:val="0"/>
                                  <w:marBottom w:val="0"/>
                                  <w:divBdr>
                                    <w:top w:val="none" w:sz="0" w:space="0" w:color="auto"/>
                                    <w:left w:val="none" w:sz="0" w:space="0" w:color="auto"/>
                                    <w:bottom w:val="none" w:sz="0" w:space="0" w:color="auto"/>
                                    <w:right w:val="none" w:sz="0" w:space="0" w:color="auto"/>
                                  </w:divBdr>
                                </w:div>
                                <w:div w:id="338391842">
                                  <w:marLeft w:val="0"/>
                                  <w:marRight w:val="0"/>
                                  <w:marTop w:val="0"/>
                                  <w:marBottom w:val="0"/>
                                  <w:divBdr>
                                    <w:top w:val="none" w:sz="0" w:space="0" w:color="auto"/>
                                    <w:left w:val="none" w:sz="0" w:space="0" w:color="auto"/>
                                    <w:bottom w:val="none" w:sz="0" w:space="0" w:color="auto"/>
                                    <w:right w:val="none" w:sz="0" w:space="0" w:color="auto"/>
                                  </w:divBdr>
                                  <w:divsChild>
                                    <w:div w:id="107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1938">
                              <w:marLeft w:val="0"/>
                              <w:marRight w:val="0"/>
                              <w:marTop w:val="0"/>
                              <w:marBottom w:val="0"/>
                              <w:divBdr>
                                <w:top w:val="none" w:sz="0" w:space="0" w:color="auto"/>
                                <w:left w:val="none" w:sz="0" w:space="0" w:color="auto"/>
                                <w:bottom w:val="none" w:sz="0" w:space="0" w:color="auto"/>
                                <w:right w:val="none" w:sz="0" w:space="0" w:color="auto"/>
                              </w:divBdr>
                              <w:divsChild>
                                <w:div w:id="2036419653">
                                  <w:marLeft w:val="0"/>
                                  <w:marRight w:val="0"/>
                                  <w:marTop w:val="0"/>
                                  <w:marBottom w:val="0"/>
                                  <w:divBdr>
                                    <w:top w:val="none" w:sz="0" w:space="0" w:color="auto"/>
                                    <w:left w:val="none" w:sz="0" w:space="0" w:color="auto"/>
                                    <w:bottom w:val="none" w:sz="0" w:space="0" w:color="auto"/>
                                    <w:right w:val="none" w:sz="0" w:space="0" w:color="auto"/>
                                  </w:divBdr>
                                </w:div>
                                <w:div w:id="1524631381">
                                  <w:marLeft w:val="0"/>
                                  <w:marRight w:val="0"/>
                                  <w:marTop w:val="0"/>
                                  <w:marBottom w:val="0"/>
                                  <w:divBdr>
                                    <w:top w:val="none" w:sz="0" w:space="0" w:color="auto"/>
                                    <w:left w:val="none" w:sz="0" w:space="0" w:color="auto"/>
                                    <w:bottom w:val="none" w:sz="0" w:space="0" w:color="auto"/>
                                    <w:right w:val="none" w:sz="0" w:space="0" w:color="auto"/>
                                  </w:divBdr>
                                  <w:divsChild>
                                    <w:div w:id="1085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719048">
                      <w:marLeft w:val="0"/>
                      <w:marRight w:val="0"/>
                      <w:marTop w:val="0"/>
                      <w:marBottom w:val="0"/>
                      <w:divBdr>
                        <w:top w:val="none" w:sz="0" w:space="0" w:color="auto"/>
                        <w:left w:val="none" w:sz="0" w:space="0" w:color="auto"/>
                        <w:bottom w:val="none" w:sz="0" w:space="0" w:color="auto"/>
                        <w:right w:val="none" w:sz="0" w:space="0" w:color="auto"/>
                      </w:divBdr>
                      <w:divsChild>
                        <w:div w:id="1288513351">
                          <w:marLeft w:val="0"/>
                          <w:marRight w:val="0"/>
                          <w:marTop w:val="0"/>
                          <w:marBottom w:val="0"/>
                          <w:divBdr>
                            <w:top w:val="none" w:sz="0" w:space="0" w:color="auto"/>
                            <w:left w:val="none" w:sz="0" w:space="0" w:color="auto"/>
                            <w:bottom w:val="none" w:sz="0" w:space="0" w:color="auto"/>
                            <w:right w:val="none" w:sz="0" w:space="0" w:color="auto"/>
                          </w:divBdr>
                        </w:div>
                        <w:div w:id="368258374">
                          <w:marLeft w:val="0"/>
                          <w:marRight w:val="0"/>
                          <w:marTop w:val="0"/>
                          <w:marBottom w:val="0"/>
                          <w:divBdr>
                            <w:top w:val="none" w:sz="0" w:space="0" w:color="auto"/>
                            <w:left w:val="none" w:sz="0" w:space="0" w:color="auto"/>
                            <w:bottom w:val="none" w:sz="0" w:space="0" w:color="auto"/>
                            <w:right w:val="none" w:sz="0" w:space="0" w:color="auto"/>
                          </w:divBdr>
                          <w:divsChild>
                            <w:div w:id="1323043923">
                              <w:marLeft w:val="0"/>
                              <w:marRight w:val="0"/>
                              <w:marTop w:val="0"/>
                              <w:marBottom w:val="0"/>
                              <w:divBdr>
                                <w:top w:val="none" w:sz="0" w:space="0" w:color="auto"/>
                                <w:left w:val="none" w:sz="0" w:space="0" w:color="auto"/>
                                <w:bottom w:val="none" w:sz="0" w:space="0" w:color="auto"/>
                                <w:right w:val="none" w:sz="0" w:space="0" w:color="auto"/>
                              </w:divBdr>
                              <w:divsChild>
                                <w:div w:id="1660159392">
                                  <w:marLeft w:val="0"/>
                                  <w:marRight w:val="0"/>
                                  <w:marTop w:val="0"/>
                                  <w:marBottom w:val="0"/>
                                  <w:divBdr>
                                    <w:top w:val="none" w:sz="0" w:space="0" w:color="auto"/>
                                    <w:left w:val="none" w:sz="0" w:space="0" w:color="auto"/>
                                    <w:bottom w:val="none" w:sz="0" w:space="0" w:color="auto"/>
                                    <w:right w:val="none" w:sz="0" w:space="0" w:color="auto"/>
                                  </w:divBdr>
                                </w:div>
                              </w:divsChild>
                            </w:div>
                            <w:div w:id="23792261">
                              <w:marLeft w:val="0"/>
                              <w:marRight w:val="0"/>
                              <w:marTop w:val="0"/>
                              <w:marBottom w:val="0"/>
                              <w:divBdr>
                                <w:top w:val="none" w:sz="0" w:space="0" w:color="auto"/>
                                <w:left w:val="none" w:sz="0" w:space="0" w:color="auto"/>
                                <w:bottom w:val="none" w:sz="0" w:space="0" w:color="auto"/>
                                <w:right w:val="none" w:sz="0" w:space="0" w:color="auto"/>
                              </w:divBdr>
                              <w:divsChild>
                                <w:div w:id="1241330184">
                                  <w:marLeft w:val="0"/>
                                  <w:marRight w:val="0"/>
                                  <w:marTop w:val="0"/>
                                  <w:marBottom w:val="0"/>
                                  <w:divBdr>
                                    <w:top w:val="none" w:sz="0" w:space="0" w:color="auto"/>
                                    <w:left w:val="none" w:sz="0" w:space="0" w:color="auto"/>
                                    <w:bottom w:val="none" w:sz="0" w:space="0" w:color="auto"/>
                                    <w:right w:val="none" w:sz="0" w:space="0" w:color="auto"/>
                                  </w:divBdr>
                                </w:div>
                                <w:div w:id="1247035890">
                                  <w:marLeft w:val="0"/>
                                  <w:marRight w:val="0"/>
                                  <w:marTop w:val="0"/>
                                  <w:marBottom w:val="0"/>
                                  <w:divBdr>
                                    <w:top w:val="none" w:sz="0" w:space="0" w:color="auto"/>
                                    <w:left w:val="none" w:sz="0" w:space="0" w:color="auto"/>
                                    <w:bottom w:val="none" w:sz="0" w:space="0" w:color="auto"/>
                                    <w:right w:val="none" w:sz="0" w:space="0" w:color="auto"/>
                                  </w:divBdr>
                                  <w:divsChild>
                                    <w:div w:id="20311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483252">
          <w:marLeft w:val="0"/>
          <w:marRight w:val="0"/>
          <w:marTop w:val="0"/>
          <w:marBottom w:val="0"/>
          <w:divBdr>
            <w:top w:val="none" w:sz="0" w:space="0" w:color="auto"/>
            <w:left w:val="none" w:sz="0" w:space="0" w:color="auto"/>
            <w:bottom w:val="none" w:sz="0" w:space="0" w:color="auto"/>
            <w:right w:val="none" w:sz="0" w:space="0" w:color="auto"/>
          </w:divBdr>
          <w:divsChild>
            <w:div w:id="1502811819">
              <w:marLeft w:val="0"/>
              <w:marRight w:val="0"/>
              <w:marTop w:val="0"/>
              <w:marBottom w:val="0"/>
              <w:divBdr>
                <w:top w:val="none" w:sz="0" w:space="0" w:color="auto"/>
                <w:left w:val="none" w:sz="0" w:space="0" w:color="auto"/>
                <w:bottom w:val="none" w:sz="0" w:space="0" w:color="auto"/>
                <w:right w:val="none" w:sz="0" w:space="0" w:color="auto"/>
              </w:divBdr>
              <w:divsChild>
                <w:div w:id="361899803">
                  <w:marLeft w:val="0"/>
                  <w:marRight w:val="0"/>
                  <w:marTop w:val="0"/>
                  <w:marBottom w:val="0"/>
                  <w:divBdr>
                    <w:top w:val="none" w:sz="0" w:space="0" w:color="auto"/>
                    <w:left w:val="none" w:sz="0" w:space="0" w:color="auto"/>
                    <w:bottom w:val="none" w:sz="0" w:space="0" w:color="auto"/>
                    <w:right w:val="none" w:sz="0" w:space="0" w:color="auto"/>
                  </w:divBdr>
                  <w:divsChild>
                    <w:div w:id="134227454">
                      <w:marLeft w:val="0"/>
                      <w:marRight w:val="0"/>
                      <w:marTop w:val="0"/>
                      <w:marBottom w:val="0"/>
                      <w:divBdr>
                        <w:top w:val="none" w:sz="0" w:space="0" w:color="auto"/>
                        <w:left w:val="none" w:sz="0" w:space="0" w:color="auto"/>
                        <w:bottom w:val="none" w:sz="0" w:space="0" w:color="auto"/>
                        <w:right w:val="none" w:sz="0" w:space="0" w:color="auto"/>
                      </w:divBdr>
                      <w:divsChild>
                        <w:div w:id="305665686">
                          <w:marLeft w:val="0"/>
                          <w:marRight w:val="0"/>
                          <w:marTop w:val="0"/>
                          <w:marBottom w:val="0"/>
                          <w:divBdr>
                            <w:top w:val="none" w:sz="0" w:space="0" w:color="auto"/>
                            <w:left w:val="none" w:sz="0" w:space="0" w:color="auto"/>
                            <w:bottom w:val="none" w:sz="0" w:space="0" w:color="auto"/>
                            <w:right w:val="none" w:sz="0" w:space="0" w:color="auto"/>
                          </w:divBdr>
                        </w:div>
                      </w:divsChild>
                    </w:div>
                    <w:div w:id="395007221">
                      <w:marLeft w:val="0"/>
                      <w:marRight w:val="0"/>
                      <w:marTop w:val="0"/>
                      <w:marBottom w:val="0"/>
                      <w:divBdr>
                        <w:top w:val="none" w:sz="0" w:space="0" w:color="auto"/>
                        <w:left w:val="none" w:sz="0" w:space="0" w:color="auto"/>
                        <w:bottom w:val="none" w:sz="0" w:space="0" w:color="auto"/>
                        <w:right w:val="none" w:sz="0" w:space="0" w:color="auto"/>
                      </w:divBdr>
                      <w:divsChild>
                        <w:div w:id="141820198">
                          <w:marLeft w:val="0"/>
                          <w:marRight w:val="0"/>
                          <w:marTop w:val="0"/>
                          <w:marBottom w:val="0"/>
                          <w:divBdr>
                            <w:top w:val="none" w:sz="0" w:space="0" w:color="auto"/>
                            <w:left w:val="none" w:sz="0" w:space="0" w:color="auto"/>
                            <w:bottom w:val="none" w:sz="0" w:space="0" w:color="auto"/>
                            <w:right w:val="none" w:sz="0" w:space="0" w:color="auto"/>
                          </w:divBdr>
                        </w:div>
                        <w:div w:id="742993770">
                          <w:marLeft w:val="0"/>
                          <w:marRight w:val="0"/>
                          <w:marTop w:val="0"/>
                          <w:marBottom w:val="0"/>
                          <w:divBdr>
                            <w:top w:val="none" w:sz="0" w:space="0" w:color="auto"/>
                            <w:left w:val="none" w:sz="0" w:space="0" w:color="auto"/>
                            <w:bottom w:val="none" w:sz="0" w:space="0" w:color="auto"/>
                            <w:right w:val="none" w:sz="0" w:space="0" w:color="auto"/>
                          </w:divBdr>
                          <w:divsChild>
                            <w:div w:id="2956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1944">
                      <w:marLeft w:val="0"/>
                      <w:marRight w:val="0"/>
                      <w:marTop w:val="0"/>
                      <w:marBottom w:val="0"/>
                      <w:divBdr>
                        <w:top w:val="none" w:sz="0" w:space="0" w:color="auto"/>
                        <w:left w:val="none" w:sz="0" w:space="0" w:color="auto"/>
                        <w:bottom w:val="none" w:sz="0" w:space="0" w:color="auto"/>
                        <w:right w:val="none" w:sz="0" w:space="0" w:color="auto"/>
                      </w:divBdr>
                      <w:divsChild>
                        <w:div w:id="1646351310">
                          <w:marLeft w:val="0"/>
                          <w:marRight w:val="0"/>
                          <w:marTop w:val="0"/>
                          <w:marBottom w:val="0"/>
                          <w:divBdr>
                            <w:top w:val="none" w:sz="0" w:space="0" w:color="auto"/>
                            <w:left w:val="none" w:sz="0" w:space="0" w:color="auto"/>
                            <w:bottom w:val="none" w:sz="0" w:space="0" w:color="auto"/>
                            <w:right w:val="none" w:sz="0" w:space="0" w:color="auto"/>
                          </w:divBdr>
                        </w:div>
                        <w:div w:id="1774740606">
                          <w:marLeft w:val="0"/>
                          <w:marRight w:val="0"/>
                          <w:marTop w:val="0"/>
                          <w:marBottom w:val="0"/>
                          <w:divBdr>
                            <w:top w:val="none" w:sz="0" w:space="0" w:color="auto"/>
                            <w:left w:val="none" w:sz="0" w:space="0" w:color="auto"/>
                            <w:bottom w:val="none" w:sz="0" w:space="0" w:color="auto"/>
                            <w:right w:val="none" w:sz="0" w:space="0" w:color="auto"/>
                          </w:divBdr>
                          <w:divsChild>
                            <w:div w:id="9038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9524">
                      <w:marLeft w:val="0"/>
                      <w:marRight w:val="0"/>
                      <w:marTop w:val="0"/>
                      <w:marBottom w:val="0"/>
                      <w:divBdr>
                        <w:top w:val="none" w:sz="0" w:space="0" w:color="auto"/>
                        <w:left w:val="none" w:sz="0" w:space="0" w:color="auto"/>
                        <w:bottom w:val="none" w:sz="0" w:space="0" w:color="auto"/>
                        <w:right w:val="none" w:sz="0" w:space="0" w:color="auto"/>
                      </w:divBdr>
                      <w:divsChild>
                        <w:div w:id="2133283313">
                          <w:marLeft w:val="0"/>
                          <w:marRight w:val="0"/>
                          <w:marTop w:val="0"/>
                          <w:marBottom w:val="0"/>
                          <w:divBdr>
                            <w:top w:val="none" w:sz="0" w:space="0" w:color="auto"/>
                            <w:left w:val="none" w:sz="0" w:space="0" w:color="auto"/>
                            <w:bottom w:val="none" w:sz="0" w:space="0" w:color="auto"/>
                            <w:right w:val="none" w:sz="0" w:space="0" w:color="auto"/>
                          </w:divBdr>
                        </w:div>
                        <w:div w:id="50885155">
                          <w:marLeft w:val="0"/>
                          <w:marRight w:val="0"/>
                          <w:marTop w:val="0"/>
                          <w:marBottom w:val="0"/>
                          <w:divBdr>
                            <w:top w:val="none" w:sz="0" w:space="0" w:color="auto"/>
                            <w:left w:val="none" w:sz="0" w:space="0" w:color="auto"/>
                            <w:bottom w:val="none" w:sz="0" w:space="0" w:color="auto"/>
                            <w:right w:val="none" w:sz="0" w:space="0" w:color="auto"/>
                          </w:divBdr>
                          <w:divsChild>
                            <w:div w:id="5228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3918">
                      <w:marLeft w:val="0"/>
                      <w:marRight w:val="0"/>
                      <w:marTop w:val="0"/>
                      <w:marBottom w:val="0"/>
                      <w:divBdr>
                        <w:top w:val="none" w:sz="0" w:space="0" w:color="auto"/>
                        <w:left w:val="none" w:sz="0" w:space="0" w:color="auto"/>
                        <w:bottom w:val="none" w:sz="0" w:space="0" w:color="auto"/>
                        <w:right w:val="none" w:sz="0" w:space="0" w:color="auto"/>
                      </w:divBdr>
                      <w:divsChild>
                        <w:div w:id="125777413">
                          <w:marLeft w:val="0"/>
                          <w:marRight w:val="0"/>
                          <w:marTop w:val="0"/>
                          <w:marBottom w:val="0"/>
                          <w:divBdr>
                            <w:top w:val="none" w:sz="0" w:space="0" w:color="auto"/>
                            <w:left w:val="none" w:sz="0" w:space="0" w:color="auto"/>
                            <w:bottom w:val="none" w:sz="0" w:space="0" w:color="auto"/>
                            <w:right w:val="none" w:sz="0" w:space="0" w:color="auto"/>
                          </w:divBdr>
                        </w:div>
                        <w:div w:id="1656110056">
                          <w:marLeft w:val="0"/>
                          <w:marRight w:val="0"/>
                          <w:marTop w:val="0"/>
                          <w:marBottom w:val="0"/>
                          <w:divBdr>
                            <w:top w:val="none" w:sz="0" w:space="0" w:color="auto"/>
                            <w:left w:val="none" w:sz="0" w:space="0" w:color="auto"/>
                            <w:bottom w:val="none" w:sz="0" w:space="0" w:color="auto"/>
                            <w:right w:val="none" w:sz="0" w:space="0" w:color="auto"/>
                          </w:divBdr>
                          <w:divsChild>
                            <w:div w:id="17939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5125">
                      <w:marLeft w:val="0"/>
                      <w:marRight w:val="0"/>
                      <w:marTop w:val="0"/>
                      <w:marBottom w:val="0"/>
                      <w:divBdr>
                        <w:top w:val="none" w:sz="0" w:space="0" w:color="auto"/>
                        <w:left w:val="none" w:sz="0" w:space="0" w:color="auto"/>
                        <w:bottom w:val="none" w:sz="0" w:space="0" w:color="auto"/>
                        <w:right w:val="none" w:sz="0" w:space="0" w:color="auto"/>
                      </w:divBdr>
                      <w:divsChild>
                        <w:div w:id="1331375707">
                          <w:marLeft w:val="0"/>
                          <w:marRight w:val="0"/>
                          <w:marTop w:val="0"/>
                          <w:marBottom w:val="0"/>
                          <w:divBdr>
                            <w:top w:val="none" w:sz="0" w:space="0" w:color="auto"/>
                            <w:left w:val="none" w:sz="0" w:space="0" w:color="auto"/>
                            <w:bottom w:val="none" w:sz="0" w:space="0" w:color="auto"/>
                            <w:right w:val="none" w:sz="0" w:space="0" w:color="auto"/>
                          </w:divBdr>
                        </w:div>
                        <w:div w:id="194198040">
                          <w:marLeft w:val="0"/>
                          <w:marRight w:val="0"/>
                          <w:marTop w:val="0"/>
                          <w:marBottom w:val="0"/>
                          <w:divBdr>
                            <w:top w:val="none" w:sz="0" w:space="0" w:color="auto"/>
                            <w:left w:val="none" w:sz="0" w:space="0" w:color="auto"/>
                            <w:bottom w:val="none" w:sz="0" w:space="0" w:color="auto"/>
                            <w:right w:val="none" w:sz="0" w:space="0" w:color="auto"/>
                          </w:divBdr>
                          <w:divsChild>
                            <w:div w:id="16274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9780">
                      <w:marLeft w:val="0"/>
                      <w:marRight w:val="0"/>
                      <w:marTop w:val="0"/>
                      <w:marBottom w:val="0"/>
                      <w:divBdr>
                        <w:top w:val="none" w:sz="0" w:space="0" w:color="auto"/>
                        <w:left w:val="none" w:sz="0" w:space="0" w:color="auto"/>
                        <w:bottom w:val="none" w:sz="0" w:space="0" w:color="auto"/>
                        <w:right w:val="none" w:sz="0" w:space="0" w:color="auto"/>
                      </w:divBdr>
                      <w:divsChild>
                        <w:div w:id="369576856">
                          <w:marLeft w:val="0"/>
                          <w:marRight w:val="0"/>
                          <w:marTop w:val="0"/>
                          <w:marBottom w:val="0"/>
                          <w:divBdr>
                            <w:top w:val="none" w:sz="0" w:space="0" w:color="auto"/>
                            <w:left w:val="none" w:sz="0" w:space="0" w:color="auto"/>
                            <w:bottom w:val="none" w:sz="0" w:space="0" w:color="auto"/>
                            <w:right w:val="none" w:sz="0" w:space="0" w:color="auto"/>
                          </w:divBdr>
                        </w:div>
                        <w:div w:id="515997079">
                          <w:marLeft w:val="0"/>
                          <w:marRight w:val="0"/>
                          <w:marTop w:val="0"/>
                          <w:marBottom w:val="0"/>
                          <w:divBdr>
                            <w:top w:val="none" w:sz="0" w:space="0" w:color="auto"/>
                            <w:left w:val="none" w:sz="0" w:space="0" w:color="auto"/>
                            <w:bottom w:val="none" w:sz="0" w:space="0" w:color="auto"/>
                            <w:right w:val="none" w:sz="0" w:space="0" w:color="auto"/>
                          </w:divBdr>
                          <w:divsChild>
                            <w:div w:id="6002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385">
                      <w:marLeft w:val="0"/>
                      <w:marRight w:val="0"/>
                      <w:marTop w:val="0"/>
                      <w:marBottom w:val="0"/>
                      <w:divBdr>
                        <w:top w:val="none" w:sz="0" w:space="0" w:color="auto"/>
                        <w:left w:val="none" w:sz="0" w:space="0" w:color="auto"/>
                        <w:bottom w:val="none" w:sz="0" w:space="0" w:color="auto"/>
                        <w:right w:val="none" w:sz="0" w:space="0" w:color="auto"/>
                      </w:divBdr>
                      <w:divsChild>
                        <w:div w:id="1517115506">
                          <w:marLeft w:val="0"/>
                          <w:marRight w:val="0"/>
                          <w:marTop w:val="0"/>
                          <w:marBottom w:val="0"/>
                          <w:divBdr>
                            <w:top w:val="none" w:sz="0" w:space="0" w:color="auto"/>
                            <w:left w:val="none" w:sz="0" w:space="0" w:color="auto"/>
                            <w:bottom w:val="none" w:sz="0" w:space="0" w:color="auto"/>
                            <w:right w:val="none" w:sz="0" w:space="0" w:color="auto"/>
                          </w:divBdr>
                        </w:div>
                        <w:div w:id="700059032">
                          <w:marLeft w:val="0"/>
                          <w:marRight w:val="0"/>
                          <w:marTop w:val="0"/>
                          <w:marBottom w:val="0"/>
                          <w:divBdr>
                            <w:top w:val="none" w:sz="0" w:space="0" w:color="auto"/>
                            <w:left w:val="none" w:sz="0" w:space="0" w:color="auto"/>
                            <w:bottom w:val="none" w:sz="0" w:space="0" w:color="auto"/>
                            <w:right w:val="none" w:sz="0" w:space="0" w:color="auto"/>
                          </w:divBdr>
                          <w:divsChild>
                            <w:div w:id="9178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2335">
                      <w:marLeft w:val="0"/>
                      <w:marRight w:val="0"/>
                      <w:marTop w:val="0"/>
                      <w:marBottom w:val="0"/>
                      <w:divBdr>
                        <w:top w:val="none" w:sz="0" w:space="0" w:color="auto"/>
                        <w:left w:val="none" w:sz="0" w:space="0" w:color="auto"/>
                        <w:bottom w:val="none" w:sz="0" w:space="0" w:color="auto"/>
                        <w:right w:val="none" w:sz="0" w:space="0" w:color="auto"/>
                      </w:divBdr>
                      <w:divsChild>
                        <w:div w:id="1595165696">
                          <w:marLeft w:val="0"/>
                          <w:marRight w:val="0"/>
                          <w:marTop w:val="0"/>
                          <w:marBottom w:val="0"/>
                          <w:divBdr>
                            <w:top w:val="none" w:sz="0" w:space="0" w:color="auto"/>
                            <w:left w:val="none" w:sz="0" w:space="0" w:color="auto"/>
                            <w:bottom w:val="none" w:sz="0" w:space="0" w:color="auto"/>
                            <w:right w:val="none" w:sz="0" w:space="0" w:color="auto"/>
                          </w:divBdr>
                        </w:div>
                        <w:div w:id="2107917906">
                          <w:marLeft w:val="0"/>
                          <w:marRight w:val="0"/>
                          <w:marTop w:val="0"/>
                          <w:marBottom w:val="0"/>
                          <w:divBdr>
                            <w:top w:val="none" w:sz="0" w:space="0" w:color="auto"/>
                            <w:left w:val="none" w:sz="0" w:space="0" w:color="auto"/>
                            <w:bottom w:val="none" w:sz="0" w:space="0" w:color="auto"/>
                            <w:right w:val="none" w:sz="0" w:space="0" w:color="auto"/>
                          </w:divBdr>
                          <w:divsChild>
                            <w:div w:id="1411345332">
                              <w:marLeft w:val="0"/>
                              <w:marRight w:val="0"/>
                              <w:marTop w:val="0"/>
                              <w:marBottom w:val="0"/>
                              <w:divBdr>
                                <w:top w:val="none" w:sz="0" w:space="0" w:color="auto"/>
                                <w:left w:val="none" w:sz="0" w:space="0" w:color="auto"/>
                                <w:bottom w:val="none" w:sz="0" w:space="0" w:color="auto"/>
                                <w:right w:val="none" w:sz="0" w:space="0" w:color="auto"/>
                              </w:divBdr>
                              <w:divsChild>
                                <w:div w:id="1133787615">
                                  <w:marLeft w:val="0"/>
                                  <w:marRight w:val="0"/>
                                  <w:marTop w:val="0"/>
                                  <w:marBottom w:val="0"/>
                                  <w:divBdr>
                                    <w:top w:val="none" w:sz="0" w:space="0" w:color="auto"/>
                                    <w:left w:val="none" w:sz="0" w:space="0" w:color="auto"/>
                                    <w:bottom w:val="none" w:sz="0" w:space="0" w:color="auto"/>
                                    <w:right w:val="none" w:sz="0" w:space="0" w:color="auto"/>
                                  </w:divBdr>
                                </w:div>
                                <w:div w:id="20317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56583">
                      <w:marLeft w:val="0"/>
                      <w:marRight w:val="0"/>
                      <w:marTop w:val="0"/>
                      <w:marBottom w:val="0"/>
                      <w:divBdr>
                        <w:top w:val="none" w:sz="0" w:space="0" w:color="auto"/>
                        <w:left w:val="none" w:sz="0" w:space="0" w:color="auto"/>
                        <w:bottom w:val="none" w:sz="0" w:space="0" w:color="auto"/>
                        <w:right w:val="none" w:sz="0" w:space="0" w:color="auto"/>
                      </w:divBdr>
                      <w:divsChild>
                        <w:div w:id="2106146559">
                          <w:marLeft w:val="0"/>
                          <w:marRight w:val="0"/>
                          <w:marTop w:val="0"/>
                          <w:marBottom w:val="0"/>
                          <w:divBdr>
                            <w:top w:val="none" w:sz="0" w:space="0" w:color="auto"/>
                            <w:left w:val="none" w:sz="0" w:space="0" w:color="auto"/>
                            <w:bottom w:val="none" w:sz="0" w:space="0" w:color="auto"/>
                            <w:right w:val="none" w:sz="0" w:space="0" w:color="auto"/>
                          </w:divBdr>
                        </w:div>
                        <w:div w:id="2129809894">
                          <w:marLeft w:val="0"/>
                          <w:marRight w:val="0"/>
                          <w:marTop w:val="0"/>
                          <w:marBottom w:val="0"/>
                          <w:divBdr>
                            <w:top w:val="none" w:sz="0" w:space="0" w:color="auto"/>
                            <w:left w:val="none" w:sz="0" w:space="0" w:color="auto"/>
                            <w:bottom w:val="none" w:sz="0" w:space="0" w:color="auto"/>
                            <w:right w:val="none" w:sz="0" w:space="0" w:color="auto"/>
                          </w:divBdr>
                          <w:divsChild>
                            <w:div w:id="22095361">
                              <w:marLeft w:val="0"/>
                              <w:marRight w:val="0"/>
                              <w:marTop w:val="0"/>
                              <w:marBottom w:val="0"/>
                              <w:divBdr>
                                <w:top w:val="none" w:sz="0" w:space="0" w:color="auto"/>
                                <w:left w:val="none" w:sz="0" w:space="0" w:color="auto"/>
                                <w:bottom w:val="none" w:sz="0" w:space="0" w:color="auto"/>
                                <w:right w:val="none" w:sz="0" w:space="0" w:color="auto"/>
                              </w:divBdr>
                              <w:divsChild>
                                <w:div w:id="1466309465">
                                  <w:marLeft w:val="0"/>
                                  <w:marRight w:val="0"/>
                                  <w:marTop w:val="0"/>
                                  <w:marBottom w:val="0"/>
                                  <w:divBdr>
                                    <w:top w:val="none" w:sz="0" w:space="0" w:color="auto"/>
                                    <w:left w:val="none" w:sz="0" w:space="0" w:color="auto"/>
                                    <w:bottom w:val="none" w:sz="0" w:space="0" w:color="auto"/>
                                    <w:right w:val="none" w:sz="0" w:space="0" w:color="auto"/>
                                  </w:divBdr>
                                </w:div>
                                <w:div w:id="17698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7567">
                      <w:marLeft w:val="0"/>
                      <w:marRight w:val="0"/>
                      <w:marTop w:val="0"/>
                      <w:marBottom w:val="0"/>
                      <w:divBdr>
                        <w:top w:val="none" w:sz="0" w:space="0" w:color="auto"/>
                        <w:left w:val="none" w:sz="0" w:space="0" w:color="auto"/>
                        <w:bottom w:val="none" w:sz="0" w:space="0" w:color="auto"/>
                        <w:right w:val="none" w:sz="0" w:space="0" w:color="auto"/>
                      </w:divBdr>
                      <w:divsChild>
                        <w:div w:id="667371767">
                          <w:marLeft w:val="0"/>
                          <w:marRight w:val="0"/>
                          <w:marTop w:val="0"/>
                          <w:marBottom w:val="0"/>
                          <w:divBdr>
                            <w:top w:val="none" w:sz="0" w:space="0" w:color="auto"/>
                            <w:left w:val="none" w:sz="0" w:space="0" w:color="auto"/>
                            <w:bottom w:val="none" w:sz="0" w:space="0" w:color="auto"/>
                            <w:right w:val="none" w:sz="0" w:space="0" w:color="auto"/>
                          </w:divBdr>
                        </w:div>
                        <w:div w:id="1030690291">
                          <w:marLeft w:val="0"/>
                          <w:marRight w:val="0"/>
                          <w:marTop w:val="0"/>
                          <w:marBottom w:val="0"/>
                          <w:divBdr>
                            <w:top w:val="none" w:sz="0" w:space="0" w:color="auto"/>
                            <w:left w:val="none" w:sz="0" w:space="0" w:color="auto"/>
                            <w:bottom w:val="none" w:sz="0" w:space="0" w:color="auto"/>
                            <w:right w:val="none" w:sz="0" w:space="0" w:color="auto"/>
                          </w:divBdr>
                          <w:divsChild>
                            <w:div w:id="1189442269">
                              <w:marLeft w:val="0"/>
                              <w:marRight w:val="0"/>
                              <w:marTop w:val="0"/>
                              <w:marBottom w:val="0"/>
                              <w:divBdr>
                                <w:top w:val="none" w:sz="0" w:space="0" w:color="auto"/>
                                <w:left w:val="none" w:sz="0" w:space="0" w:color="auto"/>
                                <w:bottom w:val="none" w:sz="0" w:space="0" w:color="auto"/>
                                <w:right w:val="none" w:sz="0" w:space="0" w:color="auto"/>
                              </w:divBdr>
                              <w:divsChild>
                                <w:div w:id="1142431048">
                                  <w:marLeft w:val="0"/>
                                  <w:marRight w:val="0"/>
                                  <w:marTop w:val="0"/>
                                  <w:marBottom w:val="0"/>
                                  <w:divBdr>
                                    <w:top w:val="none" w:sz="0" w:space="0" w:color="auto"/>
                                    <w:left w:val="none" w:sz="0" w:space="0" w:color="auto"/>
                                    <w:bottom w:val="none" w:sz="0" w:space="0" w:color="auto"/>
                                    <w:right w:val="none" w:sz="0" w:space="0" w:color="auto"/>
                                  </w:divBdr>
                                </w:div>
                                <w:div w:id="15628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872199">
          <w:marLeft w:val="0"/>
          <w:marRight w:val="0"/>
          <w:marTop w:val="0"/>
          <w:marBottom w:val="0"/>
          <w:divBdr>
            <w:top w:val="none" w:sz="0" w:space="0" w:color="auto"/>
            <w:left w:val="none" w:sz="0" w:space="0" w:color="auto"/>
            <w:bottom w:val="none" w:sz="0" w:space="0" w:color="auto"/>
            <w:right w:val="none" w:sz="0" w:space="0" w:color="auto"/>
          </w:divBdr>
          <w:divsChild>
            <w:div w:id="1664234057">
              <w:marLeft w:val="0"/>
              <w:marRight w:val="0"/>
              <w:marTop w:val="0"/>
              <w:marBottom w:val="0"/>
              <w:divBdr>
                <w:top w:val="none" w:sz="0" w:space="0" w:color="auto"/>
                <w:left w:val="none" w:sz="0" w:space="0" w:color="auto"/>
                <w:bottom w:val="none" w:sz="0" w:space="0" w:color="auto"/>
                <w:right w:val="none" w:sz="0" w:space="0" w:color="auto"/>
              </w:divBdr>
              <w:divsChild>
                <w:div w:id="1136409550">
                  <w:marLeft w:val="0"/>
                  <w:marRight w:val="0"/>
                  <w:marTop w:val="0"/>
                  <w:marBottom w:val="0"/>
                  <w:divBdr>
                    <w:top w:val="none" w:sz="0" w:space="0" w:color="auto"/>
                    <w:left w:val="none" w:sz="0" w:space="0" w:color="auto"/>
                    <w:bottom w:val="none" w:sz="0" w:space="0" w:color="auto"/>
                    <w:right w:val="none" w:sz="0" w:space="0" w:color="auto"/>
                  </w:divBdr>
                  <w:divsChild>
                    <w:div w:id="688719530">
                      <w:marLeft w:val="0"/>
                      <w:marRight w:val="0"/>
                      <w:marTop w:val="0"/>
                      <w:marBottom w:val="0"/>
                      <w:divBdr>
                        <w:top w:val="none" w:sz="0" w:space="0" w:color="auto"/>
                        <w:left w:val="none" w:sz="0" w:space="0" w:color="auto"/>
                        <w:bottom w:val="none" w:sz="0" w:space="0" w:color="auto"/>
                        <w:right w:val="none" w:sz="0" w:space="0" w:color="auto"/>
                      </w:divBdr>
                      <w:divsChild>
                        <w:div w:id="6316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566842">
      <w:bodyDiv w:val="1"/>
      <w:marLeft w:val="0"/>
      <w:marRight w:val="0"/>
      <w:marTop w:val="0"/>
      <w:marBottom w:val="0"/>
      <w:divBdr>
        <w:top w:val="none" w:sz="0" w:space="0" w:color="auto"/>
        <w:left w:val="none" w:sz="0" w:space="0" w:color="auto"/>
        <w:bottom w:val="none" w:sz="0" w:space="0" w:color="auto"/>
        <w:right w:val="none" w:sz="0" w:space="0" w:color="auto"/>
      </w:divBdr>
      <w:divsChild>
        <w:div w:id="1985816750">
          <w:marLeft w:val="0"/>
          <w:marRight w:val="0"/>
          <w:marTop w:val="0"/>
          <w:marBottom w:val="0"/>
          <w:divBdr>
            <w:top w:val="none" w:sz="0" w:space="0" w:color="auto"/>
            <w:left w:val="none" w:sz="0" w:space="0" w:color="auto"/>
            <w:bottom w:val="none" w:sz="0" w:space="0" w:color="auto"/>
            <w:right w:val="none" w:sz="0" w:space="0" w:color="auto"/>
          </w:divBdr>
          <w:divsChild>
            <w:div w:id="331689573">
              <w:marLeft w:val="0"/>
              <w:marRight w:val="0"/>
              <w:marTop w:val="0"/>
              <w:marBottom w:val="0"/>
              <w:divBdr>
                <w:top w:val="none" w:sz="0" w:space="0" w:color="auto"/>
                <w:left w:val="none" w:sz="0" w:space="0" w:color="auto"/>
                <w:bottom w:val="none" w:sz="0" w:space="0" w:color="auto"/>
                <w:right w:val="none" w:sz="0" w:space="0" w:color="auto"/>
              </w:divBdr>
              <w:divsChild>
                <w:div w:id="2086146400">
                  <w:marLeft w:val="0"/>
                  <w:marRight w:val="0"/>
                  <w:marTop w:val="0"/>
                  <w:marBottom w:val="0"/>
                  <w:divBdr>
                    <w:top w:val="none" w:sz="0" w:space="0" w:color="auto"/>
                    <w:left w:val="none" w:sz="0" w:space="0" w:color="auto"/>
                    <w:bottom w:val="none" w:sz="0" w:space="0" w:color="auto"/>
                    <w:right w:val="none" w:sz="0" w:space="0" w:color="auto"/>
                  </w:divBdr>
                  <w:divsChild>
                    <w:div w:id="1194226378">
                      <w:marLeft w:val="0"/>
                      <w:marRight w:val="0"/>
                      <w:marTop w:val="0"/>
                      <w:marBottom w:val="0"/>
                      <w:divBdr>
                        <w:top w:val="none" w:sz="0" w:space="0" w:color="auto"/>
                        <w:left w:val="none" w:sz="0" w:space="0" w:color="auto"/>
                        <w:bottom w:val="none" w:sz="0" w:space="0" w:color="auto"/>
                        <w:right w:val="none" w:sz="0" w:space="0" w:color="auto"/>
                      </w:divBdr>
                      <w:divsChild>
                        <w:div w:id="139464206">
                          <w:marLeft w:val="0"/>
                          <w:marRight w:val="0"/>
                          <w:marTop w:val="0"/>
                          <w:marBottom w:val="0"/>
                          <w:divBdr>
                            <w:top w:val="none" w:sz="0" w:space="0" w:color="auto"/>
                            <w:left w:val="none" w:sz="0" w:space="0" w:color="auto"/>
                            <w:bottom w:val="none" w:sz="0" w:space="0" w:color="auto"/>
                            <w:right w:val="none" w:sz="0" w:space="0" w:color="auto"/>
                          </w:divBdr>
                        </w:div>
                      </w:divsChild>
                    </w:div>
                    <w:div w:id="1064521776">
                      <w:marLeft w:val="0"/>
                      <w:marRight w:val="0"/>
                      <w:marTop w:val="0"/>
                      <w:marBottom w:val="0"/>
                      <w:divBdr>
                        <w:top w:val="none" w:sz="0" w:space="0" w:color="auto"/>
                        <w:left w:val="none" w:sz="0" w:space="0" w:color="auto"/>
                        <w:bottom w:val="none" w:sz="0" w:space="0" w:color="auto"/>
                        <w:right w:val="none" w:sz="0" w:space="0" w:color="auto"/>
                      </w:divBdr>
                      <w:divsChild>
                        <w:div w:id="1821799708">
                          <w:marLeft w:val="0"/>
                          <w:marRight w:val="0"/>
                          <w:marTop w:val="0"/>
                          <w:marBottom w:val="0"/>
                          <w:divBdr>
                            <w:top w:val="none" w:sz="0" w:space="0" w:color="auto"/>
                            <w:left w:val="none" w:sz="0" w:space="0" w:color="auto"/>
                            <w:bottom w:val="none" w:sz="0" w:space="0" w:color="auto"/>
                            <w:right w:val="none" w:sz="0" w:space="0" w:color="auto"/>
                          </w:divBdr>
                        </w:div>
                        <w:div w:id="297954573">
                          <w:marLeft w:val="0"/>
                          <w:marRight w:val="0"/>
                          <w:marTop w:val="0"/>
                          <w:marBottom w:val="0"/>
                          <w:divBdr>
                            <w:top w:val="none" w:sz="0" w:space="0" w:color="auto"/>
                            <w:left w:val="none" w:sz="0" w:space="0" w:color="auto"/>
                            <w:bottom w:val="none" w:sz="0" w:space="0" w:color="auto"/>
                            <w:right w:val="none" w:sz="0" w:space="0" w:color="auto"/>
                          </w:divBdr>
                          <w:divsChild>
                            <w:div w:id="1871412974">
                              <w:marLeft w:val="0"/>
                              <w:marRight w:val="0"/>
                              <w:marTop w:val="0"/>
                              <w:marBottom w:val="0"/>
                              <w:divBdr>
                                <w:top w:val="none" w:sz="0" w:space="0" w:color="auto"/>
                                <w:left w:val="none" w:sz="0" w:space="0" w:color="auto"/>
                                <w:bottom w:val="none" w:sz="0" w:space="0" w:color="auto"/>
                                <w:right w:val="none" w:sz="0" w:space="0" w:color="auto"/>
                              </w:divBdr>
                              <w:divsChild>
                                <w:div w:id="1882402498">
                                  <w:marLeft w:val="0"/>
                                  <w:marRight w:val="0"/>
                                  <w:marTop w:val="0"/>
                                  <w:marBottom w:val="0"/>
                                  <w:divBdr>
                                    <w:top w:val="none" w:sz="0" w:space="0" w:color="auto"/>
                                    <w:left w:val="none" w:sz="0" w:space="0" w:color="auto"/>
                                    <w:bottom w:val="none" w:sz="0" w:space="0" w:color="auto"/>
                                    <w:right w:val="none" w:sz="0" w:space="0" w:color="auto"/>
                                  </w:divBdr>
                                </w:div>
                              </w:divsChild>
                            </w:div>
                            <w:div w:id="2082175893">
                              <w:marLeft w:val="0"/>
                              <w:marRight w:val="0"/>
                              <w:marTop w:val="0"/>
                              <w:marBottom w:val="0"/>
                              <w:divBdr>
                                <w:top w:val="none" w:sz="0" w:space="0" w:color="auto"/>
                                <w:left w:val="none" w:sz="0" w:space="0" w:color="auto"/>
                                <w:bottom w:val="none" w:sz="0" w:space="0" w:color="auto"/>
                                <w:right w:val="none" w:sz="0" w:space="0" w:color="auto"/>
                              </w:divBdr>
                              <w:divsChild>
                                <w:div w:id="826677604">
                                  <w:marLeft w:val="0"/>
                                  <w:marRight w:val="0"/>
                                  <w:marTop w:val="0"/>
                                  <w:marBottom w:val="0"/>
                                  <w:divBdr>
                                    <w:top w:val="none" w:sz="0" w:space="0" w:color="auto"/>
                                    <w:left w:val="none" w:sz="0" w:space="0" w:color="auto"/>
                                    <w:bottom w:val="none" w:sz="0" w:space="0" w:color="auto"/>
                                    <w:right w:val="none" w:sz="0" w:space="0" w:color="auto"/>
                                  </w:divBdr>
                                </w:div>
                                <w:div w:id="36510698">
                                  <w:marLeft w:val="0"/>
                                  <w:marRight w:val="0"/>
                                  <w:marTop w:val="0"/>
                                  <w:marBottom w:val="0"/>
                                  <w:divBdr>
                                    <w:top w:val="none" w:sz="0" w:space="0" w:color="auto"/>
                                    <w:left w:val="none" w:sz="0" w:space="0" w:color="auto"/>
                                    <w:bottom w:val="none" w:sz="0" w:space="0" w:color="auto"/>
                                    <w:right w:val="none" w:sz="0" w:space="0" w:color="auto"/>
                                  </w:divBdr>
                                  <w:divsChild>
                                    <w:div w:id="7966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1110">
                              <w:marLeft w:val="0"/>
                              <w:marRight w:val="0"/>
                              <w:marTop w:val="0"/>
                              <w:marBottom w:val="0"/>
                              <w:divBdr>
                                <w:top w:val="none" w:sz="0" w:space="0" w:color="auto"/>
                                <w:left w:val="none" w:sz="0" w:space="0" w:color="auto"/>
                                <w:bottom w:val="none" w:sz="0" w:space="0" w:color="auto"/>
                                <w:right w:val="none" w:sz="0" w:space="0" w:color="auto"/>
                              </w:divBdr>
                              <w:divsChild>
                                <w:div w:id="821048240">
                                  <w:marLeft w:val="0"/>
                                  <w:marRight w:val="0"/>
                                  <w:marTop w:val="0"/>
                                  <w:marBottom w:val="0"/>
                                  <w:divBdr>
                                    <w:top w:val="none" w:sz="0" w:space="0" w:color="auto"/>
                                    <w:left w:val="none" w:sz="0" w:space="0" w:color="auto"/>
                                    <w:bottom w:val="none" w:sz="0" w:space="0" w:color="auto"/>
                                    <w:right w:val="none" w:sz="0" w:space="0" w:color="auto"/>
                                  </w:divBdr>
                                </w:div>
                                <w:div w:id="49769091">
                                  <w:marLeft w:val="0"/>
                                  <w:marRight w:val="0"/>
                                  <w:marTop w:val="0"/>
                                  <w:marBottom w:val="0"/>
                                  <w:divBdr>
                                    <w:top w:val="none" w:sz="0" w:space="0" w:color="auto"/>
                                    <w:left w:val="none" w:sz="0" w:space="0" w:color="auto"/>
                                    <w:bottom w:val="none" w:sz="0" w:space="0" w:color="auto"/>
                                    <w:right w:val="none" w:sz="0" w:space="0" w:color="auto"/>
                                  </w:divBdr>
                                  <w:divsChild>
                                    <w:div w:id="19612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2468">
                              <w:marLeft w:val="0"/>
                              <w:marRight w:val="0"/>
                              <w:marTop w:val="0"/>
                              <w:marBottom w:val="0"/>
                              <w:divBdr>
                                <w:top w:val="none" w:sz="0" w:space="0" w:color="auto"/>
                                <w:left w:val="none" w:sz="0" w:space="0" w:color="auto"/>
                                <w:bottom w:val="none" w:sz="0" w:space="0" w:color="auto"/>
                                <w:right w:val="none" w:sz="0" w:space="0" w:color="auto"/>
                              </w:divBdr>
                              <w:divsChild>
                                <w:div w:id="1617788517">
                                  <w:marLeft w:val="0"/>
                                  <w:marRight w:val="0"/>
                                  <w:marTop w:val="0"/>
                                  <w:marBottom w:val="0"/>
                                  <w:divBdr>
                                    <w:top w:val="none" w:sz="0" w:space="0" w:color="auto"/>
                                    <w:left w:val="none" w:sz="0" w:space="0" w:color="auto"/>
                                    <w:bottom w:val="none" w:sz="0" w:space="0" w:color="auto"/>
                                    <w:right w:val="none" w:sz="0" w:space="0" w:color="auto"/>
                                  </w:divBdr>
                                </w:div>
                                <w:div w:id="2074816141">
                                  <w:marLeft w:val="0"/>
                                  <w:marRight w:val="0"/>
                                  <w:marTop w:val="0"/>
                                  <w:marBottom w:val="0"/>
                                  <w:divBdr>
                                    <w:top w:val="none" w:sz="0" w:space="0" w:color="auto"/>
                                    <w:left w:val="none" w:sz="0" w:space="0" w:color="auto"/>
                                    <w:bottom w:val="none" w:sz="0" w:space="0" w:color="auto"/>
                                    <w:right w:val="none" w:sz="0" w:space="0" w:color="auto"/>
                                  </w:divBdr>
                                  <w:divsChild>
                                    <w:div w:id="2128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8203">
                              <w:marLeft w:val="0"/>
                              <w:marRight w:val="0"/>
                              <w:marTop w:val="0"/>
                              <w:marBottom w:val="0"/>
                              <w:divBdr>
                                <w:top w:val="none" w:sz="0" w:space="0" w:color="auto"/>
                                <w:left w:val="none" w:sz="0" w:space="0" w:color="auto"/>
                                <w:bottom w:val="none" w:sz="0" w:space="0" w:color="auto"/>
                                <w:right w:val="none" w:sz="0" w:space="0" w:color="auto"/>
                              </w:divBdr>
                              <w:divsChild>
                                <w:div w:id="559681142">
                                  <w:marLeft w:val="0"/>
                                  <w:marRight w:val="0"/>
                                  <w:marTop w:val="0"/>
                                  <w:marBottom w:val="0"/>
                                  <w:divBdr>
                                    <w:top w:val="none" w:sz="0" w:space="0" w:color="auto"/>
                                    <w:left w:val="none" w:sz="0" w:space="0" w:color="auto"/>
                                    <w:bottom w:val="none" w:sz="0" w:space="0" w:color="auto"/>
                                    <w:right w:val="none" w:sz="0" w:space="0" w:color="auto"/>
                                  </w:divBdr>
                                </w:div>
                                <w:div w:id="1769275435">
                                  <w:marLeft w:val="0"/>
                                  <w:marRight w:val="0"/>
                                  <w:marTop w:val="0"/>
                                  <w:marBottom w:val="0"/>
                                  <w:divBdr>
                                    <w:top w:val="none" w:sz="0" w:space="0" w:color="auto"/>
                                    <w:left w:val="none" w:sz="0" w:space="0" w:color="auto"/>
                                    <w:bottom w:val="none" w:sz="0" w:space="0" w:color="auto"/>
                                    <w:right w:val="none" w:sz="0" w:space="0" w:color="auto"/>
                                  </w:divBdr>
                                  <w:divsChild>
                                    <w:div w:id="12914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5853">
                              <w:marLeft w:val="0"/>
                              <w:marRight w:val="0"/>
                              <w:marTop w:val="0"/>
                              <w:marBottom w:val="0"/>
                              <w:divBdr>
                                <w:top w:val="none" w:sz="0" w:space="0" w:color="auto"/>
                                <w:left w:val="none" w:sz="0" w:space="0" w:color="auto"/>
                                <w:bottom w:val="none" w:sz="0" w:space="0" w:color="auto"/>
                                <w:right w:val="none" w:sz="0" w:space="0" w:color="auto"/>
                              </w:divBdr>
                              <w:divsChild>
                                <w:div w:id="2017808181">
                                  <w:marLeft w:val="0"/>
                                  <w:marRight w:val="0"/>
                                  <w:marTop w:val="0"/>
                                  <w:marBottom w:val="0"/>
                                  <w:divBdr>
                                    <w:top w:val="none" w:sz="0" w:space="0" w:color="auto"/>
                                    <w:left w:val="none" w:sz="0" w:space="0" w:color="auto"/>
                                    <w:bottom w:val="none" w:sz="0" w:space="0" w:color="auto"/>
                                    <w:right w:val="none" w:sz="0" w:space="0" w:color="auto"/>
                                  </w:divBdr>
                                </w:div>
                                <w:div w:id="685063301">
                                  <w:marLeft w:val="0"/>
                                  <w:marRight w:val="0"/>
                                  <w:marTop w:val="0"/>
                                  <w:marBottom w:val="0"/>
                                  <w:divBdr>
                                    <w:top w:val="none" w:sz="0" w:space="0" w:color="auto"/>
                                    <w:left w:val="none" w:sz="0" w:space="0" w:color="auto"/>
                                    <w:bottom w:val="none" w:sz="0" w:space="0" w:color="auto"/>
                                    <w:right w:val="none" w:sz="0" w:space="0" w:color="auto"/>
                                  </w:divBdr>
                                  <w:divsChild>
                                    <w:div w:id="10698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6164">
                      <w:marLeft w:val="0"/>
                      <w:marRight w:val="0"/>
                      <w:marTop w:val="0"/>
                      <w:marBottom w:val="0"/>
                      <w:divBdr>
                        <w:top w:val="none" w:sz="0" w:space="0" w:color="auto"/>
                        <w:left w:val="none" w:sz="0" w:space="0" w:color="auto"/>
                        <w:bottom w:val="none" w:sz="0" w:space="0" w:color="auto"/>
                        <w:right w:val="none" w:sz="0" w:space="0" w:color="auto"/>
                      </w:divBdr>
                      <w:divsChild>
                        <w:div w:id="1467695400">
                          <w:marLeft w:val="0"/>
                          <w:marRight w:val="0"/>
                          <w:marTop w:val="0"/>
                          <w:marBottom w:val="0"/>
                          <w:divBdr>
                            <w:top w:val="none" w:sz="0" w:space="0" w:color="auto"/>
                            <w:left w:val="none" w:sz="0" w:space="0" w:color="auto"/>
                            <w:bottom w:val="none" w:sz="0" w:space="0" w:color="auto"/>
                            <w:right w:val="none" w:sz="0" w:space="0" w:color="auto"/>
                          </w:divBdr>
                        </w:div>
                        <w:div w:id="451019296">
                          <w:marLeft w:val="0"/>
                          <w:marRight w:val="0"/>
                          <w:marTop w:val="0"/>
                          <w:marBottom w:val="0"/>
                          <w:divBdr>
                            <w:top w:val="none" w:sz="0" w:space="0" w:color="auto"/>
                            <w:left w:val="none" w:sz="0" w:space="0" w:color="auto"/>
                            <w:bottom w:val="none" w:sz="0" w:space="0" w:color="auto"/>
                            <w:right w:val="none" w:sz="0" w:space="0" w:color="auto"/>
                          </w:divBdr>
                          <w:divsChild>
                            <w:div w:id="1937976886">
                              <w:marLeft w:val="0"/>
                              <w:marRight w:val="0"/>
                              <w:marTop w:val="0"/>
                              <w:marBottom w:val="0"/>
                              <w:divBdr>
                                <w:top w:val="none" w:sz="0" w:space="0" w:color="auto"/>
                                <w:left w:val="none" w:sz="0" w:space="0" w:color="auto"/>
                                <w:bottom w:val="none" w:sz="0" w:space="0" w:color="auto"/>
                                <w:right w:val="none" w:sz="0" w:space="0" w:color="auto"/>
                              </w:divBdr>
                              <w:divsChild>
                                <w:div w:id="1034814811">
                                  <w:marLeft w:val="0"/>
                                  <w:marRight w:val="0"/>
                                  <w:marTop w:val="0"/>
                                  <w:marBottom w:val="0"/>
                                  <w:divBdr>
                                    <w:top w:val="none" w:sz="0" w:space="0" w:color="auto"/>
                                    <w:left w:val="none" w:sz="0" w:space="0" w:color="auto"/>
                                    <w:bottom w:val="none" w:sz="0" w:space="0" w:color="auto"/>
                                    <w:right w:val="none" w:sz="0" w:space="0" w:color="auto"/>
                                  </w:divBdr>
                                </w:div>
                              </w:divsChild>
                            </w:div>
                            <w:div w:id="1752972004">
                              <w:marLeft w:val="0"/>
                              <w:marRight w:val="0"/>
                              <w:marTop w:val="0"/>
                              <w:marBottom w:val="0"/>
                              <w:divBdr>
                                <w:top w:val="none" w:sz="0" w:space="0" w:color="auto"/>
                                <w:left w:val="none" w:sz="0" w:space="0" w:color="auto"/>
                                <w:bottom w:val="none" w:sz="0" w:space="0" w:color="auto"/>
                                <w:right w:val="none" w:sz="0" w:space="0" w:color="auto"/>
                              </w:divBdr>
                              <w:divsChild>
                                <w:div w:id="1421026924">
                                  <w:marLeft w:val="0"/>
                                  <w:marRight w:val="0"/>
                                  <w:marTop w:val="0"/>
                                  <w:marBottom w:val="0"/>
                                  <w:divBdr>
                                    <w:top w:val="none" w:sz="0" w:space="0" w:color="auto"/>
                                    <w:left w:val="none" w:sz="0" w:space="0" w:color="auto"/>
                                    <w:bottom w:val="none" w:sz="0" w:space="0" w:color="auto"/>
                                    <w:right w:val="none" w:sz="0" w:space="0" w:color="auto"/>
                                  </w:divBdr>
                                </w:div>
                                <w:div w:id="431128331">
                                  <w:marLeft w:val="0"/>
                                  <w:marRight w:val="0"/>
                                  <w:marTop w:val="0"/>
                                  <w:marBottom w:val="0"/>
                                  <w:divBdr>
                                    <w:top w:val="none" w:sz="0" w:space="0" w:color="auto"/>
                                    <w:left w:val="none" w:sz="0" w:space="0" w:color="auto"/>
                                    <w:bottom w:val="none" w:sz="0" w:space="0" w:color="auto"/>
                                    <w:right w:val="none" w:sz="0" w:space="0" w:color="auto"/>
                                  </w:divBdr>
                                  <w:divsChild>
                                    <w:div w:id="2761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6993">
                              <w:marLeft w:val="0"/>
                              <w:marRight w:val="0"/>
                              <w:marTop w:val="0"/>
                              <w:marBottom w:val="0"/>
                              <w:divBdr>
                                <w:top w:val="none" w:sz="0" w:space="0" w:color="auto"/>
                                <w:left w:val="none" w:sz="0" w:space="0" w:color="auto"/>
                                <w:bottom w:val="none" w:sz="0" w:space="0" w:color="auto"/>
                                <w:right w:val="none" w:sz="0" w:space="0" w:color="auto"/>
                              </w:divBdr>
                              <w:divsChild>
                                <w:div w:id="1717195402">
                                  <w:marLeft w:val="0"/>
                                  <w:marRight w:val="0"/>
                                  <w:marTop w:val="0"/>
                                  <w:marBottom w:val="0"/>
                                  <w:divBdr>
                                    <w:top w:val="none" w:sz="0" w:space="0" w:color="auto"/>
                                    <w:left w:val="none" w:sz="0" w:space="0" w:color="auto"/>
                                    <w:bottom w:val="none" w:sz="0" w:space="0" w:color="auto"/>
                                    <w:right w:val="none" w:sz="0" w:space="0" w:color="auto"/>
                                  </w:divBdr>
                                </w:div>
                                <w:div w:id="1574387377">
                                  <w:marLeft w:val="0"/>
                                  <w:marRight w:val="0"/>
                                  <w:marTop w:val="0"/>
                                  <w:marBottom w:val="0"/>
                                  <w:divBdr>
                                    <w:top w:val="none" w:sz="0" w:space="0" w:color="auto"/>
                                    <w:left w:val="none" w:sz="0" w:space="0" w:color="auto"/>
                                    <w:bottom w:val="none" w:sz="0" w:space="0" w:color="auto"/>
                                    <w:right w:val="none" w:sz="0" w:space="0" w:color="auto"/>
                                  </w:divBdr>
                                  <w:divsChild>
                                    <w:div w:id="5856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3834">
                              <w:marLeft w:val="0"/>
                              <w:marRight w:val="0"/>
                              <w:marTop w:val="0"/>
                              <w:marBottom w:val="0"/>
                              <w:divBdr>
                                <w:top w:val="none" w:sz="0" w:space="0" w:color="auto"/>
                                <w:left w:val="none" w:sz="0" w:space="0" w:color="auto"/>
                                <w:bottom w:val="none" w:sz="0" w:space="0" w:color="auto"/>
                                <w:right w:val="none" w:sz="0" w:space="0" w:color="auto"/>
                              </w:divBdr>
                              <w:divsChild>
                                <w:div w:id="397942337">
                                  <w:marLeft w:val="0"/>
                                  <w:marRight w:val="0"/>
                                  <w:marTop w:val="0"/>
                                  <w:marBottom w:val="0"/>
                                  <w:divBdr>
                                    <w:top w:val="none" w:sz="0" w:space="0" w:color="auto"/>
                                    <w:left w:val="none" w:sz="0" w:space="0" w:color="auto"/>
                                    <w:bottom w:val="none" w:sz="0" w:space="0" w:color="auto"/>
                                    <w:right w:val="none" w:sz="0" w:space="0" w:color="auto"/>
                                  </w:divBdr>
                                </w:div>
                                <w:div w:id="519859937">
                                  <w:marLeft w:val="0"/>
                                  <w:marRight w:val="0"/>
                                  <w:marTop w:val="0"/>
                                  <w:marBottom w:val="0"/>
                                  <w:divBdr>
                                    <w:top w:val="none" w:sz="0" w:space="0" w:color="auto"/>
                                    <w:left w:val="none" w:sz="0" w:space="0" w:color="auto"/>
                                    <w:bottom w:val="none" w:sz="0" w:space="0" w:color="auto"/>
                                    <w:right w:val="none" w:sz="0" w:space="0" w:color="auto"/>
                                  </w:divBdr>
                                  <w:divsChild>
                                    <w:div w:id="10381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89630">
                              <w:marLeft w:val="0"/>
                              <w:marRight w:val="0"/>
                              <w:marTop w:val="0"/>
                              <w:marBottom w:val="0"/>
                              <w:divBdr>
                                <w:top w:val="none" w:sz="0" w:space="0" w:color="auto"/>
                                <w:left w:val="none" w:sz="0" w:space="0" w:color="auto"/>
                                <w:bottom w:val="none" w:sz="0" w:space="0" w:color="auto"/>
                                <w:right w:val="none" w:sz="0" w:space="0" w:color="auto"/>
                              </w:divBdr>
                              <w:divsChild>
                                <w:div w:id="48113691">
                                  <w:marLeft w:val="0"/>
                                  <w:marRight w:val="0"/>
                                  <w:marTop w:val="0"/>
                                  <w:marBottom w:val="0"/>
                                  <w:divBdr>
                                    <w:top w:val="none" w:sz="0" w:space="0" w:color="auto"/>
                                    <w:left w:val="none" w:sz="0" w:space="0" w:color="auto"/>
                                    <w:bottom w:val="none" w:sz="0" w:space="0" w:color="auto"/>
                                    <w:right w:val="none" w:sz="0" w:space="0" w:color="auto"/>
                                  </w:divBdr>
                                </w:div>
                                <w:div w:id="1636641105">
                                  <w:marLeft w:val="0"/>
                                  <w:marRight w:val="0"/>
                                  <w:marTop w:val="0"/>
                                  <w:marBottom w:val="0"/>
                                  <w:divBdr>
                                    <w:top w:val="none" w:sz="0" w:space="0" w:color="auto"/>
                                    <w:left w:val="none" w:sz="0" w:space="0" w:color="auto"/>
                                    <w:bottom w:val="none" w:sz="0" w:space="0" w:color="auto"/>
                                    <w:right w:val="none" w:sz="0" w:space="0" w:color="auto"/>
                                  </w:divBdr>
                                  <w:divsChild>
                                    <w:div w:id="3529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6726">
                              <w:marLeft w:val="0"/>
                              <w:marRight w:val="0"/>
                              <w:marTop w:val="0"/>
                              <w:marBottom w:val="0"/>
                              <w:divBdr>
                                <w:top w:val="none" w:sz="0" w:space="0" w:color="auto"/>
                                <w:left w:val="none" w:sz="0" w:space="0" w:color="auto"/>
                                <w:bottom w:val="none" w:sz="0" w:space="0" w:color="auto"/>
                                <w:right w:val="none" w:sz="0" w:space="0" w:color="auto"/>
                              </w:divBdr>
                              <w:divsChild>
                                <w:div w:id="1069957027">
                                  <w:marLeft w:val="0"/>
                                  <w:marRight w:val="0"/>
                                  <w:marTop w:val="0"/>
                                  <w:marBottom w:val="0"/>
                                  <w:divBdr>
                                    <w:top w:val="none" w:sz="0" w:space="0" w:color="auto"/>
                                    <w:left w:val="none" w:sz="0" w:space="0" w:color="auto"/>
                                    <w:bottom w:val="none" w:sz="0" w:space="0" w:color="auto"/>
                                    <w:right w:val="none" w:sz="0" w:space="0" w:color="auto"/>
                                  </w:divBdr>
                                </w:div>
                                <w:div w:id="838080257">
                                  <w:marLeft w:val="0"/>
                                  <w:marRight w:val="0"/>
                                  <w:marTop w:val="0"/>
                                  <w:marBottom w:val="0"/>
                                  <w:divBdr>
                                    <w:top w:val="none" w:sz="0" w:space="0" w:color="auto"/>
                                    <w:left w:val="none" w:sz="0" w:space="0" w:color="auto"/>
                                    <w:bottom w:val="none" w:sz="0" w:space="0" w:color="auto"/>
                                    <w:right w:val="none" w:sz="0" w:space="0" w:color="auto"/>
                                  </w:divBdr>
                                  <w:divsChild>
                                    <w:div w:id="14825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372881">
                      <w:marLeft w:val="0"/>
                      <w:marRight w:val="0"/>
                      <w:marTop w:val="0"/>
                      <w:marBottom w:val="0"/>
                      <w:divBdr>
                        <w:top w:val="none" w:sz="0" w:space="0" w:color="auto"/>
                        <w:left w:val="none" w:sz="0" w:space="0" w:color="auto"/>
                        <w:bottom w:val="none" w:sz="0" w:space="0" w:color="auto"/>
                        <w:right w:val="none" w:sz="0" w:space="0" w:color="auto"/>
                      </w:divBdr>
                      <w:divsChild>
                        <w:div w:id="107357356">
                          <w:marLeft w:val="0"/>
                          <w:marRight w:val="0"/>
                          <w:marTop w:val="0"/>
                          <w:marBottom w:val="0"/>
                          <w:divBdr>
                            <w:top w:val="none" w:sz="0" w:space="0" w:color="auto"/>
                            <w:left w:val="none" w:sz="0" w:space="0" w:color="auto"/>
                            <w:bottom w:val="none" w:sz="0" w:space="0" w:color="auto"/>
                            <w:right w:val="none" w:sz="0" w:space="0" w:color="auto"/>
                          </w:divBdr>
                        </w:div>
                        <w:div w:id="585305867">
                          <w:marLeft w:val="0"/>
                          <w:marRight w:val="0"/>
                          <w:marTop w:val="0"/>
                          <w:marBottom w:val="0"/>
                          <w:divBdr>
                            <w:top w:val="none" w:sz="0" w:space="0" w:color="auto"/>
                            <w:left w:val="none" w:sz="0" w:space="0" w:color="auto"/>
                            <w:bottom w:val="none" w:sz="0" w:space="0" w:color="auto"/>
                            <w:right w:val="none" w:sz="0" w:space="0" w:color="auto"/>
                          </w:divBdr>
                          <w:divsChild>
                            <w:div w:id="131753334">
                              <w:marLeft w:val="0"/>
                              <w:marRight w:val="0"/>
                              <w:marTop w:val="0"/>
                              <w:marBottom w:val="0"/>
                              <w:divBdr>
                                <w:top w:val="none" w:sz="0" w:space="0" w:color="auto"/>
                                <w:left w:val="none" w:sz="0" w:space="0" w:color="auto"/>
                                <w:bottom w:val="none" w:sz="0" w:space="0" w:color="auto"/>
                                <w:right w:val="none" w:sz="0" w:space="0" w:color="auto"/>
                              </w:divBdr>
                              <w:divsChild>
                                <w:div w:id="1713917047">
                                  <w:marLeft w:val="0"/>
                                  <w:marRight w:val="0"/>
                                  <w:marTop w:val="0"/>
                                  <w:marBottom w:val="0"/>
                                  <w:divBdr>
                                    <w:top w:val="none" w:sz="0" w:space="0" w:color="auto"/>
                                    <w:left w:val="none" w:sz="0" w:space="0" w:color="auto"/>
                                    <w:bottom w:val="none" w:sz="0" w:space="0" w:color="auto"/>
                                    <w:right w:val="none" w:sz="0" w:space="0" w:color="auto"/>
                                  </w:divBdr>
                                </w:div>
                              </w:divsChild>
                            </w:div>
                            <w:div w:id="85929852">
                              <w:marLeft w:val="0"/>
                              <w:marRight w:val="0"/>
                              <w:marTop w:val="0"/>
                              <w:marBottom w:val="0"/>
                              <w:divBdr>
                                <w:top w:val="none" w:sz="0" w:space="0" w:color="auto"/>
                                <w:left w:val="none" w:sz="0" w:space="0" w:color="auto"/>
                                <w:bottom w:val="none" w:sz="0" w:space="0" w:color="auto"/>
                                <w:right w:val="none" w:sz="0" w:space="0" w:color="auto"/>
                              </w:divBdr>
                              <w:divsChild>
                                <w:div w:id="144514087">
                                  <w:marLeft w:val="0"/>
                                  <w:marRight w:val="0"/>
                                  <w:marTop w:val="0"/>
                                  <w:marBottom w:val="0"/>
                                  <w:divBdr>
                                    <w:top w:val="none" w:sz="0" w:space="0" w:color="auto"/>
                                    <w:left w:val="none" w:sz="0" w:space="0" w:color="auto"/>
                                    <w:bottom w:val="none" w:sz="0" w:space="0" w:color="auto"/>
                                    <w:right w:val="none" w:sz="0" w:space="0" w:color="auto"/>
                                  </w:divBdr>
                                </w:div>
                                <w:div w:id="2035615454">
                                  <w:marLeft w:val="0"/>
                                  <w:marRight w:val="0"/>
                                  <w:marTop w:val="0"/>
                                  <w:marBottom w:val="0"/>
                                  <w:divBdr>
                                    <w:top w:val="none" w:sz="0" w:space="0" w:color="auto"/>
                                    <w:left w:val="none" w:sz="0" w:space="0" w:color="auto"/>
                                    <w:bottom w:val="none" w:sz="0" w:space="0" w:color="auto"/>
                                    <w:right w:val="none" w:sz="0" w:space="0" w:color="auto"/>
                                  </w:divBdr>
                                  <w:divsChild>
                                    <w:div w:id="2569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4000">
                              <w:marLeft w:val="0"/>
                              <w:marRight w:val="0"/>
                              <w:marTop w:val="0"/>
                              <w:marBottom w:val="0"/>
                              <w:divBdr>
                                <w:top w:val="none" w:sz="0" w:space="0" w:color="auto"/>
                                <w:left w:val="none" w:sz="0" w:space="0" w:color="auto"/>
                                <w:bottom w:val="none" w:sz="0" w:space="0" w:color="auto"/>
                                <w:right w:val="none" w:sz="0" w:space="0" w:color="auto"/>
                              </w:divBdr>
                              <w:divsChild>
                                <w:div w:id="991256585">
                                  <w:marLeft w:val="0"/>
                                  <w:marRight w:val="0"/>
                                  <w:marTop w:val="0"/>
                                  <w:marBottom w:val="0"/>
                                  <w:divBdr>
                                    <w:top w:val="none" w:sz="0" w:space="0" w:color="auto"/>
                                    <w:left w:val="none" w:sz="0" w:space="0" w:color="auto"/>
                                    <w:bottom w:val="none" w:sz="0" w:space="0" w:color="auto"/>
                                    <w:right w:val="none" w:sz="0" w:space="0" w:color="auto"/>
                                  </w:divBdr>
                                </w:div>
                                <w:div w:id="1776173484">
                                  <w:marLeft w:val="0"/>
                                  <w:marRight w:val="0"/>
                                  <w:marTop w:val="0"/>
                                  <w:marBottom w:val="0"/>
                                  <w:divBdr>
                                    <w:top w:val="none" w:sz="0" w:space="0" w:color="auto"/>
                                    <w:left w:val="none" w:sz="0" w:space="0" w:color="auto"/>
                                    <w:bottom w:val="none" w:sz="0" w:space="0" w:color="auto"/>
                                    <w:right w:val="none" w:sz="0" w:space="0" w:color="auto"/>
                                  </w:divBdr>
                                  <w:divsChild>
                                    <w:div w:id="15302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2226">
                              <w:marLeft w:val="0"/>
                              <w:marRight w:val="0"/>
                              <w:marTop w:val="0"/>
                              <w:marBottom w:val="0"/>
                              <w:divBdr>
                                <w:top w:val="none" w:sz="0" w:space="0" w:color="auto"/>
                                <w:left w:val="none" w:sz="0" w:space="0" w:color="auto"/>
                                <w:bottom w:val="none" w:sz="0" w:space="0" w:color="auto"/>
                                <w:right w:val="none" w:sz="0" w:space="0" w:color="auto"/>
                              </w:divBdr>
                              <w:divsChild>
                                <w:div w:id="1081367746">
                                  <w:marLeft w:val="0"/>
                                  <w:marRight w:val="0"/>
                                  <w:marTop w:val="0"/>
                                  <w:marBottom w:val="0"/>
                                  <w:divBdr>
                                    <w:top w:val="none" w:sz="0" w:space="0" w:color="auto"/>
                                    <w:left w:val="none" w:sz="0" w:space="0" w:color="auto"/>
                                    <w:bottom w:val="none" w:sz="0" w:space="0" w:color="auto"/>
                                    <w:right w:val="none" w:sz="0" w:space="0" w:color="auto"/>
                                  </w:divBdr>
                                </w:div>
                                <w:div w:id="1534032937">
                                  <w:marLeft w:val="0"/>
                                  <w:marRight w:val="0"/>
                                  <w:marTop w:val="0"/>
                                  <w:marBottom w:val="0"/>
                                  <w:divBdr>
                                    <w:top w:val="none" w:sz="0" w:space="0" w:color="auto"/>
                                    <w:left w:val="none" w:sz="0" w:space="0" w:color="auto"/>
                                    <w:bottom w:val="none" w:sz="0" w:space="0" w:color="auto"/>
                                    <w:right w:val="none" w:sz="0" w:space="0" w:color="auto"/>
                                  </w:divBdr>
                                  <w:divsChild>
                                    <w:div w:id="5041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6210">
                              <w:marLeft w:val="0"/>
                              <w:marRight w:val="0"/>
                              <w:marTop w:val="0"/>
                              <w:marBottom w:val="0"/>
                              <w:divBdr>
                                <w:top w:val="none" w:sz="0" w:space="0" w:color="auto"/>
                                <w:left w:val="none" w:sz="0" w:space="0" w:color="auto"/>
                                <w:bottom w:val="none" w:sz="0" w:space="0" w:color="auto"/>
                                <w:right w:val="none" w:sz="0" w:space="0" w:color="auto"/>
                              </w:divBdr>
                              <w:divsChild>
                                <w:div w:id="1576427073">
                                  <w:marLeft w:val="0"/>
                                  <w:marRight w:val="0"/>
                                  <w:marTop w:val="0"/>
                                  <w:marBottom w:val="0"/>
                                  <w:divBdr>
                                    <w:top w:val="none" w:sz="0" w:space="0" w:color="auto"/>
                                    <w:left w:val="none" w:sz="0" w:space="0" w:color="auto"/>
                                    <w:bottom w:val="none" w:sz="0" w:space="0" w:color="auto"/>
                                    <w:right w:val="none" w:sz="0" w:space="0" w:color="auto"/>
                                  </w:divBdr>
                                </w:div>
                                <w:div w:id="457801199">
                                  <w:marLeft w:val="0"/>
                                  <w:marRight w:val="0"/>
                                  <w:marTop w:val="0"/>
                                  <w:marBottom w:val="0"/>
                                  <w:divBdr>
                                    <w:top w:val="none" w:sz="0" w:space="0" w:color="auto"/>
                                    <w:left w:val="none" w:sz="0" w:space="0" w:color="auto"/>
                                    <w:bottom w:val="none" w:sz="0" w:space="0" w:color="auto"/>
                                    <w:right w:val="none" w:sz="0" w:space="0" w:color="auto"/>
                                  </w:divBdr>
                                  <w:divsChild>
                                    <w:div w:id="19970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1155">
                              <w:marLeft w:val="0"/>
                              <w:marRight w:val="0"/>
                              <w:marTop w:val="0"/>
                              <w:marBottom w:val="0"/>
                              <w:divBdr>
                                <w:top w:val="none" w:sz="0" w:space="0" w:color="auto"/>
                                <w:left w:val="none" w:sz="0" w:space="0" w:color="auto"/>
                                <w:bottom w:val="none" w:sz="0" w:space="0" w:color="auto"/>
                                <w:right w:val="none" w:sz="0" w:space="0" w:color="auto"/>
                              </w:divBdr>
                              <w:divsChild>
                                <w:div w:id="62877009">
                                  <w:marLeft w:val="0"/>
                                  <w:marRight w:val="0"/>
                                  <w:marTop w:val="0"/>
                                  <w:marBottom w:val="0"/>
                                  <w:divBdr>
                                    <w:top w:val="none" w:sz="0" w:space="0" w:color="auto"/>
                                    <w:left w:val="none" w:sz="0" w:space="0" w:color="auto"/>
                                    <w:bottom w:val="none" w:sz="0" w:space="0" w:color="auto"/>
                                    <w:right w:val="none" w:sz="0" w:space="0" w:color="auto"/>
                                  </w:divBdr>
                                </w:div>
                                <w:div w:id="971904061">
                                  <w:marLeft w:val="0"/>
                                  <w:marRight w:val="0"/>
                                  <w:marTop w:val="0"/>
                                  <w:marBottom w:val="0"/>
                                  <w:divBdr>
                                    <w:top w:val="none" w:sz="0" w:space="0" w:color="auto"/>
                                    <w:left w:val="none" w:sz="0" w:space="0" w:color="auto"/>
                                    <w:bottom w:val="none" w:sz="0" w:space="0" w:color="auto"/>
                                    <w:right w:val="none" w:sz="0" w:space="0" w:color="auto"/>
                                  </w:divBdr>
                                  <w:divsChild>
                                    <w:div w:id="17271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2367">
                              <w:marLeft w:val="0"/>
                              <w:marRight w:val="0"/>
                              <w:marTop w:val="0"/>
                              <w:marBottom w:val="0"/>
                              <w:divBdr>
                                <w:top w:val="none" w:sz="0" w:space="0" w:color="auto"/>
                                <w:left w:val="none" w:sz="0" w:space="0" w:color="auto"/>
                                <w:bottom w:val="none" w:sz="0" w:space="0" w:color="auto"/>
                                <w:right w:val="none" w:sz="0" w:space="0" w:color="auto"/>
                              </w:divBdr>
                              <w:divsChild>
                                <w:div w:id="1504781909">
                                  <w:marLeft w:val="0"/>
                                  <w:marRight w:val="0"/>
                                  <w:marTop w:val="0"/>
                                  <w:marBottom w:val="0"/>
                                  <w:divBdr>
                                    <w:top w:val="none" w:sz="0" w:space="0" w:color="auto"/>
                                    <w:left w:val="none" w:sz="0" w:space="0" w:color="auto"/>
                                    <w:bottom w:val="none" w:sz="0" w:space="0" w:color="auto"/>
                                    <w:right w:val="none" w:sz="0" w:space="0" w:color="auto"/>
                                  </w:divBdr>
                                </w:div>
                                <w:div w:id="1127629288">
                                  <w:marLeft w:val="0"/>
                                  <w:marRight w:val="0"/>
                                  <w:marTop w:val="0"/>
                                  <w:marBottom w:val="0"/>
                                  <w:divBdr>
                                    <w:top w:val="none" w:sz="0" w:space="0" w:color="auto"/>
                                    <w:left w:val="none" w:sz="0" w:space="0" w:color="auto"/>
                                    <w:bottom w:val="none" w:sz="0" w:space="0" w:color="auto"/>
                                    <w:right w:val="none" w:sz="0" w:space="0" w:color="auto"/>
                                  </w:divBdr>
                                  <w:divsChild>
                                    <w:div w:id="7915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63552">
                              <w:marLeft w:val="0"/>
                              <w:marRight w:val="0"/>
                              <w:marTop w:val="0"/>
                              <w:marBottom w:val="0"/>
                              <w:divBdr>
                                <w:top w:val="none" w:sz="0" w:space="0" w:color="auto"/>
                                <w:left w:val="none" w:sz="0" w:space="0" w:color="auto"/>
                                <w:bottom w:val="none" w:sz="0" w:space="0" w:color="auto"/>
                                <w:right w:val="none" w:sz="0" w:space="0" w:color="auto"/>
                              </w:divBdr>
                              <w:divsChild>
                                <w:div w:id="1155535576">
                                  <w:marLeft w:val="0"/>
                                  <w:marRight w:val="0"/>
                                  <w:marTop w:val="0"/>
                                  <w:marBottom w:val="0"/>
                                  <w:divBdr>
                                    <w:top w:val="none" w:sz="0" w:space="0" w:color="auto"/>
                                    <w:left w:val="none" w:sz="0" w:space="0" w:color="auto"/>
                                    <w:bottom w:val="none" w:sz="0" w:space="0" w:color="auto"/>
                                    <w:right w:val="none" w:sz="0" w:space="0" w:color="auto"/>
                                  </w:divBdr>
                                </w:div>
                                <w:div w:id="1410735441">
                                  <w:marLeft w:val="0"/>
                                  <w:marRight w:val="0"/>
                                  <w:marTop w:val="0"/>
                                  <w:marBottom w:val="0"/>
                                  <w:divBdr>
                                    <w:top w:val="none" w:sz="0" w:space="0" w:color="auto"/>
                                    <w:left w:val="none" w:sz="0" w:space="0" w:color="auto"/>
                                    <w:bottom w:val="none" w:sz="0" w:space="0" w:color="auto"/>
                                    <w:right w:val="none" w:sz="0" w:space="0" w:color="auto"/>
                                  </w:divBdr>
                                  <w:divsChild>
                                    <w:div w:id="17285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3083">
                              <w:marLeft w:val="0"/>
                              <w:marRight w:val="0"/>
                              <w:marTop w:val="0"/>
                              <w:marBottom w:val="0"/>
                              <w:divBdr>
                                <w:top w:val="none" w:sz="0" w:space="0" w:color="auto"/>
                                <w:left w:val="none" w:sz="0" w:space="0" w:color="auto"/>
                                <w:bottom w:val="none" w:sz="0" w:space="0" w:color="auto"/>
                                <w:right w:val="none" w:sz="0" w:space="0" w:color="auto"/>
                              </w:divBdr>
                              <w:divsChild>
                                <w:div w:id="657467098">
                                  <w:marLeft w:val="0"/>
                                  <w:marRight w:val="0"/>
                                  <w:marTop w:val="0"/>
                                  <w:marBottom w:val="0"/>
                                  <w:divBdr>
                                    <w:top w:val="none" w:sz="0" w:space="0" w:color="auto"/>
                                    <w:left w:val="none" w:sz="0" w:space="0" w:color="auto"/>
                                    <w:bottom w:val="none" w:sz="0" w:space="0" w:color="auto"/>
                                    <w:right w:val="none" w:sz="0" w:space="0" w:color="auto"/>
                                  </w:divBdr>
                                </w:div>
                                <w:div w:id="1980764863">
                                  <w:marLeft w:val="0"/>
                                  <w:marRight w:val="0"/>
                                  <w:marTop w:val="0"/>
                                  <w:marBottom w:val="0"/>
                                  <w:divBdr>
                                    <w:top w:val="none" w:sz="0" w:space="0" w:color="auto"/>
                                    <w:left w:val="none" w:sz="0" w:space="0" w:color="auto"/>
                                    <w:bottom w:val="none" w:sz="0" w:space="0" w:color="auto"/>
                                    <w:right w:val="none" w:sz="0" w:space="0" w:color="auto"/>
                                  </w:divBdr>
                                  <w:divsChild>
                                    <w:div w:id="2019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7412">
                              <w:marLeft w:val="0"/>
                              <w:marRight w:val="0"/>
                              <w:marTop w:val="0"/>
                              <w:marBottom w:val="0"/>
                              <w:divBdr>
                                <w:top w:val="none" w:sz="0" w:space="0" w:color="auto"/>
                                <w:left w:val="none" w:sz="0" w:space="0" w:color="auto"/>
                                <w:bottom w:val="none" w:sz="0" w:space="0" w:color="auto"/>
                                <w:right w:val="none" w:sz="0" w:space="0" w:color="auto"/>
                              </w:divBdr>
                              <w:divsChild>
                                <w:div w:id="200363737">
                                  <w:marLeft w:val="0"/>
                                  <w:marRight w:val="0"/>
                                  <w:marTop w:val="0"/>
                                  <w:marBottom w:val="0"/>
                                  <w:divBdr>
                                    <w:top w:val="none" w:sz="0" w:space="0" w:color="auto"/>
                                    <w:left w:val="none" w:sz="0" w:space="0" w:color="auto"/>
                                    <w:bottom w:val="none" w:sz="0" w:space="0" w:color="auto"/>
                                    <w:right w:val="none" w:sz="0" w:space="0" w:color="auto"/>
                                  </w:divBdr>
                                </w:div>
                                <w:div w:id="1669211407">
                                  <w:marLeft w:val="0"/>
                                  <w:marRight w:val="0"/>
                                  <w:marTop w:val="0"/>
                                  <w:marBottom w:val="0"/>
                                  <w:divBdr>
                                    <w:top w:val="none" w:sz="0" w:space="0" w:color="auto"/>
                                    <w:left w:val="none" w:sz="0" w:space="0" w:color="auto"/>
                                    <w:bottom w:val="none" w:sz="0" w:space="0" w:color="auto"/>
                                    <w:right w:val="none" w:sz="0" w:space="0" w:color="auto"/>
                                  </w:divBdr>
                                  <w:divsChild>
                                    <w:div w:id="19771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4891">
                              <w:marLeft w:val="0"/>
                              <w:marRight w:val="0"/>
                              <w:marTop w:val="0"/>
                              <w:marBottom w:val="0"/>
                              <w:divBdr>
                                <w:top w:val="none" w:sz="0" w:space="0" w:color="auto"/>
                                <w:left w:val="none" w:sz="0" w:space="0" w:color="auto"/>
                                <w:bottom w:val="none" w:sz="0" w:space="0" w:color="auto"/>
                                <w:right w:val="none" w:sz="0" w:space="0" w:color="auto"/>
                              </w:divBdr>
                              <w:divsChild>
                                <w:div w:id="1441486827">
                                  <w:marLeft w:val="0"/>
                                  <w:marRight w:val="0"/>
                                  <w:marTop w:val="0"/>
                                  <w:marBottom w:val="0"/>
                                  <w:divBdr>
                                    <w:top w:val="none" w:sz="0" w:space="0" w:color="auto"/>
                                    <w:left w:val="none" w:sz="0" w:space="0" w:color="auto"/>
                                    <w:bottom w:val="none" w:sz="0" w:space="0" w:color="auto"/>
                                    <w:right w:val="none" w:sz="0" w:space="0" w:color="auto"/>
                                  </w:divBdr>
                                </w:div>
                                <w:div w:id="455216298">
                                  <w:marLeft w:val="0"/>
                                  <w:marRight w:val="0"/>
                                  <w:marTop w:val="0"/>
                                  <w:marBottom w:val="0"/>
                                  <w:divBdr>
                                    <w:top w:val="none" w:sz="0" w:space="0" w:color="auto"/>
                                    <w:left w:val="none" w:sz="0" w:space="0" w:color="auto"/>
                                    <w:bottom w:val="none" w:sz="0" w:space="0" w:color="auto"/>
                                    <w:right w:val="none" w:sz="0" w:space="0" w:color="auto"/>
                                  </w:divBdr>
                                  <w:divsChild>
                                    <w:div w:id="21342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6349">
                              <w:marLeft w:val="0"/>
                              <w:marRight w:val="0"/>
                              <w:marTop w:val="0"/>
                              <w:marBottom w:val="0"/>
                              <w:divBdr>
                                <w:top w:val="none" w:sz="0" w:space="0" w:color="auto"/>
                                <w:left w:val="none" w:sz="0" w:space="0" w:color="auto"/>
                                <w:bottom w:val="none" w:sz="0" w:space="0" w:color="auto"/>
                                <w:right w:val="none" w:sz="0" w:space="0" w:color="auto"/>
                              </w:divBdr>
                              <w:divsChild>
                                <w:div w:id="1693847049">
                                  <w:marLeft w:val="0"/>
                                  <w:marRight w:val="0"/>
                                  <w:marTop w:val="0"/>
                                  <w:marBottom w:val="0"/>
                                  <w:divBdr>
                                    <w:top w:val="none" w:sz="0" w:space="0" w:color="auto"/>
                                    <w:left w:val="none" w:sz="0" w:space="0" w:color="auto"/>
                                    <w:bottom w:val="none" w:sz="0" w:space="0" w:color="auto"/>
                                    <w:right w:val="none" w:sz="0" w:space="0" w:color="auto"/>
                                  </w:divBdr>
                                </w:div>
                                <w:div w:id="350449333">
                                  <w:marLeft w:val="0"/>
                                  <w:marRight w:val="0"/>
                                  <w:marTop w:val="0"/>
                                  <w:marBottom w:val="0"/>
                                  <w:divBdr>
                                    <w:top w:val="none" w:sz="0" w:space="0" w:color="auto"/>
                                    <w:left w:val="none" w:sz="0" w:space="0" w:color="auto"/>
                                    <w:bottom w:val="none" w:sz="0" w:space="0" w:color="auto"/>
                                    <w:right w:val="none" w:sz="0" w:space="0" w:color="auto"/>
                                  </w:divBdr>
                                  <w:divsChild>
                                    <w:div w:id="21287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2104">
                              <w:marLeft w:val="0"/>
                              <w:marRight w:val="0"/>
                              <w:marTop w:val="0"/>
                              <w:marBottom w:val="0"/>
                              <w:divBdr>
                                <w:top w:val="none" w:sz="0" w:space="0" w:color="auto"/>
                                <w:left w:val="none" w:sz="0" w:space="0" w:color="auto"/>
                                <w:bottom w:val="none" w:sz="0" w:space="0" w:color="auto"/>
                                <w:right w:val="none" w:sz="0" w:space="0" w:color="auto"/>
                              </w:divBdr>
                              <w:divsChild>
                                <w:div w:id="1275213414">
                                  <w:marLeft w:val="0"/>
                                  <w:marRight w:val="0"/>
                                  <w:marTop w:val="0"/>
                                  <w:marBottom w:val="0"/>
                                  <w:divBdr>
                                    <w:top w:val="none" w:sz="0" w:space="0" w:color="auto"/>
                                    <w:left w:val="none" w:sz="0" w:space="0" w:color="auto"/>
                                    <w:bottom w:val="none" w:sz="0" w:space="0" w:color="auto"/>
                                    <w:right w:val="none" w:sz="0" w:space="0" w:color="auto"/>
                                  </w:divBdr>
                                </w:div>
                                <w:div w:id="1536847302">
                                  <w:marLeft w:val="0"/>
                                  <w:marRight w:val="0"/>
                                  <w:marTop w:val="0"/>
                                  <w:marBottom w:val="0"/>
                                  <w:divBdr>
                                    <w:top w:val="none" w:sz="0" w:space="0" w:color="auto"/>
                                    <w:left w:val="none" w:sz="0" w:space="0" w:color="auto"/>
                                    <w:bottom w:val="none" w:sz="0" w:space="0" w:color="auto"/>
                                    <w:right w:val="none" w:sz="0" w:space="0" w:color="auto"/>
                                  </w:divBdr>
                                  <w:divsChild>
                                    <w:div w:id="1884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3038">
                              <w:marLeft w:val="0"/>
                              <w:marRight w:val="0"/>
                              <w:marTop w:val="0"/>
                              <w:marBottom w:val="0"/>
                              <w:divBdr>
                                <w:top w:val="none" w:sz="0" w:space="0" w:color="auto"/>
                                <w:left w:val="none" w:sz="0" w:space="0" w:color="auto"/>
                                <w:bottom w:val="none" w:sz="0" w:space="0" w:color="auto"/>
                                <w:right w:val="none" w:sz="0" w:space="0" w:color="auto"/>
                              </w:divBdr>
                              <w:divsChild>
                                <w:div w:id="1292520071">
                                  <w:marLeft w:val="0"/>
                                  <w:marRight w:val="0"/>
                                  <w:marTop w:val="0"/>
                                  <w:marBottom w:val="0"/>
                                  <w:divBdr>
                                    <w:top w:val="none" w:sz="0" w:space="0" w:color="auto"/>
                                    <w:left w:val="none" w:sz="0" w:space="0" w:color="auto"/>
                                    <w:bottom w:val="none" w:sz="0" w:space="0" w:color="auto"/>
                                    <w:right w:val="none" w:sz="0" w:space="0" w:color="auto"/>
                                  </w:divBdr>
                                </w:div>
                                <w:div w:id="1356033901">
                                  <w:marLeft w:val="0"/>
                                  <w:marRight w:val="0"/>
                                  <w:marTop w:val="0"/>
                                  <w:marBottom w:val="0"/>
                                  <w:divBdr>
                                    <w:top w:val="none" w:sz="0" w:space="0" w:color="auto"/>
                                    <w:left w:val="none" w:sz="0" w:space="0" w:color="auto"/>
                                    <w:bottom w:val="none" w:sz="0" w:space="0" w:color="auto"/>
                                    <w:right w:val="none" w:sz="0" w:space="0" w:color="auto"/>
                                  </w:divBdr>
                                  <w:divsChild>
                                    <w:div w:id="9962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2924">
                              <w:marLeft w:val="0"/>
                              <w:marRight w:val="0"/>
                              <w:marTop w:val="0"/>
                              <w:marBottom w:val="0"/>
                              <w:divBdr>
                                <w:top w:val="none" w:sz="0" w:space="0" w:color="auto"/>
                                <w:left w:val="none" w:sz="0" w:space="0" w:color="auto"/>
                                <w:bottom w:val="none" w:sz="0" w:space="0" w:color="auto"/>
                                <w:right w:val="none" w:sz="0" w:space="0" w:color="auto"/>
                              </w:divBdr>
                              <w:divsChild>
                                <w:div w:id="1204748681">
                                  <w:marLeft w:val="0"/>
                                  <w:marRight w:val="0"/>
                                  <w:marTop w:val="0"/>
                                  <w:marBottom w:val="0"/>
                                  <w:divBdr>
                                    <w:top w:val="none" w:sz="0" w:space="0" w:color="auto"/>
                                    <w:left w:val="none" w:sz="0" w:space="0" w:color="auto"/>
                                    <w:bottom w:val="none" w:sz="0" w:space="0" w:color="auto"/>
                                    <w:right w:val="none" w:sz="0" w:space="0" w:color="auto"/>
                                  </w:divBdr>
                                </w:div>
                                <w:div w:id="1394698313">
                                  <w:marLeft w:val="0"/>
                                  <w:marRight w:val="0"/>
                                  <w:marTop w:val="0"/>
                                  <w:marBottom w:val="0"/>
                                  <w:divBdr>
                                    <w:top w:val="none" w:sz="0" w:space="0" w:color="auto"/>
                                    <w:left w:val="none" w:sz="0" w:space="0" w:color="auto"/>
                                    <w:bottom w:val="none" w:sz="0" w:space="0" w:color="auto"/>
                                    <w:right w:val="none" w:sz="0" w:space="0" w:color="auto"/>
                                  </w:divBdr>
                                  <w:divsChild>
                                    <w:div w:id="16519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0086">
                              <w:marLeft w:val="0"/>
                              <w:marRight w:val="0"/>
                              <w:marTop w:val="0"/>
                              <w:marBottom w:val="0"/>
                              <w:divBdr>
                                <w:top w:val="none" w:sz="0" w:space="0" w:color="auto"/>
                                <w:left w:val="none" w:sz="0" w:space="0" w:color="auto"/>
                                <w:bottom w:val="none" w:sz="0" w:space="0" w:color="auto"/>
                                <w:right w:val="none" w:sz="0" w:space="0" w:color="auto"/>
                              </w:divBdr>
                              <w:divsChild>
                                <w:div w:id="486172905">
                                  <w:marLeft w:val="0"/>
                                  <w:marRight w:val="0"/>
                                  <w:marTop w:val="0"/>
                                  <w:marBottom w:val="0"/>
                                  <w:divBdr>
                                    <w:top w:val="none" w:sz="0" w:space="0" w:color="auto"/>
                                    <w:left w:val="none" w:sz="0" w:space="0" w:color="auto"/>
                                    <w:bottom w:val="none" w:sz="0" w:space="0" w:color="auto"/>
                                    <w:right w:val="none" w:sz="0" w:space="0" w:color="auto"/>
                                  </w:divBdr>
                                </w:div>
                                <w:div w:id="1846940918">
                                  <w:marLeft w:val="0"/>
                                  <w:marRight w:val="0"/>
                                  <w:marTop w:val="0"/>
                                  <w:marBottom w:val="0"/>
                                  <w:divBdr>
                                    <w:top w:val="none" w:sz="0" w:space="0" w:color="auto"/>
                                    <w:left w:val="none" w:sz="0" w:space="0" w:color="auto"/>
                                    <w:bottom w:val="none" w:sz="0" w:space="0" w:color="auto"/>
                                    <w:right w:val="none" w:sz="0" w:space="0" w:color="auto"/>
                                  </w:divBdr>
                                  <w:divsChild>
                                    <w:div w:id="13714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6302">
                              <w:marLeft w:val="0"/>
                              <w:marRight w:val="0"/>
                              <w:marTop w:val="0"/>
                              <w:marBottom w:val="0"/>
                              <w:divBdr>
                                <w:top w:val="none" w:sz="0" w:space="0" w:color="auto"/>
                                <w:left w:val="none" w:sz="0" w:space="0" w:color="auto"/>
                                <w:bottom w:val="none" w:sz="0" w:space="0" w:color="auto"/>
                                <w:right w:val="none" w:sz="0" w:space="0" w:color="auto"/>
                              </w:divBdr>
                              <w:divsChild>
                                <w:div w:id="2113819040">
                                  <w:marLeft w:val="0"/>
                                  <w:marRight w:val="0"/>
                                  <w:marTop w:val="0"/>
                                  <w:marBottom w:val="0"/>
                                  <w:divBdr>
                                    <w:top w:val="none" w:sz="0" w:space="0" w:color="auto"/>
                                    <w:left w:val="none" w:sz="0" w:space="0" w:color="auto"/>
                                    <w:bottom w:val="none" w:sz="0" w:space="0" w:color="auto"/>
                                    <w:right w:val="none" w:sz="0" w:space="0" w:color="auto"/>
                                  </w:divBdr>
                                </w:div>
                                <w:div w:id="46072251">
                                  <w:marLeft w:val="0"/>
                                  <w:marRight w:val="0"/>
                                  <w:marTop w:val="0"/>
                                  <w:marBottom w:val="0"/>
                                  <w:divBdr>
                                    <w:top w:val="none" w:sz="0" w:space="0" w:color="auto"/>
                                    <w:left w:val="none" w:sz="0" w:space="0" w:color="auto"/>
                                    <w:bottom w:val="none" w:sz="0" w:space="0" w:color="auto"/>
                                    <w:right w:val="none" w:sz="0" w:space="0" w:color="auto"/>
                                  </w:divBdr>
                                  <w:divsChild>
                                    <w:div w:id="1484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3366">
                              <w:marLeft w:val="0"/>
                              <w:marRight w:val="0"/>
                              <w:marTop w:val="0"/>
                              <w:marBottom w:val="0"/>
                              <w:divBdr>
                                <w:top w:val="none" w:sz="0" w:space="0" w:color="auto"/>
                                <w:left w:val="none" w:sz="0" w:space="0" w:color="auto"/>
                                <w:bottom w:val="none" w:sz="0" w:space="0" w:color="auto"/>
                                <w:right w:val="none" w:sz="0" w:space="0" w:color="auto"/>
                              </w:divBdr>
                              <w:divsChild>
                                <w:div w:id="1668357956">
                                  <w:marLeft w:val="0"/>
                                  <w:marRight w:val="0"/>
                                  <w:marTop w:val="0"/>
                                  <w:marBottom w:val="0"/>
                                  <w:divBdr>
                                    <w:top w:val="none" w:sz="0" w:space="0" w:color="auto"/>
                                    <w:left w:val="none" w:sz="0" w:space="0" w:color="auto"/>
                                    <w:bottom w:val="none" w:sz="0" w:space="0" w:color="auto"/>
                                    <w:right w:val="none" w:sz="0" w:space="0" w:color="auto"/>
                                  </w:divBdr>
                                </w:div>
                                <w:div w:id="132723449">
                                  <w:marLeft w:val="0"/>
                                  <w:marRight w:val="0"/>
                                  <w:marTop w:val="0"/>
                                  <w:marBottom w:val="0"/>
                                  <w:divBdr>
                                    <w:top w:val="none" w:sz="0" w:space="0" w:color="auto"/>
                                    <w:left w:val="none" w:sz="0" w:space="0" w:color="auto"/>
                                    <w:bottom w:val="none" w:sz="0" w:space="0" w:color="auto"/>
                                    <w:right w:val="none" w:sz="0" w:space="0" w:color="auto"/>
                                  </w:divBdr>
                                  <w:divsChild>
                                    <w:div w:id="19273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6551">
                              <w:marLeft w:val="0"/>
                              <w:marRight w:val="0"/>
                              <w:marTop w:val="0"/>
                              <w:marBottom w:val="0"/>
                              <w:divBdr>
                                <w:top w:val="none" w:sz="0" w:space="0" w:color="auto"/>
                                <w:left w:val="none" w:sz="0" w:space="0" w:color="auto"/>
                                <w:bottom w:val="none" w:sz="0" w:space="0" w:color="auto"/>
                                <w:right w:val="none" w:sz="0" w:space="0" w:color="auto"/>
                              </w:divBdr>
                              <w:divsChild>
                                <w:div w:id="1312757881">
                                  <w:marLeft w:val="0"/>
                                  <w:marRight w:val="0"/>
                                  <w:marTop w:val="0"/>
                                  <w:marBottom w:val="0"/>
                                  <w:divBdr>
                                    <w:top w:val="none" w:sz="0" w:space="0" w:color="auto"/>
                                    <w:left w:val="none" w:sz="0" w:space="0" w:color="auto"/>
                                    <w:bottom w:val="none" w:sz="0" w:space="0" w:color="auto"/>
                                    <w:right w:val="none" w:sz="0" w:space="0" w:color="auto"/>
                                  </w:divBdr>
                                </w:div>
                                <w:div w:id="926353650">
                                  <w:marLeft w:val="0"/>
                                  <w:marRight w:val="0"/>
                                  <w:marTop w:val="0"/>
                                  <w:marBottom w:val="0"/>
                                  <w:divBdr>
                                    <w:top w:val="none" w:sz="0" w:space="0" w:color="auto"/>
                                    <w:left w:val="none" w:sz="0" w:space="0" w:color="auto"/>
                                    <w:bottom w:val="none" w:sz="0" w:space="0" w:color="auto"/>
                                    <w:right w:val="none" w:sz="0" w:space="0" w:color="auto"/>
                                  </w:divBdr>
                                  <w:divsChild>
                                    <w:div w:id="15855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6386">
                              <w:marLeft w:val="0"/>
                              <w:marRight w:val="0"/>
                              <w:marTop w:val="0"/>
                              <w:marBottom w:val="0"/>
                              <w:divBdr>
                                <w:top w:val="none" w:sz="0" w:space="0" w:color="auto"/>
                                <w:left w:val="none" w:sz="0" w:space="0" w:color="auto"/>
                                <w:bottom w:val="none" w:sz="0" w:space="0" w:color="auto"/>
                                <w:right w:val="none" w:sz="0" w:space="0" w:color="auto"/>
                              </w:divBdr>
                              <w:divsChild>
                                <w:div w:id="909199080">
                                  <w:marLeft w:val="0"/>
                                  <w:marRight w:val="0"/>
                                  <w:marTop w:val="0"/>
                                  <w:marBottom w:val="0"/>
                                  <w:divBdr>
                                    <w:top w:val="none" w:sz="0" w:space="0" w:color="auto"/>
                                    <w:left w:val="none" w:sz="0" w:space="0" w:color="auto"/>
                                    <w:bottom w:val="none" w:sz="0" w:space="0" w:color="auto"/>
                                    <w:right w:val="none" w:sz="0" w:space="0" w:color="auto"/>
                                  </w:divBdr>
                                </w:div>
                                <w:div w:id="293291421">
                                  <w:marLeft w:val="0"/>
                                  <w:marRight w:val="0"/>
                                  <w:marTop w:val="0"/>
                                  <w:marBottom w:val="0"/>
                                  <w:divBdr>
                                    <w:top w:val="none" w:sz="0" w:space="0" w:color="auto"/>
                                    <w:left w:val="none" w:sz="0" w:space="0" w:color="auto"/>
                                    <w:bottom w:val="none" w:sz="0" w:space="0" w:color="auto"/>
                                    <w:right w:val="none" w:sz="0" w:space="0" w:color="auto"/>
                                  </w:divBdr>
                                  <w:divsChild>
                                    <w:div w:id="12442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6023">
                              <w:marLeft w:val="0"/>
                              <w:marRight w:val="0"/>
                              <w:marTop w:val="0"/>
                              <w:marBottom w:val="0"/>
                              <w:divBdr>
                                <w:top w:val="none" w:sz="0" w:space="0" w:color="auto"/>
                                <w:left w:val="none" w:sz="0" w:space="0" w:color="auto"/>
                                <w:bottom w:val="none" w:sz="0" w:space="0" w:color="auto"/>
                                <w:right w:val="none" w:sz="0" w:space="0" w:color="auto"/>
                              </w:divBdr>
                              <w:divsChild>
                                <w:div w:id="1651324654">
                                  <w:marLeft w:val="0"/>
                                  <w:marRight w:val="0"/>
                                  <w:marTop w:val="0"/>
                                  <w:marBottom w:val="0"/>
                                  <w:divBdr>
                                    <w:top w:val="none" w:sz="0" w:space="0" w:color="auto"/>
                                    <w:left w:val="none" w:sz="0" w:space="0" w:color="auto"/>
                                    <w:bottom w:val="none" w:sz="0" w:space="0" w:color="auto"/>
                                    <w:right w:val="none" w:sz="0" w:space="0" w:color="auto"/>
                                  </w:divBdr>
                                </w:div>
                                <w:div w:id="47340325">
                                  <w:marLeft w:val="0"/>
                                  <w:marRight w:val="0"/>
                                  <w:marTop w:val="0"/>
                                  <w:marBottom w:val="0"/>
                                  <w:divBdr>
                                    <w:top w:val="none" w:sz="0" w:space="0" w:color="auto"/>
                                    <w:left w:val="none" w:sz="0" w:space="0" w:color="auto"/>
                                    <w:bottom w:val="none" w:sz="0" w:space="0" w:color="auto"/>
                                    <w:right w:val="none" w:sz="0" w:space="0" w:color="auto"/>
                                  </w:divBdr>
                                  <w:divsChild>
                                    <w:div w:id="19098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6604">
                              <w:marLeft w:val="0"/>
                              <w:marRight w:val="0"/>
                              <w:marTop w:val="0"/>
                              <w:marBottom w:val="0"/>
                              <w:divBdr>
                                <w:top w:val="none" w:sz="0" w:space="0" w:color="auto"/>
                                <w:left w:val="none" w:sz="0" w:space="0" w:color="auto"/>
                                <w:bottom w:val="none" w:sz="0" w:space="0" w:color="auto"/>
                                <w:right w:val="none" w:sz="0" w:space="0" w:color="auto"/>
                              </w:divBdr>
                              <w:divsChild>
                                <w:div w:id="1148474449">
                                  <w:marLeft w:val="0"/>
                                  <w:marRight w:val="0"/>
                                  <w:marTop w:val="0"/>
                                  <w:marBottom w:val="0"/>
                                  <w:divBdr>
                                    <w:top w:val="none" w:sz="0" w:space="0" w:color="auto"/>
                                    <w:left w:val="none" w:sz="0" w:space="0" w:color="auto"/>
                                    <w:bottom w:val="none" w:sz="0" w:space="0" w:color="auto"/>
                                    <w:right w:val="none" w:sz="0" w:space="0" w:color="auto"/>
                                  </w:divBdr>
                                </w:div>
                                <w:div w:id="1294212787">
                                  <w:marLeft w:val="0"/>
                                  <w:marRight w:val="0"/>
                                  <w:marTop w:val="0"/>
                                  <w:marBottom w:val="0"/>
                                  <w:divBdr>
                                    <w:top w:val="none" w:sz="0" w:space="0" w:color="auto"/>
                                    <w:left w:val="none" w:sz="0" w:space="0" w:color="auto"/>
                                    <w:bottom w:val="none" w:sz="0" w:space="0" w:color="auto"/>
                                    <w:right w:val="none" w:sz="0" w:space="0" w:color="auto"/>
                                  </w:divBdr>
                                  <w:divsChild>
                                    <w:div w:id="108777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90479">
                              <w:marLeft w:val="0"/>
                              <w:marRight w:val="0"/>
                              <w:marTop w:val="0"/>
                              <w:marBottom w:val="0"/>
                              <w:divBdr>
                                <w:top w:val="none" w:sz="0" w:space="0" w:color="auto"/>
                                <w:left w:val="none" w:sz="0" w:space="0" w:color="auto"/>
                                <w:bottom w:val="none" w:sz="0" w:space="0" w:color="auto"/>
                                <w:right w:val="none" w:sz="0" w:space="0" w:color="auto"/>
                              </w:divBdr>
                              <w:divsChild>
                                <w:div w:id="1567179596">
                                  <w:marLeft w:val="0"/>
                                  <w:marRight w:val="0"/>
                                  <w:marTop w:val="0"/>
                                  <w:marBottom w:val="0"/>
                                  <w:divBdr>
                                    <w:top w:val="none" w:sz="0" w:space="0" w:color="auto"/>
                                    <w:left w:val="none" w:sz="0" w:space="0" w:color="auto"/>
                                    <w:bottom w:val="none" w:sz="0" w:space="0" w:color="auto"/>
                                    <w:right w:val="none" w:sz="0" w:space="0" w:color="auto"/>
                                  </w:divBdr>
                                </w:div>
                                <w:div w:id="397245728">
                                  <w:marLeft w:val="0"/>
                                  <w:marRight w:val="0"/>
                                  <w:marTop w:val="0"/>
                                  <w:marBottom w:val="0"/>
                                  <w:divBdr>
                                    <w:top w:val="none" w:sz="0" w:space="0" w:color="auto"/>
                                    <w:left w:val="none" w:sz="0" w:space="0" w:color="auto"/>
                                    <w:bottom w:val="none" w:sz="0" w:space="0" w:color="auto"/>
                                    <w:right w:val="none" w:sz="0" w:space="0" w:color="auto"/>
                                  </w:divBdr>
                                  <w:divsChild>
                                    <w:div w:id="17523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9104">
                              <w:marLeft w:val="0"/>
                              <w:marRight w:val="0"/>
                              <w:marTop w:val="0"/>
                              <w:marBottom w:val="0"/>
                              <w:divBdr>
                                <w:top w:val="none" w:sz="0" w:space="0" w:color="auto"/>
                                <w:left w:val="none" w:sz="0" w:space="0" w:color="auto"/>
                                <w:bottom w:val="none" w:sz="0" w:space="0" w:color="auto"/>
                                <w:right w:val="none" w:sz="0" w:space="0" w:color="auto"/>
                              </w:divBdr>
                              <w:divsChild>
                                <w:div w:id="665595982">
                                  <w:marLeft w:val="0"/>
                                  <w:marRight w:val="0"/>
                                  <w:marTop w:val="0"/>
                                  <w:marBottom w:val="0"/>
                                  <w:divBdr>
                                    <w:top w:val="none" w:sz="0" w:space="0" w:color="auto"/>
                                    <w:left w:val="none" w:sz="0" w:space="0" w:color="auto"/>
                                    <w:bottom w:val="none" w:sz="0" w:space="0" w:color="auto"/>
                                    <w:right w:val="none" w:sz="0" w:space="0" w:color="auto"/>
                                  </w:divBdr>
                                </w:div>
                                <w:div w:id="1582176824">
                                  <w:marLeft w:val="0"/>
                                  <w:marRight w:val="0"/>
                                  <w:marTop w:val="0"/>
                                  <w:marBottom w:val="0"/>
                                  <w:divBdr>
                                    <w:top w:val="none" w:sz="0" w:space="0" w:color="auto"/>
                                    <w:left w:val="none" w:sz="0" w:space="0" w:color="auto"/>
                                    <w:bottom w:val="none" w:sz="0" w:space="0" w:color="auto"/>
                                    <w:right w:val="none" w:sz="0" w:space="0" w:color="auto"/>
                                  </w:divBdr>
                                  <w:divsChild>
                                    <w:div w:id="6292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822461">
          <w:marLeft w:val="0"/>
          <w:marRight w:val="0"/>
          <w:marTop w:val="0"/>
          <w:marBottom w:val="0"/>
          <w:divBdr>
            <w:top w:val="none" w:sz="0" w:space="0" w:color="auto"/>
            <w:left w:val="none" w:sz="0" w:space="0" w:color="auto"/>
            <w:bottom w:val="none" w:sz="0" w:space="0" w:color="auto"/>
            <w:right w:val="none" w:sz="0" w:space="0" w:color="auto"/>
          </w:divBdr>
          <w:divsChild>
            <w:div w:id="1599018570">
              <w:marLeft w:val="0"/>
              <w:marRight w:val="0"/>
              <w:marTop w:val="0"/>
              <w:marBottom w:val="0"/>
              <w:divBdr>
                <w:top w:val="none" w:sz="0" w:space="0" w:color="auto"/>
                <w:left w:val="none" w:sz="0" w:space="0" w:color="auto"/>
                <w:bottom w:val="none" w:sz="0" w:space="0" w:color="auto"/>
                <w:right w:val="none" w:sz="0" w:space="0" w:color="auto"/>
              </w:divBdr>
              <w:divsChild>
                <w:div w:id="1321737437">
                  <w:marLeft w:val="0"/>
                  <w:marRight w:val="0"/>
                  <w:marTop w:val="0"/>
                  <w:marBottom w:val="0"/>
                  <w:divBdr>
                    <w:top w:val="none" w:sz="0" w:space="0" w:color="auto"/>
                    <w:left w:val="none" w:sz="0" w:space="0" w:color="auto"/>
                    <w:bottom w:val="none" w:sz="0" w:space="0" w:color="auto"/>
                    <w:right w:val="none" w:sz="0" w:space="0" w:color="auto"/>
                  </w:divBdr>
                  <w:divsChild>
                    <w:div w:id="173764572">
                      <w:marLeft w:val="0"/>
                      <w:marRight w:val="0"/>
                      <w:marTop w:val="0"/>
                      <w:marBottom w:val="0"/>
                      <w:divBdr>
                        <w:top w:val="none" w:sz="0" w:space="0" w:color="auto"/>
                        <w:left w:val="none" w:sz="0" w:space="0" w:color="auto"/>
                        <w:bottom w:val="none" w:sz="0" w:space="0" w:color="auto"/>
                        <w:right w:val="none" w:sz="0" w:space="0" w:color="auto"/>
                      </w:divBdr>
                      <w:divsChild>
                        <w:div w:id="812259103">
                          <w:marLeft w:val="0"/>
                          <w:marRight w:val="0"/>
                          <w:marTop w:val="0"/>
                          <w:marBottom w:val="0"/>
                          <w:divBdr>
                            <w:top w:val="none" w:sz="0" w:space="0" w:color="auto"/>
                            <w:left w:val="none" w:sz="0" w:space="0" w:color="auto"/>
                            <w:bottom w:val="none" w:sz="0" w:space="0" w:color="auto"/>
                            <w:right w:val="none" w:sz="0" w:space="0" w:color="auto"/>
                          </w:divBdr>
                        </w:div>
                      </w:divsChild>
                    </w:div>
                    <w:div w:id="1879274782">
                      <w:marLeft w:val="0"/>
                      <w:marRight w:val="0"/>
                      <w:marTop w:val="0"/>
                      <w:marBottom w:val="0"/>
                      <w:divBdr>
                        <w:top w:val="none" w:sz="0" w:space="0" w:color="auto"/>
                        <w:left w:val="none" w:sz="0" w:space="0" w:color="auto"/>
                        <w:bottom w:val="none" w:sz="0" w:space="0" w:color="auto"/>
                        <w:right w:val="none" w:sz="0" w:space="0" w:color="auto"/>
                      </w:divBdr>
                      <w:divsChild>
                        <w:div w:id="1839421469">
                          <w:marLeft w:val="0"/>
                          <w:marRight w:val="0"/>
                          <w:marTop w:val="0"/>
                          <w:marBottom w:val="0"/>
                          <w:divBdr>
                            <w:top w:val="none" w:sz="0" w:space="0" w:color="auto"/>
                            <w:left w:val="none" w:sz="0" w:space="0" w:color="auto"/>
                            <w:bottom w:val="none" w:sz="0" w:space="0" w:color="auto"/>
                            <w:right w:val="none" w:sz="0" w:space="0" w:color="auto"/>
                          </w:divBdr>
                        </w:div>
                        <w:div w:id="783186482">
                          <w:marLeft w:val="0"/>
                          <w:marRight w:val="0"/>
                          <w:marTop w:val="0"/>
                          <w:marBottom w:val="0"/>
                          <w:divBdr>
                            <w:top w:val="none" w:sz="0" w:space="0" w:color="auto"/>
                            <w:left w:val="none" w:sz="0" w:space="0" w:color="auto"/>
                            <w:bottom w:val="none" w:sz="0" w:space="0" w:color="auto"/>
                            <w:right w:val="none" w:sz="0" w:space="0" w:color="auto"/>
                          </w:divBdr>
                          <w:divsChild>
                            <w:div w:id="1483036162">
                              <w:marLeft w:val="0"/>
                              <w:marRight w:val="0"/>
                              <w:marTop w:val="0"/>
                              <w:marBottom w:val="0"/>
                              <w:divBdr>
                                <w:top w:val="none" w:sz="0" w:space="0" w:color="auto"/>
                                <w:left w:val="none" w:sz="0" w:space="0" w:color="auto"/>
                                <w:bottom w:val="none" w:sz="0" w:space="0" w:color="auto"/>
                                <w:right w:val="none" w:sz="0" w:space="0" w:color="auto"/>
                              </w:divBdr>
                              <w:divsChild>
                                <w:div w:id="1961108274">
                                  <w:marLeft w:val="0"/>
                                  <w:marRight w:val="0"/>
                                  <w:marTop w:val="0"/>
                                  <w:marBottom w:val="0"/>
                                  <w:divBdr>
                                    <w:top w:val="none" w:sz="0" w:space="0" w:color="auto"/>
                                    <w:left w:val="none" w:sz="0" w:space="0" w:color="auto"/>
                                    <w:bottom w:val="none" w:sz="0" w:space="0" w:color="auto"/>
                                    <w:right w:val="none" w:sz="0" w:space="0" w:color="auto"/>
                                  </w:divBdr>
                                </w:div>
                              </w:divsChild>
                            </w:div>
                            <w:div w:id="1846506531">
                              <w:marLeft w:val="0"/>
                              <w:marRight w:val="0"/>
                              <w:marTop w:val="0"/>
                              <w:marBottom w:val="0"/>
                              <w:divBdr>
                                <w:top w:val="none" w:sz="0" w:space="0" w:color="auto"/>
                                <w:left w:val="none" w:sz="0" w:space="0" w:color="auto"/>
                                <w:bottom w:val="none" w:sz="0" w:space="0" w:color="auto"/>
                                <w:right w:val="none" w:sz="0" w:space="0" w:color="auto"/>
                              </w:divBdr>
                              <w:divsChild>
                                <w:div w:id="586810501">
                                  <w:marLeft w:val="0"/>
                                  <w:marRight w:val="0"/>
                                  <w:marTop w:val="0"/>
                                  <w:marBottom w:val="0"/>
                                  <w:divBdr>
                                    <w:top w:val="none" w:sz="0" w:space="0" w:color="auto"/>
                                    <w:left w:val="none" w:sz="0" w:space="0" w:color="auto"/>
                                    <w:bottom w:val="none" w:sz="0" w:space="0" w:color="auto"/>
                                    <w:right w:val="none" w:sz="0" w:space="0" w:color="auto"/>
                                  </w:divBdr>
                                </w:div>
                                <w:div w:id="1014109095">
                                  <w:marLeft w:val="0"/>
                                  <w:marRight w:val="0"/>
                                  <w:marTop w:val="0"/>
                                  <w:marBottom w:val="0"/>
                                  <w:divBdr>
                                    <w:top w:val="none" w:sz="0" w:space="0" w:color="auto"/>
                                    <w:left w:val="none" w:sz="0" w:space="0" w:color="auto"/>
                                    <w:bottom w:val="none" w:sz="0" w:space="0" w:color="auto"/>
                                    <w:right w:val="none" w:sz="0" w:space="0" w:color="auto"/>
                                  </w:divBdr>
                                  <w:divsChild>
                                    <w:div w:id="19697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4875">
                              <w:marLeft w:val="0"/>
                              <w:marRight w:val="0"/>
                              <w:marTop w:val="0"/>
                              <w:marBottom w:val="0"/>
                              <w:divBdr>
                                <w:top w:val="none" w:sz="0" w:space="0" w:color="auto"/>
                                <w:left w:val="none" w:sz="0" w:space="0" w:color="auto"/>
                                <w:bottom w:val="none" w:sz="0" w:space="0" w:color="auto"/>
                                <w:right w:val="none" w:sz="0" w:space="0" w:color="auto"/>
                              </w:divBdr>
                              <w:divsChild>
                                <w:div w:id="398555078">
                                  <w:marLeft w:val="0"/>
                                  <w:marRight w:val="0"/>
                                  <w:marTop w:val="0"/>
                                  <w:marBottom w:val="0"/>
                                  <w:divBdr>
                                    <w:top w:val="none" w:sz="0" w:space="0" w:color="auto"/>
                                    <w:left w:val="none" w:sz="0" w:space="0" w:color="auto"/>
                                    <w:bottom w:val="none" w:sz="0" w:space="0" w:color="auto"/>
                                    <w:right w:val="none" w:sz="0" w:space="0" w:color="auto"/>
                                  </w:divBdr>
                                </w:div>
                                <w:div w:id="1662394467">
                                  <w:marLeft w:val="0"/>
                                  <w:marRight w:val="0"/>
                                  <w:marTop w:val="0"/>
                                  <w:marBottom w:val="0"/>
                                  <w:divBdr>
                                    <w:top w:val="none" w:sz="0" w:space="0" w:color="auto"/>
                                    <w:left w:val="none" w:sz="0" w:space="0" w:color="auto"/>
                                    <w:bottom w:val="none" w:sz="0" w:space="0" w:color="auto"/>
                                    <w:right w:val="none" w:sz="0" w:space="0" w:color="auto"/>
                                  </w:divBdr>
                                  <w:divsChild>
                                    <w:div w:id="937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4386">
                              <w:marLeft w:val="0"/>
                              <w:marRight w:val="0"/>
                              <w:marTop w:val="0"/>
                              <w:marBottom w:val="0"/>
                              <w:divBdr>
                                <w:top w:val="none" w:sz="0" w:space="0" w:color="auto"/>
                                <w:left w:val="none" w:sz="0" w:space="0" w:color="auto"/>
                                <w:bottom w:val="none" w:sz="0" w:space="0" w:color="auto"/>
                                <w:right w:val="none" w:sz="0" w:space="0" w:color="auto"/>
                              </w:divBdr>
                              <w:divsChild>
                                <w:div w:id="166093694">
                                  <w:marLeft w:val="0"/>
                                  <w:marRight w:val="0"/>
                                  <w:marTop w:val="0"/>
                                  <w:marBottom w:val="0"/>
                                  <w:divBdr>
                                    <w:top w:val="none" w:sz="0" w:space="0" w:color="auto"/>
                                    <w:left w:val="none" w:sz="0" w:space="0" w:color="auto"/>
                                    <w:bottom w:val="none" w:sz="0" w:space="0" w:color="auto"/>
                                    <w:right w:val="none" w:sz="0" w:space="0" w:color="auto"/>
                                  </w:divBdr>
                                </w:div>
                                <w:div w:id="1364206120">
                                  <w:marLeft w:val="0"/>
                                  <w:marRight w:val="0"/>
                                  <w:marTop w:val="0"/>
                                  <w:marBottom w:val="0"/>
                                  <w:divBdr>
                                    <w:top w:val="none" w:sz="0" w:space="0" w:color="auto"/>
                                    <w:left w:val="none" w:sz="0" w:space="0" w:color="auto"/>
                                    <w:bottom w:val="none" w:sz="0" w:space="0" w:color="auto"/>
                                    <w:right w:val="none" w:sz="0" w:space="0" w:color="auto"/>
                                  </w:divBdr>
                                  <w:divsChild>
                                    <w:div w:id="134568668">
                                      <w:marLeft w:val="0"/>
                                      <w:marRight w:val="0"/>
                                      <w:marTop w:val="0"/>
                                      <w:marBottom w:val="0"/>
                                      <w:divBdr>
                                        <w:top w:val="none" w:sz="0" w:space="0" w:color="auto"/>
                                        <w:left w:val="none" w:sz="0" w:space="0" w:color="auto"/>
                                        <w:bottom w:val="none" w:sz="0" w:space="0" w:color="auto"/>
                                        <w:right w:val="none" w:sz="0" w:space="0" w:color="auto"/>
                                      </w:divBdr>
                                    </w:div>
                                    <w:div w:id="1412703522">
                                      <w:marLeft w:val="0"/>
                                      <w:marRight w:val="0"/>
                                      <w:marTop w:val="0"/>
                                      <w:marBottom w:val="0"/>
                                      <w:divBdr>
                                        <w:top w:val="none" w:sz="0" w:space="0" w:color="auto"/>
                                        <w:left w:val="none" w:sz="0" w:space="0" w:color="auto"/>
                                        <w:bottom w:val="none" w:sz="0" w:space="0" w:color="auto"/>
                                        <w:right w:val="none" w:sz="0" w:space="0" w:color="auto"/>
                                      </w:divBdr>
                                      <w:divsChild>
                                        <w:div w:id="1406605093">
                                          <w:marLeft w:val="0"/>
                                          <w:marRight w:val="0"/>
                                          <w:marTop w:val="0"/>
                                          <w:marBottom w:val="0"/>
                                          <w:divBdr>
                                            <w:top w:val="none" w:sz="0" w:space="0" w:color="auto"/>
                                            <w:left w:val="none" w:sz="0" w:space="0" w:color="auto"/>
                                            <w:bottom w:val="none" w:sz="0" w:space="0" w:color="auto"/>
                                            <w:right w:val="none" w:sz="0" w:space="0" w:color="auto"/>
                                          </w:divBdr>
                                        </w:div>
                                        <w:div w:id="1190266722">
                                          <w:marLeft w:val="0"/>
                                          <w:marRight w:val="0"/>
                                          <w:marTop w:val="0"/>
                                          <w:marBottom w:val="0"/>
                                          <w:divBdr>
                                            <w:top w:val="none" w:sz="0" w:space="0" w:color="auto"/>
                                            <w:left w:val="none" w:sz="0" w:space="0" w:color="auto"/>
                                            <w:bottom w:val="none" w:sz="0" w:space="0" w:color="auto"/>
                                            <w:right w:val="none" w:sz="0" w:space="0" w:color="auto"/>
                                          </w:divBdr>
                                          <w:divsChild>
                                            <w:div w:id="1347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7614">
                                      <w:marLeft w:val="0"/>
                                      <w:marRight w:val="0"/>
                                      <w:marTop w:val="0"/>
                                      <w:marBottom w:val="0"/>
                                      <w:divBdr>
                                        <w:top w:val="none" w:sz="0" w:space="0" w:color="auto"/>
                                        <w:left w:val="none" w:sz="0" w:space="0" w:color="auto"/>
                                        <w:bottom w:val="none" w:sz="0" w:space="0" w:color="auto"/>
                                        <w:right w:val="none" w:sz="0" w:space="0" w:color="auto"/>
                                      </w:divBdr>
                                      <w:divsChild>
                                        <w:div w:id="317341779">
                                          <w:marLeft w:val="0"/>
                                          <w:marRight w:val="0"/>
                                          <w:marTop w:val="0"/>
                                          <w:marBottom w:val="0"/>
                                          <w:divBdr>
                                            <w:top w:val="none" w:sz="0" w:space="0" w:color="auto"/>
                                            <w:left w:val="none" w:sz="0" w:space="0" w:color="auto"/>
                                            <w:bottom w:val="none" w:sz="0" w:space="0" w:color="auto"/>
                                            <w:right w:val="none" w:sz="0" w:space="0" w:color="auto"/>
                                          </w:divBdr>
                                        </w:div>
                                        <w:div w:id="818963640">
                                          <w:marLeft w:val="0"/>
                                          <w:marRight w:val="0"/>
                                          <w:marTop w:val="0"/>
                                          <w:marBottom w:val="0"/>
                                          <w:divBdr>
                                            <w:top w:val="none" w:sz="0" w:space="0" w:color="auto"/>
                                            <w:left w:val="none" w:sz="0" w:space="0" w:color="auto"/>
                                            <w:bottom w:val="none" w:sz="0" w:space="0" w:color="auto"/>
                                            <w:right w:val="none" w:sz="0" w:space="0" w:color="auto"/>
                                          </w:divBdr>
                                          <w:divsChild>
                                            <w:div w:id="15396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78564">
                              <w:marLeft w:val="0"/>
                              <w:marRight w:val="0"/>
                              <w:marTop w:val="0"/>
                              <w:marBottom w:val="0"/>
                              <w:divBdr>
                                <w:top w:val="none" w:sz="0" w:space="0" w:color="auto"/>
                                <w:left w:val="none" w:sz="0" w:space="0" w:color="auto"/>
                                <w:bottom w:val="none" w:sz="0" w:space="0" w:color="auto"/>
                                <w:right w:val="none" w:sz="0" w:space="0" w:color="auto"/>
                              </w:divBdr>
                              <w:divsChild>
                                <w:div w:id="741802482">
                                  <w:marLeft w:val="0"/>
                                  <w:marRight w:val="0"/>
                                  <w:marTop w:val="0"/>
                                  <w:marBottom w:val="0"/>
                                  <w:divBdr>
                                    <w:top w:val="none" w:sz="0" w:space="0" w:color="auto"/>
                                    <w:left w:val="none" w:sz="0" w:space="0" w:color="auto"/>
                                    <w:bottom w:val="none" w:sz="0" w:space="0" w:color="auto"/>
                                    <w:right w:val="none" w:sz="0" w:space="0" w:color="auto"/>
                                  </w:divBdr>
                                </w:div>
                                <w:div w:id="1826897728">
                                  <w:marLeft w:val="0"/>
                                  <w:marRight w:val="0"/>
                                  <w:marTop w:val="0"/>
                                  <w:marBottom w:val="0"/>
                                  <w:divBdr>
                                    <w:top w:val="none" w:sz="0" w:space="0" w:color="auto"/>
                                    <w:left w:val="none" w:sz="0" w:space="0" w:color="auto"/>
                                    <w:bottom w:val="none" w:sz="0" w:space="0" w:color="auto"/>
                                    <w:right w:val="none" w:sz="0" w:space="0" w:color="auto"/>
                                  </w:divBdr>
                                  <w:divsChild>
                                    <w:div w:id="1769619787">
                                      <w:marLeft w:val="0"/>
                                      <w:marRight w:val="0"/>
                                      <w:marTop w:val="0"/>
                                      <w:marBottom w:val="0"/>
                                      <w:divBdr>
                                        <w:top w:val="none" w:sz="0" w:space="0" w:color="auto"/>
                                        <w:left w:val="none" w:sz="0" w:space="0" w:color="auto"/>
                                        <w:bottom w:val="none" w:sz="0" w:space="0" w:color="auto"/>
                                        <w:right w:val="none" w:sz="0" w:space="0" w:color="auto"/>
                                      </w:divBdr>
                                      <w:divsChild>
                                        <w:div w:id="2059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38290">
                      <w:marLeft w:val="0"/>
                      <w:marRight w:val="0"/>
                      <w:marTop w:val="0"/>
                      <w:marBottom w:val="0"/>
                      <w:divBdr>
                        <w:top w:val="none" w:sz="0" w:space="0" w:color="auto"/>
                        <w:left w:val="none" w:sz="0" w:space="0" w:color="auto"/>
                        <w:bottom w:val="none" w:sz="0" w:space="0" w:color="auto"/>
                        <w:right w:val="none" w:sz="0" w:space="0" w:color="auto"/>
                      </w:divBdr>
                      <w:divsChild>
                        <w:div w:id="930117777">
                          <w:marLeft w:val="0"/>
                          <w:marRight w:val="0"/>
                          <w:marTop w:val="0"/>
                          <w:marBottom w:val="0"/>
                          <w:divBdr>
                            <w:top w:val="none" w:sz="0" w:space="0" w:color="auto"/>
                            <w:left w:val="none" w:sz="0" w:space="0" w:color="auto"/>
                            <w:bottom w:val="none" w:sz="0" w:space="0" w:color="auto"/>
                            <w:right w:val="none" w:sz="0" w:space="0" w:color="auto"/>
                          </w:divBdr>
                        </w:div>
                        <w:div w:id="935557991">
                          <w:marLeft w:val="0"/>
                          <w:marRight w:val="0"/>
                          <w:marTop w:val="0"/>
                          <w:marBottom w:val="0"/>
                          <w:divBdr>
                            <w:top w:val="none" w:sz="0" w:space="0" w:color="auto"/>
                            <w:left w:val="none" w:sz="0" w:space="0" w:color="auto"/>
                            <w:bottom w:val="none" w:sz="0" w:space="0" w:color="auto"/>
                            <w:right w:val="none" w:sz="0" w:space="0" w:color="auto"/>
                          </w:divBdr>
                          <w:divsChild>
                            <w:div w:id="1569224819">
                              <w:marLeft w:val="0"/>
                              <w:marRight w:val="0"/>
                              <w:marTop w:val="0"/>
                              <w:marBottom w:val="0"/>
                              <w:divBdr>
                                <w:top w:val="none" w:sz="0" w:space="0" w:color="auto"/>
                                <w:left w:val="none" w:sz="0" w:space="0" w:color="auto"/>
                                <w:bottom w:val="none" w:sz="0" w:space="0" w:color="auto"/>
                                <w:right w:val="none" w:sz="0" w:space="0" w:color="auto"/>
                              </w:divBdr>
                              <w:divsChild>
                                <w:div w:id="2012835396">
                                  <w:marLeft w:val="0"/>
                                  <w:marRight w:val="0"/>
                                  <w:marTop w:val="0"/>
                                  <w:marBottom w:val="0"/>
                                  <w:divBdr>
                                    <w:top w:val="none" w:sz="0" w:space="0" w:color="auto"/>
                                    <w:left w:val="none" w:sz="0" w:space="0" w:color="auto"/>
                                    <w:bottom w:val="none" w:sz="0" w:space="0" w:color="auto"/>
                                    <w:right w:val="none" w:sz="0" w:space="0" w:color="auto"/>
                                  </w:divBdr>
                                </w:div>
                              </w:divsChild>
                            </w:div>
                            <w:div w:id="746683347">
                              <w:marLeft w:val="0"/>
                              <w:marRight w:val="0"/>
                              <w:marTop w:val="0"/>
                              <w:marBottom w:val="0"/>
                              <w:divBdr>
                                <w:top w:val="none" w:sz="0" w:space="0" w:color="auto"/>
                                <w:left w:val="none" w:sz="0" w:space="0" w:color="auto"/>
                                <w:bottom w:val="none" w:sz="0" w:space="0" w:color="auto"/>
                                <w:right w:val="none" w:sz="0" w:space="0" w:color="auto"/>
                              </w:divBdr>
                              <w:divsChild>
                                <w:div w:id="205026365">
                                  <w:marLeft w:val="0"/>
                                  <w:marRight w:val="0"/>
                                  <w:marTop w:val="0"/>
                                  <w:marBottom w:val="0"/>
                                  <w:divBdr>
                                    <w:top w:val="none" w:sz="0" w:space="0" w:color="auto"/>
                                    <w:left w:val="none" w:sz="0" w:space="0" w:color="auto"/>
                                    <w:bottom w:val="none" w:sz="0" w:space="0" w:color="auto"/>
                                    <w:right w:val="none" w:sz="0" w:space="0" w:color="auto"/>
                                  </w:divBdr>
                                </w:div>
                                <w:div w:id="1186945482">
                                  <w:marLeft w:val="0"/>
                                  <w:marRight w:val="0"/>
                                  <w:marTop w:val="0"/>
                                  <w:marBottom w:val="0"/>
                                  <w:divBdr>
                                    <w:top w:val="none" w:sz="0" w:space="0" w:color="auto"/>
                                    <w:left w:val="none" w:sz="0" w:space="0" w:color="auto"/>
                                    <w:bottom w:val="none" w:sz="0" w:space="0" w:color="auto"/>
                                    <w:right w:val="none" w:sz="0" w:space="0" w:color="auto"/>
                                  </w:divBdr>
                                  <w:divsChild>
                                    <w:div w:id="18137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518">
                              <w:marLeft w:val="0"/>
                              <w:marRight w:val="0"/>
                              <w:marTop w:val="0"/>
                              <w:marBottom w:val="0"/>
                              <w:divBdr>
                                <w:top w:val="none" w:sz="0" w:space="0" w:color="auto"/>
                                <w:left w:val="none" w:sz="0" w:space="0" w:color="auto"/>
                                <w:bottom w:val="none" w:sz="0" w:space="0" w:color="auto"/>
                                <w:right w:val="none" w:sz="0" w:space="0" w:color="auto"/>
                              </w:divBdr>
                              <w:divsChild>
                                <w:div w:id="1931815048">
                                  <w:marLeft w:val="0"/>
                                  <w:marRight w:val="0"/>
                                  <w:marTop w:val="0"/>
                                  <w:marBottom w:val="0"/>
                                  <w:divBdr>
                                    <w:top w:val="none" w:sz="0" w:space="0" w:color="auto"/>
                                    <w:left w:val="none" w:sz="0" w:space="0" w:color="auto"/>
                                    <w:bottom w:val="none" w:sz="0" w:space="0" w:color="auto"/>
                                    <w:right w:val="none" w:sz="0" w:space="0" w:color="auto"/>
                                  </w:divBdr>
                                </w:div>
                                <w:div w:id="865145013">
                                  <w:marLeft w:val="0"/>
                                  <w:marRight w:val="0"/>
                                  <w:marTop w:val="0"/>
                                  <w:marBottom w:val="0"/>
                                  <w:divBdr>
                                    <w:top w:val="none" w:sz="0" w:space="0" w:color="auto"/>
                                    <w:left w:val="none" w:sz="0" w:space="0" w:color="auto"/>
                                    <w:bottom w:val="none" w:sz="0" w:space="0" w:color="auto"/>
                                    <w:right w:val="none" w:sz="0" w:space="0" w:color="auto"/>
                                  </w:divBdr>
                                  <w:divsChild>
                                    <w:div w:id="667102419">
                                      <w:marLeft w:val="0"/>
                                      <w:marRight w:val="0"/>
                                      <w:marTop w:val="0"/>
                                      <w:marBottom w:val="0"/>
                                      <w:divBdr>
                                        <w:top w:val="none" w:sz="0" w:space="0" w:color="auto"/>
                                        <w:left w:val="none" w:sz="0" w:space="0" w:color="auto"/>
                                        <w:bottom w:val="none" w:sz="0" w:space="0" w:color="auto"/>
                                        <w:right w:val="none" w:sz="0" w:space="0" w:color="auto"/>
                                      </w:divBdr>
                                      <w:divsChild>
                                        <w:div w:id="1184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5235">
                              <w:marLeft w:val="0"/>
                              <w:marRight w:val="0"/>
                              <w:marTop w:val="0"/>
                              <w:marBottom w:val="0"/>
                              <w:divBdr>
                                <w:top w:val="none" w:sz="0" w:space="0" w:color="auto"/>
                                <w:left w:val="none" w:sz="0" w:space="0" w:color="auto"/>
                                <w:bottom w:val="none" w:sz="0" w:space="0" w:color="auto"/>
                                <w:right w:val="none" w:sz="0" w:space="0" w:color="auto"/>
                              </w:divBdr>
                              <w:divsChild>
                                <w:div w:id="464205965">
                                  <w:marLeft w:val="0"/>
                                  <w:marRight w:val="0"/>
                                  <w:marTop w:val="0"/>
                                  <w:marBottom w:val="0"/>
                                  <w:divBdr>
                                    <w:top w:val="none" w:sz="0" w:space="0" w:color="auto"/>
                                    <w:left w:val="none" w:sz="0" w:space="0" w:color="auto"/>
                                    <w:bottom w:val="none" w:sz="0" w:space="0" w:color="auto"/>
                                    <w:right w:val="none" w:sz="0" w:space="0" w:color="auto"/>
                                  </w:divBdr>
                                </w:div>
                                <w:div w:id="1915360751">
                                  <w:marLeft w:val="0"/>
                                  <w:marRight w:val="0"/>
                                  <w:marTop w:val="0"/>
                                  <w:marBottom w:val="0"/>
                                  <w:divBdr>
                                    <w:top w:val="none" w:sz="0" w:space="0" w:color="auto"/>
                                    <w:left w:val="none" w:sz="0" w:space="0" w:color="auto"/>
                                    <w:bottom w:val="none" w:sz="0" w:space="0" w:color="auto"/>
                                    <w:right w:val="none" w:sz="0" w:space="0" w:color="auto"/>
                                  </w:divBdr>
                                  <w:divsChild>
                                    <w:div w:id="974914456">
                                      <w:marLeft w:val="0"/>
                                      <w:marRight w:val="0"/>
                                      <w:marTop w:val="0"/>
                                      <w:marBottom w:val="0"/>
                                      <w:divBdr>
                                        <w:top w:val="none" w:sz="0" w:space="0" w:color="auto"/>
                                        <w:left w:val="none" w:sz="0" w:space="0" w:color="auto"/>
                                        <w:bottom w:val="none" w:sz="0" w:space="0" w:color="auto"/>
                                        <w:right w:val="none" w:sz="0" w:space="0" w:color="auto"/>
                                      </w:divBdr>
                                      <w:divsChild>
                                        <w:div w:id="19173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2582">
                              <w:marLeft w:val="0"/>
                              <w:marRight w:val="0"/>
                              <w:marTop w:val="0"/>
                              <w:marBottom w:val="0"/>
                              <w:divBdr>
                                <w:top w:val="none" w:sz="0" w:space="0" w:color="auto"/>
                                <w:left w:val="none" w:sz="0" w:space="0" w:color="auto"/>
                                <w:bottom w:val="none" w:sz="0" w:space="0" w:color="auto"/>
                                <w:right w:val="none" w:sz="0" w:space="0" w:color="auto"/>
                              </w:divBdr>
                              <w:divsChild>
                                <w:div w:id="2019305738">
                                  <w:marLeft w:val="0"/>
                                  <w:marRight w:val="0"/>
                                  <w:marTop w:val="0"/>
                                  <w:marBottom w:val="0"/>
                                  <w:divBdr>
                                    <w:top w:val="none" w:sz="0" w:space="0" w:color="auto"/>
                                    <w:left w:val="none" w:sz="0" w:space="0" w:color="auto"/>
                                    <w:bottom w:val="none" w:sz="0" w:space="0" w:color="auto"/>
                                    <w:right w:val="none" w:sz="0" w:space="0" w:color="auto"/>
                                  </w:divBdr>
                                </w:div>
                                <w:div w:id="1984112384">
                                  <w:marLeft w:val="0"/>
                                  <w:marRight w:val="0"/>
                                  <w:marTop w:val="0"/>
                                  <w:marBottom w:val="0"/>
                                  <w:divBdr>
                                    <w:top w:val="none" w:sz="0" w:space="0" w:color="auto"/>
                                    <w:left w:val="none" w:sz="0" w:space="0" w:color="auto"/>
                                    <w:bottom w:val="none" w:sz="0" w:space="0" w:color="auto"/>
                                    <w:right w:val="none" w:sz="0" w:space="0" w:color="auto"/>
                                  </w:divBdr>
                                  <w:divsChild>
                                    <w:div w:id="1134954606">
                                      <w:marLeft w:val="0"/>
                                      <w:marRight w:val="0"/>
                                      <w:marTop w:val="0"/>
                                      <w:marBottom w:val="0"/>
                                      <w:divBdr>
                                        <w:top w:val="none" w:sz="0" w:space="0" w:color="auto"/>
                                        <w:left w:val="none" w:sz="0" w:space="0" w:color="auto"/>
                                        <w:bottom w:val="none" w:sz="0" w:space="0" w:color="auto"/>
                                        <w:right w:val="none" w:sz="0" w:space="0" w:color="auto"/>
                                      </w:divBdr>
                                      <w:divsChild>
                                        <w:div w:id="1933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3992">
                              <w:marLeft w:val="0"/>
                              <w:marRight w:val="0"/>
                              <w:marTop w:val="0"/>
                              <w:marBottom w:val="0"/>
                              <w:divBdr>
                                <w:top w:val="none" w:sz="0" w:space="0" w:color="auto"/>
                                <w:left w:val="none" w:sz="0" w:space="0" w:color="auto"/>
                                <w:bottom w:val="none" w:sz="0" w:space="0" w:color="auto"/>
                                <w:right w:val="none" w:sz="0" w:space="0" w:color="auto"/>
                              </w:divBdr>
                              <w:divsChild>
                                <w:div w:id="602148350">
                                  <w:marLeft w:val="0"/>
                                  <w:marRight w:val="0"/>
                                  <w:marTop w:val="0"/>
                                  <w:marBottom w:val="0"/>
                                  <w:divBdr>
                                    <w:top w:val="none" w:sz="0" w:space="0" w:color="auto"/>
                                    <w:left w:val="none" w:sz="0" w:space="0" w:color="auto"/>
                                    <w:bottom w:val="none" w:sz="0" w:space="0" w:color="auto"/>
                                    <w:right w:val="none" w:sz="0" w:space="0" w:color="auto"/>
                                  </w:divBdr>
                                </w:div>
                                <w:div w:id="982193159">
                                  <w:marLeft w:val="0"/>
                                  <w:marRight w:val="0"/>
                                  <w:marTop w:val="0"/>
                                  <w:marBottom w:val="0"/>
                                  <w:divBdr>
                                    <w:top w:val="none" w:sz="0" w:space="0" w:color="auto"/>
                                    <w:left w:val="none" w:sz="0" w:space="0" w:color="auto"/>
                                    <w:bottom w:val="none" w:sz="0" w:space="0" w:color="auto"/>
                                    <w:right w:val="none" w:sz="0" w:space="0" w:color="auto"/>
                                  </w:divBdr>
                                  <w:divsChild>
                                    <w:div w:id="11385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8379">
                              <w:marLeft w:val="0"/>
                              <w:marRight w:val="0"/>
                              <w:marTop w:val="0"/>
                              <w:marBottom w:val="0"/>
                              <w:divBdr>
                                <w:top w:val="none" w:sz="0" w:space="0" w:color="auto"/>
                                <w:left w:val="none" w:sz="0" w:space="0" w:color="auto"/>
                                <w:bottom w:val="none" w:sz="0" w:space="0" w:color="auto"/>
                                <w:right w:val="none" w:sz="0" w:space="0" w:color="auto"/>
                              </w:divBdr>
                              <w:divsChild>
                                <w:div w:id="348918540">
                                  <w:marLeft w:val="0"/>
                                  <w:marRight w:val="0"/>
                                  <w:marTop w:val="0"/>
                                  <w:marBottom w:val="0"/>
                                  <w:divBdr>
                                    <w:top w:val="none" w:sz="0" w:space="0" w:color="auto"/>
                                    <w:left w:val="none" w:sz="0" w:space="0" w:color="auto"/>
                                    <w:bottom w:val="none" w:sz="0" w:space="0" w:color="auto"/>
                                    <w:right w:val="none" w:sz="0" w:space="0" w:color="auto"/>
                                  </w:divBdr>
                                </w:div>
                                <w:div w:id="1860505057">
                                  <w:marLeft w:val="0"/>
                                  <w:marRight w:val="0"/>
                                  <w:marTop w:val="0"/>
                                  <w:marBottom w:val="0"/>
                                  <w:divBdr>
                                    <w:top w:val="none" w:sz="0" w:space="0" w:color="auto"/>
                                    <w:left w:val="none" w:sz="0" w:space="0" w:color="auto"/>
                                    <w:bottom w:val="none" w:sz="0" w:space="0" w:color="auto"/>
                                    <w:right w:val="none" w:sz="0" w:space="0" w:color="auto"/>
                                  </w:divBdr>
                                  <w:divsChild>
                                    <w:div w:id="117017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5588">
                              <w:marLeft w:val="0"/>
                              <w:marRight w:val="0"/>
                              <w:marTop w:val="0"/>
                              <w:marBottom w:val="0"/>
                              <w:divBdr>
                                <w:top w:val="none" w:sz="0" w:space="0" w:color="auto"/>
                                <w:left w:val="none" w:sz="0" w:space="0" w:color="auto"/>
                                <w:bottom w:val="none" w:sz="0" w:space="0" w:color="auto"/>
                                <w:right w:val="none" w:sz="0" w:space="0" w:color="auto"/>
                              </w:divBdr>
                              <w:divsChild>
                                <w:div w:id="642080590">
                                  <w:marLeft w:val="0"/>
                                  <w:marRight w:val="0"/>
                                  <w:marTop w:val="0"/>
                                  <w:marBottom w:val="0"/>
                                  <w:divBdr>
                                    <w:top w:val="none" w:sz="0" w:space="0" w:color="auto"/>
                                    <w:left w:val="none" w:sz="0" w:space="0" w:color="auto"/>
                                    <w:bottom w:val="none" w:sz="0" w:space="0" w:color="auto"/>
                                    <w:right w:val="none" w:sz="0" w:space="0" w:color="auto"/>
                                  </w:divBdr>
                                </w:div>
                                <w:div w:id="253978835">
                                  <w:marLeft w:val="0"/>
                                  <w:marRight w:val="0"/>
                                  <w:marTop w:val="0"/>
                                  <w:marBottom w:val="0"/>
                                  <w:divBdr>
                                    <w:top w:val="none" w:sz="0" w:space="0" w:color="auto"/>
                                    <w:left w:val="none" w:sz="0" w:space="0" w:color="auto"/>
                                    <w:bottom w:val="none" w:sz="0" w:space="0" w:color="auto"/>
                                    <w:right w:val="none" w:sz="0" w:space="0" w:color="auto"/>
                                  </w:divBdr>
                                  <w:divsChild>
                                    <w:div w:id="17582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6946">
                              <w:marLeft w:val="0"/>
                              <w:marRight w:val="0"/>
                              <w:marTop w:val="0"/>
                              <w:marBottom w:val="0"/>
                              <w:divBdr>
                                <w:top w:val="none" w:sz="0" w:space="0" w:color="auto"/>
                                <w:left w:val="none" w:sz="0" w:space="0" w:color="auto"/>
                                <w:bottom w:val="none" w:sz="0" w:space="0" w:color="auto"/>
                                <w:right w:val="none" w:sz="0" w:space="0" w:color="auto"/>
                              </w:divBdr>
                              <w:divsChild>
                                <w:div w:id="699815289">
                                  <w:marLeft w:val="0"/>
                                  <w:marRight w:val="0"/>
                                  <w:marTop w:val="0"/>
                                  <w:marBottom w:val="0"/>
                                  <w:divBdr>
                                    <w:top w:val="none" w:sz="0" w:space="0" w:color="auto"/>
                                    <w:left w:val="none" w:sz="0" w:space="0" w:color="auto"/>
                                    <w:bottom w:val="none" w:sz="0" w:space="0" w:color="auto"/>
                                    <w:right w:val="none" w:sz="0" w:space="0" w:color="auto"/>
                                  </w:divBdr>
                                </w:div>
                                <w:div w:id="1804733039">
                                  <w:marLeft w:val="0"/>
                                  <w:marRight w:val="0"/>
                                  <w:marTop w:val="0"/>
                                  <w:marBottom w:val="0"/>
                                  <w:divBdr>
                                    <w:top w:val="none" w:sz="0" w:space="0" w:color="auto"/>
                                    <w:left w:val="none" w:sz="0" w:space="0" w:color="auto"/>
                                    <w:bottom w:val="none" w:sz="0" w:space="0" w:color="auto"/>
                                    <w:right w:val="none" w:sz="0" w:space="0" w:color="auto"/>
                                  </w:divBdr>
                                  <w:divsChild>
                                    <w:div w:id="689837691">
                                      <w:marLeft w:val="0"/>
                                      <w:marRight w:val="0"/>
                                      <w:marTop w:val="0"/>
                                      <w:marBottom w:val="0"/>
                                      <w:divBdr>
                                        <w:top w:val="none" w:sz="0" w:space="0" w:color="auto"/>
                                        <w:left w:val="none" w:sz="0" w:space="0" w:color="auto"/>
                                        <w:bottom w:val="none" w:sz="0" w:space="0" w:color="auto"/>
                                        <w:right w:val="none" w:sz="0" w:space="0" w:color="auto"/>
                                      </w:divBdr>
                                      <w:divsChild>
                                        <w:div w:id="278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7496">
                              <w:marLeft w:val="0"/>
                              <w:marRight w:val="0"/>
                              <w:marTop w:val="0"/>
                              <w:marBottom w:val="0"/>
                              <w:divBdr>
                                <w:top w:val="none" w:sz="0" w:space="0" w:color="auto"/>
                                <w:left w:val="none" w:sz="0" w:space="0" w:color="auto"/>
                                <w:bottom w:val="none" w:sz="0" w:space="0" w:color="auto"/>
                                <w:right w:val="none" w:sz="0" w:space="0" w:color="auto"/>
                              </w:divBdr>
                              <w:divsChild>
                                <w:div w:id="2024744511">
                                  <w:marLeft w:val="0"/>
                                  <w:marRight w:val="0"/>
                                  <w:marTop w:val="0"/>
                                  <w:marBottom w:val="0"/>
                                  <w:divBdr>
                                    <w:top w:val="none" w:sz="0" w:space="0" w:color="auto"/>
                                    <w:left w:val="none" w:sz="0" w:space="0" w:color="auto"/>
                                    <w:bottom w:val="none" w:sz="0" w:space="0" w:color="auto"/>
                                    <w:right w:val="none" w:sz="0" w:space="0" w:color="auto"/>
                                  </w:divBdr>
                                </w:div>
                                <w:div w:id="290862340">
                                  <w:marLeft w:val="0"/>
                                  <w:marRight w:val="0"/>
                                  <w:marTop w:val="0"/>
                                  <w:marBottom w:val="0"/>
                                  <w:divBdr>
                                    <w:top w:val="none" w:sz="0" w:space="0" w:color="auto"/>
                                    <w:left w:val="none" w:sz="0" w:space="0" w:color="auto"/>
                                    <w:bottom w:val="none" w:sz="0" w:space="0" w:color="auto"/>
                                    <w:right w:val="none" w:sz="0" w:space="0" w:color="auto"/>
                                  </w:divBdr>
                                  <w:divsChild>
                                    <w:div w:id="11667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856">
                              <w:marLeft w:val="0"/>
                              <w:marRight w:val="0"/>
                              <w:marTop w:val="0"/>
                              <w:marBottom w:val="0"/>
                              <w:divBdr>
                                <w:top w:val="none" w:sz="0" w:space="0" w:color="auto"/>
                                <w:left w:val="none" w:sz="0" w:space="0" w:color="auto"/>
                                <w:bottom w:val="none" w:sz="0" w:space="0" w:color="auto"/>
                                <w:right w:val="none" w:sz="0" w:space="0" w:color="auto"/>
                              </w:divBdr>
                              <w:divsChild>
                                <w:div w:id="758797870">
                                  <w:marLeft w:val="0"/>
                                  <w:marRight w:val="0"/>
                                  <w:marTop w:val="0"/>
                                  <w:marBottom w:val="0"/>
                                  <w:divBdr>
                                    <w:top w:val="none" w:sz="0" w:space="0" w:color="auto"/>
                                    <w:left w:val="none" w:sz="0" w:space="0" w:color="auto"/>
                                    <w:bottom w:val="none" w:sz="0" w:space="0" w:color="auto"/>
                                    <w:right w:val="none" w:sz="0" w:space="0" w:color="auto"/>
                                  </w:divBdr>
                                </w:div>
                                <w:div w:id="1192187115">
                                  <w:marLeft w:val="0"/>
                                  <w:marRight w:val="0"/>
                                  <w:marTop w:val="0"/>
                                  <w:marBottom w:val="0"/>
                                  <w:divBdr>
                                    <w:top w:val="none" w:sz="0" w:space="0" w:color="auto"/>
                                    <w:left w:val="none" w:sz="0" w:space="0" w:color="auto"/>
                                    <w:bottom w:val="none" w:sz="0" w:space="0" w:color="auto"/>
                                    <w:right w:val="none" w:sz="0" w:space="0" w:color="auto"/>
                                  </w:divBdr>
                                  <w:divsChild>
                                    <w:div w:id="12508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9081">
                              <w:marLeft w:val="0"/>
                              <w:marRight w:val="0"/>
                              <w:marTop w:val="0"/>
                              <w:marBottom w:val="0"/>
                              <w:divBdr>
                                <w:top w:val="none" w:sz="0" w:space="0" w:color="auto"/>
                                <w:left w:val="none" w:sz="0" w:space="0" w:color="auto"/>
                                <w:bottom w:val="none" w:sz="0" w:space="0" w:color="auto"/>
                                <w:right w:val="none" w:sz="0" w:space="0" w:color="auto"/>
                              </w:divBdr>
                              <w:divsChild>
                                <w:div w:id="1494712179">
                                  <w:marLeft w:val="0"/>
                                  <w:marRight w:val="0"/>
                                  <w:marTop w:val="0"/>
                                  <w:marBottom w:val="0"/>
                                  <w:divBdr>
                                    <w:top w:val="none" w:sz="0" w:space="0" w:color="auto"/>
                                    <w:left w:val="none" w:sz="0" w:space="0" w:color="auto"/>
                                    <w:bottom w:val="none" w:sz="0" w:space="0" w:color="auto"/>
                                    <w:right w:val="none" w:sz="0" w:space="0" w:color="auto"/>
                                  </w:divBdr>
                                </w:div>
                                <w:div w:id="772827847">
                                  <w:marLeft w:val="0"/>
                                  <w:marRight w:val="0"/>
                                  <w:marTop w:val="0"/>
                                  <w:marBottom w:val="0"/>
                                  <w:divBdr>
                                    <w:top w:val="none" w:sz="0" w:space="0" w:color="auto"/>
                                    <w:left w:val="none" w:sz="0" w:space="0" w:color="auto"/>
                                    <w:bottom w:val="none" w:sz="0" w:space="0" w:color="auto"/>
                                    <w:right w:val="none" w:sz="0" w:space="0" w:color="auto"/>
                                  </w:divBdr>
                                  <w:divsChild>
                                    <w:div w:id="1138229459">
                                      <w:marLeft w:val="0"/>
                                      <w:marRight w:val="0"/>
                                      <w:marTop w:val="0"/>
                                      <w:marBottom w:val="0"/>
                                      <w:divBdr>
                                        <w:top w:val="none" w:sz="0" w:space="0" w:color="auto"/>
                                        <w:left w:val="none" w:sz="0" w:space="0" w:color="auto"/>
                                        <w:bottom w:val="none" w:sz="0" w:space="0" w:color="auto"/>
                                        <w:right w:val="none" w:sz="0" w:space="0" w:color="auto"/>
                                      </w:divBdr>
                                      <w:divsChild>
                                        <w:div w:id="16745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65961">
                              <w:marLeft w:val="0"/>
                              <w:marRight w:val="0"/>
                              <w:marTop w:val="0"/>
                              <w:marBottom w:val="0"/>
                              <w:divBdr>
                                <w:top w:val="none" w:sz="0" w:space="0" w:color="auto"/>
                                <w:left w:val="none" w:sz="0" w:space="0" w:color="auto"/>
                                <w:bottom w:val="none" w:sz="0" w:space="0" w:color="auto"/>
                                <w:right w:val="none" w:sz="0" w:space="0" w:color="auto"/>
                              </w:divBdr>
                              <w:divsChild>
                                <w:div w:id="1916429473">
                                  <w:marLeft w:val="0"/>
                                  <w:marRight w:val="0"/>
                                  <w:marTop w:val="0"/>
                                  <w:marBottom w:val="0"/>
                                  <w:divBdr>
                                    <w:top w:val="none" w:sz="0" w:space="0" w:color="auto"/>
                                    <w:left w:val="none" w:sz="0" w:space="0" w:color="auto"/>
                                    <w:bottom w:val="none" w:sz="0" w:space="0" w:color="auto"/>
                                    <w:right w:val="none" w:sz="0" w:space="0" w:color="auto"/>
                                  </w:divBdr>
                                </w:div>
                                <w:div w:id="1628849792">
                                  <w:marLeft w:val="0"/>
                                  <w:marRight w:val="0"/>
                                  <w:marTop w:val="0"/>
                                  <w:marBottom w:val="0"/>
                                  <w:divBdr>
                                    <w:top w:val="none" w:sz="0" w:space="0" w:color="auto"/>
                                    <w:left w:val="none" w:sz="0" w:space="0" w:color="auto"/>
                                    <w:bottom w:val="none" w:sz="0" w:space="0" w:color="auto"/>
                                    <w:right w:val="none" w:sz="0" w:space="0" w:color="auto"/>
                                  </w:divBdr>
                                  <w:divsChild>
                                    <w:div w:id="5159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0151">
                              <w:marLeft w:val="0"/>
                              <w:marRight w:val="0"/>
                              <w:marTop w:val="0"/>
                              <w:marBottom w:val="0"/>
                              <w:divBdr>
                                <w:top w:val="none" w:sz="0" w:space="0" w:color="auto"/>
                                <w:left w:val="none" w:sz="0" w:space="0" w:color="auto"/>
                                <w:bottom w:val="none" w:sz="0" w:space="0" w:color="auto"/>
                                <w:right w:val="none" w:sz="0" w:space="0" w:color="auto"/>
                              </w:divBdr>
                              <w:divsChild>
                                <w:div w:id="528838274">
                                  <w:marLeft w:val="0"/>
                                  <w:marRight w:val="0"/>
                                  <w:marTop w:val="0"/>
                                  <w:marBottom w:val="0"/>
                                  <w:divBdr>
                                    <w:top w:val="none" w:sz="0" w:space="0" w:color="auto"/>
                                    <w:left w:val="none" w:sz="0" w:space="0" w:color="auto"/>
                                    <w:bottom w:val="none" w:sz="0" w:space="0" w:color="auto"/>
                                    <w:right w:val="none" w:sz="0" w:space="0" w:color="auto"/>
                                  </w:divBdr>
                                </w:div>
                                <w:div w:id="993993093">
                                  <w:marLeft w:val="0"/>
                                  <w:marRight w:val="0"/>
                                  <w:marTop w:val="0"/>
                                  <w:marBottom w:val="0"/>
                                  <w:divBdr>
                                    <w:top w:val="none" w:sz="0" w:space="0" w:color="auto"/>
                                    <w:left w:val="none" w:sz="0" w:space="0" w:color="auto"/>
                                    <w:bottom w:val="none" w:sz="0" w:space="0" w:color="auto"/>
                                    <w:right w:val="none" w:sz="0" w:space="0" w:color="auto"/>
                                  </w:divBdr>
                                  <w:divsChild>
                                    <w:div w:id="5142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403">
                              <w:marLeft w:val="0"/>
                              <w:marRight w:val="0"/>
                              <w:marTop w:val="0"/>
                              <w:marBottom w:val="0"/>
                              <w:divBdr>
                                <w:top w:val="none" w:sz="0" w:space="0" w:color="auto"/>
                                <w:left w:val="none" w:sz="0" w:space="0" w:color="auto"/>
                                <w:bottom w:val="none" w:sz="0" w:space="0" w:color="auto"/>
                                <w:right w:val="none" w:sz="0" w:space="0" w:color="auto"/>
                              </w:divBdr>
                              <w:divsChild>
                                <w:div w:id="899369366">
                                  <w:marLeft w:val="0"/>
                                  <w:marRight w:val="0"/>
                                  <w:marTop w:val="0"/>
                                  <w:marBottom w:val="0"/>
                                  <w:divBdr>
                                    <w:top w:val="none" w:sz="0" w:space="0" w:color="auto"/>
                                    <w:left w:val="none" w:sz="0" w:space="0" w:color="auto"/>
                                    <w:bottom w:val="none" w:sz="0" w:space="0" w:color="auto"/>
                                    <w:right w:val="none" w:sz="0" w:space="0" w:color="auto"/>
                                  </w:divBdr>
                                </w:div>
                                <w:div w:id="2126658007">
                                  <w:marLeft w:val="0"/>
                                  <w:marRight w:val="0"/>
                                  <w:marTop w:val="0"/>
                                  <w:marBottom w:val="0"/>
                                  <w:divBdr>
                                    <w:top w:val="none" w:sz="0" w:space="0" w:color="auto"/>
                                    <w:left w:val="none" w:sz="0" w:space="0" w:color="auto"/>
                                    <w:bottom w:val="none" w:sz="0" w:space="0" w:color="auto"/>
                                    <w:right w:val="none" w:sz="0" w:space="0" w:color="auto"/>
                                  </w:divBdr>
                                  <w:divsChild>
                                    <w:div w:id="6901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0417">
                              <w:marLeft w:val="0"/>
                              <w:marRight w:val="0"/>
                              <w:marTop w:val="0"/>
                              <w:marBottom w:val="0"/>
                              <w:divBdr>
                                <w:top w:val="none" w:sz="0" w:space="0" w:color="auto"/>
                                <w:left w:val="none" w:sz="0" w:space="0" w:color="auto"/>
                                <w:bottom w:val="none" w:sz="0" w:space="0" w:color="auto"/>
                                <w:right w:val="none" w:sz="0" w:space="0" w:color="auto"/>
                              </w:divBdr>
                              <w:divsChild>
                                <w:div w:id="45959334">
                                  <w:marLeft w:val="0"/>
                                  <w:marRight w:val="0"/>
                                  <w:marTop w:val="0"/>
                                  <w:marBottom w:val="0"/>
                                  <w:divBdr>
                                    <w:top w:val="none" w:sz="0" w:space="0" w:color="auto"/>
                                    <w:left w:val="none" w:sz="0" w:space="0" w:color="auto"/>
                                    <w:bottom w:val="none" w:sz="0" w:space="0" w:color="auto"/>
                                    <w:right w:val="none" w:sz="0" w:space="0" w:color="auto"/>
                                  </w:divBdr>
                                </w:div>
                                <w:div w:id="1909799549">
                                  <w:marLeft w:val="0"/>
                                  <w:marRight w:val="0"/>
                                  <w:marTop w:val="0"/>
                                  <w:marBottom w:val="0"/>
                                  <w:divBdr>
                                    <w:top w:val="none" w:sz="0" w:space="0" w:color="auto"/>
                                    <w:left w:val="none" w:sz="0" w:space="0" w:color="auto"/>
                                    <w:bottom w:val="none" w:sz="0" w:space="0" w:color="auto"/>
                                    <w:right w:val="none" w:sz="0" w:space="0" w:color="auto"/>
                                  </w:divBdr>
                                  <w:divsChild>
                                    <w:div w:id="7160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035953">
                      <w:marLeft w:val="0"/>
                      <w:marRight w:val="0"/>
                      <w:marTop w:val="0"/>
                      <w:marBottom w:val="0"/>
                      <w:divBdr>
                        <w:top w:val="none" w:sz="0" w:space="0" w:color="auto"/>
                        <w:left w:val="none" w:sz="0" w:space="0" w:color="auto"/>
                        <w:bottom w:val="none" w:sz="0" w:space="0" w:color="auto"/>
                        <w:right w:val="none" w:sz="0" w:space="0" w:color="auto"/>
                      </w:divBdr>
                      <w:divsChild>
                        <w:div w:id="1716078830">
                          <w:marLeft w:val="0"/>
                          <w:marRight w:val="0"/>
                          <w:marTop w:val="0"/>
                          <w:marBottom w:val="0"/>
                          <w:divBdr>
                            <w:top w:val="none" w:sz="0" w:space="0" w:color="auto"/>
                            <w:left w:val="none" w:sz="0" w:space="0" w:color="auto"/>
                            <w:bottom w:val="none" w:sz="0" w:space="0" w:color="auto"/>
                            <w:right w:val="none" w:sz="0" w:space="0" w:color="auto"/>
                          </w:divBdr>
                        </w:div>
                        <w:div w:id="656423329">
                          <w:marLeft w:val="0"/>
                          <w:marRight w:val="0"/>
                          <w:marTop w:val="0"/>
                          <w:marBottom w:val="0"/>
                          <w:divBdr>
                            <w:top w:val="none" w:sz="0" w:space="0" w:color="auto"/>
                            <w:left w:val="none" w:sz="0" w:space="0" w:color="auto"/>
                            <w:bottom w:val="none" w:sz="0" w:space="0" w:color="auto"/>
                            <w:right w:val="none" w:sz="0" w:space="0" w:color="auto"/>
                          </w:divBdr>
                          <w:divsChild>
                            <w:div w:id="769590170">
                              <w:marLeft w:val="0"/>
                              <w:marRight w:val="0"/>
                              <w:marTop w:val="0"/>
                              <w:marBottom w:val="0"/>
                              <w:divBdr>
                                <w:top w:val="none" w:sz="0" w:space="0" w:color="auto"/>
                                <w:left w:val="none" w:sz="0" w:space="0" w:color="auto"/>
                                <w:bottom w:val="none" w:sz="0" w:space="0" w:color="auto"/>
                                <w:right w:val="none" w:sz="0" w:space="0" w:color="auto"/>
                              </w:divBdr>
                              <w:divsChild>
                                <w:div w:id="1846282351">
                                  <w:marLeft w:val="0"/>
                                  <w:marRight w:val="0"/>
                                  <w:marTop w:val="0"/>
                                  <w:marBottom w:val="0"/>
                                  <w:divBdr>
                                    <w:top w:val="none" w:sz="0" w:space="0" w:color="auto"/>
                                    <w:left w:val="none" w:sz="0" w:space="0" w:color="auto"/>
                                    <w:bottom w:val="none" w:sz="0" w:space="0" w:color="auto"/>
                                    <w:right w:val="none" w:sz="0" w:space="0" w:color="auto"/>
                                  </w:divBdr>
                                </w:div>
                                <w:div w:id="16114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405501">
          <w:marLeft w:val="0"/>
          <w:marRight w:val="0"/>
          <w:marTop w:val="0"/>
          <w:marBottom w:val="0"/>
          <w:divBdr>
            <w:top w:val="none" w:sz="0" w:space="0" w:color="auto"/>
            <w:left w:val="none" w:sz="0" w:space="0" w:color="auto"/>
            <w:bottom w:val="none" w:sz="0" w:space="0" w:color="auto"/>
            <w:right w:val="none" w:sz="0" w:space="0" w:color="auto"/>
          </w:divBdr>
          <w:divsChild>
            <w:div w:id="1472744120">
              <w:marLeft w:val="0"/>
              <w:marRight w:val="0"/>
              <w:marTop w:val="0"/>
              <w:marBottom w:val="0"/>
              <w:divBdr>
                <w:top w:val="none" w:sz="0" w:space="0" w:color="auto"/>
                <w:left w:val="none" w:sz="0" w:space="0" w:color="auto"/>
                <w:bottom w:val="none" w:sz="0" w:space="0" w:color="auto"/>
                <w:right w:val="none" w:sz="0" w:space="0" w:color="auto"/>
              </w:divBdr>
              <w:divsChild>
                <w:div w:id="1560240250">
                  <w:marLeft w:val="0"/>
                  <w:marRight w:val="0"/>
                  <w:marTop w:val="0"/>
                  <w:marBottom w:val="0"/>
                  <w:divBdr>
                    <w:top w:val="none" w:sz="0" w:space="0" w:color="auto"/>
                    <w:left w:val="none" w:sz="0" w:space="0" w:color="auto"/>
                    <w:bottom w:val="none" w:sz="0" w:space="0" w:color="auto"/>
                    <w:right w:val="none" w:sz="0" w:space="0" w:color="auto"/>
                  </w:divBdr>
                  <w:divsChild>
                    <w:div w:id="245193018">
                      <w:marLeft w:val="0"/>
                      <w:marRight w:val="0"/>
                      <w:marTop w:val="0"/>
                      <w:marBottom w:val="0"/>
                      <w:divBdr>
                        <w:top w:val="none" w:sz="0" w:space="0" w:color="auto"/>
                        <w:left w:val="none" w:sz="0" w:space="0" w:color="auto"/>
                        <w:bottom w:val="none" w:sz="0" w:space="0" w:color="auto"/>
                        <w:right w:val="none" w:sz="0" w:space="0" w:color="auto"/>
                      </w:divBdr>
                      <w:divsChild>
                        <w:div w:id="1150441218">
                          <w:marLeft w:val="0"/>
                          <w:marRight w:val="0"/>
                          <w:marTop w:val="0"/>
                          <w:marBottom w:val="0"/>
                          <w:divBdr>
                            <w:top w:val="none" w:sz="0" w:space="0" w:color="auto"/>
                            <w:left w:val="none" w:sz="0" w:space="0" w:color="auto"/>
                            <w:bottom w:val="none" w:sz="0" w:space="0" w:color="auto"/>
                            <w:right w:val="none" w:sz="0" w:space="0" w:color="auto"/>
                          </w:divBdr>
                        </w:div>
                      </w:divsChild>
                    </w:div>
                    <w:div w:id="1662003878">
                      <w:marLeft w:val="0"/>
                      <w:marRight w:val="0"/>
                      <w:marTop w:val="0"/>
                      <w:marBottom w:val="0"/>
                      <w:divBdr>
                        <w:top w:val="none" w:sz="0" w:space="0" w:color="auto"/>
                        <w:left w:val="none" w:sz="0" w:space="0" w:color="auto"/>
                        <w:bottom w:val="none" w:sz="0" w:space="0" w:color="auto"/>
                        <w:right w:val="none" w:sz="0" w:space="0" w:color="auto"/>
                      </w:divBdr>
                      <w:divsChild>
                        <w:div w:id="784739854">
                          <w:marLeft w:val="0"/>
                          <w:marRight w:val="0"/>
                          <w:marTop w:val="0"/>
                          <w:marBottom w:val="0"/>
                          <w:divBdr>
                            <w:top w:val="none" w:sz="0" w:space="0" w:color="auto"/>
                            <w:left w:val="none" w:sz="0" w:space="0" w:color="auto"/>
                            <w:bottom w:val="none" w:sz="0" w:space="0" w:color="auto"/>
                            <w:right w:val="none" w:sz="0" w:space="0" w:color="auto"/>
                          </w:divBdr>
                        </w:div>
                        <w:div w:id="313922193">
                          <w:marLeft w:val="0"/>
                          <w:marRight w:val="0"/>
                          <w:marTop w:val="0"/>
                          <w:marBottom w:val="0"/>
                          <w:divBdr>
                            <w:top w:val="none" w:sz="0" w:space="0" w:color="auto"/>
                            <w:left w:val="none" w:sz="0" w:space="0" w:color="auto"/>
                            <w:bottom w:val="none" w:sz="0" w:space="0" w:color="auto"/>
                            <w:right w:val="none" w:sz="0" w:space="0" w:color="auto"/>
                          </w:divBdr>
                          <w:divsChild>
                            <w:div w:id="37508983">
                              <w:marLeft w:val="0"/>
                              <w:marRight w:val="0"/>
                              <w:marTop w:val="0"/>
                              <w:marBottom w:val="0"/>
                              <w:divBdr>
                                <w:top w:val="none" w:sz="0" w:space="0" w:color="auto"/>
                                <w:left w:val="none" w:sz="0" w:space="0" w:color="auto"/>
                                <w:bottom w:val="none" w:sz="0" w:space="0" w:color="auto"/>
                                <w:right w:val="none" w:sz="0" w:space="0" w:color="auto"/>
                              </w:divBdr>
                              <w:divsChild>
                                <w:div w:id="16527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95373">
                      <w:marLeft w:val="0"/>
                      <w:marRight w:val="0"/>
                      <w:marTop w:val="0"/>
                      <w:marBottom w:val="0"/>
                      <w:divBdr>
                        <w:top w:val="none" w:sz="0" w:space="0" w:color="auto"/>
                        <w:left w:val="none" w:sz="0" w:space="0" w:color="auto"/>
                        <w:bottom w:val="none" w:sz="0" w:space="0" w:color="auto"/>
                        <w:right w:val="none" w:sz="0" w:space="0" w:color="auto"/>
                      </w:divBdr>
                      <w:divsChild>
                        <w:div w:id="1159997452">
                          <w:marLeft w:val="0"/>
                          <w:marRight w:val="0"/>
                          <w:marTop w:val="0"/>
                          <w:marBottom w:val="0"/>
                          <w:divBdr>
                            <w:top w:val="none" w:sz="0" w:space="0" w:color="auto"/>
                            <w:left w:val="none" w:sz="0" w:space="0" w:color="auto"/>
                            <w:bottom w:val="none" w:sz="0" w:space="0" w:color="auto"/>
                            <w:right w:val="none" w:sz="0" w:space="0" w:color="auto"/>
                          </w:divBdr>
                        </w:div>
                        <w:div w:id="367026959">
                          <w:marLeft w:val="0"/>
                          <w:marRight w:val="0"/>
                          <w:marTop w:val="0"/>
                          <w:marBottom w:val="0"/>
                          <w:divBdr>
                            <w:top w:val="none" w:sz="0" w:space="0" w:color="auto"/>
                            <w:left w:val="none" w:sz="0" w:space="0" w:color="auto"/>
                            <w:bottom w:val="none" w:sz="0" w:space="0" w:color="auto"/>
                            <w:right w:val="none" w:sz="0" w:space="0" w:color="auto"/>
                          </w:divBdr>
                          <w:divsChild>
                            <w:div w:id="1542207072">
                              <w:marLeft w:val="0"/>
                              <w:marRight w:val="0"/>
                              <w:marTop w:val="0"/>
                              <w:marBottom w:val="0"/>
                              <w:divBdr>
                                <w:top w:val="none" w:sz="0" w:space="0" w:color="auto"/>
                                <w:left w:val="none" w:sz="0" w:space="0" w:color="auto"/>
                                <w:bottom w:val="none" w:sz="0" w:space="0" w:color="auto"/>
                                <w:right w:val="none" w:sz="0" w:space="0" w:color="auto"/>
                              </w:divBdr>
                              <w:divsChild>
                                <w:div w:id="20609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546268">
          <w:marLeft w:val="0"/>
          <w:marRight w:val="0"/>
          <w:marTop w:val="0"/>
          <w:marBottom w:val="0"/>
          <w:divBdr>
            <w:top w:val="none" w:sz="0" w:space="0" w:color="auto"/>
            <w:left w:val="none" w:sz="0" w:space="0" w:color="auto"/>
            <w:bottom w:val="none" w:sz="0" w:space="0" w:color="auto"/>
            <w:right w:val="none" w:sz="0" w:space="0" w:color="auto"/>
          </w:divBdr>
          <w:divsChild>
            <w:div w:id="1274944810">
              <w:marLeft w:val="0"/>
              <w:marRight w:val="0"/>
              <w:marTop w:val="0"/>
              <w:marBottom w:val="0"/>
              <w:divBdr>
                <w:top w:val="none" w:sz="0" w:space="0" w:color="auto"/>
                <w:left w:val="none" w:sz="0" w:space="0" w:color="auto"/>
                <w:bottom w:val="none" w:sz="0" w:space="0" w:color="auto"/>
                <w:right w:val="none" w:sz="0" w:space="0" w:color="auto"/>
              </w:divBdr>
              <w:divsChild>
                <w:div w:id="148521410">
                  <w:marLeft w:val="0"/>
                  <w:marRight w:val="0"/>
                  <w:marTop w:val="0"/>
                  <w:marBottom w:val="0"/>
                  <w:divBdr>
                    <w:top w:val="none" w:sz="0" w:space="0" w:color="auto"/>
                    <w:left w:val="none" w:sz="0" w:space="0" w:color="auto"/>
                    <w:bottom w:val="none" w:sz="0" w:space="0" w:color="auto"/>
                    <w:right w:val="none" w:sz="0" w:space="0" w:color="auto"/>
                  </w:divBdr>
                  <w:divsChild>
                    <w:div w:id="1028607783">
                      <w:marLeft w:val="0"/>
                      <w:marRight w:val="0"/>
                      <w:marTop w:val="0"/>
                      <w:marBottom w:val="0"/>
                      <w:divBdr>
                        <w:top w:val="none" w:sz="0" w:space="0" w:color="auto"/>
                        <w:left w:val="none" w:sz="0" w:space="0" w:color="auto"/>
                        <w:bottom w:val="none" w:sz="0" w:space="0" w:color="auto"/>
                        <w:right w:val="none" w:sz="0" w:space="0" w:color="auto"/>
                      </w:divBdr>
                      <w:divsChild>
                        <w:div w:id="2003318209">
                          <w:marLeft w:val="0"/>
                          <w:marRight w:val="0"/>
                          <w:marTop w:val="0"/>
                          <w:marBottom w:val="0"/>
                          <w:divBdr>
                            <w:top w:val="none" w:sz="0" w:space="0" w:color="auto"/>
                            <w:left w:val="none" w:sz="0" w:space="0" w:color="auto"/>
                            <w:bottom w:val="none" w:sz="0" w:space="0" w:color="auto"/>
                            <w:right w:val="none" w:sz="0" w:space="0" w:color="auto"/>
                          </w:divBdr>
                        </w:div>
                      </w:divsChild>
                    </w:div>
                    <w:div w:id="314380031">
                      <w:marLeft w:val="0"/>
                      <w:marRight w:val="0"/>
                      <w:marTop w:val="0"/>
                      <w:marBottom w:val="0"/>
                      <w:divBdr>
                        <w:top w:val="none" w:sz="0" w:space="0" w:color="auto"/>
                        <w:left w:val="none" w:sz="0" w:space="0" w:color="auto"/>
                        <w:bottom w:val="none" w:sz="0" w:space="0" w:color="auto"/>
                        <w:right w:val="none" w:sz="0" w:space="0" w:color="auto"/>
                      </w:divBdr>
                      <w:divsChild>
                        <w:div w:id="831798313">
                          <w:marLeft w:val="0"/>
                          <w:marRight w:val="0"/>
                          <w:marTop w:val="0"/>
                          <w:marBottom w:val="0"/>
                          <w:divBdr>
                            <w:top w:val="none" w:sz="0" w:space="0" w:color="auto"/>
                            <w:left w:val="none" w:sz="0" w:space="0" w:color="auto"/>
                            <w:bottom w:val="none" w:sz="0" w:space="0" w:color="auto"/>
                            <w:right w:val="none" w:sz="0" w:space="0" w:color="auto"/>
                          </w:divBdr>
                        </w:div>
                        <w:div w:id="87194089">
                          <w:marLeft w:val="0"/>
                          <w:marRight w:val="0"/>
                          <w:marTop w:val="0"/>
                          <w:marBottom w:val="0"/>
                          <w:divBdr>
                            <w:top w:val="none" w:sz="0" w:space="0" w:color="auto"/>
                            <w:left w:val="none" w:sz="0" w:space="0" w:color="auto"/>
                            <w:bottom w:val="none" w:sz="0" w:space="0" w:color="auto"/>
                            <w:right w:val="none" w:sz="0" w:space="0" w:color="auto"/>
                          </w:divBdr>
                          <w:divsChild>
                            <w:div w:id="1916625487">
                              <w:marLeft w:val="0"/>
                              <w:marRight w:val="0"/>
                              <w:marTop w:val="0"/>
                              <w:marBottom w:val="0"/>
                              <w:divBdr>
                                <w:top w:val="none" w:sz="0" w:space="0" w:color="auto"/>
                                <w:left w:val="none" w:sz="0" w:space="0" w:color="auto"/>
                                <w:bottom w:val="none" w:sz="0" w:space="0" w:color="auto"/>
                                <w:right w:val="none" w:sz="0" w:space="0" w:color="auto"/>
                              </w:divBdr>
                              <w:divsChild>
                                <w:div w:id="1639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8508">
                      <w:marLeft w:val="0"/>
                      <w:marRight w:val="0"/>
                      <w:marTop w:val="0"/>
                      <w:marBottom w:val="0"/>
                      <w:divBdr>
                        <w:top w:val="none" w:sz="0" w:space="0" w:color="auto"/>
                        <w:left w:val="none" w:sz="0" w:space="0" w:color="auto"/>
                        <w:bottom w:val="none" w:sz="0" w:space="0" w:color="auto"/>
                        <w:right w:val="none" w:sz="0" w:space="0" w:color="auto"/>
                      </w:divBdr>
                      <w:divsChild>
                        <w:div w:id="1298336789">
                          <w:marLeft w:val="0"/>
                          <w:marRight w:val="0"/>
                          <w:marTop w:val="0"/>
                          <w:marBottom w:val="0"/>
                          <w:divBdr>
                            <w:top w:val="none" w:sz="0" w:space="0" w:color="auto"/>
                            <w:left w:val="none" w:sz="0" w:space="0" w:color="auto"/>
                            <w:bottom w:val="none" w:sz="0" w:space="0" w:color="auto"/>
                            <w:right w:val="none" w:sz="0" w:space="0" w:color="auto"/>
                          </w:divBdr>
                        </w:div>
                        <w:div w:id="705638133">
                          <w:marLeft w:val="0"/>
                          <w:marRight w:val="0"/>
                          <w:marTop w:val="0"/>
                          <w:marBottom w:val="0"/>
                          <w:divBdr>
                            <w:top w:val="none" w:sz="0" w:space="0" w:color="auto"/>
                            <w:left w:val="none" w:sz="0" w:space="0" w:color="auto"/>
                            <w:bottom w:val="none" w:sz="0" w:space="0" w:color="auto"/>
                            <w:right w:val="none" w:sz="0" w:space="0" w:color="auto"/>
                          </w:divBdr>
                          <w:divsChild>
                            <w:div w:id="795610174">
                              <w:marLeft w:val="0"/>
                              <w:marRight w:val="0"/>
                              <w:marTop w:val="0"/>
                              <w:marBottom w:val="0"/>
                              <w:divBdr>
                                <w:top w:val="none" w:sz="0" w:space="0" w:color="auto"/>
                                <w:left w:val="none" w:sz="0" w:space="0" w:color="auto"/>
                                <w:bottom w:val="none" w:sz="0" w:space="0" w:color="auto"/>
                                <w:right w:val="none" w:sz="0" w:space="0" w:color="auto"/>
                              </w:divBdr>
                              <w:divsChild>
                                <w:div w:id="2119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59927">
                      <w:marLeft w:val="0"/>
                      <w:marRight w:val="0"/>
                      <w:marTop w:val="0"/>
                      <w:marBottom w:val="0"/>
                      <w:divBdr>
                        <w:top w:val="none" w:sz="0" w:space="0" w:color="auto"/>
                        <w:left w:val="none" w:sz="0" w:space="0" w:color="auto"/>
                        <w:bottom w:val="none" w:sz="0" w:space="0" w:color="auto"/>
                        <w:right w:val="none" w:sz="0" w:space="0" w:color="auto"/>
                      </w:divBdr>
                      <w:divsChild>
                        <w:div w:id="560407351">
                          <w:marLeft w:val="0"/>
                          <w:marRight w:val="0"/>
                          <w:marTop w:val="0"/>
                          <w:marBottom w:val="0"/>
                          <w:divBdr>
                            <w:top w:val="none" w:sz="0" w:space="0" w:color="auto"/>
                            <w:left w:val="none" w:sz="0" w:space="0" w:color="auto"/>
                            <w:bottom w:val="none" w:sz="0" w:space="0" w:color="auto"/>
                            <w:right w:val="none" w:sz="0" w:space="0" w:color="auto"/>
                          </w:divBdr>
                        </w:div>
                        <w:div w:id="822040741">
                          <w:marLeft w:val="0"/>
                          <w:marRight w:val="0"/>
                          <w:marTop w:val="0"/>
                          <w:marBottom w:val="0"/>
                          <w:divBdr>
                            <w:top w:val="none" w:sz="0" w:space="0" w:color="auto"/>
                            <w:left w:val="none" w:sz="0" w:space="0" w:color="auto"/>
                            <w:bottom w:val="none" w:sz="0" w:space="0" w:color="auto"/>
                            <w:right w:val="none" w:sz="0" w:space="0" w:color="auto"/>
                          </w:divBdr>
                          <w:divsChild>
                            <w:div w:id="1247961533">
                              <w:marLeft w:val="0"/>
                              <w:marRight w:val="0"/>
                              <w:marTop w:val="0"/>
                              <w:marBottom w:val="0"/>
                              <w:divBdr>
                                <w:top w:val="none" w:sz="0" w:space="0" w:color="auto"/>
                                <w:left w:val="none" w:sz="0" w:space="0" w:color="auto"/>
                                <w:bottom w:val="none" w:sz="0" w:space="0" w:color="auto"/>
                                <w:right w:val="none" w:sz="0" w:space="0" w:color="auto"/>
                              </w:divBdr>
                              <w:divsChild>
                                <w:div w:id="343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608837">
          <w:marLeft w:val="0"/>
          <w:marRight w:val="0"/>
          <w:marTop w:val="0"/>
          <w:marBottom w:val="0"/>
          <w:divBdr>
            <w:top w:val="none" w:sz="0" w:space="0" w:color="auto"/>
            <w:left w:val="none" w:sz="0" w:space="0" w:color="auto"/>
            <w:bottom w:val="none" w:sz="0" w:space="0" w:color="auto"/>
            <w:right w:val="none" w:sz="0" w:space="0" w:color="auto"/>
          </w:divBdr>
          <w:divsChild>
            <w:div w:id="1212225683">
              <w:marLeft w:val="0"/>
              <w:marRight w:val="0"/>
              <w:marTop w:val="0"/>
              <w:marBottom w:val="0"/>
              <w:divBdr>
                <w:top w:val="none" w:sz="0" w:space="0" w:color="auto"/>
                <w:left w:val="none" w:sz="0" w:space="0" w:color="auto"/>
                <w:bottom w:val="none" w:sz="0" w:space="0" w:color="auto"/>
                <w:right w:val="none" w:sz="0" w:space="0" w:color="auto"/>
              </w:divBdr>
              <w:divsChild>
                <w:div w:id="154809690">
                  <w:marLeft w:val="0"/>
                  <w:marRight w:val="0"/>
                  <w:marTop w:val="0"/>
                  <w:marBottom w:val="0"/>
                  <w:divBdr>
                    <w:top w:val="none" w:sz="0" w:space="0" w:color="auto"/>
                    <w:left w:val="none" w:sz="0" w:space="0" w:color="auto"/>
                    <w:bottom w:val="none" w:sz="0" w:space="0" w:color="auto"/>
                    <w:right w:val="none" w:sz="0" w:space="0" w:color="auto"/>
                  </w:divBdr>
                  <w:divsChild>
                    <w:div w:id="2068453335">
                      <w:marLeft w:val="0"/>
                      <w:marRight w:val="0"/>
                      <w:marTop w:val="0"/>
                      <w:marBottom w:val="0"/>
                      <w:divBdr>
                        <w:top w:val="none" w:sz="0" w:space="0" w:color="auto"/>
                        <w:left w:val="none" w:sz="0" w:space="0" w:color="auto"/>
                        <w:bottom w:val="none" w:sz="0" w:space="0" w:color="auto"/>
                        <w:right w:val="none" w:sz="0" w:space="0" w:color="auto"/>
                      </w:divBdr>
                      <w:divsChild>
                        <w:div w:id="422726524">
                          <w:marLeft w:val="0"/>
                          <w:marRight w:val="0"/>
                          <w:marTop w:val="0"/>
                          <w:marBottom w:val="0"/>
                          <w:divBdr>
                            <w:top w:val="none" w:sz="0" w:space="0" w:color="auto"/>
                            <w:left w:val="none" w:sz="0" w:space="0" w:color="auto"/>
                            <w:bottom w:val="none" w:sz="0" w:space="0" w:color="auto"/>
                            <w:right w:val="none" w:sz="0" w:space="0" w:color="auto"/>
                          </w:divBdr>
                        </w:div>
                      </w:divsChild>
                    </w:div>
                    <w:div w:id="1299186410">
                      <w:marLeft w:val="0"/>
                      <w:marRight w:val="0"/>
                      <w:marTop w:val="0"/>
                      <w:marBottom w:val="0"/>
                      <w:divBdr>
                        <w:top w:val="none" w:sz="0" w:space="0" w:color="auto"/>
                        <w:left w:val="none" w:sz="0" w:space="0" w:color="auto"/>
                        <w:bottom w:val="none" w:sz="0" w:space="0" w:color="auto"/>
                        <w:right w:val="none" w:sz="0" w:space="0" w:color="auto"/>
                      </w:divBdr>
                      <w:divsChild>
                        <w:div w:id="894196372">
                          <w:marLeft w:val="0"/>
                          <w:marRight w:val="0"/>
                          <w:marTop w:val="0"/>
                          <w:marBottom w:val="0"/>
                          <w:divBdr>
                            <w:top w:val="none" w:sz="0" w:space="0" w:color="auto"/>
                            <w:left w:val="none" w:sz="0" w:space="0" w:color="auto"/>
                            <w:bottom w:val="none" w:sz="0" w:space="0" w:color="auto"/>
                            <w:right w:val="none" w:sz="0" w:space="0" w:color="auto"/>
                          </w:divBdr>
                        </w:div>
                        <w:div w:id="1819608406">
                          <w:marLeft w:val="0"/>
                          <w:marRight w:val="0"/>
                          <w:marTop w:val="0"/>
                          <w:marBottom w:val="0"/>
                          <w:divBdr>
                            <w:top w:val="none" w:sz="0" w:space="0" w:color="auto"/>
                            <w:left w:val="none" w:sz="0" w:space="0" w:color="auto"/>
                            <w:bottom w:val="none" w:sz="0" w:space="0" w:color="auto"/>
                            <w:right w:val="none" w:sz="0" w:space="0" w:color="auto"/>
                          </w:divBdr>
                          <w:divsChild>
                            <w:div w:id="1987780626">
                              <w:marLeft w:val="0"/>
                              <w:marRight w:val="0"/>
                              <w:marTop w:val="0"/>
                              <w:marBottom w:val="0"/>
                              <w:divBdr>
                                <w:top w:val="none" w:sz="0" w:space="0" w:color="auto"/>
                                <w:left w:val="none" w:sz="0" w:space="0" w:color="auto"/>
                                <w:bottom w:val="none" w:sz="0" w:space="0" w:color="auto"/>
                                <w:right w:val="none" w:sz="0" w:space="0" w:color="auto"/>
                              </w:divBdr>
                              <w:divsChild>
                                <w:div w:id="19204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7866">
                      <w:marLeft w:val="0"/>
                      <w:marRight w:val="0"/>
                      <w:marTop w:val="0"/>
                      <w:marBottom w:val="0"/>
                      <w:divBdr>
                        <w:top w:val="none" w:sz="0" w:space="0" w:color="auto"/>
                        <w:left w:val="none" w:sz="0" w:space="0" w:color="auto"/>
                        <w:bottom w:val="none" w:sz="0" w:space="0" w:color="auto"/>
                        <w:right w:val="none" w:sz="0" w:space="0" w:color="auto"/>
                      </w:divBdr>
                      <w:divsChild>
                        <w:div w:id="1546872380">
                          <w:marLeft w:val="0"/>
                          <w:marRight w:val="0"/>
                          <w:marTop w:val="0"/>
                          <w:marBottom w:val="0"/>
                          <w:divBdr>
                            <w:top w:val="none" w:sz="0" w:space="0" w:color="auto"/>
                            <w:left w:val="none" w:sz="0" w:space="0" w:color="auto"/>
                            <w:bottom w:val="none" w:sz="0" w:space="0" w:color="auto"/>
                            <w:right w:val="none" w:sz="0" w:space="0" w:color="auto"/>
                          </w:divBdr>
                        </w:div>
                        <w:div w:id="436608393">
                          <w:marLeft w:val="0"/>
                          <w:marRight w:val="0"/>
                          <w:marTop w:val="0"/>
                          <w:marBottom w:val="0"/>
                          <w:divBdr>
                            <w:top w:val="none" w:sz="0" w:space="0" w:color="auto"/>
                            <w:left w:val="none" w:sz="0" w:space="0" w:color="auto"/>
                            <w:bottom w:val="none" w:sz="0" w:space="0" w:color="auto"/>
                            <w:right w:val="none" w:sz="0" w:space="0" w:color="auto"/>
                          </w:divBdr>
                          <w:divsChild>
                            <w:div w:id="1176270280">
                              <w:marLeft w:val="0"/>
                              <w:marRight w:val="0"/>
                              <w:marTop w:val="0"/>
                              <w:marBottom w:val="0"/>
                              <w:divBdr>
                                <w:top w:val="none" w:sz="0" w:space="0" w:color="auto"/>
                                <w:left w:val="none" w:sz="0" w:space="0" w:color="auto"/>
                                <w:bottom w:val="none" w:sz="0" w:space="0" w:color="auto"/>
                                <w:right w:val="none" w:sz="0" w:space="0" w:color="auto"/>
                              </w:divBdr>
                              <w:divsChild>
                                <w:div w:id="739258017">
                                  <w:marLeft w:val="0"/>
                                  <w:marRight w:val="0"/>
                                  <w:marTop w:val="0"/>
                                  <w:marBottom w:val="0"/>
                                  <w:divBdr>
                                    <w:top w:val="none" w:sz="0" w:space="0" w:color="auto"/>
                                    <w:left w:val="none" w:sz="0" w:space="0" w:color="auto"/>
                                    <w:bottom w:val="none" w:sz="0" w:space="0" w:color="auto"/>
                                    <w:right w:val="none" w:sz="0" w:space="0" w:color="auto"/>
                                  </w:divBdr>
                                </w:div>
                                <w:div w:id="20292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657517">
                      <w:marLeft w:val="0"/>
                      <w:marRight w:val="0"/>
                      <w:marTop w:val="0"/>
                      <w:marBottom w:val="0"/>
                      <w:divBdr>
                        <w:top w:val="none" w:sz="0" w:space="0" w:color="auto"/>
                        <w:left w:val="none" w:sz="0" w:space="0" w:color="auto"/>
                        <w:bottom w:val="none" w:sz="0" w:space="0" w:color="auto"/>
                        <w:right w:val="none" w:sz="0" w:space="0" w:color="auto"/>
                      </w:divBdr>
                      <w:divsChild>
                        <w:div w:id="1195076051">
                          <w:marLeft w:val="0"/>
                          <w:marRight w:val="0"/>
                          <w:marTop w:val="0"/>
                          <w:marBottom w:val="0"/>
                          <w:divBdr>
                            <w:top w:val="none" w:sz="0" w:space="0" w:color="auto"/>
                            <w:left w:val="none" w:sz="0" w:space="0" w:color="auto"/>
                            <w:bottom w:val="none" w:sz="0" w:space="0" w:color="auto"/>
                            <w:right w:val="none" w:sz="0" w:space="0" w:color="auto"/>
                          </w:divBdr>
                        </w:div>
                        <w:div w:id="1860969976">
                          <w:marLeft w:val="0"/>
                          <w:marRight w:val="0"/>
                          <w:marTop w:val="0"/>
                          <w:marBottom w:val="0"/>
                          <w:divBdr>
                            <w:top w:val="none" w:sz="0" w:space="0" w:color="auto"/>
                            <w:left w:val="none" w:sz="0" w:space="0" w:color="auto"/>
                            <w:bottom w:val="none" w:sz="0" w:space="0" w:color="auto"/>
                            <w:right w:val="none" w:sz="0" w:space="0" w:color="auto"/>
                          </w:divBdr>
                          <w:divsChild>
                            <w:div w:id="1714040821">
                              <w:marLeft w:val="0"/>
                              <w:marRight w:val="0"/>
                              <w:marTop w:val="0"/>
                              <w:marBottom w:val="0"/>
                              <w:divBdr>
                                <w:top w:val="none" w:sz="0" w:space="0" w:color="auto"/>
                                <w:left w:val="none" w:sz="0" w:space="0" w:color="auto"/>
                                <w:bottom w:val="none" w:sz="0" w:space="0" w:color="auto"/>
                                <w:right w:val="none" w:sz="0" w:space="0" w:color="auto"/>
                              </w:divBdr>
                              <w:divsChild>
                                <w:div w:id="1660385281">
                                  <w:marLeft w:val="0"/>
                                  <w:marRight w:val="0"/>
                                  <w:marTop w:val="0"/>
                                  <w:marBottom w:val="0"/>
                                  <w:divBdr>
                                    <w:top w:val="none" w:sz="0" w:space="0" w:color="auto"/>
                                    <w:left w:val="none" w:sz="0" w:space="0" w:color="auto"/>
                                    <w:bottom w:val="none" w:sz="0" w:space="0" w:color="auto"/>
                                    <w:right w:val="none" w:sz="0" w:space="0" w:color="auto"/>
                                  </w:divBdr>
                                </w:div>
                              </w:divsChild>
                            </w:div>
                            <w:div w:id="769928778">
                              <w:marLeft w:val="0"/>
                              <w:marRight w:val="0"/>
                              <w:marTop w:val="0"/>
                              <w:marBottom w:val="0"/>
                              <w:divBdr>
                                <w:top w:val="none" w:sz="0" w:space="0" w:color="auto"/>
                                <w:left w:val="none" w:sz="0" w:space="0" w:color="auto"/>
                                <w:bottom w:val="none" w:sz="0" w:space="0" w:color="auto"/>
                                <w:right w:val="none" w:sz="0" w:space="0" w:color="auto"/>
                              </w:divBdr>
                              <w:divsChild>
                                <w:div w:id="1473710917">
                                  <w:marLeft w:val="0"/>
                                  <w:marRight w:val="0"/>
                                  <w:marTop w:val="0"/>
                                  <w:marBottom w:val="0"/>
                                  <w:divBdr>
                                    <w:top w:val="none" w:sz="0" w:space="0" w:color="auto"/>
                                    <w:left w:val="none" w:sz="0" w:space="0" w:color="auto"/>
                                    <w:bottom w:val="none" w:sz="0" w:space="0" w:color="auto"/>
                                    <w:right w:val="none" w:sz="0" w:space="0" w:color="auto"/>
                                  </w:divBdr>
                                </w:div>
                                <w:div w:id="1112936881">
                                  <w:marLeft w:val="0"/>
                                  <w:marRight w:val="0"/>
                                  <w:marTop w:val="0"/>
                                  <w:marBottom w:val="0"/>
                                  <w:divBdr>
                                    <w:top w:val="none" w:sz="0" w:space="0" w:color="auto"/>
                                    <w:left w:val="none" w:sz="0" w:space="0" w:color="auto"/>
                                    <w:bottom w:val="none" w:sz="0" w:space="0" w:color="auto"/>
                                    <w:right w:val="none" w:sz="0" w:space="0" w:color="auto"/>
                                  </w:divBdr>
                                  <w:divsChild>
                                    <w:div w:id="15568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9166">
                              <w:marLeft w:val="0"/>
                              <w:marRight w:val="0"/>
                              <w:marTop w:val="0"/>
                              <w:marBottom w:val="0"/>
                              <w:divBdr>
                                <w:top w:val="none" w:sz="0" w:space="0" w:color="auto"/>
                                <w:left w:val="none" w:sz="0" w:space="0" w:color="auto"/>
                                <w:bottom w:val="none" w:sz="0" w:space="0" w:color="auto"/>
                                <w:right w:val="none" w:sz="0" w:space="0" w:color="auto"/>
                              </w:divBdr>
                              <w:divsChild>
                                <w:div w:id="1946768001">
                                  <w:marLeft w:val="0"/>
                                  <w:marRight w:val="0"/>
                                  <w:marTop w:val="0"/>
                                  <w:marBottom w:val="0"/>
                                  <w:divBdr>
                                    <w:top w:val="none" w:sz="0" w:space="0" w:color="auto"/>
                                    <w:left w:val="none" w:sz="0" w:space="0" w:color="auto"/>
                                    <w:bottom w:val="none" w:sz="0" w:space="0" w:color="auto"/>
                                    <w:right w:val="none" w:sz="0" w:space="0" w:color="auto"/>
                                  </w:divBdr>
                                </w:div>
                                <w:div w:id="581261284">
                                  <w:marLeft w:val="0"/>
                                  <w:marRight w:val="0"/>
                                  <w:marTop w:val="0"/>
                                  <w:marBottom w:val="0"/>
                                  <w:divBdr>
                                    <w:top w:val="none" w:sz="0" w:space="0" w:color="auto"/>
                                    <w:left w:val="none" w:sz="0" w:space="0" w:color="auto"/>
                                    <w:bottom w:val="none" w:sz="0" w:space="0" w:color="auto"/>
                                    <w:right w:val="none" w:sz="0" w:space="0" w:color="auto"/>
                                  </w:divBdr>
                                  <w:divsChild>
                                    <w:div w:id="9630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0475">
                              <w:marLeft w:val="0"/>
                              <w:marRight w:val="0"/>
                              <w:marTop w:val="0"/>
                              <w:marBottom w:val="0"/>
                              <w:divBdr>
                                <w:top w:val="none" w:sz="0" w:space="0" w:color="auto"/>
                                <w:left w:val="none" w:sz="0" w:space="0" w:color="auto"/>
                                <w:bottom w:val="none" w:sz="0" w:space="0" w:color="auto"/>
                                <w:right w:val="none" w:sz="0" w:space="0" w:color="auto"/>
                              </w:divBdr>
                              <w:divsChild>
                                <w:div w:id="1359891683">
                                  <w:marLeft w:val="0"/>
                                  <w:marRight w:val="0"/>
                                  <w:marTop w:val="0"/>
                                  <w:marBottom w:val="0"/>
                                  <w:divBdr>
                                    <w:top w:val="none" w:sz="0" w:space="0" w:color="auto"/>
                                    <w:left w:val="none" w:sz="0" w:space="0" w:color="auto"/>
                                    <w:bottom w:val="none" w:sz="0" w:space="0" w:color="auto"/>
                                    <w:right w:val="none" w:sz="0" w:space="0" w:color="auto"/>
                                  </w:divBdr>
                                </w:div>
                                <w:div w:id="108209351">
                                  <w:marLeft w:val="0"/>
                                  <w:marRight w:val="0"/>
                                  <w:marTop w:val="0"/>
                                  <w:marBottom w:val="0"/>
                                  <w:divBdr>
                                    <w:top w:val="none" w:sz="0" w:space="0" w:color="auto"/>
                                    <w:left w:val="none" w:sz="0" w:space="0" w:color="auto"/>
                                    <w:bottom w:val="none" w:sz="0" w:space="0" w:color="auto"/>
                                    <w:right w:val="none" w:sz="0" w:space="0" w:color="auto"/>
                                  </w:divBdr>
                                  <w:divsChild>
                                    <w:div w:id="13001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48036">
                              <w:marLeft w:val="0"/>
                              <w:marRight w:val="0"/>
                              <w:marTop w:val="0"/>
                              <w:marBottom w:val="0"/>
                              <w:divBdr>
                                <w:top w:val="none" w:sz="0" w:space="0" w:color="auto"/>
                                <w:left w:val="none" w:sz="0" w:space="0" w:color="auto"/>
                                <w:bottom w:val="none" w:sz="0" w:space="0" w:color="auto"/>
                                <w:right w:val="none" w:sz="0" w:space="0" w:color="auto"/>
                              </w:divBdr>
                              <w:divsChild>
                                <w:div w:id="1478451462">
                                  <w:marLeft w:val="0"/>
                                  <w:marRight w:val="0"/>
                                  <w:marTop w:val="0"/>
                                  <w:marBottom w:val="0"/>
                                  <w:divBdr>
                                    <w:top w:val="none" w:sz="0" w:space="0" w:color="auto"/>
                                    <w:left w:val="none" w:sz="0" w:space="0" w:color="auto"/>
                                    <w:bottom w:val="none" w:sz="0" w:space="0" w:color="auto"/>
                                    <w:right w:val="none" w:sz="0" w:space="0" w:color="auto"/>
                                  </w:divBdr>
                                </w:div>
                                <w:div w:id="95101604">
                                  <w:marLeft w:val="0"/>
                                  <w:marRight w:val="0"/>
                                  <w:marTop w:val="0"/>
                                  <w:marBottom w:val="0"/>
                                  <w:divBdr>
                                    <w:top w:val="none" w:sz="0" w:space="0" w:color="auto"/>
                                    <w:left w:val="none" w:sz="0" w:space="0" w:color="auto"/>
                                    <w:bottom w:val="none" w:sz="0" w:space="0" w:color="auto"/>
                                    <w:right w:val="none" w:sz="0" w:space="0" w:color="auto"/>
                                  </w:divBdr>
                                  <w:divsChild>
                                    <w:div w:id="274220280">
                                      <w:marLeft w:val="0"/>
                                      <w:marRight w:val="0"/>
                                      <w:marTop w:val="0"/>
                                      <w:marBottom w:val="0"/>
                                      <w:divBdr>
                                        <w:top w:val="none" w:sz="0" w:space="0" w:color="auto"/>
                                        <w:left w:val="none" w:sz="0" w:space="0" w:color="auto"/>
                                        <w:bottom w:val="none" w:sz="0" w:space="0" w:color="auto"/>
                                        <w:right w:val="none" w:sz="0" w:space="0" w:color="auto"/>
                                      </w:divBdr>
                                      <w:divsChild>
                                        <w:div w:id="12296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1802">
                              <w:marLeft w:val="0"/>
                              <w:marRight w:val="0"/>
                              <w:marTop w:val="0"/>
                              <w:marBottom w:val="0"/>
                              <w:divBdr>
                                <w:top w:val="none" w:sz="0" w:space="0" w:color="auto"/>
                                <w:left w:val="none" w:sz="0" w:space="0" w:color="auto"/>
                                <w:bottom w:val="none" w:sz="0" w:space="0" w:color="auto"/>
                                <w:right w:val="none" w:sz="0" w:space="0" w:color="auto"/>
                              </w:divBdr>
                              <w:divsChild>
                                <w:div w:id="2115787335">
                                  <w:marLeft w:val="0"/>
                                  <w:marRight w:val="0"/>
                                  <w:marTop w:val="0"/>
                                  <w:marBottom w:val="0"/>
                                  <w:divBdr>
                                    <w:top w:val="none" w:sz="0" w:space="0" w:color="auto"/>
                                    <w:left w:val="none" w:sz="0" w:space="0" w:color="auto"/>
                                    <w:bottom w:val="none" w:sz="0" w:space="0" w:color="auto"/>
                                    <w:right w:val="none" w:sz="0" w:space="0" w:color="auto"/>
                                  </w:divBdr>
                                </w:div>
                                <w:div w:id="614096921">
                                  <w:marLeft w:val="0"/>
                                  <w:marRight w:val="0"/>
                                  <w:marTop w:val="0"/>
                                  <w:marBottom w:val="0"/>
                                  <w:divBdr>
                                    <w:top w:val="none" w:sz="0" w:space="0" w:color="auto"/>
                                    <w:left w:val="none" w:sz="0" w:space="0" w:color="auto"/>
                                    <w:bottom w:val="none" w:sz="0" w:space="0" w:color="auto"/>
                                    <w:right w:val="none" w:sz="0" w:space="0" w:color="auto"/>
                                  </w:divBdr>
                                  <w:divsChild>
                                    <w:div w:id="1164783917">
                                      <w:marLeft w:val="0"/>
                                      <w:marRight w:val="0"/>
                                      <w:marTop w:val="0"/>
                                      <w:marBottom w:val="0"/>
                                      <w:divBdr>
                                        <w:top w:val="none" w:sz="0" w:space="0" w:color="auto"/>
                                        <w:left w:val="none" w:sz="0" w:space="0" w:color="auto"/>
                                        <w:bottom w:val="none" w:sz="0" w:space="0" w:color="auto"/>
                                        <w:right w:val="none" w:sz="0" w:space="0" w:color="auto"/>
                                      </w:divBdr>
                                      <w:divsChild>
                                        <w:div w:id="4784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533484">
                              <w:marLeft w:val="0"/>
                              <w:marRight w:val="0"/>
                              <w:marTop w:val="0"/>
                              <w:marBottom w:val="0"/>
                              <w:divBdr>
                                <w:top w:val="none" w:sz="0" w:space="0" w:color="auto"/>
                                <w:left w:val="none" w:sz="0" w:space="0" w:color="auto"/>
                                <w:bottom w:val="none" w:sz="0" w:space="0" w:color="auto"/>
                                <w:right w:val="none" w:sz="0" w:space="0" w:color="auto"/>
                              </w:divBdr>
                              <w:divsChild>
                                <w:div w:id="662659138">
                                  <w:marLeft w:val="0"/>
                                  <w:marRight w:val="0"/>
                                  <w:marTop w:val="0"/>
                                  <w:marBottom w:val="0"/>
                                  <w:divBdr>
                                    <w:top w:val="none" w:sz="0" w:space="0" w:color="auto"/>
                                    <w:left w:val="none" w:sz="0" w:space="0" w:color="auto"/>
                                    <w:bottom w:val="none" w:sz="0" w:space="0" w:color="auto"/>
                                    <w:right w:val="none" w:sz="0" w:space="0" w:color="auto"/>
                                  </w:divBdr>
                                </w:div>
                                <w:div w:id="946354205">
                                  <w:marLeft w:val="0"/>
                                  <w:marRight w:val="0"/>
                                  <w:marTop w:val="0"/>
                                  <w:marBottom w:val="0"/>
                                  <w:divBdr>
                                    <w:top w:val="none" w:sz="0" w:space="0" w:color="auto"/>
                                    <w:left w:val="none" w:sz="0" w:space="0" w:color="auto"/>
                                    <w:bottom w:val="none" w:sz="0" w:space="0" w:color="auto"/>
                                    <w:right w:val="none" w:sz="0" w:space="0" w:color="auto"/>
                                  </w:divBdr>
                                  <w:divsChild>
                                    <w:div w:id="20745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7943">
                              <w:marLeft w:val="0"/>
                              <w:marRight w:val="0"/>
                              <w:marTop w:val="0"/>
                              <w:marBottom w:val="0"/>
                              <w:divBdr>
                                <w:top w:val="none" w:sz="0" w:space="0" w:color="auto"/>
                                <w:left w:val="none" w:sz="0" w:space="0" w:color="auto"/>
                                <w:bottom w:val="none" w:sz="0" w:space="0" w:color="auto"/>
                                <w:right w:val="none" w:sz="0" w:space="0" w:color="auto"/>
                              </w:divBdr>
                              <w:divsChild>
                                <w:div w:id="1704357959">
                                  <w:marLeft w:val="0"/>
                                  <w:marRight w:val="0"/>
                                  <w:marTop w:val="0"/>
                                  <w:marBottom w:val="0"/>
                                  <w:divBdr>
                                    <w:top w:val="none" w:sz="0" w:space="0" w:color="auto"/>
                                    <w:left w:val="none" w:sz="0" w:space="0" w:color="auto"/>
                                    <w:bottom w:val="none" w:sz="0" w:space="0" w:color="auto"/>
                                    <w:right w:val="none" w:sz="0" w:space="0" w:color="auto"/>
                                  </w:divBdr>
                                </w:div>
                                <w:div w:id="168301873">
                                  <w:marLeft w:val="0"/>
                                  <w:marRight w:val="0"/>
                                  <w:marTop w:val="0"/>
                                  <w:marBottom w:val="0"/>
                                  <w:divBdr>
                                    <w:top w:val="none" w:sz="0" w:space="0" w:color="auto"/>
                                    <w:left w:val="none" w:sz="0" w:space="0" w:color="auto"/>
                                    <w:bottom w:val="none" w:sz="0" w:space="0" w:color="auto"/>
                                    <w:right w:val="none" w:sz="0" w:space="0" w:color="auto"/>
                                  </w:divBdr>
                                  <w:divsChild>
                                    <w:div w:id="748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6561">
                              <w:marLeft w:val="0"/>
                              <w:marRight w:val="0"/>
                              <w:marTop w:val="0"/>
                              <w:marBottom w:val="0"/>
                              <w:divBdr>
                                <w:top w:val="none" w:sz="0" w:space="0" w:color="auto"/>
                                <w:left w:val="none" w:sz="0" w:space="0" w:color="auto"/>
                                <w:bottom w:val="none" w:sz="0" w:space="0" w:color="auto"/>
                                <w:right w:val="none" w:sz="0" w:space="0" w:color="auto"/>
                              </w:divBdr>
                              <w:divsChild>
                                <w:div w:id="693724275">
                                  <w:marLeft w:val="0"/>
                                  <w:marRight w:val="0"/>
                                  <w:marTop w:val="0"/>
                                  <w:marBottom w:val="0"/>
                                  <w:divBdr>
                                    <w:top w:val="none" w:sz="0" w:space="0" w:color="auto"/>
                                    <w:left w:val="none" w:sz="0" w:space="0" w:color="auto"/>
                                    <w:bottom w:val="none" w:sz="0" w:space="0" w:color="auto"/>
                                    <w:right w:val="none" w:sz="0" w:space="0" w:color="auto"/>
                                  </w:divBdr>
                                </w:div>
                                <w:div w:id="445465888">
                                  <w:marLeft w:val="0"/>
                                  <w:marRight w:val="0"/>
                                  <w:marTop w:val="0"/>
                                  <w:marBottom w:val="0"/>
                                  <w:divBdr>
                                    <w:top w:val="none" w:sz="0" w:space="0" w:color="auto"/>
                                    <w:left w:val="none" w:sz="0" w:space="0" w:color="auto"/>
                                    <w:bottom w:val="none" w:sz="0" w:space="0" w:color="auto"/>
                                    <w:right w:val="none" w:sz="0" w:space="0" w:color="auto"/>
                                  </w:divBdr>
                                  <w:divsChild>
                                    <w:div w:id="10279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850917">
                      <w:marLeft w:val="0"/>
                      <w:marRight w:val="0"/>
                      <w:marTop w:val="0"/>
                      <w:marBottom w:val="0"/>
                      <w:divBdr>
                        <w:top w:val="none" w:sz="0" w:space="0" w:color="auto"/>
                        <w:left w:val="none" w:sz="0" w:space="0" w:color="auto"/>
                        <w:bottom w:val="none" w:sz="0" w:space="0" w:color="auto"/>
                        <w:right w:val="none" w:sz="0" w:space="0" w:color="auto"/>
                      </w:divBdr>
                      <w:divsChild>
                        <w:div w:id="602687948">
                          <w:marLeft w:val="0"/>
                          <w:marRight w:val="0"/>
                          <w:marTop w:val="0"/>
                          <w:marBottom w:val="0"/>
                          <w:divBdr>
                            <w:top w:val="none" w:sz="0" w:space="0" w:color="auto"/>
                            <w:left w:val="none" w:sz="0" w:space="0" w:color="auto"/>
                            <w:bottom w:val="none" w:sz="0" w:space="0" w:color="auto"/>
                            <w:right w:val="none" w:sz="0" w:space="0" w:color="auto"/>
                          </w:divBdr>
                        </w:div>
                        <w:div w:id="1976838005">
                          <w:marLeft w:val="0"/>
                          <w:marRight w:val="0"/>
                          <w:marTop w:val="0"/>
                          <w:marBottom w:val="0"/>
                          <w:divBdr>
                            <w:top w:val="none" w:sz="0" w:space="0" w:color="auto"/>
                            <w:left w:val="none" w:sz="0" w:space="0" w:color="auto"/>
                            <w:bottom w:val="none" w:sz="0" w:space="0" w:color="auto"/>
                            <w:right w:val="none" w:sz="0" w:space="0" w:color="auto"/>
                          </w:divBdr>
                          <w:divsChild>
                            <w:div w:id="1759862420">
                              <w:marLeft w:val="0"/>
                              <w:marRight w:val="0"/>
                              <w:marTop w:val="0"/>
                              <w:marBottom w:val="0"/>
                              <w:divBdr>
                                <w:top w:val="none" w:sz="0" w:space="0" w:color="auto"/>
                                <w:left w:val="none" w:sz="0" w:space="0" w:color="auto"/>
                                <w:bottom w:val="none" w:sz="0" w:space="0" w:color="auto"/>
                                <w:right w:val="none" w:sz="0" w:space="0" w:color="auto"/>
                              </w:divBdr>
                              <w:divsChild>
                                <w:div w:id="9593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1472">
                      <w:marLeft w:val="0"/>
                      <w:marRight w:val="0"/>
                      <w:marTop w:val="0"/>
                      <w:marBottom w:val="0"/>
                      <w:divBdr>
                        <w:top w:val="none" w:sz="0" w:space="0" w:color="auto"/>
                        <w:left w:val="none" w:sz="0" w:space="0" w:color="auto"/>
                        <w:bottom w:val="none" w:sz="0" w:space="0" w:color="auto"/>
                        <w:right w:val="none" w:sz="0" w:space="0" w:color="auto"/>
                      </w:divBdr>
                      <w:divsChild>
                        <w:div w:id="515267504">
                          <w:marLeft w:val="0"/>
                          <w:marRight w:val="0"/>
                          <w:marTop w:val="0"/>
                          <w:marBottom w:val="0"/>
                          <w:divBdr>
                            <w:top w:val="none" w:sz="0" w:space="0" w:color="auto"/>
                            <w:left w:val="none" w:sz="0" w:space="0" w:color="auto"/>
                            <w:bottom w:val="none" w:sz="0" w:space="0" w:color="auto"/>
                            <w:right w:val="none" w:sz="0" w:space="0" w:color="auto"/>
                          </w:divBdr>
                        </w:div>
                        <w:div w:id="1609388930">
                          <w:marLeft w:val="0"/>
                          <w:marRight w:val="0"/>
                          <w:marTop w:val="0"/>
                          <w:marBottom w:val="0"/>
                          <w:divBdr>
                            <w:top w:val="none" w:sz="0" w:space="0" w:color="auto"/>
                            <w:left w:val="none" w:sz="0" w:space="0" w:color="auto"/>
                            <w:bottom w:val="none" w:sz="0" w:space="0" w:color="auto"/>
                            <w:right w:val="none" w:sz="0" w:space="0" w:color="auto"/>
                          </w:divBdr>
                          <w:divsChild>
                            <w:div w:id="876704057">
                              <w:marLeft w:val="0"/>
                              <w:marRight w:val="0"/>
                              <w:marTop w:val="0"/>
                              <w:marBottom w:val="0"/>
                              <w:divBdr>
                                <w:top w:val="none" w:sz="0" w:space="0" w:color="auto"/>
                                <w:left w:val="none" w:sz="0" w:space="0" w:color="auto"/>
                                <w:bottom w:val="none" w:sz="0" w:space="0" w:color="auto"/>
                                <w:right w:val="none" w:sz="0" w:space="0" w:color="auto"/>
                              </w:divBdr>
                              <w:divsChild>
                                <w:div w:id="487406654">
                                  <w:marLeft w:val="0"/>
                                  <w:marRight w:val="0"/>
                                  <w:marTop w:val="0"/>
                                  <w:marBottom w:val="0"/>
                                  <w:divBdr>
                                    <w:top w:val="none" w:sz="0" w:space="0" w:color="auto"/>
                                    <w:left w:val="none" w:sz="0" w:space="0" w:color="auto"/>
                                    <w:bottom w:val="none" w:sz="0" w:space="0" w:color="auto"/>
                                    <w:right w:val="none" w:sz="0" w:space="0" w:color="auto"/>
                                  </w:divBdr>
                                </w:div>
                              </w:divsChild>
                            </w:div>
                            <w:div w:id="793451635">
                              <w:marLeft w:val="0"/>
                              <w:marRight w:val="0"/>
                              <w:marTop w:val="0"/>
                              <w:marBottom w:val="0"/>
                              <w:divBdr>
                                <w:top w:val="none" w:sz="0" w:space="0" w:color="auto"/>
                                <w:left w:val="none" w:sz="0" w:space="0" w:color="auto"/>
                                <w:bottom w:val="none" w:sz="0" w:space="0" w:color="auto"/>
                                <w:right w:val="none" w:sz="0" w:space="0" w:color="auto"/>
                              </w:divBdr>
                              <w:divsChild>
                                <w:div w:id="829293045">
                                  <w:marLeft w:val="0"/>
                                  <w:marRight w:val="0"/>
                                  <w:marTop w:val="0"/>
                                  <w:marBottom w:val="0"/>
                                  <w:divBdr>
                                    <w:top w:val="none" w:sz="0" w:space="0" w:color="auto"/>
                                    <w:left w:val="none" w:sz="0" w:space="0" w:color="auto"/>
                                    <w:bottom w:val="none" w:sz="0" w:space="0" w:color="auto"/>
                                    <w:right w:val="none" w:sz="0" w:space="0" w:color="auto"/>
                                  </w:divBdr>
                                </w:div>
                                <w:div w:id="526262329">
                                  <w:marLeft w:val="0"/>
                                  <w:marRight w:val="0"/>
                                  <w:marTop w:val="0"/>
                                  <w:marBottom w:val="0"/>
                                  <w:divBdr>
                                    <w:top w:val="none" w:sz="0" w:space="0" w:color="auto"/>
                                    <w:left w:val="none" w:sz="0" w:space="0" w:color="auto"/>
                                    <w:bottom w:val="none" w:sz="0" w:space="0" w:color="auto"/>
                                    <w:right w:val="none" w:sz="0" w:space="0" w:color="auto"/>
                                  </w:divBdr>
                                  <w:divsChild>
                                    <w:div w:id="5347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71303">
                              <w:marLeft w:val="0"/>
                              <w:marRight w:val="0"/>
                              <w:marTop w:val="0"/>
                              <w:marBottom w:val="0"/>
                              <w:divBdr>
                                <w:top w:val="none" w:sz="0" w:space="0" w:color="auto"/>
                                <w:left w:val="none" w:sz="0" w:space="0" w:color="auto"/>
                                <w:bottom w:val="none" w:sz="0" w:space="0" w:color="auto"/>
                                <w:right w:val="none" w:sz="0" w:space="0" w:color="auto"/>
                              </w:divBdr>
                              <w:divsChild>
                                <w:div w:id="1776972788">
                                  <w:marLeft w:val="0"/>
                                  <w:marRight w:val="0"/>
                                  <w:marTop w:val="0"/>
                                  <w:marBottom w:val="0"/>
                                  <w:divBdr>
                                    <w:top w:val="none" w:sz="0" w:space="0" w:color="auto"/>
                                    <w:left w:val="none" w:sz="0" w:space="0" w:color="auto"/>
                                    <w:bottom w:val="none" w:sz="0" w:space="0" w:color="auto"/>
                                    <w:right w:val="none" w:sz="0" w:space="0" w:color="auto"/>
                                  </w:divBdr>
                                </w:div>
                                <w:div w:id="676738234">
                                  <w:marLeft w:val="0"/>
                                  <w:marRight w:val="0"/>
                                  <w:marTop w:val="0"/>
                                  <w:marBottom w:val="0"/>
                                  <w:divBdr>
                                    <w:top w:val="none" w:sz="0" w:space="0" w:color="auto"/>
                                    <w:left w:val="none" w:sz="0" w:space="0" w:color="auto"/>
                                    <w:bottom w:val="none" w:sz="0" w:space="0" w:color="auto"/>
                                    <w:right w:val="none" w:sz="0" w:space="0" w:color="auto"/>
                                  </w:divBdr>
                                  <w:divsChild>
                                    <w:div w:id="18862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2898">
                              <w:marLeft w:val="0"/>
                              <w:marRight w:val="0"/>
                              <w:marTop w:val="0"/>
                              <w:marBottom w:val="0"/>
                              <w:divBdr>
                                <w:top w:val="none" w:sz="0" w:space="0" w:color="auto"/>
                                <w:left w:val="none" w:sz="0" w:space="0" w:color="auto"/>
                                <w:bottom w:val="none" w:sz="0" w:space="0" w:color="auto"/>
                                <w:right w:val="none" w:sz="0" w:space="0" w:color="auto"/>
                              </w:divBdr>
                              <w:divsChild>
                                <w:div w:id="1343244236">
                                  <w:marLeft w:val="0"/>
                                  <w:marRight w:val="0"/>
                                  <w:marTop w:val="0"/>
                                  <w:marBottom w:val="0"/>
                                  <w:divBdr>
                                    <w:top w:val="none" w:sz="0" w:space="0" w:color="auto"/>
                                    <w:left w:val="none" w:sz="0" w:space="0" w:color="auto"/>
                                    <w:bottom w:val="none" w:sz="0" w:space="0" w:color="auto"/>
                                    <w:right w:val="none" w:sz="0" w:space="0" w:color="auto"/>
                                  </w:divBdr>
                                </w:div>
                                <w:div w:id="1110127440">
                                  <w:marLeft w:val="0"/>
                                  <w:marRight w:val="0"/>
                                  <w:marTop w:val="0"/>
                                  <w:marBottom w:val="0"/>
                                  <w:divBdr>
                                    <w:top w:val="none" w:sz="0" w:space="0" w:color="auto"/>
                                    <w:left w:val="none" w:sz="0" w:space="0" w:color="auto"/>
                                    <w:bottom w:val="none" w:sz="0" w:space="0" w:color="auto"/>
                                    <w:right w:val="none" w:sz="0" w:space="0" w:color="auto"/>
                                  </w:divBdr>
                                  <w:divsChild>
                                    <w:div w:id="577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335396">
          <w:marLeft w:val="0"/>
          <w:marRight w:val="0"/>
          <w:marTop w:val="0"/>
          <w:marBottom w:val="0"/>
          <w:divBdr>
            <w:top w:val="none" w:sz="0" w:space="0" w:color="auto"/>
            <w:left w:val="none" w:sz="0" w:space="0" w:color="auto"/>
            <w:bottom w:val="none" w:sz="0" w:space="0" w:color="auto"/>
            <w:right w:val="none" w:sz="0" w:space="0" w:color="auto"/>
          </w:divBdr>
          <w:divsChild>
            <w:div w:id="1233933676">
              <w:marLeft w:val="0"/>
              <w:marRight w:val="0"/>
              <w:marTop w:val="0"/>
              <w:marBottom w:val="0"/>
              <w:divBdr>
                <w:top w:val="none" w:sz="0" w:space="0" w:color="auto"/>
                <w:left w:val="none" w:sz="0" w:space="0" w:color="auto"/>
                <w:bottom w:val="none" w:sz="0" w:space="0" w:color="auto"/>
                <w:right w:val="none" w:sz="0" w:space="0" w:color="auto"/>
              </w:divBdr>
              <w:divsChild>
                <w:div w:id="386227175">
                  <w:marLeft w:val="0"/>
                  <w:marRight w:val="0"/>
                  <w:marTop w:val="0"/>
                  <w:marBottom w:val="0"/>
                  <w:divBdr>
                    <w:top w:val="none" w:sz="0" w:space="0" w:color="auto"/>
                    <w:left w:val="none" w:sz="0" w:space="0" w:color="auto"/>
                    <w:bottom w:val="none" w:sz="0" w:space="0" w:color="auto"/>
                    <w:right w:val="none" w:sz="0" w:space="0" w:color="auto"/>
                  </w:divBdr>
                  <w:divsChild>
                    <w:div w:id="1868252473">
                      <w:marLeft w:val="0"/>
                      <w:marRight w:val="0"/>
                      <w:marTop w:val="0"/>
                      <w:marBottom w:val="0"/>
                      <w:divBdr>
                        <w:top w:val="none" w:sz="0" w:space="0" w:color="auto"/>
                        <w:left w:val="none" w:sz="0" w:space="0" w:color="auto"/>
                        <w:bottom w:val="none" w:sz="0" w:space="0" w:color="auto"/>
                        <w:right w:val="none" w:sz="0" w:space="0" w:color="auto"/>
                      </w:divBdr>
                      <w:divsChild>
                        <w:div w:id="130176225">
                          <w:marLeft w:val="0"/>
                          <w:marRight w:val="0"/>
                          <w:marTop w:val="0"/>
                          <w:marBottom w:val="0"/>
                          <w:divBdr>
                            <w:top w:val="none" w:sz="0" w:space="0" w:color="auto"/>
                            <w:left w:val="none" w:sz="0" w:space="0" w:color="auto"/>
                            <w:bottom w:val="none" w:sz="0" w:space="0" w:color="auto"/>
                            <w:right w:val="none" w:sz="0" w:space="0" w:color="auto"/>
                          </w:divBdr>
                        </w:div>
                      </w:divsChild>
                    </w:div>
                    <w:div w:id="1183858394">
                      <w:marLeft w:val="0"/>
                      <w:marRight w:val="0"/>
                      <w:marTop w:val="0"/>
                      <w:marBottom w:val="0"/>
                      <w:divBdr>
                        <w:top w:val="none" w:sz="0" w:space="0" w:color="auto"/>
                        <w:left w:val="none" w:sz="0" w:space="0" w:color="auto"/>
                        <w:bottom w:val="none" w:sz="0" w:space="0" w:color="auto"/>
                        <w:right w:val="none" w:sz="0" w:space="0" w:color="auto"/>
                      </w:divBdr>
                      <w:divsChild>
                        <w:div w:id="747338899">
                          <w:marLeft w:val="0"/>
                          <w:marRight w:val="0"/>
                          <w:marTop w:val="0"/>
                          <w:marBottom w:val="0"/>
                          <w:divBdr>
                            <w:top w:val="none" w:sz="0" w:space="0" w:color="auto"/>
                            <w:left w:val="none" w:sz="0" w:space="0" w:color="auto"/>
                            <w:bottom w:val="none" w:sz="0" w:space="0" w:color="auto"/>
                            <w:right w:val="none" w:sz="0" w:space="0" w:color="auto"/>
                          </w:divBdr>
                        </w:div>
                        <w:div w:id="1763255387">
                          <w:marLeft w:val="0"/>
                          <w:marRight w:val="0"/>
                          <w:marTop w:val="0"/>
                          <w:marBottom w:val="0"/>
                          <w:divBdr>
                            <w:top w:val="none" w:sz="0" w:space="0" w:color="auto"/>
                            <w:left w:val="none" w:sz="0" w:space="0" w:color="auto"/>
                            <w:bottom w:val="none" w:sz="0" w:space="0" w:color="auto"/>
                            <w:right w:val="none" w:sz="0" w:space="0" w:color="auto"/>
                          </w:divBdr>
                          <w:divsChild>
                            <w:div w:id="593824841">
                              <w:marLeft w:val="0"/>
                              <w:marRight w:val="0"/>
                              <w:marTop w:val="0"/>
                              <w:marBottom w:val="0"/>
                              <w:divBdr>
                                <w:top w:val="none" w:sz="0" w:space="0" w:color="auto"/>
                                <w:left w:val="none" w:sz="0" w:space="0" w:color="auto"/>
                                <w:bottom w:val="none" w:sz="0" w:space="0" w:color="auto"/>
                                <w:right w:val="none" w:sz="0" w:space="0" w:color="auto"/>
                              </w:divBdr>
                              <w:divsChild>
                                <w:div w:id="9881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02516">
                      <w:marLeft w:val="0"/>
                      <w:marRight w:val="0"/>
                      <w:marTop w:val="0"/>
                      <w:marBottom w:val="0"/>
                      <w:divBdr>
                        <w:top w:val="none" w:sz="0" w:space="0" w:color="auto"/>
                        <w:left w:val="none" w:sz="0" w:space="0" w:color="auto"/>
                        <w:bottom w:val="none" w:sz="0" w:space="0" w:color="auto"/>
                        <w:right w:val="none" w:sz="0" w:space="0" w:color="auto"/>
                      </w:divBdr>
                      <w:divsChild>
                        <w:div w:id="972444395">
                          <w:marLeft w:val="0"/>
                          <w:marRight w:val="0"/>
                          <w:marTop w:val="0"/>
                          <w:marBottom w:val="0"/>
                          <w:divBdr>
                            <w:top w:val="none" w:sz="0" w:space="0" w:color="auto"/>
                            <w:left w:val="none" w:sz="0" w:space="0" w:color="auto"/>
                            <w:bottom w:val="none" w:sz="0" w:space="0" w:color="auto"/>
                            <w:right w:val="none" w:sz="0" w:space="0" w:color="auto"/>
                          </w:divBdr>
                        </w:div>
                        <w:div w:id="851264533">
                          <w:marLeft w:val="0"/>
                          <w:marRight w:val="0"/>
                          <w:marTop w:val="0"/>
                          <w:marBottom w:val="0"/>
                          <w:divBdr>
                            <w:top w:val="none" w:sz="0" w:space="0" w:color="auto"/>
                            <w:left w:val="none" w:sz="0" w:space="0" w:color="auto"/>
                            <w:bottom w:val="none" w:sz="0" w:space="0" w:color="auto"/>
                            <w:right w:val="none" w:sz="0" w:space="0" w:color="auto"/>
                          </w:divBdr>
                          <w:divsChild>
                            <w:div w:id="990140277">
                              <w:marLeft w:val="0"/>
                              <w:marRight w:val="0"/>
                              <w:marTop w:val="0"/>
                              <w:marBottom w:val="0"/>
                              <w:divBdr>
                                <w:top w:val="none" w:sz="0" w:space="0" w:color="auto"/>
                                <w:left w:val="none" w:sz="0" w:space="0" w:color="auto"/>
                                <w:bottom w:val="none" w:sz="0" w:space="0" w:color="auto"/>
                                <w:right w:val="none" w:sz="0" w:space="0" w:color="auto"/>
                              </w:divBdr>
                              <w:divsChild>
                                <w:div w:id="7566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52356">
                      <w:marLeft w:val="0"/>
                      <w:marRight w:val="0"/>
                      <w:marTop w:val="0"/>
                      <w:marBottom w:val="0"/>
                      <w:divBdr>
                        <w:top w:val="none" w:sz="0" w:space="0" w:color="auto"/>
                        <w:left w:val="none" w:sz="0" w:space="0" w:color="auto"/>
                        <w:bottom w:val="none" w:sz="0" w:space="0" w:color="auto"/>
                        <w:right w:val="none" w:sz="0" w:space="0" w:color="auto"/>
                      </w:divBdr>
                      <w:divsChild>
                        <w:div w:id="1369525971">
                          <w:marLeft w:val="0"/>
                          <w:marRight w:val="0"/>
                          <w:marTop w:val="0"/>
                          <w:marBottom w:val="0"/>
                          <w:divBdr>
                            <w:top w:val="none" w:sz="0" w:space="0" w:color="auto"/>
                            <w:left w:val="none" w:sz="0" w:space="0" w:color="auto"/>
                            <w:bottom w:val="none" w:sz="0" w:space="0" w:color="auto"/>
                            <w:right w:val="none" w:sz="0" w:space="0" w:color="auto"/>
                          </w:divBdr>
                        </w:div>
                        <w:div w:id="1792286837">
                          <w:marLeft w:val="0"/>
                          <w:marRight w:val="0"/>
                          <w:marTop w:val="0"/>
                          <w:marBottom w:val="0"/>
                          <w:divBdr>
                            <w:top w:val="none" w:sz="0" w:space="0" w:color="auto"/>
                            <w:left w:val="none" w:sz="0" w:space="0" w:color="auto"/>
                            <w:bottom w:val="none" w:sz="0" w:space="0" w:color="auto"/>
                            <w:right w:val="none" w:sz="0" w:space="0" w:color="auto"/>
                          </w:divBdr>
                          <w:divsChild>
                            <w:div w:id="1848640445">
                              <w:marLeft w:val="0"/>
                              <w:marRight w:val="0"/>
                              <w:marTop w:val="0"/>
                              <w:marBottom w:val="0"/>
                              <w:divBdr>
                                <w:top w:val="none" w:sz="0" w:space="0" w:color="auto"/>
                                <w:left w:val="none" w:sz="0" w:space="0" w:color="auto"/>
                                <w:bottom w:val="none" w:sz="0" w:space="0" w:color="auto"/>
                                <w:right w:val="none" w:sz="0" w:space="0" w:color="auto"/>
                              </w:divBdr>
                              <w:divsChild>
                                <w:div w:id="36585016">
                                  <w:marLeft w:val="0"/>
                                  <w:marRight w:val="0"/>
                                  <w:marTop w:val="0"/>
                                  <w:marBottom w:val="0"/>
                                  <w:divBdr>
                                    <w:top w:val="none" w:sz="0" w:space="0" w:color="auto"/>
                                    <w:left w:val="none" w:sz="0" w:space="0" w:color="auto"/>
                                    <w:bottom w:val="none" w:sz="0" w:space="0" w:color="auto"/>
                                    <w:right w:val="none" w:sz="0" w:space="0" w:color="auto"/>
                                  </w:divBdr>
                                </w:div>
                                <w:div w:id="734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89875">
                      <w:marLeft w:val="0"/>
                      <w:marRight w:val="0"/>
                      <w:marTop w:val="0"/>
                      <w:marBottom w:val="0"/>
                      <w:divBdr>
                        <w:top w:val="none" w:sz="0" w:space="0" w:color="auto"/>
                        <w:left w:val="none" w:sz="0" w:space="0" w:color="auto"/>
                        <w:bottom w:val="none" w:sz="0" w:space="0" w:color="auto"/>
                        <w:right w:val="none" w:sz="0" w:space="0" w:color="auto"/>
                      </w:divBdr>
                      <w:divsChild>
                        <w:div w:id="1634406818">
                          <w:marLeft w:val="0"/>
                          <w:marRight w:val="0"/>
                          <w:marTop w:val="0"/>
                          <w:marBottom w:val="0"/>
                          <w:divBdr>
                            <w:top w:val="none" w:sz="0" w:space="0" w:color="auto"/>
                            <w:left w:val="none" w:sz="0" w:space="0" w:color="auto"/>
                            <w:bottom w:val="none" w:sz="0" w:space="0" w:color="auto"/>
                            <w:right w:val="none" w:sz="0" w:space="0" w:color="auto"/>
                          </w:divBdr>
                        </w:div>
                        <w:div w:id="1757167609">
                          <w:marLeft w:val="0"/>
                          <w:marRight w:val="0"/>
                          <w:marTop w:val="0"/>
                          <w:marBottom w:val="0"/>
                          <w:divBdr>
                            <w:top w:val="none" w:sz="0" w:space="0" w:color="auto"/>
                            <w:left w:val="none" w:sz="0" w:space="0" w:color="auto"/>
                            <w:bottom w:val="none" w:sz="0" w:space="0" w:color="auto"/>
                            <w:right w:val="none" w:sz="0" w:space="0" w:color="auto"/>
                          </w:divBdr>
                          <w:divsChild>
                            <w:div w:id="1533761431">
                              <w:marLeft w:val="0"/>
                              <w:marRight w:val="0"/>
                              <w:marTop w:val="0"/>
                              <w:marBottom w:val="0"/>
                              <w:divBdr>
                                <w:top w:val="none" w:sz="0" w:space="0" w:color="auto"/>
                                <w:left w:val="none" w:sz="0" w:space="0" w:color="auto"/>
                                <w:bottom w:val="none" w:sz="0" w:space="0" w:color="auto"/>
                                <w:right w:val="none" w:sz="0" w:space="0" w:color="auto"/>
                              </w:divBdr>
                              <w:divsChild>
                                <w:div w:id="1831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2008">
                      <w:marLeft w:val="0"/>
                      <w:marRight w:val="0"/>
                      <w:marTop w:val="0"/>
                      <w:marBottom w:val="0"/>
                      <w:divBdr>
                        <w:top w:val="none" w:sz="0" w:space="0" w:color="auto"/>
                        <w:left w:val="none" w:sz="0" w:space="0" w:color="auto"/>
                        <w:bottom w:val="none" w:sz="0" w:space="0" w:color="auto"/>
                        <w:right w:val="none" w:sz="0" w:space="0" w:color="auto"/>
                      </w:divBdr>
                      <w:divsChild>
                        <w:div w:id="1544244966">
                          <w:marLeft w:val="0"/>
                          <w:marRight w:val="0"/>
                          <w:marTop w:val="0"/>
                          <w:marBottom w:val="0"/>
                          <w:divBdr>
                            <w:top w:val="none" w:sz="0" w:space="0" w:color="auto"/>
                            <w:left w:val="none" w:sz="0" w:space="0" w:color="auto"/>
                            <w:bottom w:val="none" w:sz="0" w:space="0" w:color="auto"/>
                            <w:right w:val="none" w:sz="0" w:space="0" w:color="auto"/>
                          </w:divBdr>
                        </w:div>
                        <w:div w:id="1093744640">
                          <w:marLeft w:val="0"/>
                          <w:marRight w:val="0"/>
                          <w:marTop w:val="0"/>
                          <w:marBottom w:val="0"/>
                          <w:divBdr>
                            <w:top w:val="none" w:sz="0" w:space="0" w:color="auto"/>
                            <w:left w:val="none" w:sz="0" w:space="0" w:color="auto"/>
                            <w:bottom w:val="none" w:sz="0" w:space="0" w:color="auto"/>
                            <w:right w:val="none" w:sz="0" w:space="0" w:color="auto"/>
                          </w:divBdr>
                          <w:divsChild>
                            <w:div w:id="622006879">
                              <w:marLeft w:val="0"/>
                              <w:marRight w:val="0"/>
                              <w:marTop w:val="0"/>
                              <w:marBottom w:val="0"/>
                              <w:divBdr>
                                <w:top w:val="none" w:sz="0" w:space="0" w:color="auto"/>
                                <w:left w:val="none" w:sz="0" w:space="0" w:color="auto"/>
                                <w:bottom w:val="none" w:sz="0" w:space="0" w:color="auto"/>
                                <w:right w:val="none" w:sz="0" w:space="0" w:color="auto"/>
                              </w:divBdr>
                              <w:divsChild>
                                <w:div w:id="19875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8851">
                      <w:marLeft w:val="0"/>
                      <w:marRight w:val="0"/>
                      <w:marTop w:val="0"/>
                      <w:marBottom w:val="0"/>
                      <w:divBdr>
                        <w:top w:val="none" w:sz="0" w:space="0" w:color="auto"/>
                        <w:left w:val="none" w:sz="0" w:space="0" w:color="auto"/>
                        <w:bottom w:val="none" w:sz="0" w:space="0" w:color="auto"/>
                        <w:right w:val="none" w:sz="0" w:space="0" w:color="auto"/>
                      </w:divBdr>
                      <w:divsChild>
                        <w:div w:id="1284967893">
                          <w:marLeft w:val="0"/>
                          <w:marRight w:val="0"/>
                          <w:marTop w:val="0"/>
                          <w:marBottom w:val="0"/>
                          <w:divBdr>
                            <w:top w:val="none" w:sz="0" w:space="0" w:color="auto"/>
                            <w:left w:val="none" w:sz="0" w:space="0" w:color="auto"/>
                            <w:bottom w:val="none" w:sz="0" w:space="0" w:color="auto"/>
                            <w:right w:val="none" w:sz="0" w:space="0" w:color="auto"/>
                          </w:divBdr>
                        </w:div>
                        <w:div w:id="1102728878">
                          <w:marLeft w:val="0"/>
                          <w:marRight w:val="0"/>
                          <w:marTop w:val="0"/>
                          <w:marBottom w:val="0"/>
                          <w:divBdr>
                            <w:top w:val="none" w:sz="0" w:space="0" w:color="auto"/>
                            <w:left w:val="none" w:sz="0" w:space="0" w:color="auto"/>
                            <w:bottom w:val="none" w:sz="0" w:space="0" w:color="auto"/>
                            <w:right w:val="none" w:sz="0" w:space="0" w:color="auto"/>
                          </w:divBdr>
                          <w:divsChild>
                            <w:div w:id="809597081">
                              <w:marLeft w:val="0"/>
                              <w:marRight w:val="0"/>
                              <w:marTop w:val="0"/>
                              <w:marBottom w:val="0"/>
                              <w:divBdr>
                                <w:top w:val="none" w:sz="0" w:space="0" w:color="auto"/>
                                <w:left w:val="none" w:sz="0" w:space="0" w:color="auto"/>
                                <w:bottom w:val="none" w:sz="0" w:space="0" w:color="auto"/>
                                <w:right w:val="none" w:sz="0" w:space="0" w:color="auto"/>
                              </w:divBdr>
                              <w:divsChild>
                                <w:div w:id="8985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01518">
                      <w:marLeft w:val="0"/>
                      <w:marRight w:val="0"/>
                      <w:marTop w:val="0"/>
                      <w:marBottom w:val="0"/>
                      <w:divBdr>
                        <w:top w:val="none" w:sz="0" w:space="0" w:color="auto"/>
                        <w:left w:val="none" w:sz="0" w:space="0" w:color="auto"/>
                        <w:bottom w:val="none" w:sz="0" w:space="0" w:color="auto"/>
                        <w:right w:val="none" w:sz="0" w:space="0" w:color="auto"/>
                      </w:divBdr>
                      <w:divsChild>
                        <w:div w:id="944074882">
                          <w:marLeft w:val="0"/>
                          <w:marRight w:val="0"/>
                          <w:marTop w:val="0"/>
                          <w:marBottom w:val="0"/>
                          <w:divBdr>
                            <w:top w:val="none" w:sz="0" w:space="0" w:color="auto"/>
                            <w:left w:val="none" w:sz="0" w:space="0" w:color="auto"/>
                            <w:bottom w:val="none" w:sz="0" w:space="0" w:color="auto"/>
                            <w:right w:val="none" w:sz="0" w:space="0" w:color="auto"/>
                          </w:divBdr>
                        </w:div>
                        <w:div w:id="67389193">
                          <w:marLeft w:val="0"/>
                          <w:marRight w:val="0"/>
                          <w:marTop w:val="0"/>
                          <w:marBottom w:val="0"/>
                          <w:divBdr>
                            <w:top w:val="none" w:sz="0" w:space="0" w:color="auto"/>
                            <w:left w:val="none" w:sz="0" w:space="0" w:color="auto"/>
                            <w:bottom w:val="none" w:sz="0" w:space="0" w:color="auto"/>
                            <w:right w:val="none" w:sz="0" w:space="0" w:color="auto"/>
                          </w:divBdr>
                          <w:divsChild>
                            <w:div w:id="619459991">
                              <w:marLeft w:val="0"/>
                              <w:marRight w:val="0"/>
                              <w:marTop w:val="0"/>
                              <w:marBottom w:val="0"/>
                              <w:divBdr>
                                <w:top w:val="none" w:sz="0" w:space="0" w:color="auto"/>
                                <w:left w:val="none" w:sz="0" w:space="0" w:color="auto"/>
                                <w:bottom w:val="none" w:sz="0" w:space="0" w:color="auto"/>
                                <w:right w:val="none" w:sz="0" w:space="0" w:color="auto"/>
                              </w:divBdr>
                              <w:divsChild>
                                <w:div w:id="13007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2380">
                      <w:marLeft w:val="0"/>
                      <w:marRight w:val="0"/>
                      <w:marTop w:val="0"/>
                      <w:marBottom w:val="0"/>
                      <w:divBdr>
                        <w:top w:val="none" w:sz="0" w:space="0" w:color="auto"/>
                        <w:left w:val="none" w:sz="0" w:space="0" w:color="auto"/>
                        <w:bottom w:val="none" w:sz="0" w:space="0" w:color="auto"/>
                        <w:right w:val="none" w:sz="0" w:space="0" w:color="auto"/>
                      </w:divBdr>
                      <w:divsChild>
                        <w:div w:id="613943821">
                          <w:marLeft w:val="0"/>
                          <w:marRight w:val="0"/>
                          <w:marTop w:val="0"/>
                          <w:marBottom w:val="0"/>
                          <w:divBdr>
                            <w:top w:val="none" w:sz="0" w:space="0" w:color="auto"/>
                            <w:left w:val="none" w:sz="0" w:space="0" w:color="auto"/>
                            <w:bottom w:val="none" w:sz="0" w:space="0" w:color="auto"/>
                            <w:right w:val="none" w:sz="0" w:space="0" w:color="auto"/>
                          </w:divBdr>
                        </w:div>
                        <w:div w:id="1616710300">
                          <w:marLeft w:val="0"/>
                          <w:marRight w:val="0"/>
                          <w:marTop w:val="0"/>
                          <w:marBottom w:val="0"/>
                          <w:divBdr>
                            <w:top w:val="none" w:sz="0" w:space="0" w:color="auto"/>
                            <w:left w:val="none" w:sz="0" w:space="0" w:color="auto"/>
                            <w:bottom w:val="none" w:sz="0" w:space="0" w:color="auto"/>
                            <w:right w:val="none" w:sz="0" w:space="0" w:color="auto"/>
                          </w:divBdr>
                          <w:divsChild>
                            <w:div w:id="1708748723">
                              <w:marLeft w:val="0"/>
                              <w:marRight w:val="0"/>
                              <w:marTop w:val="0"/>
                              <w:marBottom w:val="0"/>
                              <w:divBdr>
                                <w:top w:val="none" w:sz="0" w:space="0" w:color="auto"/>
                                <w:left w:val="none" w:sz="0" w:space="0" w:color="auto"/>
                                <w:bottom w:val="none" w:sz="0" w:space="0" w:color="auto"/>
                                <w:right w:val="none" w:sz="0" w:space="0" w:color="auto"/>
                              </w:divBdr>
                              <w:divsChild>
                                <w:div w:id="5163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640215">
          <w:marLeft w:val="0"/>
          <w:marRight w:val="0"/>
          <w:marTop w:val="0"/>
          <w:marBottom w:val="0"/>
          <w:divBdr>
            <w:top w:val="none" w:sz="0" w:space="0" w:color="auto"/>
            <w:left w:val="none" w:sz="0" w:space="0" w:color="auto"/>
            <w:bottom w:val="none" w:sz="0" w:space="0" w:color="auto"/>
            <w:right w:val="none" w:sz="0" w:space="0" w:color="auto"/>
          </w:divBdr>
          <w:divsChild>
            <w:div w:id="898051983">
              <w:marLeft w:val="0"/>
              <w:marRight w:val="0"/>
              <w:marTop w:val="0"/>
              <w:marBottom w:val="0"/>
              <w:divBdr>
                <w:top w:val="none" w:sz="0" w:space="0" w:color="auto"/>
                <w:left w:val="none" w:sz="0" w:space="0" w:color="auto"/>
                <w:bottom w:val="none" w:sz="0" w:space="0" w:color="auto"/>
                <w:right w:val="none" w:sz="0" w:space="0" w:color="auto"/>
              </w:divBdr>
              <w:divsChild>
                <w:div w:id="1599291221">
                  <w:marLeft w:val="0"/>
                  <w:marRight w:val="0"/>
                  <w:marTop w:val="0"/>
                  <w:marBottom w:val="0"/>
                  <w:divBdr>
                    <w:top w:val="none" w:sz="0" w:space="0" w:color="auto"/>
                    <w:left w:val="none" w:sz="0" w:space="0" w:color="auto"/>
                    <w:bottom w:val="none" w:sz="0" w:space="0" w:color="auto"/>
                    <w:right w:val="none" w:sz="0" w:space="0" w:color="auto"/>
                  </w:divBdr>
                  <w:divsChild>
                    <w:div w:id="419369787">
                      <w:marLeft w:val="0"/>
                      <w:marRight w:val="0"/>
                      <w:marTop w:val="0"/>
                      <w:marBottom w:val="0"/>
                      <w:divBdr>
                        <w:top w:val="none" w:sz="0" w:space="0" w:color="auto"/>
                        <w:left w:val="none" w:sz="0" w:space="0" w:color="auto"/>
                        <w:bottom w:val="none" w:sz="0" w:space="0" w:color="auto"/>
                        <w:right w:val="none" w:sz="0" w:space="0" w:color="auto"/>
                      </w:divBdr>
                      <w:divsChild>
                        <w:div w:id="275676433">
                          <w:marLeft w:val="0"/>
                          <w:marRight w:val="0"/>
                          <w:marTop w:val="0"/>
                          <w:marBottom w:val="0"/>
                          <w:divBdr>
                            <w:top w:val="none" w:sz="0" w:space="0" w:color="auto"/>
                            <w:left w:val="none" w:sz="0" w:space="0" w:color="auto"/>
                            <w:bottom w:val="none" w:sz="0" w:space="0" w:color="auto"/>
                            <w:right w:val="none" w:sz="0" w:space="0" w:color="auto"/>
                          </w:divBdr>
                        </w:div>
                      </w:divsChild>
                    </w:div>
                    <w:div w:id="1183857201">
                      <w:marLeft w:val="0"/>
                      <w:marRight w:val="0"/>
                      <w:marTop w:val="0"/>
                      <w:marBottom w:val="0"/>
                      <w:divBdr>
                        <w:top w:val="none" w:sz="0" w:space="0" w:color="auto"/>
                        <w:left w:val="none" w:sz="0" w:space="0" w:color="auto"/>
                        <w:bottom w:val="none" w:sz="0" w:space="0" w:color="auto"/>
                        <w:right w:val="none" w:sz="0" w:space="0" w:color="auto"/>
                      </w:divBdr>
                      <w:divsChild>
                        <w:div w:id="1468821000">
                          <w:marLeft w:val="0"/>
                          <w:marRight w:val="0"/>
                          <w:marTop w:val="0"/>
                          <w:marBottom w:val="0"/>
                          <w:divBdr>
                            <w:top w:val="none" w:sz="0" w:space="0" w:color="auto"/>
                            <w:left w:val="none" w:sz="0" w:space="0" w:color="auto"/>
                            <w:bottom w:val="none" w:sz="0" w:space="0" w:color="auto"/>
                            <w:right w:val="none" w:sz="0" w:space="0" w:color="auto"/>
                          </w:divBdr>
                        </w:div>
                        <w:div w:id="125660676">
                          <w:marLeft w:val="0"/>
                          <w:marRight w:val="0"/>
                          <w:marTop w:val="0"/>
                          <w:marBottom w:val="0"/>
                          <w:divBdr>
                            <w:top w:val="none" w:sz="0" w:space="0" w:color="auto"/>
                            <w:left w:val="none" w:sz="0" w:space="0" w:color="auto"/>
                            <w:bottom w:val="none" w:sz="0" w:space="0" w:color="auto"/>
                            <w:right w:val="none" w:sz="0" w:space="0" w:color="auto"/>
                          </w:divBdr>
                          <w:divsChild>
                            <w:div w:id="1818184268">
                              <w:marLeft w:val="0"/>
                              <w:marRight w:val="0"/>
                              <w:marTop w:val="0"/>
                              <w:marBottom w:val="0"/>
                              <w:divBdr>
                                <w:top w:val="none" w:sz="0" w:space="0" w:color="auto"/>
                                <w:left w:val="none" w:sz="0" w:space="0" w:color="auto"/>
                                <w:bottom w:val="none" w:sz="0" w:space="0" w:color="auto"/>
                                <w:right w:val="none" w:sz="0" w:space="0" w:color="auto"/>
                              </w:divBdr>
                              <w:divsChild>
                                <w:div w:id="1192647479">
                                  <w:marLeft w:val="0"/>
                                  <w:marRight w:val="0"/>
                                  <w:marTop w:val="0"/>
                                  <w:marBottom w:val="0"/>
                                  <w:divBdr>
                                    <w:top w:val="none" w:sz="0" w:space="0" w:color="auto"/>
                                    <w:left w:val="none" w:sz="0" w:space="0" w:color="auto"/>
                                    <w:bottom w:val="none" w:sz="0" w:space="0" w:color="auto"/>
                                    <w:right w:val="none" w:sz="0" w:space="0" w:color="auto"/>
                                  </w:divBdr>
                                </w:div>
                              </w:divsChild>
                            </w:div>
                            <w:div w:id="89282243">
                              <w:marLeft w:val="0"/>
                              <w:marRight w:val="0"/>
                              <w:marTop w:val="0"/>
                              <w:marBottom w:val="0"/>
                              <w:divBdr>
                                <w:top w:val="none" w:sz="0" w:space="0" w:color="auto"/>
                                <w:left w:val="none" w:sz="0" w:space="0" w:color="auto"/>
                                <w:bottom w:val="none" w:sz="0" w:space="0" w:color="auto"/>
                                <w:right w:val="none" w:sz="0" w:space="0" w:color="auto"/>
                              </w:divBdr>
                              <w:divsChild>
                                <w:div w:id="1746802415">
                                  <w:marLeft w:val="0"/>
                                  <w:marRight w:val="0"/>
                                  <w:marTop w:val="0"/>
                                  <w:marBottom w:val="0"/>
                                  <w:divBdr>
                                    <w:top w:val="none" w:sz="0" w:space="0" w:color="auto"/>
                                    <w:left w:val="none" w:sz="0" w:space="0" w:color="auto"/>
                                    <w:bottom w:val="none" w:sz="0" w:space="0" w:color="auto"/>
                                    <w:right w:val="none" w:sz="0" w:space="0" w:color="auto"/>
                                  </w:divBdr>
                                </w:div>
                                <w:div w:id="438526146">
                                  <w:marLeft w:val="0"/>
                                  <w:marRight w:val="0"/>
                                  <w:marTop w:val="0"/>
                                  <w:marBottom w:val="0"/>
                                  <w:divBdr>
                                    <w:top w:val="none" w:sz="0" w:space="0" w:color="auto"/>
                                    <w:left w:val="none" w:sz="0" w:space="0" w:color="auto"/>
                                    <w:bottom w:val="none" w:sz="0" w:space="0" w:color="auto"/>
                                    <w:right w:val="none" w:sz="0" w:space="0" w:color="auto"/>
                                  </w:divBdr>
                                  <w:divsChild>
                                    <w:div w:id="14892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3714">
                              <w:marLeft w:val="0"/>
                              <w:marRight w:val="0"/>
                              <w:marTop w:val="0"/>
                              <w:marBottom w:val="0"/>
                              <w:divBdr>
                                <w:top w:val="none" w:sz="0" w:space="0" w:color="auto"/>
                                <w:left w:val="none" w:sz="0" w:space="0" w:color="auto"/>
                                <w:bottom w:val="none" w:sz="0" w:space="0" w:color="auto"/>
                                <w:right w:val="none" w:sz="0" w:space="0" w:color="auto"/>
                              </w:divBdr>
                              <w:divsChild>
                                <w:div w:id="266616377">
                                  <w:marLeft w:val="0"/>
                                  <w:marRight w:val="0"/>
                                  <w:marTop w:val="0"/>
                                  <w:marBottom w:val="0"/>
                                  <w:divBdr>
                                    <w:top w:val="none" w:sz="0" w:space="0" w:color="auto"/>
                                    <w:left w:val="none" w:sz="0" w:space="0" w:color="auto"/>
                                    <w:bottom w:val="none" w:sz="0" w:space="0" w:color="auto"/>
                                    <w:right w:val="none" w:sz="0" w:space="0" w:color="auto"/>
                                  </w:divBdr>
                                </w:div>
                                <w:div w:id="1353649581">
                                  <w:marLeft w:val="0"/>
                                  <w:marRight w:val="0"/>
                                  <w:marTop w:val="0"/>
                                  <w:marBottom w:val="0"/>
                                  <w:divBdr>
                                    <w:top w:val="none" w:sz="0" w:space="0" w:color="auto"/>
                                    <w:left w:val="none" w:sz="0" w:space="0" w:color="auto"/>
                                    <w:bottom w:val="none" w:sz="0" w:space="0" w:color="auto"/>
                                    <w:right w:val="none" w:sz="0" w:space="0" w:color="auto"/>
                                  </w:divBdr>
                                  <w:divsChild>
                                    <w:div w:id="9478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662436">
                      <w:marLeft w:val="0"/>
                      <w:marRight w:val="0"/>
                      <w:marTop w:val="0"/>
                      <w:marBottom w:val="0"/>
                      <w:divBdr>
                        <w:top w:val="none" w:sz="0" w:space="0" w:color="auto"/>
                        <w:left w:val="none" w:sz="0" w:space="0" w:color="auto"/>
                        <w:bottom w:val="none" w:sz="0" w:space="0" w:color="auto"/>
                        <w:right w:val="none" w:sz="0" w:space="0" w:color="auto"/>
                      </w:divBdr>
                      <w:divsChild>
                        <w:div w:id="2142918420">
                          <w:marLeft w:val="0"/>
                          <w:marRight w:val="0"/>
                          <w:marTop w:val="0"/>
                          <w:marBottom w:val="0"/>
                          <w:divBdr>
                            <w:top w:val="none" w:sz="0" w:space="0" w:color="auto"/>
                            <w:left w:val="none" w:sz="0" w:space="0" w:color="auto"/>
                            <w:bottom w:val="none" w:sz="0" w:space="0" w:color="auto"/>
                            <w:right w:val="none" w:sz="0" w:space="0" w:color="auto"/>
                          </w:divBdr>
                        </w:div>
                        <w:div w:id="563103164">
                          <w:marLeft w:val="0"/>
                          <w:marRight w:val="0"/>
                          <w:marTop w:val="0"/>
                          <w:marBottom w:val="0"/>
                          <w:divBdr>
                            <w:top w:val="none" w:sz="0" w:space="0" w:color="auto"/>
                            <w:left w:val="none" w:sz="0" w:space="0" w:color="auto"/>
                            <w:bottom w:val="none" w:sz="0" w:space="0" w:color="auto"/>
                            <w:right w:val="none" w:sz="0" w:space="0" w:color="auto"/>
                          </w:divBdr>
                          <w:divsChild>
                            <w:div w:id="1533031659">
                              <w:marLeft w:val="0"/>
                              <w:marRight w:val="0"/>
                              <w:marTop w:val="0"/>
                              <w:marBottom w:val="0"/>
                              <w:divBdr>
                                <w:top w:val="none" w:sz="0" w:space="0" w:color="auto"/>
                                <w:left w:val="none" w:sz="0" w:space="0" w:color="auto"/>
                                <w:bottom w:val="none" w:sz="0" w:space="0" w:color="auto"/>
                                <w:right w:val="none" w:sz="0" w:space="0" w:color="auto"/>
                              </w:divBdr>
                              <w:divsChild>
                                <w:div w:id="1318340488">
                                  <w:marLeft w:val="0"/>
                                  <w:marRight w:val="0"/>
                                  <w:marTop w:val="0"/>
                                  <w:marBottom w:val="0"/>
                                  <w:divBdr>
                                    <w:top w:val="none" w:sz="0" w:space="0" w:color="auto"/>
                                    <w:left w:val="none" w:sz="0" w:space="0" w:color="auto"/>
                                    <w:bottom w:val="none" w:sz="0" w:space="0" w:color="auto"/>
                                    <w:right w:val="none" w:sz="0" w:space="0" w:color="auto"/>
                                  </w:divBdr>
                                </w:div>
                              </w:divsChild>
                            </w:div>
                            <w:div w:id="452672652">
                              <w:marLeft w:val="0"/>
                              <w:marRight w:val="0"/>
                              <w:marTop w:val="0"/>
                              <w:marBottom w:val="0"/>
                              <w:divBdr>
                                <w:top w:val="none" w:sz="0" w:space="0" w:color="auto"/>
                                <w:left w:val="none" w:sz="0" w:space="0" w:color="auto"/>
                                <w:bottom w:val="none" w:sz="0" w:space="0" w:color="auto"/>
                                <w:right w:val="none" w:sz="0" w:space="0" w:color="auto"/>
                              </w:divBdr>
                              <w:divsChild>
                                <w:div w:id="567767959">
                                  <w:marLeft w:val="0"/>
                                  <w:marRight w:val="0"/>
                                  <w:marTop w:val="0"/>
                                  <w:marBottom w:val="0"/>
                                  <w:divBdr>
                                    <w:top w:val="none" w:sz="0" w:space="0" w:color="auto"/>
                                    <w:left w:val="none" w:sz="0" w:space="0" w:color="auto"/>
                                    <w:bottom w:val="none" w:sz="0" w:space="0" w:color="auto"/>
                                    <w:right w:val="none" w:sz="0" w:space="0" w:color="auto"/>
                                  </w:divBdr>
                                </w:div>
                                <w:div w:id="85928567">
                                  <w:marLeft w:val="0"/>
                                  <w:marRight w:val="0"/>
                                  <w:marTop w:val="0"/>
                                  <w:marBottom w:val="0"/>
                                  <w:divBdr>
                                    <w:top w:val="none" w:sz="0" w:space="0" w:color="auto"/>
                                    <w:left w:val="none" w:sz="0" w:space="0" w:color="auto"/>
                                    <w:bottom w:val="none" w:sz="0" w:space="0" w:color="auto"/>
                                    <w:right w:val="none" w:sz="0" w:space="0" w:color="auto"/>
                                  </w:divBdr>
                                  <w:divsChild>
                                    <w:div w:id="785854814">
                                      <w:marLeft w:val="0"/>
                                      <w:marRight w:val="0"/>
                                      <w:marTop w:val="0"/>
                                      <w:marBottom w:val="0"/>
                                      <w:divBdr>
                                        <w:top w:val="none" w:sz="0" w:space="0" w:color="auto"/>
                                        <w:left w:val="none" w:sz="0" w:space="0" w:color="auto"/>
                                        <w:bottom w:val="none" w:sz="0" w:space="0" w:color="auto"/>
                                        <w:right w:val="none" w:sz="0" w:space="0" w:color="auto"/>
                                      </w:divBdr>
                                      <w:divsChild>
                                        <w:div w:id="4375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1112">
                              <w:marLeft w:val="0"/>
                              <w:marRight w:val="0"/>
                              <w:marTop w:val="0"/>
                              <w:marBottom w:val="0"/>
                              <w:divBdr>
                                <w:top w:val="none" w:sz="0" w:space="0" w:color="auto"/>
                                <w:left w:val="none" w:sz="0" w:space="0" w:color="auto"/>
                                <w:bottom w:val="none" w:sz="0" w:space="0" w:color="auto"/>
                                <w:right w:val="none" w:sz="0" w:space="0" w:color="auto"/>
                              </w:divBdr>
                              <w:divsChild>
                                <w:div w:id="1305430825">
                                  <w:marLeft w:val="0"/>
                                  <w:marRight w:val="0"/>
                                  <w:marTop w:val="0"/>
                                  <w:marBottom w:val="0"/>
                                  <w:divBdr>
                                    <w:top w:val="none" w:sz="0" w:space="0" w:color="auto"/>
                                    <w:left w:val="none" w:sz="0" w:space="0" w:color="auto"/>
                                    <w:bottom w:val="none" w:sz="0" w:space="0" w:color="auto"/>
                                    <w:right w:val="none" w:sz="0" w:space="0" w:color="auto"/>
                                  </w:divBdr>
                                </w:div>
                                <w:div w:id="431171754">
                                  <w:marLeft w:val="0"/>
                                  <w:marRight w:val="0"/>
                                  <w:marTop w:val="0"/>
                                  <w:marBottom w:val="0"/>
                                  <w:divBdr>
                                    <w:top w:val="none" w:sz="0" w:space="0" w:color="auto"/>
                                    <w:left w:val="none" w:sz="0" w:space="0" w:color="auto"/>
                                    <w:bottom w:val="none" w:sz="0" w:space="0" w:color="auto"/>
                                    <w:right w:val="none" w:sz="0" w:space="0" w:color="auto"/>
                                  </w:divBdr>
                                  <w:divsChild>
                                    <w:div w:id="1171528990">
                                      <w:marLeft w:val="0"/>
                                      <w:marRight w:val="0"/>
                                      <w:marTop w:val="0"/>
                                      <w:marBottom w:val="0"/>
                                      <w:divBdr>
                                        <w:top w:val="none" w:sz="0" w:space="0" w:color="auto"/>
                                        <w:left w:val="none" w:sz="0" w:space="0" w:color="auto"/>
                                        <w:bottom w:val="none" w:sz="0" w:space="0" w:color="auto"/>
                                        <w:right w:val="none" w:sz="0" w:space="0" w:color="auto"/>
                                      </w:divBdr>
                                      <w:divsChild>
                                        <w:div w:id="14603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652292">
                      <w:marLeft w:val="0"/>
                      <w:marRight w:val="0"/>
                      <w:marTop w:val="0"/>
                      <w:marBottom w:val="0"/>
                      <w:divBdr>
                        <w:top w:val="none" w:sz="0" w:space="0" w:color="auto"/>
                        <w:left w:val="none" w:sz="0" w:space="0" w:color="auto"/>
                        <w:bottom w:val="none" w:sz="0" w:space="0" w:color="auto"/>
                        <w:right w:val="none" w:sz="0" w:space="0" w:color="auto"/>
                      </w:divBdr>
                      <w:divsChild>
                        <w:div w:id="61373724">
                          <w:marLeft w:val="0"/>
                          <w:marRight w:val="0"/>
                          <w:marTop w:val="0"/>
                          <w:marBottom w:val="0"/>
                          <w:divBdr>
                            <w:top w:val="none" w:sz="0" w:space="0" w:color="auto"/>
                            <w:left w:val="none" w:sz="0" w:space="0" w:color="auto"/>
                            <w:bottom w:val="none" w:sz="0" w:space="0" w:color="auto"/>
                            <w:right w:val="none" w:sz="0" w:space="0" w:color="auto"/>
                          </w:divBdr>
                        </w:div>
                        <w:div w:id="922880579">
                          <w:marLeft w:val="0"/>
                          <w:marRight w:val="0"/>
                          <w:marTop w:val="0"/>
                          <w:marBottom w:val="0"/>
                          <w:divBdr>
                            <w:top w:val="none" w:sz="0" w:space="0" w:color="auto"/>
                            <w:left w:val="none" w:sz="0" w:space="0" w:color="auto"/>
                            <w:bottom w:val="none" w:sz="0" w:space="0" w:color="auto"/>
                            <w:right w:val="none" w:sz="0" w:space="0" w:color="auto"/>
                          </w:divBdr>
                          <w:divsChild>
                            <w:div w:id="1149639727">
                              <w:marLeft w:val="0"/>
                              <w:marRight w:val="0"/>
                              <w:marTop w:val="0"/>
                              <w:marBottom w:val="0"/>
                              <w:divBdr>
                                <w:top w:val="none" w:sz="0" w:space="0" w:color="auto"/>
                                <w:left w:val="none" w:sz="0" w:space="0" w:color="auto"/>
                                <w:bottom w:val="none" w:sz="0" w:space="0" w:color="auto"/>
                                <w:right w:val="none" w:sz="0" w:space="0" w:color="auto"/>
                              </w:divBdr>
                              <w:divsChild>
                                <w:div w:id="1507935695">
                                  <w:marLeft w:val="0"/>
                                  <w:marRight w:val="0"/>
                                  <w:marTop w:val="0"/>
                                  <w:marBottom w:val="0"/>
                                  <w:divBdr>
                                    <w:top w:val="none" w:sz="0" w:space="0" w:color="auto"/>
                                    <w:left w:val="none" w:sz="0" w:space="0" w:color="auto"/>
                                    <w:bottom w:val="none" w:sz="0" w:space="0" w:color="auto"/>
                                    <w:right w:val="none" w:sz="0" w:space="0" w:color="auto"/>
                                  </w:divBdr>
                                </w:div>
                              </w:divsChild>
                            </w:div>
                            <w:div w:id="317347145">
                              <w:marLeft w:val="0"/>
                              <w:marRight w:val="0"/>
                              <w:marTop w:val="0"/>
                              <w:marBottom w:val="0"/>
                              <w:divBdr>
                                <w:top w:val="none" w:sz="0" w:space="0" w:color="auto"/>
                                <w:left w:val="none" w:sz="0" w:space="0" w:color="auto"/>
                                <w:bottom w:val="none" w:sz="0" w:space="0" w:color="auto"/>
                                <w:right w:val="none" w:sz="0" w:space="0" w:color="auto"/>
                              </w:divBdr>
                              <w:divsChild>
                                <w:div w:id="1144274087">
                                  <w:marLeft w:val="0"/>
                                  <w:marRight w:val="0"/>
                                  <w:marTop w:val="0"/>
                                  <w:marBottom w:val="0"/>
                                  <w:divBdr>
                                    <w:top w:val="none" w:sz="0" w:space="0" w:color="auto"/>
                                    <w:left w:val="none" w:sz="0" w:space="0" w:color="auto"/>
                                    <w:bottom w:val="none" w:sz="0" w:space="0" w:color="auto"/>
                                    <w:right w:val="none" w:sz="0" w:space="0" w:color="auto"/>
                                  </w:divBdr>
                                </w:div>
                                <w:div w:id="1277180776">
                                  <w:marLeft w:val="0"/>
                                  <w:marRight w:val="0"/>
                                  <w:marTop w:val="0"/>
                                  <w:marBottom w:val="0"/>
                                  <w:divBdr>
                                    <w:top w:val="none" w:sz="0" w:space="0" w:color="auto"/>
                                    <w:left w:val="none" w:sz="0" w:space="0" w:color="auto"/>
                                    <w:bottom w:val="none" w:sz="0" w:space="0" w:color="auto"/>
                                    <w:right w:val="none" w:sz="0" w:space="0" w:color="auto"/>
                                  </w:divBdr>
                                  <w:divsChild>
                                    <w:div w:id="700321568">
                                      <w:marLeft w:val="0"/>
                                      <w:marRight w:val="0"/>
                                      <w:marTop w:val="0"/>
                                      <w:marBottom w:val="0"/>
                                      <w:divBdr>
                                        <w:top w:val="none" w:sz="0" w:space="0" w:color="auto"/>
                                        <w:left w:val="none" w:sz="0" w:space="0" w:color="auto"/>
                                        <w:bottom w:val="none" w:sz="0" w:space="0" w:color="auto"/>
                                        <w:right w:val="none" w:sz="0" w:space="0" w:color="auto"/>
                                      </w:divBdr>
                                      <w:divsChild>
                                        <w:div w:id="12249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6569">
                              <w:marLeft w:val="0"/>
                              <w:marRight w:val="0"/>
                              <w:marTop w:val="0"/>
                              <w:marBottom w:val="0"/>
                              <w:divBdr>
                                <w:top w:val="none" w:sz="0" w:space="0" w:color="auto"/>
                                <w:left w:val="none" w:sz="0" w:space="0" w:color="auto"/>
                                <w:bottom w:val="none" w:sz="0" w:space="0" w:color="auto"/>
                                <w:right w:val="none" w:sz="0" w:space="0" w:color="auto"/>
                              </w:divBdr>
                              <w:divsChild>
                                <w:div w:id="1788962685">
                                  <w:marLeft w:val="0"/>
                                  <w:marRight w:val="0"/>
                                  <w:marTop w:val="0"/>
                                  <w:marBottom w:val="0"/>
                                  <w:divBdr>
                                    <w:top w:val="none" w:sz="0" w:space="0" w:color="auto"/>
                                    <w:left w:val="none" w:sz="0" w:space="0" w:color="auto"/>
                                    <w:bottom w:val="none" w:sz="0" w:space="0" w:color="auto"/>
                                    <w:right w:val="none" w:sz="0" w:space="0" w:color="auto"/>
                                  </w:divBdr>
                                </w:div>
                                <w:div w:id="805273303">
                                  <w:marLeft w:val="0"/>
                                  <w:marRight w:val="0"/>
                                  <w:marTop w:val="0"/>
                                  <w:marBottom w:val="0"/>
                                  <w:divBdr>
                                    <w:top w:val="none" w:sz="0" w:space="0" w:color="auto"/>
                                    <w:left w:val="none" w:sz="0" w:space="0" w:color="auto"/>
                                    <w:bottom w:val="none" w:sz="0" w:space="0" w:color="auto"/>
                                    <w:right w:val="none" w:sz="0" w:space="0" w:color="auto"/>
                                  </w:divBdr>
                                  <w:divsChild>
                                    <w:div w:id="12077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3836">
                              <w:marLeft w:val="0"/>
                              <w:marRight w:val="0"/>
                              <w:marTop w:val="0"/>
                              <w:marBottom w:val="0"/>
                              <w:divBdr>
                                <w:top w:val="none" w:sz="0" w:space="0" w:color="auto"/>
                                <w:left w:val="none" w:sz="0" w:space="0" w:color="auto"/>
                                <w:bottom w:val="none" w:sz="0" w:space="0" w:color="auto"/>
                                <w:right w:val="none" w:sz="0" w:space="0" w:color="auto"/>
                              </w:divBdr>
                              <w:divsChild>
                                <w:div w:id="1475098155">
                                  <w:marLeft w:val="0"/>
                                  <w:marRight w:val="0"/>
                                  <w:marTop w:val="0"/>
                                  <w:marBottom w:val="0"/>
                                  <w:divBdr>
                                    <w:top w:val="none" w:sz="0" w:space="0" w:color="auto"/>
                                    <w:left w:val="none" w:sz="0" w:space="0" w:color="auto"/>
                                    <w:bottom w:val="none" w:sz="0" w:space="0" w:color="auto"/>
                                    <w:right w:val="none" w:sz="0" w:space="0" w:color="auto"/>
                                  </w:divBdr>
                                </w:div>
                                <w:div w:id="633487287">
                                  <w:marLeft w:val="0"/>
                                  <w:marRight w:val="0"/>
                                  <w:marTop w:val="0"/>
                                  <w:marBottom w:val="0"/>
                                  <w:divBdr>
                                    <w:top w:val="none" w:sz="0" w:space="0" w:color="auto"/>
                                    <w:left w:val="none" w:sz="0" w:space="0" w:color="auto"/>
                                    <w:bottom w:val="none" w:sz="0" w:space="0" w:color="auto"/>
                                    <w:right w:val="none" w:sz="0" w:space="0" w:color="auto"/>
                                  </w:divBdr>
                                  <w:divsChild>
                                    <w:div w:id="7008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6310">
                              <w:marLeft w:val="0"/>
                              <w:marRight w:val="0"/>
                              <w:marTop w:val="0"/>
                              <w:marBottom w:val="0"/>
                              <w:divBdr>
                                <w:top w:val="none" w:sz="0" w:space="0" w:color="auto"/>
                                <w:left w:val="none" w:sz="0" w:space="0" w:color="auto"/>
                                <w:bottom w:val="none" w:sz="0" w:space="0" w:color="auto"/>
                                <w:right w:val="none" w:sz="0" w:space="0" w:color="auto"/>
                              </w:divBdr>
                              <w:divsChild>
                                <w:div w:id="447966952">
                                  <w:marLeft w:val="0"/>
                                  <w:marRight w:val="0"/>
                                  <w:marTop w:val="0"/>
                                  <w:marBottom w:val="0"/>
                                  <w:divBdr>
                                    <w:top w:val="none" w:sz="0" w:space="0" w:color="auto"/>
                                    <w:left w:val="none" w:sz="0" w:space="0" w:color="auto"/>
                                    <w:bottom w:val="none" w:sz="0" w:space="0" w:color="auto"/>
                                    <w:right w:val="none" w:sz="0" w:space="0" w:color="auto"/>
                                  </w:divBdr>
                                </w:div>
                                <w:div w:id="652295565">
                                  <w:marLeft w:val="0"/>
                                  <w:marRight w:val="0"/>
                                  <w:marTop w:val="0"/>
                                  <w:marBottom w:val="0"/>
                                  <w:divBdr>
                                    <w:top w:val="none" w:sz="0" w:space="0" w:color="auto"/>
                                    <w:left w:val="none" w:sz="0" w:space="0" w:color="auto"/>
                                    <w:bottom w:val="none" w:sz="0" w:space="0" w:color="auto"/>
                                    <w:right w:val="none" w:sz="0" w:space="0" w:color="auto"/>
                                  </w:divBdr>
                                  <w:divsChild>
                                    <w:div w:id="14929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5893">
                              <w:marLeft w:val="0"/>
                              <w:marRight w:val="0"/>
                              <w:marTop w:val="0"/>
                              <w:marBottom w:val="0"/>
                              <w:divBdr>
                                <w:top w:val="none" w:sz="0" w:space="0" w:color="auto"/>
                                <w:left w:val="none" w:sz="0" w:space="0" w:color="auto"/>
                                <w:bottom w:val="none" w:sz="0" w:space="0" w:color="auto"/>
                                <w:right w:val="none" w:sz="0" w:space="0" w:color="auto"/>
                              </w:divBdr>
                              <w:divsChild>
                                <w:div w:id="2065905162">
                                  <w:marLeft w:val="0"/>
                                  <w:marRight w:val="0"/>
                                  <w:marTop w:val="0"/>
                                  <w:marBottom w:val="0"/>
                                  <w:divBdr>
                                    <w:top w:val="none" w:sz="0" w:space="0" w:color="auto"/>
                                    <w:left w:val="none" w:sz="0" w:space="0" w:color="auto"/>
                                    <w:bottom w:val="none" w:sz="0" w:space="0" w:color="auto"/>
                                    <w:right w:val="none" w:sz="0" w:space="0" w:color="auto"/>
                                  </w:divBdr>
                                </w:div>
                                <w:div w:id="1073577495">
                                  <w:marLeft w:val="0"/>
                                  <w:marRight w:val="0"/>
                                  <w:marTop w:val="0"/>
                                  <w:marBottom w:val="0"/>
                                  <w:divBdr>
                                    <w:top w:val="none" w:sz="0" w:space="0" w:color="auto"/>
                                    <w:left w:val="none" w:sz="0" w:space="0" w:color="auto"/>
                                    <w:bottom w:val="none" w:sz="0" w:space="0" w:color="auto"/>
                                    <w:right w:val="none" w:sz="0" w:space="0" w:color="auto"/>
                                  </w:divBdr>
                                  <w:divsChild>
                                    <w:div w:id="9606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0069">
                              <w:marLeft w:val="0"/>
                              <w:marRight w:val="0"/>
                              <w:marTop w:val="0"/>
                              <w:marBottom w:val="0"/>
                              <w:divBdr>
                                <w:top w:val="none" w:sz="0" w:space="0" w:color="auto"/>
                                <w:left w:val="none" w:sz="0" w:space="0" w:color="auto"/>
                                <w:bottom w:val="none" w:sz="0" w:space="0" w:color="auto"/>
                                <w:right w:val="none" w:sz="0" w:space="0" w:color="auto"/>
                              </w:divBdr>
                              <w:divsChild>
                                <w:div w:id="2031755594">
                                  <w:marLeft w:val="0"/>
                                  <w:marRight w:val="0"/>
                                  <w:marTop w:val="0"/>
                                  <w:marBottom w:val="0"/>
                                  <w:divBdr>
                                    <w:top w:val="none" w:sz="0" w:space="0" w:color="auto"/>
                                    <w:left w:val="none" w:sz="0" w:space="0" w:color="auto"/>
                                    <w:bottom w:val="none" w:sz="0" w:space="0" w:color="auto"/>
                                    <w:right w:val="none" w:sz="0" w:space="0" w:color="auto"/>
                                  </w:divBdr>
                                </w:div>
                                <w:div w:id="1712877835">
                                  <w:marLeft w:val="0"/>
                                  <w:marRight w:val="0"/>
                                  <w:marTop w:val="0"/>
                                  <w:marBottom w:val="0"/>
                                  <w:divBdr>
                                    <w:top w:val="none" w:sz="0" w:space="0" w:color="auto"/>
                                    <w:left w:val="none" w:sz="0" w:space="0" w:color="auto"/>
                                    <w:bottom w:val="none" w:sz="0" w:space="0" w:color="auto"/>
                                    <w:right w:val="none" w:sz="0" w:space="0" w:color="auto"/>
                                  </w:divBdr>
                                  <w:divsChild>
                                    <w:div w:id="8585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948">
                              <w:marLeft w:val="0"/>
                              <w:marRight w:val="0"/>
                              <w:marTop w:val="0"/>
                              <w:marBottom w:val="0"/>
                              <w:divBdr>
                                <w:top w:val="none" w:sz="0" w:space="0" w:color="auto"/>
                                <w:left w:val="none" w:sz="0" w:space="0" w:color="auto"/>
                                <w:bottom w:val="none" w:sz="0" w:space="0" w:color="auto"/>
                                <w:right w:val="none" w:sz="0" w:space="0" w:color="auto"/>
                              </w:divBdr>
                              <w:divsChild>
                                <w:div w:id="1645967930">
                                  <w:marLeft w:val="0"/>
                                  <w:marRight w:val="0"/>
                                  <w:marTop w:val="0"/>
                                  <w:marBottom w:val="0"/>
                                  <w:divBdr>
                                    <w:top w:val="none" w:sz="0" w:space="0" w:color="auto"/>
                                    <w:left w:val="none" w:sz="0" w:space="0" w:color="auto"/>
                                    <w:bottom w:val="none" w:sz="0" w:space="0" w:color="auto"/>
                                    <w:right w:val="none" w:sz="0" w:space="0" w:color="auto"/>
                                  </w:divBdr>
                                </w:div>
                                <w:div w:id="812914731">
                                  <w:marLeft w:val="0"/>
                                  <w:marRight w:val="0"/>
                                  <w:marTop w:val="0"/>
                                  <w:marBottom w:val="0"/>
                                  <w:divBdr>
                                    <w:top w:val="none" w:sz="0" w:space="0" w:color="auto"/>
                                    <w:left w:val="none" w:sz="0" w:space="0" w:color="auto"/>
                                    <w:bottom w:val="none" w:sz="0" w:space="0" w:color="auto"/>
                                    <w:right w:val="none" w:sz="0" w:space="0" w:color="auto"/>
                                  </w:divBdr>
                                  <w:divsChild>
                                    <w:div w:id="5388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3223">
                              <w:marLeft w:val="0"/>
                              <w:marRight w:val="0"/>
                              <w:marTop w:val="0"/>
                              <w:marBottom w:val="0"/>
                              <w:divBdr>
                                <w:top w:val="none" w:sz="0" w:space="0" w:color="auto"/>
                                <w:left w:val="none" w:sz="0" w:space="0" w:color="auto"/>
                                <w:bottom w:val="none" w:sz="0" w:space="0" w:color="auto"/>
                                <w:right w:val="none" w:sz="0" w:space="0" w:color="auto"/>
                              </w:divBdr>
                              <w:divsChild>
                                <w:div w:id="2141222225">
                                  <w:marLeft w:val="0"/>
                                  <w:marRight w:val="0"/>
                                  <w:marTop w:val="0"/>
                                  <w:marBottom w:val="0"/>
                                  <w:divBdr>
                                    <w:top w:val="none" w:sz="0" w:space="0" w:color="auto"/>
                                    <w:left w:val="none" w:sz="0" w:space="0" w:color="auto"/>
                                    <w:bottom w:val="none" w:sz="0" w:space="0" w:color="auto"/>
                                    <w:right w:val="none" w:sz="0" w:space="0" w:color="auto"/>
                                  </w:divBdr>
                                </w:div>
                                <w:div w:id="1158770855">
                                  <w:marLeft w:val="0"/>
                                  <w:marRight w:val="0"/>
                                  <w:marTop w:val="0"/>
                                  <w:marBottom w:val="0"/>
                                  <w:divBdr>
                                    <w:top w:val="none" w:sz="0" w:space="0" w:color="auto"/>
                                    <w:left w:val="none" w:sz="0" w:space="0" w:color="auto"/>
                                    <w:bottom w:val="none" w:sz="0" w:space="0" w:color="auto"/>
                                    <w:right w:val="none" w:sz="0" w:space="0" w:color="auto"/>
                                  </w:divBdr>
                                  <w:divsChild>
                                    <w:div w:id="10818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49642">
                      <w:marLeft w:val="0"/>
                      <w:marRight w:val="0"/>
                      <w:marTop w:val="0"/>
                      <w:marBottom w:val="0"/>
                      <w:divBdr>
                        <w:top w:val="none" w:sz="0" w:space="0" w:color="auto"/>
                        <w:left w:val="none" w:sz="0" w:space="0" w:color="auto"/>
                        <w:bottom w:val="none" w:sz="0" w:space="0" w:color="auto"/>
                        <w:right w:val="none" w:sz="0" w:space="0" w:color="auto"/>
                      </w:divBdr>
                      <w:divsChild>
                        <w:div w:id="333193876">
                          <w:marLeft w:val="0"/>
                          <w:marRight w:val="0"/>
                          <w:marTop w:val="0"/>
                          <w:marBottom w:val="0"/>
                          <w:divBdr>
                            <w:top w:val="none" w:sz="0" w:space="0" w:color="auto"/>
                            <w:left w:val="none" w:sz="0" w:space="0" w:color="auto"/>
                            <w:bottom w:val="none" w:sz="0" w:space="0" w:color="auto"/>
                            <w:right w:val="none" w:sz="0" w:space="0" w:color="auto"/>
                          </w:divBdr>
                        </w:div>
                        <w:div w:id="389811130">
                          <w:marLeft w:val="0"/>
                          <w:marRight w:val="0"/>
                          <w:marTop w:val="0"/>
                          <w:marBottom w:val="0"/>
                          <w:divBdr>
                            <w:top w:val="none" w:sz="0" w:space="0" w:color="auto"/>
                            <w:left w:val="none" w:sz="0" w:space="0" w:color="auto"/>
                            <w:bottom w:val="none" w:sz="0" w:space="0" w:color="auto"/>
                            <w:right w:val="none" w:sz="0" w:space="0" w:color="auto"/>
                          </w:divBdr>
                          <w:divsChild>
                            <w:div w:id="1563715337">
                              <w:marLeft w:val="0"/>
                              <w:marRight w:val="0"/>
                              <w:marTop w:val="0"/>
                              <w:marBottom w:val="0"/>
                              <w:divBdr>
                                <w:top w:val="none" w:sz="0" w:space="0" w:color="auto"/>
                                <w:left w:val="none" w:sz="0" w:space="0" w:color="auto"/>
                                <w:bottom w:val="none" w:sz="0" w:space="0" w:color="auto"/>
                                <w:right w:val="none" w:sz="0" w:space="0" w:color="auto"/>
                              </w:divBdr>
                              <w:divsChild>
                                <w:div w:id="204366310">
                                  <w:marLeft w:val="0"/>
                                  <w:marRight w:val="0"/>
                                  <w:marTop w:val="0"/>
                                  <w:marBottom w:val="0"/>
                                  <w:divBdr>
                                    <w:top w:val="none" w:sz="0" w:space="0" w:color="auto"/>
                                    <w:left w:val="none" w:sz="0" w:space="0" w:color="auto"/>
                                    <w:bottom w:val="none" w:sz="0" w:space="0" w:color="auto"/>
                                    <w:right w:val="none" w:sz="0" w:space="0" w:color="auto"/>
                                  </w:divBdr>
                                </w:div>
                              </w:divsChild>
                            </w:div>
                            <w:div w:id="800071361">
                              <w:marLeft w:val="0"/>
                              <w:marRight w:val="0"/>
                              <w:marTop w:val="0"/>
                              <w:marBottom w:val="0"/>
                              <w:divBdr>
                                <w:top w:val="none" w:sz="0" w:space="0" w:color="auto"/>
                                <w:left w:val="none" w:sz="0" w:space="0" w:color="auto"/>
                                <w:bottom w:val="none" w:sz="0" w:space="0" w:color="auto"/>
                                <w:right w:val="none" w:sz="0" w:space="0" w:color="auto"/>
                              </w:divBdr>
                              <w:divsChild>
                                <w:div w:id="1936666898">
                                  <w:marLeft w:val="0"/>
                                  <w:marRight w:val="0"/>
                                  <w:marTop w:val="0"/>
                                  <w:marBottom w:val="0"/>
                                  <w:divBdr>
                                    <w:top w:val="none" w:sz="0" w:space="0" w:color="auto"/>
                                    <w:left w:val="none" w:sz="0" w:space="0" w:color="auto"/>
                                    <w:bottom w:val="none" w:sz="0" w:space="0" w:color="auto"/>
                                    <w:right w:val="none" w:sz="0" w:space="0" w:color="auto"/>
                                  </w:divBdr>
                                </w:div>
                                <w:div w:id="1537356401">
                                  <w:marLeft w:val="0"/>
                                  <w:marRight w:val="0"/>
                                  <w:marTop w:val="0"/>
                                  <w:marBottom w:val="0"/>
                                  <w:divBdr>
                                    <w:top w:val="none" w:sz="0" w:space="0" w:color="auto"/>
                                    <w:left w:val="none" w:sz="0" w:space="0" w:color="auto"/>
                                    <w:bottom w:val="none" w:sz="0" w:space="0" w:color="auto"/>
                                    <w:right w:val="none" w:sz="0" w:space="0" w:color="auto"/>
                                  </w:divBdr>
                                  <w:divsChild>
                                    <w:div w:id="3348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3718">
                              <w:marLeft w:val="0"/>
                              <w:marRight w:val="0"/>
                              <w:marTop w:val="0"/>
                              <w:marBottom w:val="0"/>
                              <w:divBdr>
                                <w:top w:val="none" w:sz="0" w:space="0" w:color="auto"/>
                                <w:left w:val="none" w:sz="0" w:space="0" w:color="auto"/>
                                <w:bottom w:val="none" w:sz="0" w:space="0" w:color="auto"/>
                                <w:right w:val="none" w:sz="0" w:space="0" w:color="auto"/>
                              </w:divBdr>
                              <w:divsChild>
                                <w:div w:id="1659768462">
                                  <w:marLeft w:val="0"/>
                                  <w:marRight w:val="0"/>
                                  <w:marTop w:val="0"/>
                                  <w:marBottom w:val="0"/>
                                  <w:divBdr>
                                    <w:top w:val="none" w:sz="0" w:space="0" w:color="auto"/>
                                    <w:left w:val="none" w:sz="0" w:space="0" w:color="auto"/>
                                    <w:bottom w:val="none" w:sz="0" w:space="0" w:color="auto"/>
                                    <w:right w:val="none" w:sz="0" w:space="0" w:color="auto"/>
                                  </w:divBdr>
                                </w:div>
                                <w:div w:id="1286541343">
                                  <w:marLeft w:val="0"/>
                                  <w:marRight w:val="0"/>
                                  <w:marTop w:val="0"/>
                                  <w:marBottom w:val="0"/>
                                  <w:divBdr>
                                    <w:top w:val="none" w:sz="0" w:space="0" w:color="auto"/>
                                    <w:left w:val="none" w:sz="0" w:space="0" w:color="auto"/>
                                    <w:bottom w:val="none" w:sz="0" w:space="0" w:color="auto"/>
                                    <w:right w:val="none" w:sz="0" w:space="0" w:color="auto"/>
                                  </w:divBdr>
                                  <w:divsChild>
                                    <w:div w:id="19300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2080">
                              <w:marLeft w:val="0"/>
                              <w:marRight w:val="0"/>
                              <w:marTop w:val="0"/>
                              <w:marBottom w:val="0"/>
                              <w:divBdr>
                                <w:top w:val="none" w:sz="0" w:space="0" w:color="auto"/>
                                <w:left w:val="none" w:sz="0" w:space="0" w:color="auto"/>
                                <w:bottom w:val="none" w:sz="0" w:space="0" w:color="auto"/>
                                <w:right w:val="none" w:sz="0" w:space="0" w:color="auto"/>
                              </w:divBdr>
                              <w:divsChild>
                                <w:div w:id="687946169">
                                  <w:marLeft w:val="0"/>
                                  <w:marRight w:val="0"/>
                                  <w:marTop w:val="0"/>
                                  <w:marBottom w:val="0"/>
                                  <w:divBdr>
                                    <w:top w:val="none" w:sz="0" w:space="0" w:color="auto"/>
                                    <w:left w:val="none" w:sz="0" w:space="0" w:color="auto"/>
                                    <w:bottom w:val="none" w:sz="0" w:space="0" w:color="auto"/>
                                    <w:right w:val="none" w:sz="0" w:space="0" w:color="auto"/>
                                  </w:divBdr>
                                </w:div>
                                <w:div w:id="1120033280">
                                  <w:marLeft w:val="0"/>
                                  <w:marRight w:val="0"/>
                                  <w:marTop w:val="0"/>
                                  <w:marBottom w:val="0"/>
                                  <w:divBdr>
                                    <w:top w:val="none" w:sz="0" w:space="0" w:color="auto"/>
                                    <w:left w:val="none" w:sz="0" w:space="0" w:color="auto"/>
                                    <w:bottom w:val="none" w:sz="0" w:space="0" w:color="auto"/>
                                    <w:right w:val="none" w:sz="0" w:space="0" w:color="auto"/>
                                  </w:divBdr>
                                  <w:divsChild>
                                    <w:div w:id="3369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559368">
                      <w:marLeft w:val="0"/>
                      <w:marRight w:val="0"/>
                      <w:marTop w:val="0"/>
                      <w:marBottom w:val="0"/>
                      <w:divBdr>
                        <w:top w:val="none" w:sz="0" w:space="0" w:color="auto"/>
                        <w:left w:val="none" w:sz="0" w:space="0" w:color="auto"/>
                        <w:bottom w:val="none" w:sz="0" w:space="0" w:color="auto"/>
                        <w:right w:val="none" w:sz="0" w:space="0" w:color="auto"/>
                      </w:divBdr>
                      <w:divsChild>
                        <w:div w:id="1343901203">
                          <w:marLeft w:val="0"/>
                          <w:marRight w:val="0"/>
                          <w:marTop w:val="0"/>
                          <w:marBottom w:val="0"/>
                          <w:divBdr>
                            <w:top w:val="none" w:sz="0" w:space="0" w:color="auto"/>
                            <w:left w:val="none" w:sz="0" w:space="0" w:color="auto"/>
                            <w:bottom w:val="none" w:sz="0" w:space="0" w:color="auto"/>
                            <w:right w:val="none" w:sz="0" w:space="0" w:color="auto"/>
                          </w:divBdr>
                        </w:div>
                        <w:div w:id="136917845">
                          <w:marLeft w:val="0"/>
                          <w:marRight w:val="0"/>
                          <w:marTop w:val="0"/>
                          <w:marBottom w:val="0"/>
                          <w:divBdr>
                            <w:top w:val="none" w:sz="0" w:space="0" w:color="auto"/>
                            <w:left w:val="none" w:sz="0" w:space="0" w:color="auto"/>
                            <w:bottom w:val="none" w:sz="0" w:space="0" w:color="auto"/>
                            <w:right w:val="none" w:sz="0" w:space="0" w:color="auto"/>
                          </w:divBdr>
                          <w:divsChild>
                            <w:div w:id="384961050">
                              <w:marLeft w:val="0"/>
                              <w:marRight w:val="0"/>
                              <w:marTop w:val="0"/>
                              <w:marBottom w:val="0"/>
                              <w:divBdr>
                                <w:top w:val="none" w:sz="0" w:space="0" w:color="auto"/>
                                <w:left w:val="none" w:sz="0" w:space="0" w:color="auto"/>
                                <w:bottom w:val="none" w:sz="0" w:space="0" w:color="auto"/>
                                <w:right w:val="none" w:sz="0" w:space="0" w:color="auto"/>
                              </w:divBdr>
                              <w:divsChild>
                                <w:div w:id="13393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86662">
                      <w:marLeft w:val="0"/>
                      <w:marRight w:val="0"/>
                      <w:marTop w:val="0"/>
                      <w:marBottom w:val="0"/>
                      <w:divBdr>
                        <w:top w:val="none" w:sz="0" w:space="0" w:color="auto"/>
                        <w:left w:val="none" w:sz="0" w:space="0" w:color="auto"/>
                        <w:bottom w:val="none" w:sz="0" w:space="0" w:color="auto"/>
                        <w:right w:val="none" w:sz="0" w:space="0" w:color="auto"/>
                      </w:divBdr>
                      <w:divsChild>
                        <w:div w:id="152836102">
                          <w:marLeft w:val="0"/>
                          <w:marRight w:val="0"/>
                          <w:marTop w:val="0"/>
                          <w:marBottom w:val="0"/>
                          <w:divBdr>
                            <w:top w:val="none" w:sz="0" w:space="0" w:color="auto"/>
                            <w:left w:val="none" w:sz="0" w:space="0" w:color="auto"/>
                            <w:bottom w:val="none" w:sz="0" w:space="0" w:color="auto"/>
                            <w:right w:val="none" w:sz="0" w:space="0" w:color="auto"/>
                          </w:divBdr>
                        </w:div>
                        <w:div w:id="847211879">
                          <w:marLeft w:val="0"/>
                          <w:marRight w:val="0"/>
                          <w:marTop w:val="0"/>
                          <w:marBottom w:val="0"/>
                          <w:divBdr>
                            <w:top w:val="none" w:sz="0" w:space="0" w:color="auto"/>
                            <w:left w:val="none" w:sz="0" w:space="0" w:color="auto"/>
                            <w:bottom w:val="none" w:sz="0" w:space="0" w:color="auto"/>
                            <w:right w:val="none" w:sz="0" w:space="0" w:color="auto"/>
                          </w:divBdr>
                          <w:divsChild>
                            <w:div w:id="1012219416">
                              <w:marLeft w:val="0"/>
                              <w:marRight w:val="0"/>
                              <w:marTop w:val="0"/>
                              <w:marBottom w:val="0"/>
                              <w:divBdr>
                                <w:top w:val="none" w:sz="0" w:space="0" w:color="auto"/>
                                <w:left w:val="none" w:sz="0" w:space="0" w:color="auto"/>
                                <w:bottom w:val="none" w:sz="0" w:space="0" w:color="auto"/>
                                <w:right w:val="none" w:sz="0" w:space="0" w:color="auto"/>
                              </w:divBdr>
                              <w:divsChild>
                                <w:div w:id="1025327907">
                                  <w:marLeft w:val="0"/>
                                  <w:marRight w:val="0"/>
                                  <w:marTop w:val="0"/>
                                  <w:marBottom w:val="0"/>
                                  <w:divBdr>
                                    <w:top w:val="none" w:sz="0" w:space="0" w:color="auto"/>
                                    <w:left w:val="none" w:sz="0" w:space="0" w:color="auto"/>
                                    <w:bottom w:val="none" w:sz="0" w:space="0" w:color="auto"/>
                                    <w:right w:val="none" w:sz="0" w:space="0" w:color="auto"/>
                                  </w:divBdr>
                                </w:div>
                              </w:divsChild>
                            </w:div>
                            <w:div w:id="27341835">
                              <w:marLeft w:val="0"/>
                              <w:marRight w:val="0"/>
                              <w:marTop w:val="0"/>
                              <w:marBottom w:val="0"/>
                              <w:divBdr>
                                <w:top w:val="none" w:sz="0" w:space="0" w:color="auto"/>
                                <w:left w:val="none" w:sz="0" w:space="0" w:color="auto"/>
                                <w:bottom w:val="none" w:sz="0" w:space="0" w:color="auto"/>
                                <w:right w:val="none" w:sz="0" w:space="0" w:color="auto"/>
                              </w:divBdr>
                              <w:divsChild>
                                <w:div w:id="736629319">
                                  <w:marLeft w:val="0"/>
                                  <w:marRight w:val="0"/>
                                  <w:marTop w:val="0"/>
                                  <w:marBottom w:val="0"/>
                                  <w:divBdr>
                                    <w:top w:val="none" w:sz="0" w:space="0" w:color="auto"/>
                                    <w:left w:val="none" w:sz="0" w:space="0" w:color="auto"/>
                                    <w:bottom w:val="none" w:sz="0" w:space="0" w:color="auto"/>
                                    <w:right w:val="none" w:sz="0" w:space="0" w:color="auto"/>
                                  </w:divBdr>
                                </w:div>
                                <w:div w:id="1136263658">
                                  <w:marLeft w:val="0"/>
                                  <w:marRight w:val="0"/>
                                  <w:marTop w:val="0"/>
                                  <w:marBottom w:val="0"/>
                                  <w:divBdr>
                                    <w:top w:val="none" w:sz="0" w:space="0" w:color="auto"/>
                                    <w:left w:val="none" w:sz="0" w:space="0" w:color="auto"/>
                                    <w:bottom w:val="none" w:sz="0" w:space="0" w:color="auto"/>
                                    <w:right w:val="none" w:sz="0" w:space="0" w:color="auto"/>
                                  </w:divBdr>
                                  <w:divsChild>
                                    <w:div w:id="11564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8307">
                              <w:marLeft w:val="0"/>
                              <w:marRight w:val="0"/>
                              <w:marTop w:val="0"/>
                              <w:marBottom w:val="0"/>
                              <w:divBdr>
                                <w:top w:val="none" w:sz="0" w:space="0" w:color="auto"/>
                                <w:left w:val="none" w:sz="0" w:space="0" w:color="auto"/>
                                <w:bottom w:val="none" w:sz="0" w:space="0" w:color="auto"/>
                                <w:right w:val="none" w:sz="0" w:space="0" w:color="auto"/>
                              </w:divBdr>
                              <w:divsChild>
                                <w:div w:id="681707753">
                                  <w:marLeft w:val="0"/>
                                  <w:marRight w:val="0"/>
                                  <w:marTop w:val="0"/>
                                  <w:marBottom w:val="0"/>
                                  <w:divBdr>
                                    <w:top w:val="none" w:sz="0" w:space="0" w:color="auto"/>
                                    <w:left w:val="none" w:sz="0" w:space="0" w:color="auto"/>
                                    <w:bottom w:val="none" w:sz="0" w:space="0" w:color="auto"/>
                                    <w:right w:val="none" w:sz="0" w:space="0" w:color="auto"/>
                                  </w:divBdr>
                                </w:div>
                                <w:div w:id="1600797902">
                                  <w:marLeft w:val="0"/>
                                  <w:marRight w:val="0"/>
                                  <w:marTop w:val="0"/>
                                  <w:marBottom w:val="0"/>
                                  <w:divBdr>
                                    <w:top w:val="none" w:sz="0" w:space="0" w:color="auto"/>
                                    <w:left w:val="none" w:sz="0" w:space="0" w:color="auto"/>
                                    <w:bottom w:val="none" w:sz="0" w:space="0" w:color="auto"/>
                                    <w:right w:val="none" w:sz="0" w:space="0" w:color="auto"/>
                                  </w:divBdr>
                                  <w:divsChild>
                                    <w:div w:id="16983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5584">
                              <w:marLeft w:val="0"/>
                              <w:marRight w:val="0"/>
                              <w:marTop w:val="0"/>
                              <w:marBottom w:val="0"/>
                              <w:divBdr>
                                <w:top w:val="none" w:sz="0" w:space="0" w:color="auto"/>
                                <w:left w:val="none" w:sz="0" w:space="0" w:color="auto"/>
                                <w:bottom w:val="none" w:sz="0" w:space="0" w:color="auto"/>
                                <w:right w:val="none" w:sz="0" w:space="0" w:color="auto"/>
                              </w:divBdr>
                              <w:divsChild>
                                <w:div w:id="391538241">
                                  <w:marLeft w:val="0"/>
                                  <w:marRight w:val="0"/>
                                  <w:marTop w:val="0"/>
                                  <w:marBottom w:val="0"/>
                                  <w:divBdr>
                                    <w:top w:val="none" w:sz="0" w:space="0" w:color="auto"/>
                                    <w:left w:val="none" w:sz="0" w:space="0" w:color="auto"/>
                                    <w:bottom w:val="none" w:sz="0" w:space="0" w:color="auto"/>
                                    <w:right w:val="none" w:sz="0" w:space="0" w:color="auto"/>
                                  </w:divBdr>
                                </w:div>
                                <w:div w:id="1407649311">
                                  <w:marLeft w:val="0"/>
                                  <w:marRight w:val="0"/>
                                  <w:marTop w:val="0"/>
                                  <w:marBottom w:val="0"/>
                                  <w:divBdr>
                                    <w:top w:val="none" w:sz="0" w:space="0" w:color="auto"/>
                                    <w:left w:val="none" w:sz="0" w:space="0" w:color="auto"/>
                                    <w:bottom w:val="none" w:sz="0" w:space="0" w:color="auto"/>
                                    <w:right w:val="none" w:sz="0" w:space="0" w:color="auto"/>
                                  </w:divBdr>
                                  <w:divsChild>
                                    <w:div w:id="21176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4792">
                              <w:marLeft w:val="0"/>
                              <w:marRight w:val="0"/>
                              <w:marTop w:val="0"/>
                              <w:marBottom w:val="0"/>
                              <w:divBdr>
                                <w:top w:val="none" w:sz="0" w:space="0" w:color="auto"/>
                                <w:left w:val="none" w:sz="0" w:space="0" w:color="auto"/>
                                <w:bottom w:val="none" w:sz="0" w:space="0" w:color="auto"/>
                                <w:right w:val="none" w:sz="0" w:space="0" w:color="auto"/>
                              </w:divBdr>
                              <w:divsChild>
                                <w:div w:id="573012743">
                                  <w:marLeft w:val="0"/>
                                  <w:marRight w:val="0"/>
                                  <w:marTop w:val="0"/>
                                  <w:marBottom w:val="0"/>
                                  <w:divBdr>
                                    <w:top w:val="none" w:sz="0" w:space="0" w:color="auto"/>
                                    <w:left w:val="none" w:sz="0" w:space="0" w:color="auto"/>
                                    <w:bottom w:val="none" w:sz="0" w:space="0" w:color="auto"/>
                                    <w:right w:val="none" w:sz="0" w:space="0" w:color="auto"/>
                                  </w:divBdr>
                                </w:div>
                                <w:div w:id="26564064">
                                  <w:marLeft w:val="0"/>
                                  <w:marRight w:val="0"/>
                                  <w:marTop w:val="0"/>
                                  <w:marBottom w:val="0"/>
                                  <w:divBdr>
                                    <w:top w:val="none" w:sz="0" w:space="0" w:color="auto"/>
                                    <w:left w:val="none" w:sz="0" w:space="0" w:color="auto"/>
                                    <w:bottom w:val="none" w:sz="0" w:space="0" w:color="auto"/>
                                    <w:right w:val="none" w:sz="0" w:space="0" w:color="auto"/>
                                  </w:divBdr>
                                  <w:divsChild>
                                    <w:div w:id="20599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8415">
                              <w:marLeft w:val="0"/>
                              <w:marRight w:val="0"/>
                              <w:marTop w:val="0"/>
                              <w:marBottom w:val="0"/>
                              <w:divBdr>
                                <w:top w:val="none" w:sz="0" w:space="0" w:color="auto"/>
                                <w:left w:val="none" w:sz="0" w:space="0" w:color="auto"/>
                                <w:bottom w:val="none" w:sz="0" w:space="0" w:color="auto"/>
                                <w:right w:val="none" w:sz="0" w:space="0" w:color="auto"/>
                              </w:divBdr>
                              <w:divsChild>
                                <w:div w:id="1320158166">
                                  <w:marLeft w:val="0"/>
                                  <w:marRight w:val="0"/>
                                  <w:marTop w:val="0"/>
                                  <w:marBottom w:val="0"/>
                                  <w:divBdr>
                                    <w:top w:val="none" w:sz="0" w:space="0" w:color="auto"/>
                                    <w:left w:val="none" w:sz="0" w:space="0" w:color="auto"/>
                                    <w:bottom w:val="none" w:sz="0" w:space="0" w:color="auto"/>
                                    <w:right w:val="none" w:sz="0" w:space="0" w:color="auto"/>
                                  </w:divBdr>
                                </w:div>
                                <w:div w:id="1642227268">
                                  <w:marLeft w:val="0"/>
                                  <w:marRight w:val="0"/>
                                  <w:marTop w:val="0"/>
                                  <w:marBottom w:val="0"/>
                                  <w:divBdr>
                                    <w:top w:val="none" w:sz="0" w:space="0" w:color="auto"/>
                                    <w:left w:val="none" w:sz="0" w:space="0" w:color="auto"/>
                                    <w:bottom w:val="none" w:sz="0" w:space="0" w:color="auto"/>
                                    <w:right w:val="none" w:sz="0" w:space="0" w:color="auto"/>
                                  </w:divBdr>
                                  <w:divsChild>
                                    <w:div w:id="8570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8188">
                              <w:marLeft w:val="0"/>
                              <w:marRight w:val="0"/>
                              <w:marTop w:val="0"/>
                              <w:marBottom w:val="0"/>
                              <w:divBdr>
                                <w:top w:val="none" w:sz="0" w:space="0" w:color="auto"/>
                                <w:left w:val="none" w:sz="0" w:space="0" w:color="auto"/>
                                <w:bottom w:val="none" w:sz="0" w:space="0" w:color="auto"/>
                                <w:right w:val="none" w:sz="0" w:space="0" w:color="auto"/>
                              </w:divBdr>
                              <w:divsChild>
                                <w:div w:id="284242523">
                                  <w:marLeft w:val="0"/>
                                  <w:marRight w:val="0"/>
                                  <w:marTop w:val="0"/>
                                  <w:marBottom w:val="0"/>
                                  <w:divBdr>
                                    <w:top w:val="none" w:sz="0" w:space="0" w:color="auto"/>
                                    <w:left w:val="none" w:sz="0" w:space="0" w:color="auto"/>
                                    <w:bottom w:val="none" w:sz="0" w:space="0" w:color="auto"/>
                                    <w:right w:val="none" w:sz="0" w:space="0" w:color="auto"/>
                                  </w:divBdr>
                                </w:div>
                                <w:div w:id="73358713">
                                  <w:marLeft w:val="0"/>
                                  <w:marRight w:val="0"/>
                                  <w:marTop w:val="0"/>
                                  <w:marBottom w:val="0"/>
                                  <w:divBdr>
                                    <w:top w:val="none" w:sz="0" w:space="0" w:color="auto"/>
                                    <w:left w:val="none" w:sz="0" w:space="0" w:color="auto"/>
                                    <w:bottom w:val="none" w:sz="0" w:space="0" w:color="auto"/>
                                    <w:right w:val="none" w:sz="0" w:space="0" w:color="auto"/>
                                  </w:divBdr>
                                  <w:divsChild>
                                    <w:div w:id="16105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4192">
                              <w:marLeft w:val="0"/>
                              <w:marRight w:val="0"/>
                              <w:marTop w:val="0"/>
                              <w:marBottom w:val="0"/>
                              <w:divBdr>
                                <w:top w:val="none" w:sz="0" w:space="0" w:color="auto"/>
                                <w:left w:val="none" w:sz="0" w:space="0" w:color="auto"/>
                                <w:bottom w:val="none" w:sz="0" w:space="0" w:color="auto"/>
                                <w:right w:val="none" w:sz="0" w:space="0" w:color="auto"/>
                              </w:divBdr>
                              <w:divsChild>
                                <w:div w:id="1645239039">
                                  <w:marLeft w:val="0"/>
                                  <w:marRight w:val="0"/>
                                  <w:marTop w:val="0"/>
                                  <w:marBottom w:val="0"/>
                                  <w:divBdr>
                                    <w:top w:val="none" w:sz="0" w:space="0" w:color="auto"/>
                                    <w:left w:val="none" w:sz="0" w:space="0" w:color="auto"/>
                                    <w:bottom w:val="none" w:sz="0" w:space="0" w:color="auto"/>
                                    <w:right w:val="none" w:sz="0" w:space="0" w:color="auto"/>
                                  </w:divBdr>
                                </w:div>
                                <w:div w:id="290791967">
                                  <w:marLeft w:val="0"/>
                                  <w:marRight w:val="0"/>
                                  <w:marTop w:val="0"/>
                                  <w:marBottom w:val="0"/>
                                  <w:divBdr>
                                    <w:top w:val="none" w:sz="0" w:space="0" w:color="auto"/>
                                    <w:left w:val="none" w:sz="0" w:space="0" w:color="auto"/>
                                    <w:bottom w:val="none" w:sz="0" w:space="0" w:color="auto"/>
                                    <w:right w:val="none" w:sz="0" w:space="0" w:color="auto"/>
                                  </w:divBdr>
                                  <w:divsChild>
                                    <w:div w:id="239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060">
                              <w:marLeft w:val="0"/>
                              <w:marRight w:val="0"/>
                              <w:marTop w:val="0"/>
                              <w:marBottom w:val="0"/>
                              <w:divBdr>
                                <w:top w:val="none" w:sz="0" w:space="0" w:color="auto"/>
                                <w:left w:val="none" w:sz="0" w:space="0" w:color="auto"/>
                                <w:bottom w:val="none" w:sz="0" w:space="0" w:color="auto"/>
                                <w:right w:val="none" w:sz="0" w:space="0" w:color="auto"/>
                              </w:divBdr>
                              <w:divsChild>
                                <w:div w:id="1548374220">
                                  <w:marLeft w:val="0"/>
                                  <w:marRight w:val="0"/>
                                  <w:marTop w:val="0"/>
                                  <w:marBottom w:val="0"/>
                                  <w:divBdr>
                                    <w:top w:val="none" w:sz="0" w:space="0" w:color="auto"/>
                                    <w:left w:val="none" w:sz="0" w:space="0" w:color="auto"/>
                                    <w:bottom w:val="none" w:sz="0" w:space="0" w:color="auto"/>
                                    <w:right w:val="none" w:sz="0" w:space="0" w:color="auto"/>
                                  </w:divBdr>
                                </w:div>
                                <w:div w:id="1407916794">
                                  <w:marLeft w:val="0"/>
                                  <w:marRight w:val="0"/>
                                  <w:marTop w:val="0"/>
                                  <w:marBottom w:val="0"/>
                                  <w:divBdr>
                                    <w:top w:val="none" w:sz="0" w:space="0" w:color="auto"/>
                                    <w:left w:val="none" w:sz="0" w:space="0" w:color="auto"/>
                                    <w:bottom w:val="none" w:sz="0" w:space="0" w:color="auto"/>
                                    <w:right w:val="none" w:sz="0" w:space="0" w:color="auto"/>
                                  </w:divBdr>
                                  <w:divsChild>
                                    <w:div w:id="8161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39194">
                      <w:marLeft w:val="0"/>
                      <w:marRight w:val="0"/>
                      <w:marTop w:val="0"/>
                      <w:marBottom w:val="0"/>
                      <w:divBdr>
                        <w:top w:val="none" w:sz="0" w:space="0" w:color="auto"/>
                        <w:left w:val="none" w:sz="0" w:space="0" w:color="auto"/>
                        <w:bottom w:val="none" w:sz="0" w:space="0" w:color="auto"/>
                        <w:right w:val="none" w:sz="0" w:space="0" w:color="auto"/>
                      </w:divBdr>
                      <w:divsChild>
                        <w:div w:id="171258521">
                          <w:marLeft w:val="0"/>
                          <w:marRight w:val="0"/>
                          <w:marTop w:val="0"/>
                          <w:marBottom w:val="0"/>
                          <w:divBdr>
                            <w:top w:val="none" w:sz="0" w:space="0" w:color="auto"/>
                            <w:left w:val="none" w:sz="0" w:space="0" w:color="auto"/>
                            <w:bottom w:val="none" w:sz="0" w:space="0" w:color="auto"/>
                            <w:right w:val="none" w:sz="0" w:space="0" w:color="auto"/>
                          </w:divBdr>
                        </w:div>
                        <w:div w:id="1628045618">
                          <w:marLeft w:val="0"/>
                          <w:marRight w:val="0"/>
                          <w:marTop w:val="0"/>
                          <w:marBottom w:val="0"/>
                          <w:divBdr>
                            <w:top w:val="none" w:sz="0" w:space="0" w:color="auto"/>
                            <w:left w:val="none" w:sz="0" w:space="0" w:color="auto"/>
                            <w:bottom w:val="none" w:sz="0" w:space="0" w:color="auto"/>
                            <w:right w:val="none" w:sz="0" w:space="0" w:color="auto"/>
                          </w:divBdr>
                          <w:divsChild>
                            <w:div w:id="447285014">
                              <w:marLeft w:val="0"/>
                              <w:marRight w:val="0"/>
                              <w:marTop w:val="0"/>
                              <w:marBottom w:val="0"/>
                              <w:divBdr>
                                <w:top w:val="none" w:sz="0" w:space="0" w:color="auto"/>
                                <w:left w:val="none" w:sz="0" w:space="0" w:color="auto"/>
                                <w:bottom w:val="none" w:sz="0" w:space="0" w:color="auto"/>
                                <w:right w:val="none" w:sz="0" w:space="0" w:color="auto"/>
                              </w:divBdr>
                              <w:divsChild>
                                <w:div w:id="7245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2683">
                      <w:marLeft w:val="0"/>
                      <w:marRight w:val="0"/>
                      <w:marTop w:val="0"/>
                      <w:marBottom w:val="0"/>
                      <w:divBdr>
                        <w:top w:val="none" w:sz="0" w:space="0" w:color="auto"/>
                        <w:left w:val="none" w:sz="0" w:space="0" w:color="auto"/>
                        <w:bottom w:val="none" w:sz="0" w:space="0" w:color="auto"/>
                        <w:right w:val="none" w:sz="0" w:space="0" w:color="auto"/>
                      </w:divBdr>
                      <w:divsChild>
                        <w:div w:id="1555703996">
                          <w:marLeft w:val="0"/>
                          <w:marRight w:val="0"/>
                          <w:marTop w:val="0"/>
                          <w:marBottom w:val="0"/>
                          <w:divBdr>
                            <w:top w:val="none" w:sz="0" w:space="0" w:color="auto"/>
                            <w:left w:val="none" w:sz="0" w:space="0" w:color="auto"/>
                            <w:bottom w:val="none" w:sz="0" w:space="0" w:color="auto"/>
                            <w:right w:val="none" w:sz="0" w:space="0" w:color="auto"/>
                          </w:divBdr>
                        </w:div>
                        <w:div w:id="962076812">
                          <w:marLeft w:val="0"/>
                          <w:marRight w:val="0"/>
                          <w:marTop w:val="0"/>
                          <w:marBottom w:val="0"/>
                          <w:divBdr>
                            <w:top w:val="none" w:sz="0" w:space="0" w:color="auto"/>
                            <w:left w:val="none" w:sz="0" w:space="0" w:color="auto"/>
                            <w:bottom w:val="none" w:sz="0" w:space="0" w:color="auto"/>
                            <w:right w:val="none" w:sz="0" w:space="0" w:color="auto"/>
                          </w:divBdr>
                          <w:divsChild>
                            <w:div w:id="1549563293">
                              <w:marLeft w:val="0"/>
                              <w:marRight w:val="0"/>
                              <w:marTop w:val="0"/>
                              <w:marBottom w:val="0"/>
                              <w:divBdr>
                                <w:top w:val="none" w:sz="0" w:space="0" w:color="auto"/>
                                <w:left w:val="none" w:sz="0" w:space="0" w:color="auto"/>
                                <w:bottom w:val="none" w:sz="0" w:space="0" w:color="auto"/>
                                <w:right w:val="none" w:sz="0" w:space="0" w:color="auto"/>
                              </w:divBdr>
                              <w:divsChild>
                                <w:div w:id="11981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4656">
                      <w:marLeft w:val="0"/>
                      <w:marRight w:val="0"/>
                      <w:marTop w:val="0"/>
                      <w:marBottom w:val="0"/>
                      <w:divBdr>
                        <w:top w:val="none" w:sz="0" w:space="0" w:color="auto"/>
                        <w:left w:val="none" w:sz="0" w:space="0" w:color="auto"/>
                        <w:bottom w:val="none" w:sz="0" w:space="0" w:color="auto"/>
                        <w:right w:val="none" w:sz="0" w:space="0" w:color="auto"/>
                      </w:divBdr>
                      <w:divsChild>
                        <w:div w:id="323239315">
                          <w:marLeft w:val="0"/>
                          <w:marRight w:val="0"/>
                          <w:marTop w:val="0"/>
                          <w:marBottom w:val="0"/>
                          <w:divBdr>
                            <w:top w:val="none" w:sz="0" w:space="0" w:color="auto"/>
                            <w:left w:val="none" w:sz="0" w:space="0" w:color="auto"/>
                            <w:bottom w:val="none" w:sz="0" w:space="0" w:color="auto"/>
                            <w:right w:val="none" w:sz="0" w:space="0" w:color="auto"/>
                          </w:divBdr>
                        </w:div>
                        <w:div w:id="1798716262">
                          <w:marLeft w:val="0"/>
                          <w:marRight w:val="0"/>
                          <w:marTop w:val="0"/>
                          <w:marBottom w:val="0"/>
                          <w:divBdr>
                            <w:top w:val="none" w:sz="0" w:space="0" w:color="auto"/>
                            <w:left w:val="none" w:sz="0" w:space="0" w:color="auto"/>
                            <w:bottom w:val="none" w:sz="0" w:space="0" w:color="auto"/>
                            <w:right w:val="none" w:sz="0" w:space="0" w:color="auto"/>
                          </w:divBdr>
                          <w:divsChild>
                            <w:div w:id="1487551805">
                              <w:marLeft w:val="0"/>
                              <w:marRight w:val="0"/>
                              <w:marTop w:val="0"/>
                              <w:marBottom w:val="0"/>
                              <w:divBdr>
                                <w:top w:val="none" w:sz="0" w:space="0" w:color="auto"/>
                                <w:left w:val="none" w:sz="0" w:space="0" w:color="auto"/>
                                <w:bottom w:val="none" w:sz="0" w:space="0" w:color="auto"/>
                                <w:right w:val="none" w:sz="0" w:space="0" w:color="auto"/>
                              </w:divBdr>
                              <w:divsChild>
                                <w:div w:id="12409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84688">
                      <w:marLeft w:val="0"/>
                      <w:marRight w:val="0"/>
                      <w:marTop w:val="0"/>
                      <w:marBottom w:val="0"/>
                      <w:divBdr>
                        <w:top w:val="none" w:sz="0" w:space="0" w:color="auto"/>
                        <w:left w:val="none" w:sz="0" w:space="0" w:color="auto"/>
                        <w:bottom w:val="none" w:sz="0" w:space="0" w:color="auto"/>
                        <w:right w:val="none" w:sz="0" w:space="0" w:color="auto"/>
                      </w:divBdr>
                      <w:divsChild>
                        <w:div w:id="601570363">
                          <w:marLeft w:val="0"/>
                          <w:marRight w:val="0"/>
                          <w:marTop w:val="0"/>
                          <w:marBottom w:val="0"/>
                          <w:divBdr>
                            <w:top w:val="none" w:sz="0" w:space="0" w:color="auto"/>
                            <w:left w:val="none" w:sz="0" w:space="0" w:color="auto"/>
                            <w:bottom w:val="none" w:sz="0" w:space="0" w:color="auto"/>
                            <w:right w:val="none" w:sz="0" w:space="0" w:color="auto"/>
                          </w:divBdr>
                        </w:div>
                        <w:div w:id="296305220">
                          <w:marLeft w:val="0"/>
                          <w:marRight w:val="0"/>
                          <w:marTop w:val="0"/>
                          <w:marBottom w:val="0"/>
                          <w:divBdr>
                            <w:top w:val="none" w:sz="0" w:space="0" w:color="auto"/>
                            <w:left w:val="none" w:sz="0" w:space="0" w:color="auto"/>
                            <w:bottom w:val="none" w:sz="0" w:space="0" w:color="auto"/>
                            <w:right w:val="none" w:sz="0" w:space="0" w:color="auto"/>
                          </w:divBdr>
                          <w:divsChild>
                            <w:div w:id="58017771">
                              <w:marLeft w:val="0"/>
                              <w:marRight w:val="0"/>
                              <w:marTop w:val="0"/>
                              <w:marBottom w:val="0"/>
                              <w:divBdr>
                                <w:top w:val="none" w:sz="0" w:space="0" w:color="auto"/>
                                <w:left w:val="none" w:sz="0" w:space="0" w:color="auto"/>
                                <w:bottom w:val="none" w:sz="0" w:space="0" w:color="auto"/>
                                <w:right w:val="none" w:sz="0" w:space="0" w:color="auto"/>
                              </w:divBdr>
                              <w:divsChild>
                                <w:div w:id="10486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09731">
                      <w:marLeft w:val="0"/>
                      <w:marRight w:val="0"/>
                      <w:marTop w:val="0"/>
                      <w:marBottom w:val="0"/>
                      <w:divBdr>
                        <w:top w:val="none" w:sz="0" w:space="0" w:color="auto"/>
                        <w:left w:val="none" w:sz="0" w:space="0" w:color="auto"/>
                        <w:bottom w:val="none" w:sz="0" w:space="0" w:color="auto"/>
                        <w:right w:val="none" w:sz="0" w:space="0" w:color="auto"/>
                      </w:divBdr>
                      <w:divsChild>
                        <w:div w:id="1085298662">
                          <w:marLeft w:val="0"/>
                          <w:marRight w:val="0"/>
                          <w:marTop w:val="0"/>
                          <w:marBottom w:val="0"/>
                          <w:divBdr>
                            <w:top w:val="none" w:sz="0" w:space="0" w:color="auto"/>
                            <w:left w:val="none" w:sz="0" w:space="0" w:color="auto"/>
                            <w:bottom w:val="none" w:sz="0" w:space="0" w:color="auto"/>
                            <w:right w:val="none" w:sz="0" w:space="0" w:color="auto"/>
                          </w:divBdr>
                        </w:div>
                        <w:div w:id="1611231714">
                          <w:marLeft w:val="0"/>
                          <w:marRight w:val="0"/>
                          <w:marTop w:val="0"/>
                          <w:marBottom w:val="0"/>
                          <w:divBdr>
                            <w:top w:val="none" w:sz="0" w:space="0" w:color="auto"/>
                            <w:left w:val="none" w:sz="0" w:space="0" w:color="auto"/>
                            <w:bottom w:val="none" w:sz="0" w:space="0" w:color="auto"/>
                            <w:right w:val="none" w:sz="0" w:space="0" w:color="auto"/>
                          </w:divBdr>
                          <w:divsChild>
                            <w:div w:id="350300476">
                              <w:marLeft w:val="0"/>
                              <w:marRight w:val="0"/>
                              <w:marTop w:val="0"/>
                              <w:marBottom w:val="0"/>
                              <w:divBdr>
                                <w:top w:val="none" w:sz="0" w:space="0" w:color="auto"/>
                                <w:left w:val="none" w:sz="0" w:space="0" w:color="auto"/>
                                <w:bottom w:val="none" w:sz="0" w:space="0" w:color="auto"/>
                                <w:right w:val="none" w:sz="0" w:space="0" w:color="auto"/>
                              </w:divBdr>
                              <w:divsChild>
                                <w:div w:id="581911117">
                                  <w:marLeft w:val="0"/>
                                  <w:marRight w:val="0"/>
                                  <w:marTop w:val="0"/>
                                  <w:marBottom w:val="0"/>
                                  <w:divBdr>
                                    <w:top w:val="none" w:sz="0" w:space="0" w:color="auto"/>
                                    <w:left w:val="none" w:sz="0" w:space="0" w:color="auto"/>
                                    <w:bottom w:val="none" w:sz="0" w:space="0" w:color="auto"/>
                                    <w:right w:val="none" w:sz="0" w:space="0" w:color="auto"/>
                                  </w:divBdr>
                                </w:div>
                              </w:divsChild>
                            </w:div>
                            <w:div w:id="471563426">
                              <w:marLeft w:val="0"/>
                              <w:marRight w:val="0"/>
                              <w:marTop w:val="0"/>
                              <w:marBottom w:val="0"/>
                              <w:divBdr>
                                <w:top w:val="none" w:sz="0" w:space="0" w:color="auto"/>
                                <w:left w:val="none" w:sz="0" w:space="0" w:color="auto"/>
                                <w:bottom w:val="none" w:sz="0" w:space="0" w:color="auto"/>
                                <w:right w:val="none" w:sz="0" w:space="0" w:color="auto"/>
                              </w:divBdr>
                              <w:divsChild>
                                <w:div w:id="7562265">
                                  <w:marLeft w:val="0"/>
                                  <w:marRight w:val="0"/>
                                  <w:marTop w:val="0"/>
                                  <w:marBottom w:val="0"/>
                                  <w:divBdr>
                                    <w:top w:val="none" w:sz="0" w:space="0" w:color="auto"/>
                                    <w:left w:val="none" w:sz="0" w:space="0" w:color="auto"/>
                                    <w:bottom w:val="none" w:sz="0" w:space="0" w:color="auto"/>
                                    <w:right w:val="none" w:sz="0" w:space="0" w:color="auto"/>
                                  </w:divBdr>
                                </w:div>
                                <w:div w:id="1011646420">
                                  <w:marLeft w:val="0"/>
                                  <w:marRight w:val="0"/>
                                  <w:marTop w:val="0"/>
                                  <w:marBottom w:val="0"/>
                                  <w:divBdr>
                                    <w:top w:val="none" w:sz="0" w:space="0" w:color="auto"/>
                                    <w:left w:val="none" w:sz="0" w:space="0" w:color="auto"/>
                                    <w:bottom w:val="none" w:sz="0" w:space="0" w:color="auto"/>
                                    <w:right w:val="none" w:sz="0" w:space="0" w:color="auto"/>
                                  </w:divBdr>
                                  <w:divsChild>
                                    <w:div w:id="8563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556">
                              <w:marLeft w:val="0"/>
                              <w:marRight w:val="0"/>
                              <w:marTop w:val="0"/>
                              <w:marBottom w:val="0"/>
                              <w:divBdr>
                                <w:top w:val="none" w:sz="0" w:space="0" w:color="auto"/>
                                <w:left w:val="none" w:sz="0" w:space="0" w:color="auto"/>
                                <w:bottom w:val="none" w:sz="0" w:space="0" w:color="auto"/>
                                <w:right w:val="none" w:sz="0" w:space="0" w:color="auto"/>
                              </w:divBdr>
                              <w:divsChild>
                                <w:div w:id="2071423594">
                                  <w:marLeft w:val="0"/>
                                  <w:marRight w:val="0"/>
                                  <w:marTop w:val="0"/>
                                  <w:marBottom w:val="0"/>
                                  <w:divBdr>
                                    <w:top w:val="none" w:sz="0" w:space="0" w:color="auto"/>
                                    <w:left w:val="none" w:sz="0" w:space="0" w:color="auto"/>
                                    <w:bottom w:val="none" w:sz="0" w:space="0" w:color="auto"/>
                                    <w:right w:val="none" w:sz="0" w:space="0" w:color="auto"/>
                                  </w:divBdr>
                                </w:div>
                                <w:div w:id="269314264">
                                  <w:marLeft w:val="0"/>
                                  <w:marRight w:val="0"/>
                                  <w:marTop w:val="0"/>
                                  <w:marBottom w:val="0"/>
                                  <w:divBdr>
                                    <w:top w:val="none" w:sz="0" w:space="0" w:color="auto"/>
                                    <w:left w:val="none" w:sz="0" w:space="0" w:color="auto"/>
                                    <w:bottom w:val="none" w:sz="0" w:space="0" w:color="auto"/>
                                    <w:right w:val="none" w:sz="0" w:space="0" w:color="auto"/>
                                  </w:divBdr>
                                  <w:divsChild>
                                    <w:div w:id="21090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95852">
                      <w:marLeft w:val="0"/>
                      <w:marRight w:val="0"/>
                      <w:marTop w:val="0"/>
                      <w:marBottom w:val="0"/>
                      <w:divBdr>
                        <w:top w:val="none" w:sz="0" w:space="0" w:color="auto"/>
                        <w:left w:val="none" w:sz="0" w:space="0" w:color="auto"/>
                        <w:bottom w:val="none" w:sz="0" w:space="0" w:color="auto"/>
                        <w:right w:val="none" w:sz="0" w:space="0" w:color="auto"/>
                      </w:divBdr>
                      <w:divsChild>
                        <w:div w:id="1671368447">
                          <w:marLeft w:val="0"/>
                          <w:marRight w:val="0"/>
                          <w:marTop w:val="0"/>
                          <w:marBottom w:val="0"/>
                          <w:divBdr>
                            <w:top w:val="none" w:sz="0" w:space="0" w:color="auto"/>
                            <w:left w:val="none" w:sz="0" w:space="0" w:color="auto"/>
                            <w:bottom w:val="none" w:sz="0" w:space="0" w:color="auto"/>
                            <w:right w:val="none" w:sz="0" w:space="0" w:color="auto"/>
                          </w:divBdr>
                        </w:div>
                        <w:div w:id="112797218">
                          <w:marLeft w:val="0"/>
                          <w:marRight w:val="0"/>
                          <w:marTop w:val="0"/>
                          <w:marBottom w:val="0"/>
                          <w:divBdr>
                            <w:top w:val="none" w:sz="0" w:space="0" w:color="auto"/>
                            <w:left w:val="none" w:sz="0" w:space="0" w:color="auto"/>
                            <w:bottom w:val="none" w:sz="0" w:space="0" w:color="auto"/>
                            <w:right w:val="none" w:sz="0" w:space="0" w:color="auto"/>
                          </w:divBdr>
                          <w:divsChild>
                            <w:div w:id="1560164525">
                              <w:marLeft w:val="0"/>
                              <w:marRight w:val="0"/>
                              <w:marTop w:val="0"/>
                              <w:marBottom w:val="0"/>
                              <w:divBdr>
                                <w:top w:val="none" w:sz="0" w:space="0" w:color="auto"/>
                                <w:left w:val="none" w:sz="0" w:space="0" w:color="auto"/>
                                <w:bottom w:val="none" w:sz="0" w:space="0" w:color="auto"/>
                                <w:right w:val="none" w:sz="0" w:space="0" w:color="auto"/>
                              </w:divBdr>
                              <w:divsChild>
                                <w:div w:id="1424764470">
                                  <w:marLeft w:val="0"/>
                                  <w:marRight w:val="0"/>
                                  <w:marTop w:val="0"/>
                                  <w:marBottom w:val="0"/>
                                  <w:divBdr>
                                    <w:top w:val="none" w:sz="0" w:space="0" w:color="auto"/>
                                    <w:left w:val="none" w:sz="0" w:space="0" w:color="auto"/>
                                    <w:bottom w:val="none" w:sz="0" w:space="0" w:color="auto"/>
                                    <w:right w:val="none" w:sz="0" w:space="0" w:color="auto"/>
                                  </w:divBdr>
                                </w:div>
                              </w:divsChild>
                            </w:div>
                            <w:div w:id="1949267452">
                              <w:marLeft w:val="0"/>
                              <w:marRight w:val="0"/>
                              <w:marTop w:val="0"/>
                              <w:marBottom w:val="0"/>
                              <w:divBdr>
                                <w:top w:val="none" w:sz="0" w:space="0" w:color="auto"/>
                                <w:left w:val="none" w:sz="0" w:space="0" w:color="auto"/>
                                <w:bottom w:val="none" w:sz="0" w:space="0" w:color="auto"/>
                                <w:right w:val="none" w:sz="0" w:space="0" w:color="auto"/>
                              </w:divBdr>
                              <w:divsChild>
                                <w:div w:id="1278952984">
                                  <w:marLeft w:val="0"/>
                                  <w:marRight w:val="0"/>
                                  <w:marTop w:val="0"/>
                                  <w:marBottom w:val="0"/>
                                  <w:divBdr>
                                    <w:top w:val="none" w:sz="0" w:space="0" w:color="auto"/>
                                    <w:left w:val="none" w:sz="0" w:space="0" w:color="auto"/>
                                    <w:bottom w:val="none" w:sz="0" w:space="0" w:color="auto"/>
                                    <w:right w:val="none" w:sz="0" w:space="0" w:color="auto"/>
                                  </w:divBdr>
                                </w:div>
                                <w:div w:id="1123889569">
                                  <w:marLeft w:val="0"/>
                                  <w:marRight w:val="0"/>
                                  <w:marTop w:val="0"/>
                                  <w:marBottom w:val="0"/>
                                  <w:divBdr>
                                    <w:top w:val="none" w:sz="0" w:space="0" w:color="auto"/>
                                    <w:left w:val="none" w:sz="0" w:space="0" w:color="auto"/>
                                    <w:bottom w:val="none" w:sz="0" w:space="0" w:color="auto"/>
                                    <w:right w:val="none" w:sz="0" w:space="0" w:color="auto"/>
                                  </w:divBdr>
                                  <w:divsChild>
                                    <w:div w:id="3235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2127">
                              <w:marLeft w:val="0"/>
                              <w:marRight w:val="0"/>
                              <w:marTop w:val="0"/>
                              <w:marBottom w:val="0"/>
                              <w:divBdr>
                                <w:top w:val="none" w:sz="0" w:space="0" w:color="auto"/>
                                <w:left w:val="none" w:sz="0" w:space="0" w:color="auto"/>
                                <w:bottom w:val="none" w:sz="0" w:space="0" w:color="auto"/>
                                <w:right w:val="none" w:sz="0" w:space="0" w:color="auto"/>
                              </w:divBdr>
                              <w:divsChild>
                                <w:div w:id="1556314627">
                                  <w:marLeft w:val="0"/>
                                  <w:marRight w:val="0"/>
                                  <w:marTop w:val="0"/>
                                  <w:marBottom w:val="0"/>
                                  <w:divBdr>
                                    <w:top w:val="none" w:sz="0" w:space="0" w:color="auto"/>
                                    <w:left w:val="none" w:sz="0" w:space="0" w:color="auto"/>
                                    <w:bottom w:val="none" w:sz="0" w:space="0" w:color="auto"/>
                                    <w:right w:val="none" w:sz="0" w:space="0" w:color="auto"/>
                                  </w:divBdr>
                                </w:div>
                                <w:div w:id="2079278469">
                                  <w:marLeft w:val="0"/>
                                  <w:marRight w:val="0"/>
                                  <w:marTop w:val="0"/>
                                  <w:marBottom w:val="0"/>
                                  <w:divBdr>
                                    <w:top w:val="none" w:sz="0" w:space="0" w:color="auto"/>
                                    <w:left w:val="none" w:sz="0" w:space="0" w:color="auto"/>
                                    <w:bottom w:val="none" w:sz="0" w:space="0" w:color="auto"/>
                                    <w:right w:val="none" w:sz="0" w:space="0" w:color="auto"/>
                                  </w:divBdr>
                                  <w:divsChild>
                                    <w:div w:id="21411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39471">
                              <w:marLeft w:val="0"/>
                              <w:marRight w:val="0"/>
                              <w:marTop w:val="0"/>
                              <w:marBottom w:val="0"/>
                              <w:divBdr>
                                <w:top w:val="none" w:sz="0" w:space="0" w:color="auto"/>
                                <w:left w:val="none" w:sz="0" w:space="0" w:color="auto"/>
                                <w:bottom w:val="none" w:sz="0" w:space="0" w:color="auto"/>
                                <w:right w:val="none" w:sz="0" w:space="0" w:color="auto"/>
                              </w:divBdr>
                              <w:divsChild>
                                <w:div w:id="693186708">
                                  <w:marLeft w:val="0"/>
                                  <w:marRight w:val="0"/>
                                  <w:marTop w:val="0"/>
                                  <w:marBottom w:val="0"/>
                                  <w:divBdr>
                                    <w:top w:val="none" w:sz="0" w:space="0" w:color="auto"/>
                                    <w:left w:val="none" w:sz="0" w:space="0" w:color="auto"/>
                                    <w:bottom w:val="none" w:sz="0" w:space="0" w:color="auto"/>
                                    <w:right w:val="none" w:sz="0" w:space="0" w:color="auto"/>
                                  </w:divBdr>
                                </w:div>
                                <w:div w:id="1295209922">
                                  <w:marLeft w:val="0"/>
                                  <w:marRight w:val="0"/>
                                  <w:marTop w:val="0"/>
                                  <w:marBottom w:val="0"/>
                                  <w:divBdr>
                                    <w:top w:val="none" w:sz="0" w:space="0" w:color="auto"/>
                                    <w:left w:val="none" w:sz="0" w:space="0" w:color="auto"/>
                                    <w:bottom w:val="none" w:sz="0" w:space="0" w:color="auto"/>
                                    <w:right w:val="none" w:sz="0" w:space="0" w:color="auto"/>
                                  </w:divBdr>
                                  <w:divsChild>
                                    <w:div w:id="10590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228054">
          <w:marLeft w:val="0"/>
          <w:marRight w:val="0"/>
          <w:marTop w:val="0"/>
          <w:marBottom w:val="0"/>
          <w:divBdr>
            <w:top w:val="none" w:sz="0" w:space="0" w:color="auto"/>
            <w:left w:val="none" w:sz="0" w:space="0" w:color="auto"/>
            <w:bottom w:val="none" w:sz="0" w:space="0" w:color="auto"/>
            <w:right w:val="none" w:sz="0" w:space="0" w:color="auto"/>
          </w:divBdr>
          <w:divsChild>
            <w:div w:id="243690705">
              <w:marLeft w:val="0"/>
              <w:marRight w:val="0"/>
              <w:marTop w:val="0"/>
              <w:marBottom w:val="0"/>
              <w:divBdr>
                <w:top w:val="none" w:sz="0" w:space="0" w:color="auto"/>
                <w:left w:val="none" w:sz="0" w:space="0" w:color="auto"/>
                <w:bottom w:val="none" w:sz="0" w:space="0" w:color="auto"/>
                <w:right w:val="none" w:sz="0" w:space="0" w:color="auto"/>
              </w:divBdr>
              <w:divsChild>
                <w:div w:id="1573662437">
                  <w:marLeft w:val="0"/>
                  <w:marRight w:val="0"/>
                  <w:marTop w:val="0"/>
                  <w:marBottom w:val="0"/>
                  <w:divBdr>
                    <w:top w:val="none" w:sz="0" w:space="0" w:color="auto"/>
                    <w:left w:val="none" w:sz="0" w:space="0" w:color="auto"/>
                    <w:bottom w:val="none" w:sz="0" w:space="0" w:color="auto"/>
                    <w:right w:val="none" w:sz="0" w:space="0" w:color="auto"/>
                  </w:divBdr>
                  <w:divsChild>
                    <w:div w:id="659045952">
                      <w:marLeft w:val="0"/>
                      <w:marRight w:val="0"/>
                      <w:marTop w:val="0"/>
                      <w:marBottom w:val="0"/>
                      <w:divBdr>
                        <w:top w:val="none" w:sz="0" w:space="0" w:color="auto"/>
                        <w:left w:val="none" w:sz="0" w:space="0" w:color="auto"/>
                        <w:bottom w:val="none" w:sz="0" w:space="0" w:color="auto"/>
                        <w:right w:val="none" w:sz="0" w:space="0" w:color="auto"/>
                      </w:divBdr>
                      <w:divsChild>
                        <w:div w:id="1115172942">
                          <w:marLeft w:val="0"/>
                          <w:marRight w:val="0"/>
                          <w:marTop w:val="0"/>
                          <w:marBottom w:val="0"/>
                          <w:divBdr>
                            <w:top w:val="none" w:sz="0" w:space="0" w:color="auto"/>
                            <w:left w:val="none" w:sz="0" w:space="0" w:color="auto"/>
                            <w:bottom w:val="none" w:sz="0" w:space="0" w:color="auto"/>
                            <w:right w:val="none" w:sz="0" w:space="0" w:color="auto"/>
                          </w:divBdr>
                        </w:div>
                      </w:divsChild>
                    </w:div>
                    <w:div w:id="455952787">
                      <w:marLeft w:val="0"/>
                      <w:marRight w:val="0"/>
                      <w:marTop w:val="0"/>
                      <w:marBottom w:val="0"/>
                      <w:divBdr>
                        <w:top w:val="none" w:sz="0" w:space="0" w:color="auto"/>
                        <w:left w:val="none" w:sz="0" w:space="0" w:color="auto"/>
                        <w:bottom w:val="none" w:sz="0" w:space="0" w:color="auto"/>
                        <w:right w:val="none" w:sz="0" w:space="0" w:color="auto"/>
                      </w:divBdr>
                      <w:divsChild>
                        <w:div w:id="1098519616">
                          <w:marLeft w:val="0"/>
                          <w:marRight w:val="0"/>
                          <w:marTop w:val="0"/>
                          <w:marBottom w:val="0"/>
                          <w:divBdr>
                            <w:top w:val="none" w:sz="0" w:space="0" w:color="auto"/>
                            <w:left w:val="none" w:sz="0" w:space="0" w:color="auto"/>
                            <w:bottom w:val="none" w:sz="0" w:space="0" w:color="auto"/>
                            <w:right w:val="none" w:sz="0" w:space="0" w:color="auto"/>
                          </w:divBdr>
                        </w:div>
                        <w:div w:id="1800369191">
                          <w:marLeft w:val="0"/>
                          <w:marRight w:val="0"/>
                          <w:marTop w:val="0"/>
                          <w:marBottom w:val="0"/>
                          <w:divBdr>
                            <w:top w:val="none" w:sz="0" w:space="0" w:color="auto"/>
                            <w:left w:val="none" w:sz="0" w:space="0" w:color="auto"/>
                            <w:bottom w:val="none" w:sz="0" w:space="0" w:color="auto"/>
                            <w:right w:val="none" w:sz="0" w:space="0" w:color="auto"/>
                          </w:divBdr>
                          <w:divsChild>
                            <w:div w:id="2014917999">
                              <w:marLeft w:val="0"/>
                              <w:marRight w:val="0"/>
                              <w:marTop w:val="0"/>
                              <w:marBottom w:val="0"/>
                              <w:divBdr>
                                <w:top w:val="none" w:sz="0" w:space="0" w:color="auto"/>
                                <w:left w:val="none" w:sz="0" w:space="0" w:color="auto"/>
                                <w:bottom w:val="none" w:sz="0" w:space="0" w:color="auto"/>
                                <w:right w:val="none" w:sz="0" w:space="0" w:color="auto"/>
                              </w:divBdr>
                              <w:divsChild>
                                <w:div w:id="20526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58938">
                      <w:marLeft w:val="0"/>
                      <w:marRight w:val="0"/>
                      <w:marTop w:val="0"/>
                      <w:marBottom w:val="0"/>
                      <w:divBdr>
                        <w:top w:val="none" w:sz="0" w:space="0" w:color="auto"/>
                        <w:left w:val="none" w:sz="0" w:space="0" w:color="auto"/>
                        <w:bottom w:val="none" w:sz="0" w:space="0" w:color="auto"/>
                        <w:right w:val="none" w:sz="0" w:space="0" w:color="auto"/>
                      </w:divBdr>
                      <w:divsChild>
                        <w:div w:id="460656706">
                          <w:marLeft w:val="0"/>
                          <w:marRight w:val="0"/>
                          <w:marTop w:val="0"/>
                          <w:marBottom w:val="0"/>
                          <w:divBdr>
                            <w:top w:val="none" w:sz="0" w:space="0" w:color="auto"/>
                            <w:left w:val="none" w:sz="0" w:space="0" w:color="auto"/>
                            <w:bottom w:val="none" w:sz="0" w:space="0" w:color="auto"/>
                            <w:right w:val="none" w:sz="0" w:space="0" w:color="auto"/>
                          </w:divBdr>
                        </w:div>
                        <w:div w:id="1709603164">
                          <w:marLeft w:val="0"/>
                          <w:marRight w:val="0"/>
                          <w:marTop w:val="0"/>
                          <w:marBottom w:val="0"/>
                          <w:divBdr>
                            <w:top w:val="none" w:sz="0" w:space="0" w:color="auto"/>
                            <w:left w:val="none" w:sz="0" w:space="0" w:color="auto"/>
                            <w:bottom w:val="none" w:sz="0" w:space="0" w:color="auto"/>
                            <w:right w:val="none" w:sz="0" w:space="0" w:color="auto"/>
                          </w:divBdr>
                          <w:divsChild>
                            <w:div w:id="1860197777">
                              <w:marLeft w:val="0"/>
                              <w:marRight w:val="0"/>
                              <w:marTop w:val="0"/>
                              <w:marBottom w:val="0"/>
                              <w:divBdr>
                                <w:top w:val="none" w:sz="0" w:space="0" w:color="auto"/>
                                <w:left w:val="none" w:sz="0" w:space="0" w:color="auto"/>
                                <w:bottom w:val="none" w:sz="0" w:space="0" w:color="auto"/>
                                <w:right w:val="none" w:sz="0" w:space="0" w:color="auto"/>
                              </w:divBdr>
                              <w:divsChild>
                                <w:div w:id="1282767226">
                                  <w:marLeft w:val="0"/>
                                  <w:marRight w:val="0"/>
                                  <w:marTop w:val="0"/>
                                  <w:marBottom w:val="0"/>
                                  <w:divBdr>
                                    <w:top w:val="none" w:sz="0" w:space="0" w:color="auto"/>
                                    <w:left w:val="none" w:sz="0" w:space="0" w:color="auto"/>
                                    <w:bottom w:val="none" w:sz="0" w:space="0" w:color="auto"/>
                                    <w:right w:val="none" w:sz="0" w:space="0" w:color="auto"/>
                                  </w:divBdr>
                                </w:div>
                              </w:divsChild>
                            </w:div>
                            <w:div w:id="635986977">
                              <w:marLeft w:val="0"/>
                              <w:marRight w:val="0"/>
                              <w:marTop w:val="0"/>
                              <w:marBottom w:val="0"/>
                              <w:divBdr>
                                <w:top w:val="none" w:sz="0" w:space="0" w:color="auto"/>
                                <w:left w:val="none" w:sz="0" w:space="0" w:color="auto"/>
                                <w:bottom w:val="none" w:sz="0" w:space="0" w:color="auto"/>
                                <w:right w:val="none" w:sz="0" w:space="0" w:color="auto"/>
                              </w:divBdr>
                              <w:divsChild>
                                <w:div w:id="591856349">
                                  <w:marLeft w:val="0"/>
                                  <w:marRight w:val="0"/>
                                  <w:marTop w:val="0"/>
                                  <w:marBottom w:val="0"/>
                                  <w:divBdr>
                                    <w:top w:val="none" w:sz="0" w:space="0" w:color="auto"/>
                                    <w:left w:val="none" w:sz="0" w:space="0" w:color="auto"/>
                                    <w:bottom w:val="none" w:sz="0" w:space="0" w:color="auto"/>
                                    <w:right w:val="none" w:sz="0" w:space="0" w:color="auto"/>
                                  </w:divBdr>
                                </w:div>
                                <w:div w:id="1812475024">
                                  <w:marLeft w:val="0"/>
                                  <w:marRight w:val="0"/>
                                  <w:marTop w:val="0"/>
                                  <w:marBottom w:val="0"/>
                                  <w:divBdr>
                                    <w:top w:val="none" w:sz="0" w:space="0" w:color="auto"/>
                                    <w:left w:val="none" w:sz="0" w:space="0" w:color="auto"/>
                                    <w:bottom w:val="none" w:sz="0" w:space="0" w:color="auto"/>
                                    <w:right w:val="none" w:sz="0" w:space="0" w:color="auto"/>
                                  </w:divBdr>
                                  <w:divsChild>
                                    <w:div w:id="14475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0887">
                              <w:marLeft w:val="0"/>
                              <w:marRight w:val="0"/>
                              <w:marTop w:val="0"/>
                              <w:marBottom w:val="0"/>
                              <w:divBdr>
                                <w:top w:val="none" w:sz="0" w:space="0" w:color="auto"/>
                                <w:left w:val="none" w:sz="0" w:space="0" w:color="auto"/>
                                <w:bottom w:val="none" w:sz="0" w:space="0" w:color="auto"/>
                                <w:right w:val="none" w:sz="0" w:space="0" w:color="auto"/>
                              </w:divBdr>
                              <w:divsChild>
                                <w:div w:id="2070494742">
                                  <w:marLeft w:val="0"/>
                                  <w:marRight w:val="0"/>
                                  <w:marTop w:val="0"/>
                                  <w:marBottom w:val="0"/>
                                  <w:divBdr>
                                    <w:top w:val="none" w:sz="0" w:space="0" w:color="auto"/>
                                    <w:left w:val="none" w:sz="0" w:space="0" w:color="auto"/>
                                    <w:bottom w:val="none" w:sz="0" w:space="0" w:color="auto"/>
                                    <w:right w:val="none" w:sz="0" w:space="0" w:color="auto"/>
                                  </w:divBdr>
                                </w:div>
                                <w:div w:id="1070927011">
                                  <w:marLeft w:val="0"/>
                                  <w:marRight w:val="0"/>
                                  <w:marTop w:val="0"/>
                                  <w:marBottom w:val="0"/>
                                  <w:divBdr>
                                    <w:top w:val="none" w:sz="0" w:space="0" w:color="auto"/>
                                    <w:left w:val="none" w:sz="0" w:space="0" w:color="auto"/>
                                    <w:bottom w:val="none" w:sz="0" w:space="0" w:color="auto"/>
                                    <w:right w:val="none" w:sz="0" w:space="0" w:color="auto"/>
                                  </w:divBdr>
                                  <w:divsChild>
                                    <w:div w:id="20893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3810">
                              <w:marLeft w:val="0"/>
                              <w:marRight w:val="0"/>
                              <w:marTop w:val="0"/>
                              <w:marBottom w:val="0"/>
                              <w:divBdr>
                                <w:top w:val="none" w:sz="0" w:space="0" w:color="auto"/>
                                <w:left w:val="none" w:sz="0" w:space="0" w:color="auto"/>
                                <w:bottom w:val="none" w:sz="0" w:space="0" w:color="auto"/>
                                <w:right w:val="none" w:sz="0" w:space="0" w:color="auto"/>
                              </w:divBdr>
                              <w:divsChild>
                                <w:div w:id="1658536203">
                                  <w:marLeft w:val="0"/>
                                  <w:marRight w:val="0"/>
                                  <w:marTop w:val="0"/>
                                  <w:marBottom w:val="0"/>
                                  <w:divBdr>
                                    <w:top w:val="none" w:sz="0" w:space="0" w:color="auto"/>
                                    <w:left w:val="none" w:sz="0" w:space="0" w:color="auto"/>
                                    <w:bottom w:val="none" w:sz="0" w:space="0" w:color="auto"/>
                                    <w:right w:val="none" w:sz="0" w:space="0" w:color="auto"/>
                                  </w:divBdr>
                                </w:div>
                                <w:div w:id="2038893496">
                                  <w:marLeft w:val="0"/>
                                  <w:marRight w:val="0"/>
                                  <w:marTop w:val="0"/>
                                  <w:marBottom w:val="0"/>
                                  <w:divBdr>
                                    <w:top w:val="none" w:sz="0" w:space="0" w:color="auto"/>
                                    <w:left w:val="none" w:sz="0" w:space="0" w:color="auto"/>
                                    <w:bottom w:val="none" w:sz="0" w:space="0" w:color="auto"/>
                                    <w:right w:val="none" w:sz="0" w:space="0" w:color="auto"/>
                                  </w:divBdr>
                                  <w:divsChild>
                                    <w:div w:id="13971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639484">
                      <w:marLeft w:val="0"/>
                      <w:marRight w:val="0"/>
                      <w:marTop w:val="0"/>
                      <w:marBottom w:val="0"/>
                      <w:divBdr>
                        <w:top w:val="none" w:sz="0" w:space="0" w:color="auto"/>
                        <w:left w:val="none" w:sz="0" w:space="0" w:color="auto"/>
                        <w:bottom w:val="none" w:sz="0" w:space="0" w:color="auto"/>
                        <w:right w:val="none" w:sz="0" w:space="0" w:color="auto"/>
                      </w:divBdr>
                      <w:divsChild>
                        <w:div w:id="764306345">
                          <w:marLeft w:val="0"/>
                          <w:marRight w:val="0"/>
                          <w:marTop w:val="0"/>
                          <w:marBottom w:val="0"/>
                          <w:divBdr>
                            <w:top w:val="none" w:sz="0" w:space="0" w:color="auto"/>
                            <w:left w:val="none" w:sz="0" w:space="0" w:color="auto"/>
                            <w:bottom w:val="none" w:sz="0" w:space="0" w:color="auto"/>
                            <w:right w:val="none" w:sz="0" w:space="0" w:color="auto"/>
                          </w:divBdr>
                        </w:div>
                        <w:div w:id="788864247">
                          <w:marLeft w:val="0"/>
                          <w:marRight w:val="0"/>
                          <w:marTop w:val="0"/>
                          <w:marBottom w:val="0"/>
                          <w:divBdr>
                            <w:top w:val="none" w:sz="0" w:space="0" w:color="auto"/>
                            <w:left w:val="none" w:sz="0" w:space="0" w:color="auto"/>
                            <w:bottom w:val="none" w:sz="0" w:space="0" w:color="auto"/>
                            <w:right w:val="none" w:sz="0" w:space="0" w:color="auto"/>
                          </w:divBdr>
                          <w:divsChild>
                            <w:div w:id="1188760061">
                              <w:marLeft w:val="0"/>
                              <w:marRight w:val="0"/>
                              <w:marTop w:val="0"/>
                              <w:marBottom w:val="0"/>
                              <w:divBdr>
                                <w:top w:val="none" w:sz="0" w:space="0" w:color="auto"/>
                                <w:left w:val="none" w:sz="0" w:space="0" w:color="auto"/>
                                <w:bottom w:val="none" w:sz="0" w:space="0" w:color="auto"/>
                                <w:right w:val="none" w:sz="0" w:space="0" w:color="auto"/>
                              </w:divBdr>
                              <w:divsChild>
                                <w:div w:id="17799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9775">
                      <w:marLeft w:val="0"/>
                      <w:marRight w:val="0"/>
                      <w:marTop w:val="0"/>
                      <w:marBottom w:val="0"/>
                      <w:divBdr>
                        <w:top w:val="none" w:sz="0" w:space="0" w:color="auto"/>
                        <w:left w:val="none" w:sz="0" w:space="0" w:color="auto"/>
                        <w:bottom w:val="none" w:sz="0" w:space="0" w:color="auto"/>
                        <w:right w:val="none" w:sz="0" w:space="0" w:color="auto"/>
                      </w:divBdr>
                      <w:divsChild>
                        <w:div w:id="1724062997">
                          <w:marLeft w:val="0"/>
                          <w:marRight w:val="0"/>
                          <w:marTop w:val="0"/>
                          <w:marBottom w:val="0"/>
                          <w:divBdr>
                            <w:top w:val="none" w:sz="0" w:space="0" w:color="auto"/>
                            <w:left w:val="none" w:sz="0" w:space="0" w:color="auto"/>
                            <w:bottom w:val="none" w:sz="0" w:space="0" w:color="auto"/>
                            <w:right w:val="none" w:sz="0" w:space="0" w:color="auto"/>
                          </w:divBdr>
                        </w:div>
                        <w:div w:id="1898274661">
                          <w:marLeft w:val="0"/>
                          <w:marRight w:val="0"/>
                          <w:marTop w:val="0"/>
                          <w:marBottom w:val="0"/>
                          <w:divBdr>
                            <w:top w:val="none" w:sz="0" w:space="0" w:color="auto"/>
                            <w:left w:val="none" w:sz="0" w:space="0" w:color="auto"/>
                            <w:bottom w:val="none" w:sz="0" w:space="0" w:color="auto"/>
                            <w:right w:val="none" w:sz="0" w:space="0" w:color="auto"/>
                          </w:divBdr>
                          <w:divsChild>
                            <w:div w:id="1421095632">
                              <w:marLeft w:val="0"/>
                              <w:marRight w:val="0"/>
                              <w:marTop w:val="0"/>
                              <w:marBottom w:val="0"/>
                              <w:divBdr>
                                <w:top w:val="none" w:sz="0" w:space="0" w:color="auto"/>
                                <w:left w:val="none" w:sz="0" w:space="0" w:color="auto"/>
                                <w:bottom w:val="none" w:sz="0" w:space="0" w:color="auto"/>
                                <w:right w:val="none" w:sz="0" w:space="0" w:color="auto"/>
                              </w:divBdr>
                              <w:divsChild>
                                <w:div w:id="9542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42075">
                      <w:marLeft w:val="0"/>
                      <w:marRight w:val="0"/>
                      <w:marTop w:val="0"/>
                      <w:marBottom w:val="0"/>
                      <w:divBdr>
                        <w:top w:val="none" w:sz="0" w:space="0" w:color="auto"/>
                        <w:left w:val="none" w:sz="0" w:space="0" w:color="auto"/>
                        <w:bottom w:val="none" w:sz="0" w:space="0" w:color="auto"/>
                        <w:right w:val="none" w:sz="0" w:space="0" w:color="auto"/>
                      </w:divBdr>
                      <w:divsChild>
                        <w:div w:id="558977467">
                          <w:marLeft w:val="0"/>
                          <w:marRight w:val="0"/>
                          <w:marTop w:val="0"/>
                          <w:marBottom w:val="0"/>
                          <w:divBdr>
                            <w:top w:val="none" w:sz="0" w:space="0" w:color="auto"/>
                            <w:left w:val="none" w:sz="0" w:space="0" w:color="auto"/>
                            <w:bottom w:val="none" w:sz="0" w:space="0" w:color="auto"/>
                            <w:right w:val="none" w:sz="0" w:space="0" w:color="auto"/>
                          </w:divBdr>
                        </w:div>
                        <w:div w:id="1927768244">
                          <w:marLeft w:val="0"/>
                          <w:marRight w:val="0"/>
                          <w:marTop w:val="0"/>
                          <w:marBottom w:val="0"/>
                          <w:divBdr>
                            <w:top w:val="none" w:sz="0" w:space="0" w:color="auto"/>
                            <w:left w:val="none" w:sz="0" w:space="0" w:color="auto"/>
                            <w:bottom w:val="none" w:sz="0" w:space="0" w:color="auto"/>
                            <w:right w:val="none" w:sz="0" w:space="0" w:color="auto"/>
                          </w:divBdr>
                          <w:divsChild>
                            <w:div w:id="1000737499">
                              <w:marLeft w:val="0"/>
                              <w:marRight w:val="0"/>
                              <w:marTop w:val="0"/>
                              <w:marBottom w:val="0"/>
                              <w:divBdr>
                                <w:top w:val="none" w:sz="0" w:space="0" w:color="auto"/>
                                <w:left w:val="none" w:sz="0" w:space="0" w:color="auto"/>
                                <w:bottom w:val="none" w:sz="0" w:space="0" w:color="auto"/>
                                <w:right w:val="none" w:sz="0" w:space="0" w:color="auto"/>
                              </w:divBdr>
                              <w:divsChild>
                                <w:div w:id="7682717">
                                  <w:marLeft w:val="0"/>
                                  <w:marRight w:val="0"/>
                                  <w:marTop w:val="0"/>
                                  <w:marBottom w:val="0"/>
                                  <w:divBdr>
                                    <w:top w:val="none" w:sz="0" w:space="0" w:color="auto"/>
                                    <w:left w:val="none" w:sz="0" w:space="0" w:color="auto"/>
                                    <w:bottom w:val="none" w:sz="0" w:space="0" w:color="auto"/>
                                    <w:right w:val="none" w:sz="0" w:space="0" w:color="auto"/>
                                  </w:divBdr>
                                </w:div>
                              </w:divsChild>
                            </w:div>
                            <w:div w:id="1224683264">
                              <w:marLeft w:val="0"/>
                              <w:marRight w:val="0"/>
                              <w:marTop w:val="0"/>
                              <w:marBottom w:val="0"/>
                              <w:divBdr>
                                <w:top w:val="none" w:sz="0" w:space="0" w:color="auto"/>
                                <w:left w:val="none" w:sz="0" w:space="0" w:color="auto"/>
                                <w:bottom w:val="none" w:sz="0" w:space="0" w:color="auto"/>
                                <w:right w:val="none" w:sz="0" w:space="0" w:color="auto"/>
                              </w:divBdr>
                              <w:divsChild>
                                <w:div w:id="192690081">
                                  <w:marLeft w:val="0"/>
                                  <w:marRight w:val="0"/>
                                  <w:marTop w:val="0"/>
                                  <w:marBottom w:val="0"/>
                                  <w:divBdr>
                                    <w:top w:val="none" w:sz="0" w:space="0" w:color="auto"/>
                                    <w:left w:val="none" w:sz="0" w:space="0" w:color="auto"/>
                                    <w:bottom w:val="none" w:sz="0" w:space="0" w:color="auto"/>
                                    <w:right w:val="none" w:sz="0" w:space="0" w:color="auto"/>
                                  </w:divBdr>
                                </w:div>
                                <w:div w:id="160852474">
                                  <w:marLeft w:val="0"/>
                                  <w:marRight w:val="0"/>
                                  <w:marTop w:val="0"/>
                                  <w:marBottom w:val="0"/>
                                  <w:divBdr>
                                    <w:top w:val="none" w:sz="0" w:space="0" w:color="auto"/>
                                    <w:left w:val="none" w:sz="0" w:space="0" w:color="auto"/>
                                    <w:bottom w:val="none" w:sz="0" w:space="0" w:color="auto"/>
                                    <w:right w:val="none" w:sz="0" w:space="0" w:color="auto"/>
                                  </w:divBdr>
                                  <w:divsChild>
                                    <w:div w:id="11726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69008">
                              <w:marLeft w:val="0"/>
                              <w:marRight w:val="0"/>
                              <w:marTop w:val="0"/>
                              <w:marBottom w:val="0"/>
                              <w:divBdr>
                                <w:top w:val="none" w:sz="0" w:space="0" w:color="auto"/>
                                <w:left w:val="none" w:sz="0" w:space="0" w:color="auto"/>
                                <w:bottom w:val="none" w:sz="0" w:space="0" w:color="auto"/>
                                <w:right w:val="none" w:sz="0" w:space="0" w:color="auto"/>
                              </w:divBdr>
                              <w:divsChild>
                                <w:div w:id="914819843">
                                  <w:marLeft w:val="0"/>
                                  <w:marRight w:val="0"/>
                                  <w:marTop w:val="0"/>
                                  <w:marBottom w:val="0"/>
                                  <w:divBdr>
                                    <w:top w:val="none" w:sz="0" w:space="0" w:color="auto"/>
                                    <w:left w:val="none" w:sz="0" w:space="0" w:color="auto"/>
                                    <w:bottom w:val="none" w:sz="0" w:space="0" w:color="auto"/>
                                    <w:right w:val="none" w:sz="0" w:space="0" w:color="auto"/>
                                  </w:divBdr>
                                </w:div>
                                <w:div w:id="869495512">
                                  <w:marLeft w:val="0"/>
                                  <w:marRight w:val="0"/>
                                  <w:marTop w:val="0"/>
                                  <w:marBottom w:val="0"/>
                                  <w:divBdr>
                                    <w:top w:val="none" w:sz="0" w:space="0" w:color="auto"/>
                                    <w:left w:val="none" w:sz="0" w:space="0" w:color="auto"/>
                                    <w:bottom w:val="none" w:sz="0" w:space="0" w:color="auto"/>
                                    <w:right w:val="none" w:sz="0" w:space="0" w:color="auto"/>
                                  </w:divBdr>
                                  <w:divsChild>
                                    <w:div w:id="20763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6735">
                              <w:marLeft w:val="0"/>
                              <w:marRight w:val="0"/>
                              <w:marTop w:val="0"/>
                              <w:marBottom w:val="0"/>
                              <w:divBdr>
                                <w:top w:val="none" w:sz="0" w:space="0" w:color="auto"/>
                                <w:left w:val="none" w:sz="0" w:space="0" w:color="auto"/>
                                <w:bottom w:val="none" w:sz="0" w:space="0" w:color="auto"/>
                                <w:right w:val="none" w:sz="0" w:space="0" w:color="auto"/>
                              </w:divBdr>
                              <w:divsChild>
                                <w:div w:id="1207525475">
                                  <w:marLeft w:val="0"/>
                                  <w:marRight w:val="0"/>
                                  <w:marTop w:val="0"/>
                                  <w:marBottom w:val="0"/>
                                  <w:divBdr>
                                    <w:top w:val="none" w:sz="0" w:space="0" w:color="auto"/>
                                    <w:left w:val="none" w:sz="0" w:space="0" w:color="auto"/>
                                    <w:bottom w:val="none" w:sz="0" w:space="0" w:color="auto"/>
                                    <w:right w:val="none" w:sz="0" w:space="0" w:color="auto"/>
                                  </w:divBdr>
                                </w:div>
                                <w:div w:id="2113893816">
                                  <w:marLeft w:val="0"/>
                                  <w:marRight w:val="0"/>
                                  <w:marTop w:val="0"/>
                                  <w:marBottom w:val="0"/>
                                  <w:divBdr>
                                    <w:top w:val="none" w:sz="0" w:space="0" w:color="auto"/>
                                    <w:left w:val="none" w:sz="0" w:space="0" w:color="auto"/>
                                    <w:bottom w:val="none" w:sz="0" w:space="0" w:color="auto"/>
                                    <w:right w:val="none" w:sz="0" w:space="0" w:color="auto"/>
                                  </w:divBdr>
                                  <w:divsChild>
                                    <w:div w:id="18414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536063">
                      <w:marLeft w:val="0"/>
                      <w:marRight w:val="0"/>
                      <w:marTop w:val="0"/>
                      <w:marBottom w:val="0"/>
                      <w:divBdr>
                        <w:top w:val="none" w:sz="0" w:space="0" w:color="auto"/>
                        <w:left w:val="none" w:sz="0" w:space="0" w:color="auto"/>
                        <w:bottom w:val="none" w:sz="0" w:space="0" w:color="auto"/>
                        <w:right w:val="none" w:sz="0" w:space="0" w:color="auto"/>
                      </w:divBdr>
                      <w:divsChild>
                        <w:div w:id="341010703">
                          <w:marLeft w:val="0"/>
                          <w:marRight w:val="0"/>
                          <w:marTop w:val="0"/>
                          <w:marBottom w:val="0"/>
                          <w:divBdr>
                            <w:top w:val="none" w:sz="0" w:space="0" w:color="auto"/>
                            <w:left w:val="none" w:sz="0" w:space="0" w:color="auto"/>
                            <w:bottom w:val="none" w:sz="0" w:space="0" w:color="auto"/>
                            <w:right w:val="none" w:sz="0" w:space="0" w:color="auto"/>
                          </w:divBdr>
                        </w:div>
                        <w:div w:id="1004941855">
                          <w:marLeft w:val="0"/>
                          <w:marRight w:val="0"/>
                          <w:marTop w:val="0"/>
                          <w:marBottom w:val="0"/>
                          <w:divBdr>
                            <w:top w:val="none" w:sz="0" w:space="0" w:color="auto"/>
                            <w:left w:val="none" w:sz="0" w:space="0" w:color="auto"/>
                            <w:bottom w:val="none" w:sz="0" w:space="0" w:color="auto"/>
                            <w:right w:val="none" w:sz="0" w:space="0" w:color="auto"/>
                          </w:divBdr>
                          <w:divsChild>
                            <w:div w:id="472909065">
                              <w:marLeft w:val="0"/>
                              <w:marRight w:val="0"/>
                              <w:marTop w:val="0"/>
                              <w:marBottom w:val="0"/>
                              <w:divBdr>
                                <w:top w:val="none" w:sz="0" w:space="0" w:color="auto"/>
                                <w:left w:val="none" w:sz="0" w:space="0" w:color="auto"/>
                                <w:bottom w:val="none" w:sz="0" w:space="0" w:color="auto"/>
                                <w:right w:val="none" w:sz="0" w:space="0" w:color="auto"/>
                              </w:divBdr>
                              <w:divsChild>
                                <w:div w:id="2508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5492">
                      <w:marLeft w:val="0"/>
                      <w:marRight w:val="0"/>
                      <w:marTop w:val="0"/>
                      <w:marBottom w:val="0"/>
                      <w:divBdr>
                        <w:top w:val="none" w:sz="0" w:space="0" w:color="auto"/>
                        <w:left w:val="none" w:sz="0" w:space="0" w:color="auto"/>
                        <w:bottom w:val="none" w:sz="0" w:space="0" w:color="auto"/>
                        <w:right w:val="none" w:sz="0" w:space="0" w:color="auto"/>
                      </w:divBdr>
                      <w:divsChild>
                        <w:div w:id="1294673350">
                          <w:marLeft w:val="0"/>
                          <w:marRight w:val="0"/>
                          <w:marTop w:val="0"/>
                          <w:marBottom w:val="0"/>
                          <w:divBdr>
                            <w:top w:val="none" w:sz="0" w:space="0" w:color="auto"/>
                            <w:left w:val="none" w:sz="0" w:space="0" w:color="auto"/>
                            <w:bottom w:val="none" w:sz="0" w:space="0" w:color="auto"/>
                            <w:right w:val="none" w:sz="0" w:space="0" w:color="auto"/>
                          </w:divBdr>
                        </w:div>
                        <w:div w:id="1853572122">
                          <w:marLeft w:val="0"/>
                          <w:marRight w:val="0"/>
                          <w:marTop w:val="0"/>
                          <w:marBottom w:val="0"/>
                          <w:divBdr>
                            <w:top w:val="none" w:sz="0" w:space="0" w:color="auto"/>
                            <w:left w:val="none" w:sz="0" w:space="0" w:color="auto"/>
                            <w:bottom w:val="none" w:sz="0" w:space="0" w:color="auto"/>
                            <w:right w:val="none" w:sz="0" w:space="0" w:color="auto"/>
                          </w:divBdr>
                          <w:divsChild>
                            <w:div w:id="1407995135">
                              <w:marLeft w:val="0"/>
                              <w:marRight w:val="0"/>
                              <w:marTop w:val="0"/>
                              <w:marBottom w:val="0"/>
                              <w:divBdr>
                                <w:top w:val="none" w:sz="0" w:space="0" w:color="auto"/>
                                <w:left w:val="none" w:sz="0" w:space="0" w:color="auto"/>
                                <w:bottom w:val="none" w:sz="0" w:space="0" w:color="auto"/>
                                <w:right w:val="none" w:sz="0" w:space="0" w:color="auto"/>
                              </w:divBdr>
                              <w:divsChild>
                                <w:div w:id="11052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86151">
                      <w:marLeft w:val="0"/>
                      <w:marRight w:val="0"/>
                      <w:marTop w:val="0"/>
                      <w:marBottom w:val="0"/>
                      <w:divBdr>
                        <w:top w:val="none" w:sz="0" w:space="0" w:color="auto"/>
                        <w:left w:val="none" w:sz="0" w:space="0" w:color="auto"/>
                        <w:bottom w:val="none" w:sz="0" w:space="0" w:color="auto"/>
                        <w:right w:val="none" w:sz="0" w:space="0" w:color="auto"/>
                      </w:divBdr>
                      <w:divsChild>
                        <w:div w:id="711459549">
                          <w:marLeft w:val="0"/>
                          <w:marRight w:val="0"/>
                          <w:marTop w:val="0"/>
                          <w:marBottom w:val="0"/>
                          <w:divBdr>
                            <w:top w:val="none" w:sz="0" w:space="0" w:color="auto"/>
                            <w:left w:val="none" w:sz="0" w:space="0" w:color="auto"/>
                            <w:bottom w:val="none" w:sz="0" w:space="0" w:color="auto"/>
                            <w:right w:val="none" w:sz="0" w:space="0" w:color="auto"/>
                          </w:divBdr>
                        </w:div>
                        <w:div w:id="182407580">
                          <w:marLeft w:val="0"/>
                          <w:marRight w:val="0"/>
                          <w:marTop w:val="0"/>
                          <w:marBottom w:val="0"/>
                          <w:divBdr>
                            <w:top w:val="none" w:sz="0" w:space="0" w:color="auto"/>
                            <w:left w:val="none" w:sz="0" w:space="0" w:color="auto"/>
                            <w:bottom w:val="none" w:sz="0" w:space="0" w:color="auto"/>
                            <w:right w:val="none" w:sz="0" w:space="0" w:color="auto"/>
                          </w:divBdr>
                          <w:divsChild>
                            <w:div w:id="1112553673">
                              <w:marLeft w:val="0"/>
                              <w:marRight w:val="0"/>
                              <w:marTop w:val="0"/>
                              <w:marBottom w:val="0"/>
                              <w:divBdr>
                                <w:top w:val="none" w:sz="0" w:space="0" w:color="auto"/>
                                <w:left w:val="none" w:sz="0" w:space="0" w:color="auto"/>
                                <w:bottom w:val="none" w:sz="0" w:space="0" w:color="auto"/>
                                <w:right w:val="none" w:sz="0" w:space="0" w:color="auto"/>
                              </w:divBdr>
                              <w:divsChild>
                                <w:div w:id="1518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78213">
                      <w:marLeft w:val="0"/>
                      <w:marRight w:val="0"/>
                      <w:marTop w:val="0"/>
                      <w:marBottom w:val="0"/>
                      <w:divBdr>
                        <w:top w:val="none" w:sz="0" w:space="0" w:color="auto"/>
                        <w:left w:val="none" w:sz="0" w:space="0" w:color="auto"/>
                        <w:bottom w:val="none" w:sz="0" w:space="0" w:color="auto"/>
                        <w:right w:val="none" w:sz="0" w:space="0" w:color="auto"/>
                      </w:divBdr>
                      <w:divsChild>
                        <w:div w:id="1596553468">
                          <w:marLeft w:val="0"/>
                          <w:marRight w:val="0"/>
                          <w:marTop w:val="0"/>
                          <w:marBottom w:val="0"/>
                          <w:divBdr>
                            <w:top w:val="none" w:sz="0" w:space="0" w:color="auto"/>
                            <w:left w:val="none" w:sz="0" w:space="0" w:color="auto"/>
                            <w:bottom w:val="none" w:sz="0" w:space="0" w:color="auto"/>
                            <w:right w:val="none" w:sz="0" w:space="0" w:color="auto"/>
                          </w:divBdr>
                        </w:div>
                        <w:div w:id="2113821038">
                          <w:marLeft w:val="0"/>
                          <w:marRight w:val="0"/>
                          <w:marTop w:val="0"/>
                          <w:marBottom w:val="0"/>
                          <w:divBdr>
                            <w:top w:val="none" w:sz="0" w:space="0" w:color="auto"/>
                            <w:left w:val="none" w:sz="0" w:space="0" w:color="auto"/>
                            <w:bottom w:val="none" w:sz="0" w:space="0" w:color="auto"/>
                            <w:right w:val="none" w:sz="0" w:space="0" w:color="auto"/>
                          </w:divBdr>
                          <w:divsChild>
                            <w:div w:id="25715886">
                              <w:marLeft w:val="0"/>
                              <w:marRight w:val="0"/>
                              <w:marTop w:val="0"/>
                              <w:marBottom w:val="0"/>
                              <w:divBdr>
                                <w:top w:val="none" w:sz="0" w:space="0" w:color="auto"/>
                                <w:left w:val="none" w:sz="0" w:space="0" w:color="auto"/>
                                <w:bottom w:val="none" w:sz="0" w:space="0" w:color="auto"/>
                                <w:right w:val="none" w:sz="0" w:space="0" w:color="auto"/>
                              </w:divBdr>
                              <w:divsChild>
                                <w:div w:id="334188896">
                                  <w:marLeft w:val="0"/>
                                  <w:marRight w:val="0"/>
                                  <w:marTop w:val="0"/>
                                  <w:marBottom w:val="0"/>
                                  <w:divBdr>
                                    <w:top w:val="none" w:sz="0" w:space="0" w:color="auto"/>
                                    <w:left w:val="none" w:sz="0" w:space="0" w:color="auto"/>
                                    <w:bottom w:val="none" w:sz="0" w:space="0" w:color="auto"/>
                                    <w:right w:val="none" w:sz="0" w:space="0" w:color="auto"/>
                                  </w:divBdr>
                                </w:div>
                              </w:divsChild>
                            </w:div>
                            <w:div w:id="1432583234">
                              <w:marLeft w:val="0"/>
                              <w:marRight w:val="0"/>
                              <w:marTop w:val="0"/>
                              <w:marBottom w:val="0"/>
                              <w:divBdr>
                                <w:top w:val="none" w:sz="0" w:space="0" w:color="auto"/>
                                <w:left w:val="none" w:sz="0" w:space="0" w:color="auto"/>
                                <w:bottom w:val="none" w:sz="0" w:space="0" w:color="auto"/>
                                <w:right w:val="none" w:sz="0" w:space="0" w:color="auto"/>
                              </w:divBdr>
                              <w:divsChild>
                                <w:div w:id="2119788416">
                                  <w:marLeft w:val="0"/>
                                  <w:marRight w:val="0"/>
                                  <w:marTop w:val="0"/>
                                  <w:marBottom w:val="0"/>
                                  <w:divBdr>
                                    <w:top w:val="none" w:sz="0" w:space="0" w:color="auto"/>
                                    <w:left w:val="none" w:sz="0" w:space="0" w:color="auto"/>
                                    <w:bottom w:val="none" w:sz="0" w:space="0" w:color="auto"/>
                                    <w:right w:val="none" w:sz="0" w:space="0" w:color="auto"/>
                                  </w:divBdr>
                                </w:div>
                                <w:div w:id="529993314">
                                  <w:marLeft w:val="0"/>
                                  <w:marRight w:val="0"/>
                                  <w:marTop w:val="0"/>
                                  <w:marBottom w:val="0"/>
                                  <w:divBdr>
                                    <w:top w:val="none" w:sz="0" w:space="0" w:color="auto"/>
                                    <w:left w:val="none" w:sz="0" w:space="0" w:color="auto"/>
                                    <w:bottom w:val="none" w:sz="0" w:space="0" w:color="auto"/>
                                    <w:right w:val="none" w:sz="0" w:space="0" w:color="auto"/>
                                  </w:divBdr>
                                  <w:divsChild>
                                    <w:div w:id="7626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8057">
                              <w:marLeft w:val="0"/>
                              <w:marRight w:val="0"/>
                              <w:marTop w:val="0"/>
                              <w:marBottom w:val="0"/>
                              <w:divBdr>
                                <w:top w:val="none" w:sz="0" w:space="0" w:color="auto"/>
                                <w:left w:val="none" w:sz="0" w:space="0" w:color="auto"/>
                                <w:bottom w:val="none" w:sz="0" w:space="0" w:color="auto"/>
                                <w:right w:val="none" w:sz="0" w:space="0" w:color="auto"/>
                              </w:divBdr>
                              <w:divsChild>
                                <w:div w:id="173962231">
                                  <w:marLeft w:val="0"/>
                                  <w:marRight w:val="0"/>
                                  <w:marTop w:val="0"/>
                                  <w:marBottom w:val="0"/>
                                  <w:divBdr>
                                    <w:top w:val="none" w:sz="0" w:space="0" w:color="auto"/>
                                    <w:left w:val="none" w:sz="0" w:space="0" w:color="auto"/>
                                    <w:bottom w:val="none" w:sz="0" w:space="0" w:color="auto"/>
                                    <w:right w:val="none" w:sz="0" w:space="0" w:color="auto"/>
                                  </w:divBdr>
                                </w:div>
                                <w:div w:id="1774016537">
                                  <w:marLeft w:val="0"/>
                                  <w:marRight w:val="0"/>
                                  <w:marTop w:val="0"/>
                                  <w:marBottom w:val="0"/>
                                  <w:divBdr>
                                    <w:top w:val="none" w:sz="0" w:space="0" w:color="auto"/>
                                    <w:left w:val="none" w:sz="0" w:space="0" w:color="auto"/>
                                    <w:bottom w:val="none" w:sz="0" w:space="0" w:color="auto"/>
                                    <w:right w:val="none" w:sz="0" w:space="0" w:color="auto"/>
                                  </w:divBdr>
                                  <w:divsChild>
                                    <w:div w:id="17604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73013">
                              <w:marLeft w:val="0"/>
                              <w:marRight w:val="0"/>
                              <w:marTop w:val="0"/>
                              <w:marBottom w:val="0"/>
                              <w:divBdr>
                                <w:top w:val="none" w:sz="0" w:space="0" w:color="auto"/>
                                <w:left w:val="none" w:sz="0" w:space="0" w:color="auto"/>
                                <w:bottom w:val="none" w:sz="0" w:space="0" w:color="auto"/>
                                <w:right w:val="none" w:sz="0" w:space="0" w:color="auto"/>
                              </w:divBdr>
                              <w:divsChild>
                                <w:div w:id="654261652">
                                  <w:marLeft w:val="0"/>
                                  <w:marRight w:val="0"/>
                                  <w:marTop w:val="0"/>
                                  <w:marBottom w:val="0"/>
                                  <w:divBdr>
                                    <w:top w:val="none" w:sz="0" w:space="0" w:color="auto"/>
                                    <w:left w:val="none" w:sz="0" w:space="0" w:color="auto"/>
                                    <w:bottom w:val="none" w:sz="0" w:space="0" w:color="auto"/>
                                    <w:right w:val="none" w:sz="0" w:space="0" w:color="auto"/>
                                  </w:divBdr>
                                </w:div>
                                <w:div w:id="658070831">
                                  <w:marLeft w:val="0"/>
                                  <w:marRight w:val="0"/>
                                  <w:marTop w:val="0"/>
                                  <w:marBottom w:val="0"/>
                                  <w:divBdr>
                                    <w:top w:val="none" w:sz="0" w:space="0" w:color="auto"/>
                                    <w:left w:val="none" w:sz="0" w:space="0" w:color="auto"/>
                                    <w:bottom w:val="none" w:sz="0" w:space="0" w:color="auto"/>
                                    <w:right w:val="none" w:sz="0" w:space="0" w:color="auto"/>
                                  </w:divBdr>
                                  <w:divsChild>
                                    <w:div w:id="16612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9954">
                              <w:marLeft w:val="0"/>
                              <w:marRight w:val="0"/>
                              <w:marTop w:val="0"/>
                              <w:marBottom w:val="0"/>
                              <w:divBdr>
                                <w:top w:val="none" w:sz="0" w:space="0" w:color="auto"/>
                                <w:left w:val="none" w:sz="0" w:space="0" w:color="auto"/>
                                <w:bottom w:val="none" w:sz="0" w:space="0" w:color="auto"/>
                                <w:right w:val="none" w:sz="0" w:space="0" w:color="auto"/>
                              </w:divBdr>
                              <w:divsChild>
                                <w:div w:id="2121289760">
                                  <w:marLeft w:val="0"/>
                                  <w:marRight w:val="0"/>
                                  <w:marTop w:val="0"/>
                                  <w:marBottom w:val="0"/>
                                  <w:divBdr>
                                    <w:top w:val="none" w:sz="0" w:space="0" w:color="auto"/>
                                    <w:left w:val="none" w:sz="0" w:space="0" w:color="auto"/>
                                    <w:bottom w:val="none" w:sz="0" w:space="0" w:color="auto"/>
                                    <w:right w:val="none" w:sz="0" w:space="0" w:color="auto"/>
                                  </w:divBdr>
                                </w:div>
                                <w:div w:id="252058294">
                                  <w:marLeft w:val="0"/>
                                  <w:marRight w:val="0"/>
                                  <w:marTop w:val="0"/>
                                  <w:marBottom w:val="0"/>
                                  <w:divBdr>
                                    <w:top w:val="none" w:sz="0" w:space="0" w:color="auto"/>
                                    <w:left w:val="none" w:sz="0" w:space="0" w:color="auto"/>
                                    <w:bottom w:val="none" w:sz="0" w:space="0" w:color="auto"/>
                                    <w:right w:val="none" w:sz="0" w:space="0" w:color="auto"/>
                                  </w:divBdr>
                                  <w:divsChild>
                                    <w:div w:id="18702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19571">
                              <w:marLeft w:val="0"/>
                              <w:marRight w:val="0"/>
                              <w:marTop w:val="0"/>
                              <w:marBottom w:val="0"/>
                              <w:divBdr>
                                <w:top w:val="none" w:sz="0" w:space="0" w:color="auto"/>
                                <w:left w:val="none" w:sz="0" w:space="0" w:color="auto"/>
                                <w:bottom w:val="none" w:sz="0" w:space="0" w:color="auto"/>
                                <w:right w:val="none" w:sz="0" w:space="0" w:color="auto"/>
                              </w:divBdr>
                              <w:divsChild>
                                <w:div w:id="1481383393">
                                  <w:marLeft w:val="0"/>
                                  <w:marRight w:val="0"/>
                                  <w:marTop w:val="0"/>
                                  <w:marBottom w:val="0"/>
                                  <w:divBdr>
                                    <w:top w:val="none" w:sz="0" w:space="0" w:color="auto"/>
                                    <w:left w:val="none" w:sz="0" w:space="0" w:color="auto"/>
                                    <w:bottom w:val="none" w:sz="0" w:space="0" w:color="auto"/>
                                    <w:right w:val="none" w:sz="0" w:space="0" w:color="auto"/>
                                  </w:divBdr>
                                </w:div>
                                <w:div w:id="2046128362">
                                  <w:marLeft w:val="0"/>
                                  <w:marRight w:val="0"/>
                                  <w:marTop w:val="0"/>
                                  <w:marBottom w:val="0"/>
                                  <w:divBdr>
                                    <w:top w:val="none" w:sz="0" w:space="0" w:color="auto"/>
                                    <w:left w:val="none" w:sz="0" w:space="0" w:color="auto"/>
                                    <w:bottom w:val="none" w:sz="0" w:space="0" w:color="auto"/>
                                    <w:right w:val="none" w:sz="0" w:space="0" w:color="auto"/>
                                  </w:divBdr>
                                  <w:divsChild>
                                    <w:div w:id="13227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9764">
                              <w:marLeft w:val="0"/>
                              <w:marRight w:val="0"/>
                              <w:marTop w:val="0"/>
                              <w:marBottom w:val="0"/>
                              <w:divBdr>
                                <w:top w:val="none" w:sz="0" w:space="0" w:color="auto"/>
                                <w:left w:val="none" w:sz="0" w:space="0" w:color="auto"/>
                                <w:bottom w:val="none" w:sz="0" w:space="0" w:color="auto"/>
                                <w:right w:val="none" w:sz="0" w:space="0" w:color="auto"/>
                              </w:divBdr>
                              <w:divsChild>
                                <w:div w:id="993872925">
                                  <w:marLeft w:val="0"/>
                                  <w:marRight w:val="0"/>
                                  <w:marTop w:val="0"/>
                                  <w:marBottom w:val="0"/>
                                  <w:divBdr>
                                    <w:top w:val="none" w:sz="0" w:space="0" w:color="auto"/>
                                    <w:left w:val="none" w:sz="0" w:space="0" w:color="auto"/>
                                    <w:bottom w:val="none" w:sz="0" w:space="0" w:color="auto"/>
                                    <w:right w:val="none" w:sz="0" w:space="0" w:color="auto"/>
                                  </w:divBdr>
                                </w:div>
                                <w:div w:id="240220662">
                                  <w:marLeft w:val="0"/>
                                  <w:marRight w:val="0"/>
                                  <w:marTop w:val="0"/>
                                  <w:marBottom w:val="0"/>
                                  <w:divBdr>
                                    <w:top w:val="none" w:sz="0" w:space="0" w:color="auto"/>
                                    <w:left w:val="none" w:sz="0" w:space="0" w:color="auto"/>
                                    <w:bottom w:val="none" w:sz="0" w:space="0" w:color="auto"/>
                                    <w:right w:val="none" w:sz="0" w:space="0" w:color="auto"/>
                                  </w:divBdr>
                                  <w:divsChild>
                                    <w:div w:id="3040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981">
                              <w:marLeft w:val="0"/>
                              <w:marRight w:val="0"/>
                              <w:marTop w:val="0"/>
                              <w:marBottom w:val="0"/>
                              <w:divBdr>
                                <w:top w:val="none" w:sz="0" w:space="0" w:color="auto"/>
                                <w:left w:val="none" w:sz="0" w:space="0" w:color="auto"/>
                                <w:bottom w:val="none" w:sz="0" w:space="0" w:color="auto"/>
                                <w:right w:val="none" w:sz="0" w:space="0" w:color="auto"/>
                              </w:divBdr>
                              <w:divsChild>
                                <w:div w:id="1452163106">
                                  <w:marLeft w:val="0"/>
                                  <w:marRight w:val="0"/>
                                  <w:marTop w:val="0"/>
                                  <w:marBottom w:val="0"/>
                                  <w:divBdr>
                                    <w:top w:val="none" w:sz="0" w:space="0" w:color="auto"/>
                                    <w:left w:val="none" w:sz="0" w:space="0" w:color="auto"/>
                                    <w:bottom w:val="none" w:sz="0" w:space="0" w:color="auto"/>
                                    <w:right w:val="none" w:sz="0" w:space="0" w:color="auto"/>
                                  </w:divBdr>
                                </w:div>
                                <w:div w:id="202062602">
                                  <w:marLeft w:val="0"/>
                                  <w:marRight w:val="0"/>
                                  <w:marTop w:val="0"/>
                                  <w:marBottom w:val="0"/>
                                  <w:divBdr>
                                    <w:top w:val="none" w:sz="0" w:space="0" w:color="auto"/>
                                    <w:left w:val="none" w:sz="0" w:space="0" w:color="auto"/>
                                    <w:bottom w:val="none" w:sz="0" w:space="0" w:color="auto"/>
                                    <w:right w:val="none" w:sz="0" w:space="0" w:color="auto"/>
                                  </w:divBdr>
                                  <w:divsChild>
                                    <w:div w:id="20556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1607">
                              <w:marLeft w:val="0"/>
                              <w:marRight w:val="0"/>
                              <w:marTop w:val="0"/>
                              <w:marBottom w:val="0"/>
                              <w:divBdr>
                                <w:top w:val="none" w:sz="0" w:space="0" w:color="auto"/>
                                <w:left w:val="none" w:sz="0" w:space="0" w:color="auto"/>
                                <w:bottom w:val="none" w:sz="0" w:space="0" w:color="auto"/>
                                <w:right w:val="none" w:sz="0" w:space="0" w:color="auto"/>
                              </w:divBdr>
                              <w:divsChild>
                                <w:div w:id="1225141386">
                                  <w:marLeft w:val="0"/>
                                  <w:marRight w:val="0"/>
                                  <w:marTop w:val="0"/>
                                  <w:marBottom w:val="0"/>
                                  <w:divBdr>
                                    <w:top w:val="none" w:sz="0" w:space="0" w:color="auto"/>
                                    <w:left w:val="none" w:sz="0" w:space="0" w:color="auto"/>
                                    <w:bottom w:val="none" w:sz="0" w:space="0" w:color="auto"/>
                                    <w:right w:val="none" w:sz="0" w:space="0" w:color="auto"/>
                                  </w:divBdr>
                                </w:div>
                                <w:div w:id="2049910828">
                                  <w:marLeft w:val="0"/>
                                  <w:marRight w:val="0"/>
                                  <w:marTop w:val="0"/>
                                  <w:marBottom w:val="0"/>
                                  <w:divBdr>
                                    <w:top w:val="none" w:sz="0" w:space="0" w:color="auto"/>
                                    <w:left w:val="none" w:sz="0" w:space="0" w:color="auto"/>
                                    <w:bottom w:val="none" w:sz="0" w:space="0" w:color="auto"/>
                                    <w:right w:val="none" w:sz="0" w:space="0" w:color="auto"/>
                                  </w:divBdr>
                                  <w:divsChild>
                                    <w:div w:id="13607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235857">
          <w:marLeft w:val="0"/>
          <w:marRight w:val="0"/>
          <w:marTop w:val="0"/>
          <w:marBottom w:val="0"/>
          <w:divBdr>
            <w:top w:val="none" w:sz="0" w:space="0" w:color="auto"/>
            <w:left w:val="none" w:sz="0" w:space="0" w:color="auto"/>
            <w:bottom w:val="none" w:sz="0" w:space="0" w:color="auto"/>
            <w:right w:val="none" w:sz="0" w:space="0" w:color="auto"/>
          </w:divBdr>
          <w:divsChild>
            <w:div w:id="100149614">
              <w:marLeft w:val="0"/>
              <w:marRight w:val="0"/>
              <w:marTop w:val="0"/>
              <w:marBottom w:val="0"/>
              <w:divBdr>
                <w:top w:val="none" w:sz="0" w:space="0" w:color="auto"/>
                <w:left w:val="none" w:sz="0" w:space="0" w:color="auto"/>
                <w:bottom w:val="none" w:sz="0" w:space="0" w:color="auto"/>
                <w:right w:val="none" w:sz="0" w:space="0" w:color="auto"/>
              </w:divBdr>
              <w:divsChild>
                <w:div w:id="1712150547">
                  <w:marLeft w:val="0"/>
                  <w:marRight w:val="0"/>
                  <w:marTop w:val="0"/>
                  <w:marBottom w:val="0"/>
                  <w:divBdr>
                    <w:top w:val="none" w:sz="0" w:space="0" w:color="auto"/>
                    <w:left w:val="none" w:sz="0" w:space="0" w:color="auto"/>
                    <w:bottom w:val="none" w:sz="0" w:space="0" w:color="auto"/>
                    <w:right w:val="none" w:sz="0" w:space="0" w:color="auto"/>
                  </w:divBdr>
                  <w:divsChild>
                    <w:div w:id="630672003">
                      <w:marLeft w:val="0"/>
                      <w:marRight w:val="0"/>
                      <w:marTop w:val="0"/>
                      <w:marBottom w:val="0"/>
                      <w:divBdr>
                        <w:top w:val="none" w:sz="0" w:space="0" w:color="auto"/>
                        <w:left w:val="none" w:sz="0" w:space="0" w:color="auto"/>
                        <w:bottom w:val="none" w:sz="0" w:space="0" w:color="auto"/>
                        <w:right w:val="none" w:sz="0" w:space="0" w:color="auto"/>
                      </w:divBdr>
                      <w:divsChild>
                        <w:div w:id="1017928044">
                          <w:marLeft w:val="0"/>
                          <w:marRight w:val="0"/>
                          <w:marTop w:val="0"/>
                          <w:marBottom w:val="0"/>
                          <w:divBdr>
                            <w:top w:val="none" w:sz="0" w:space="0" w:color="auto"/>
                            <w:left w:val="none" w:sz="0" w:space="0" w:color="auto"/>
                            <w:bottom w:val="none" w:sz="0" w:space="0" w:color="auto"/>
                            <w:right w:val="none" w:sz="0" w:space="0" w:color="auto"/>
                          </w:divBdr>
                        </w:div>
                      </w:divsChild>
                    </w:div>
                    <w:div w:id="22949928">
                      <w:marLeft w:val="0"/>
                      <w:marRight w:val="0"/>
                      <w:marTop w:val="0"/>
                      <w:marBottom w:val="0"/>
                      <w:divBdr>
                        <w:top w:val="none" w:sz="0" w:space="0" w:color="auto"/>
                        <w:left w:val="none" w:sz="0" w:space="0" w:color="auto"/>
                        <w:bottom w:val="none" w:sz="0" w:space="0" w:color="auto"/>
                        <w:right w:val="none" w:sz="0" w:space="0" w:color="auto"/>
                      </w:divBdr>
                      <w:divsChild>
                        <w:div w:id="610208188">
                          <w:marLeft w:val="0"/>
                          <w:marRight w:val="0"/>
                          <w:marTop w:val="0"/>
                          <w:marBottom w:val="0"/>
                          <w:divBdr>
                            <w:top w:val="none" w:sz="0" w:space="0" w:color="auto"/>
                            <w:left w:val="none" w:sz="0" w:space="0" w:color="auto"/>
                            <w:bottom w:val="none" w:sz="0" w:space="0" w:color="auto"/>
                            <w:right w:val="none" w:sz="0" w:space="0" w:color="auto"/>
                          </w:divBdr>
                        </w:div>
                        <w:div w:id="841510910">
                          <w:marLeft w:val="0"/>
                          <w:marRight w:val="0"/>
                          <w:marTop w:val="0"/>
                          <w:marBottom w:val="0"/>
                          <w:divBdr>
                            <w:top w:val="none" w:sz="0" w:space="0" w:color="auto"/>
                            <w:left w:val="none" w:sz="0" w:space="0" w:color="auto"/>
                            <w:bottom w:val="none" w:sz="0" w:space="0" w:color="auto"/>
                            <w:right w:val="none" w:sz="0" w:space="0" w:color="auto"/>
                          </w:divBdr>
                          <w:divsChild>
                            <w:div w:id="621955">
                              <w:marLeft w:val="0"/>
                              <w:marRight w:val="0"/>
                              <w:marTop w:val="0"/>
                              <w:marBottom w:val="0"/>
                              <w:divBdr>
                                <w:top w:val="none" w:sz="0" w:space="0" w:color="auto"/>
                                <w:left w:val="none" w:sz="0" w:space="0" w:color="auto"/>
                                <w:bottom w:val="none" w:sz="0" w:space="0" w:color="auto"/>
                                <w:right w:val="none" w:sz="0" w:space="0" w:color="auto"/>
                              </w:divBdr>
                              <w:divsChild>
                                <w:div w:id="20941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40906">
                      <w:marLeft w:val="0"/>
                      <w:marRight w:val="0"/>
                      <w:marTop w:val="0"/>
                      <w:marBottom w:val="0"/>
                      <w:divBdr>
                        <w:top w:val="none" w:sz="0" w:space="0" w:color="auto"/>
                        <w:left w:val="none" w:sz="0" w:space="0" w:color="auto"/>
                        <w:bottom w:val="none" w:sz="0" w:space="0" w:color="auto"/>
                        <w:right w:val="none" w:sz="0" w:space="0" w:color="auto"/>
                      </w:divBdr>
                      <w:divsChild>
                        <w:div w:id="1928345564">
                          <w:marLeft w:val="0"/>
                          <w:marRight w:val="0"/>
                          <w:marTop w:val="0"/>
                          <w:marBottom w:val="0"/>
                          <w:divBdr>
                            <w:top w:val="none" w:sz="0" w:space="0" w:color="auto"/>
                            <w:left w:val="none" w:sz="0" w:space="0" w:color="auto"/>
                            <w:bottom w:val="none" w:sz="0" w:space="0" w:color="auto"/>
                            <w:right w:val="none" w:sz="0" w:space="0" w:color="auto"/>
                          </w:divBdr>
                        </w:div>
                        <w:div w:id="378826799">
                          <w:marLeft w:val="0"/>
                          <w:marRight w:val="0"/>
                          <w:marTop w:val="0"/>
                          <w:marBottom w:val="0"/>
                          <w:divBdr>
                            <w:top w:val="none" w:sz="0" w:space="0" w:color="auto"/>
                            <w:left w:val="none" w:sz="0" w:space="0" w:color="auto"/>
                            <w:bottom w:val="none" w:sz="0" w:space="0" w:color="auto"/>
                            <w:right w:val="none" w:sz="0" w:space="0" w:color="auto"/>
                          </w:divBdr>
                          <w:divsChild>
                            <w:div w:id="2089883657">
                              <w:marLeft w:val="0"/>
                              <w:marRight w:val="0"/>
                              <w:marTop w:val="0"/>
                              <w:marBottom w:val="0"/>
                              <w:divBdr>
                                <w:top w:val="none" w:sz="0" w:space="0" w:color="auto"/>
                                <w:left w:val="none" w:sz="0" w:space="0" w:color="auto"/>
                                <w:bottom w:val="none" w:sz="0" w:space="0" w:color="auto"/>
                                <w:right w:val="none" w:sz="0" w:space="0" w:color="auto"/>
                              </w:divBdr>
                              <w:divsChild>
                                <w:div w:id="360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60160">
                      <w:marLeft w:val="0"/>
                      <w:marRight w:val="0"/>
                      <w:marTop w:val="0"/>
                      <w:marBottom w:val="0"/>
                      <w:divBdr>
                        <w:top w:val="none" w:sz="0" w:space="0" w:color="auto"/>
                        <w:left w:val="none" w:sz="0" w:space="0" w:color="auto"/>
                        <w:bottom w:val="none" w:sz="0" w:space="0" w:color="auto"/>
                        <w:right w:val="none" w:sz="0" w:space="0" w:color="auto"/>
                      </w:divBdr>
                      <w:divsChild>
                        <w:div w:id="371342830">
                          <w:marLeft w:val="0"/>
                          <w:marRight w:val="0"/>
                          <w:marTop w:val="0"/>
                          <w:marBottom w:val="0"/>
                          <w:divBdr>
                            <w:top w:val="none" w:sz="0" w:space="0" w:color="auto"/>
                            <w:left w:val="none" w:sz="0" w:space="0" w:color="auto"/>
                            <w:bottom w:val="none" w:sz="0" w:space="0" w:color="auto"/>
                            <w:right w:val="none" w:sz="0" w:space="0" w:color="auto"/>
                          </w:divBdr>
                        </w:div>
                        <w:div w:id="1181045058">
                          <w:marLeft w:val="0"/>
                          <w:marRight w:val="0"/>
                          <w:marTop w:val="0"/>
                          <w:marBottom w:val="0"/>
                          <w:divBdr>
                            <w:top w:val="none" w:sz="0" w:space="0" w:color="auto"/>
                            <w:left w:val="none" w:sz="0" w:space="0" w:color="auto"/>
                            <w:bottom w:val="none" w:sz="0" w:space="0" w:color="auto"/>
                            <w:right w:val="none" w:sz="0" w:space="0" w:color="auto"/>
                          </w:divBdr>
                          <w:divsChild>
                            <w:div w:id="1365861941">
                              <w:marLeft w:val="0"/>
                              <w:marRight w:val="0"/>
                              <w:marTop w:val="0"/>
                              <w:marBottom w:val="0"/>
                              <w:divBdr>
                                <w:top w:val="none" w:sz="0" w:space="0" w:color="auto"/>
                                <w:left w:val="none" w:sz="0" w:space="0" w:color="auto"/>
                                <w:bottom w:val="none" w:sz="0" w:space="0" w:color="auto"/>
                                <w:right w:val="none" w:sz="0" w:space="0" w:color="auto"/>
                              </w:divBdr>
                              <w:divsChild>
                                <w:div w:id="2136093091">
                                  <w:marLeft w:val="0"/>
                                  <w:marRight w:val="0"/>
                                  <w:marTop w:val="0"/>
                                  <w:marBottom w:val="0"/>
                                  <w:divBdr>
                                    <w:top w:val="none" w:sz="0" w:space="0" w:color="auto"/>
                                    <w:left w:val="none" w:sz="0" w:space="0" w:color="auto"/>
                                    <w:bottom w:val="none" w:sz="0" w:space="0" w:color="auto"/>
                                    <w:right w:val="none" w:sz="0" w:space="0" w:color="auto"/>
                                  </w:divBdr>
                                </w:div>
                              </w:divsChild>
                            </w:div>
                            <w:div w:id="1864903261">
                              <w:marLeft w:val="0"/>
                              <w:marRight w:val="0"/>
                              <w:marTop w:val="0"/>
                              <w:marBottom w:val="0"/>
                              <w:divBdr>
                                <w:top w:val="none" w:sz="0" w:space="0" w:color="auto"/>
                                <w:left w:val="none" w:sz="0" w:space="0" w:color="auto"/>
                                <w:bottom w:val="none" w:sz="0" w:space="0" w:color="auto"/>
                                <w:right w:val="none" w:sz="0" w:space="0" w:color="auto"/>
                              </w:divBdr>
                              <w:divsChild>
                                <w:div w:id="692269972">
                                  <w:marLeft w:val="0"/>
                                  <w:marRight w:val="0"/>
                                  <w:marTop w:val="0"/>
                                  <w:marBottom w:val="0"/>
                                  <w:divBdr>
                                    <w:top w:val="none" w:sz="0" w:space="0" w:color="auto"/>
                                    <w:left w:val="none" w:sz="0" w:space="0" w:color="auto"/>
                                    <w:bottom w:val="none" w:sz="0" w:space="0" w:color="auto"/>
                                    <w:right w:val="none" w:sz="0" w:space="0" w:color="auto"/>
                                  </w:divBdr>
                                </w:div>
                                <w:div w:id="1655137056">
                                  <w:marLeft w:val="0"/>
                                  <w:marRight w:val="0"/>
                                  <w:marTop w:val="0"/>
                                  <w:marBottom w:val="0"/>
                                  <w:divBdr>
                                    <w:top w:val="none" w:sz="0" w:space="0" w:color="auto"/>
                                    <w:left w:val="none" w:sz="0" w:space="0" w:color="auto"/>
                                    <w:bottom w:val="none" w:sz="0" w:space="0" w:color="auto"/>
                                    <w:right w:val="none" w:sz="0" w:space="0" w:color="auto"/>
                                  </w:divBdr>
                                  <w:divsChild>
                                    <w:div w:id="9682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3549">
                              <w:marLeft w:val="0"/>
                              <w:marRight w:val="0"/>
                              <w:marTop w:val="0"/>
                              <w:marBottom w:val="0"/>
                              <w:divBdr>
                                <w:top w:val="none" w:sz="0" w:space="0" w:color="auto"/>
                                <w:left w:val="none" w:sz="0" w:space="0" w:color="auto"/>
                                <w:bottom w:val="none" w:sz="0" w:space="0" w:color="auto"/>
                                <w:right w:val="none" w:sz="0" w:space="0" w:color="auto"/>
                              </w:divBdr>
                              <w:divsChild>
                                <w:div w:id="1130901730">
                                  <w:marLeft w:val="0"/>
                                  <w:marRight w:val="0"/>
                                  <w:marTop w:val="0"/>
                                  <w:marBottom w:val="0"/>
                                  <w:divBdr>
                                    <w:top w:val="none" w:sz="0" w:space="0" w:color="auto"/>
                                    <w:left w:val="none" w:sz="0" w:space="0" w:color="auto"/>
                                    <w:bottom w:val="none" w:sz="0" w:space="0" w:color="auto"/>
                                    <w:right w:val="none" w:sz="0" w:space="0" w:color="auto"/>
                                  </w:divBdr>
                                </w:div>
                                <w:div w:id="1762330583">
                                  <w:marLeft w:val="0"/>
                                  <w:marRight w:val="0"/>
                                  <w:marTop w:val="0"/>
                                  <w:marBottom w:val="0"/>
                                  <w:divBdr>
                                    <w:top w:val="none" w:sz="0" w:space="0" w:color="auto"/>
                                    <w:left w:val="none" w:sz="0" w:space="0" w:color="auto"/>
                                    <w:bottom w:val="none" w:sz="0" w:space="0" w:color="auto"/>
                                    <w:right w:val="none" w:sz="0" w:space="0" w:color="auto"/>
                                  </w:divBdr>
                                  <w:divsChild>
                                    <w:div w:id="164739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2246">
                              <w:marLeft w:val="0"/>
                              <w:marRight w:val="0"/>
                              <w:marTop w:val="0"/>
                              <w:marBottom w:val="0"/>
                              <w:divBdr>
                                <w:top w:val="none" w:sz="0" w:space="0" w:color="auto"/>
                                <w:left w:val="none" w:sz="0" w:space="0" w:color="auto"/>
                                <w:bottom w:val="none" w:sz="0" w:space="0" w:color="auto"/>
                                <w:right w:val="none" w:sz="0" w:space="0" w:color="auto"/>
                              </w:divBdr>
                              <w:divsChild>
                                <w:div w:id="1561138368">
                                  <w:marLeft w:val="0"/>
                                  <w:marRight w:val="0"/>
                                  <w:marTop w:val="0"/>
                                  <w:marBottom w:val="0"/>
                                  <w:divBdr>
                                    <w:top w:val="none" w:sz="0" w:space="0" w:color="auto"/>
                                    <w:left w:val="none" w:sz="0" w:space="0" w:color="auto"/>
                                    <w:bottom w:val="none" w:sz="0" w:space="0" w:color="auto"/>
                                    <w:right w:val="none" w:sz="0" w:space="0" w:color="auto"/>
                                  </w:divBdr>
                                </w:div>
                                <w:div w:id="1110394441">
                                  <w:marLeft w:val="0"/>
                                  <w:marRight w:val="0"/>
                                  <w:marTop w:val="0"/>
                                  <w:marBottom w:val="0"/>
                                  <w:divBdr>
                                    <w:top w:val="none" w:sz="0" w:space="0" w:color="auto"/>
                                    <w:left w:val="none" w:sz="0" w:space="0" w:color="auto"/>
                                    <w:bottom w:val="none" w:sz="0" w:space="0" w:color="auto"/>
                                    <w:right w:val="none" w:sz="0" w:space="0" w:color="auto"/>
                                  </w:divBdr>
                                  <w:divsChild>
                                    <w:div w:id="6996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7713">
                              <w:marLeft w:val="0"/>
                              <w:marRight w:val="0"/>
                              <w:marTop w:val="0"/>
                              <w:marBottom w:val="0"/>
                              <w:divBdr>
                                <w:top w:val="none" w:sz="0" w:space="0" w:color="auto"/>
                                <w:left w:val="none" w:sz="0" w:space="0" w:color="auto"/>
                                <w:bottom w:val="none" w:sz="0" w:space="0" w:color="auto"/>
                                <w:right w:val="none" w:sz="0" w:space="0" w:color="auto"/>
                              </w:divBdr>
                              <w:divsChild>
                                <w:div w:id="502667982">
                                  <w:marLeft w:val="0"/>
                                  <w:marRight w:val="0"/>
                                  <w:marTop w:val="0"/>
                                  <w:marBottom w:val="0"/>
                                  <w:divBdr>
                                    <w:top w:val="none" w:sz="0" w:space="0" w:color="auto"/>
                                    <w:left w:val="none" w:sz="0" w:space="0" w:color="auto"/>
                                    <w:bottom w:val="none" w:sz="0" w:space="0" w:color="auto"/>
                                    <w:right w:val="none" w:sz="0" w:space="0" w:color="auto"/>
                                  </w:divBdr>
                                </w:div>
                                <w:div w:id="603734699">
                                  <w:marLeft w:val="0"/>
                                  <w:marRight w:val="0"/>
                                  <w:marTop w:val="0"/>
                                  <w:marBottom w:val="0"/>
                                  <w:divBdr>
                                    <w:top w:val="none" w:sz="0" w:space="0" w:color="auto"/>
                                    <w:left w:val="none" w:sz="0" w:space="0" w:color="auto"/>
                                    <w:bottom w:val="none" w:sz="0" w:space="0" w:color="auto"/>
                                    <w:right w:val="none" w:sz="0" w:space="0" w:color="auto"/>
                                  </w:divBdr>
                                  <w:divsChild>
                                    <w:div w:id="18365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252">
                              <w:marLeft w:val="0"/>
                              <w:marRight w:val="0"/>
                              <w:marTop w:val="0"/>
                              <w:marBottom w:val="0"/>
                              <w:divBdr>
                                <w:top w:val="none" w:sz="0" w:space="0" w:color="auto"/>
                                <w:left w:val="none" w:sz="0" w:space="0" w:color="auto"/>
                                <w:bottom w:val="none" w:sz="0" w:space="0" w:color="auto"/>
                                <w:right w:val="none" w:sz="0" w:space="0" w:color="auto"/>
                              </w:divBdr>
                              <w:divsChild>
                                <w:div w:id="2057662167">
                                  <w:marLeft w:val="0"/>
                                  <w:marRight w:val="0"/>
                                  <w:marTop w:val="0"/>
                                  <w:marBottom w:val="0"/>
                                  <w:divBdr>
                                    <w:top w:val="none" w:sz="0" w:space="0" w:color="auto"/>
                                    <w:left w:val="none" w:sz="0" w:space="0" w:color="auto"/>
                                    <w:bottom w:val="none" w:sz="0" w:space="0" w:color="auto"/>
                                    <w:right w:val="none" w:sz="0" w:space="0" w:color="auto"/>
                                  </w:divBdr>
                                </w:div>
                                <w:div w:id="1087265860">
                                  <w:marLeft w:val="0"/>
                                  <w:marRight w:val="0"/>
                                  <w:marTop w:val="0"/>
                                  <w:marBottom w:val="0"/>
                                  <w:divBdr>
                                    <w:top w:val="none" w:sz="0" w:space="0" w:color="auto"/>
                                    <w:left w:val="none" w:sz="0" w:space="0" w:color="auto"/>
                                    <w:bottom w:val="none" w:sz="0" w:space="0" w:color="auto"/>
                                    <w:right w:val="none" w:sz="0" w:space="0" w:color="auto"/>
                                  </w:divBdr>
                                  <w:divsChild>
                                    <w:div w:id="13624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91089">
                      <w:marLeft w:val="0"/>
                      <w:marRight w:val="0"/>
                      <w:marTop w:val="0"/>
                      <w:marBottom w:val="0"/>
                      <w:divBdr>
                        <w:top w:val="none" w:sz="0" w:space="0" w:color="auto"/>
                        <w:left w:val="none" w:sz="0" w:space="0" w:color="auto"/>
                        <w:bottom w:val="none" w:sz="0" w:space="0" w:color="auto"/>
                        <w:right w:val="none" w:sz="0" w:space="0" w:color="auto"/>
                      </w:divBdr>
                      <w:divsChild>
                        <w:div w:id="447820639">
                          <w:marLeft w:val="0"/>
                          <w:marRight w:val="0"/>
                          <w:marTop w:val="0"/>
                          <w:marBottom w:val="0"/>
                          <w:divBdr>
                            <w:top w:val="none" w:sz="0" w:space="0" w:color="auto"/>
                            <w:left w:val="none" w:sz="0" w:space="0" w:color="auto"/>
                            <w:bottom w:val="none" w:sz="0" w:space="0" w:color="auto"/>
                            <w:right w:val="none" w:sz="0" w:space="0" w:color="auto"/>
                          </w:divBdr>
                        </w:div>
                        <w:div w:id="1246300656">
                          <w:marLeft w:val="0"/>
                          <w:marRight w:val="0"/>
                          <w:marTop w:val="0"/>
                          <w:marBottom w:val="0"/>
                          <w:divBdr>
                            <w:top w:val="none" w:sz="0" w:space="0" w:color="auto"/>
                            <w:left w:val="none" w:sz="0" w:space="0" w:color="auto"/>
                            <w:bottom w:val="none" w:sz="0" w:space="0" w:color="auto"/>
                            <w:right w:val="none" w:sz="0" w:space="0" w:color="auto"/>
                          </w:divBdr>
                          <w:divsChild>
                            <w:div w:id="1416319563">
                              <w:marLeft w:val="0"/>
                              <w:marRight w:val="0"/>
                              <w:marTop w:val="0"/>
                              <w:marBottom w:val="0"/>
                              <w:divBdr>
                                <w:top w:val="none" w:sz="0" w:space="0" w:color="auto"/>
                                <w:left w:val="none" w:sz="0" w:space="0" w:color="auto"/>
                                <w:bottom w:val="none" w:sz="0" w:space="0" w:color="auto"/>
                                <w:right w:val="none" w:sz="0" w:space="0" w:color="auto"/>
                              </w:divBdr>
                              <w:divsChild>
                                <w:div w:id="1367289981">
                                  <w:marLeft w:val="0"/>
                                  <w:marRight w:val="0"/>
                                  <w:marTop w:val="0"/>
                                  <w:marBottom w:val="0"/>
                                  <w:divBdr>
                                    <w:top w:val="none" w:sz="0" w:space="0" w:color="auto"/>
                                    <w:left w:val="none" w:sz="0" w:space="0" w:color="auto"/>
                                    <w:bottom w:val="none" w:sz="0" w:space="0" w:color="auto"/>
                                    <w:right w:val="none" w:sz="0" w:space="0" w:color="auto"/>
                                  </w:divBdr>
                                </w:div>
                              </w:divsChild>
                            </w:div>
                            <w:div w:id="482891451">
                              <w:marLeft w:val="0"/>
                              <w:marRight w:val="0"/>
                              <w:marTop w:val="0"/>
                              <w:marBottom w:val="0"/>
                              <w:divBdr>
                                <w:top w:val="none" w:sz="0" w:space="0" w:color="auto"/>
                                <w:left w:val="none" w:sz="0" w:space="0" w:color="auto"/>
                                <w:bottom w:val="none" w:sz="0" w:space="0" w:color="auto"/>
                                <w:right w:val="none" w:sz="0" w:space="0" w:color="auto"/>
                              </w:divBdr>
                              <w:divsChild>
                                <w:div w:id="720397970">
                                  <w:marLeft w:val="0"/>
                                  <w:marRight w:val="0"/>
                                  <w:marTop w:val="0"/>
                                  <w:marBottom w:val="0"/>
                                  <w:divBdr>
                                    <w:top w:val="none" w:sz="0" w:space="0" w:color="auto"/>
                                    <w:left w:val="none" w:sz="0" w:space="0" w:color="auto"/>
                                    <w:bottom w:val="none" w:sz="0" w:space="0" w:color="auto"/>
                                    <w:right w:val="none" w:sz="0" w:space="0" w:color="auto"/>
                                  </w:divBdr>
                                </w:div>
                                <w:div w:id="1193108291">
                                  <w:marLeft w:val="0"/>
                                  <w:marRight w:val="0"/>
                                  <w:marTop w:val="0"/>
                                  <w:marBottom w:val="0"/>
                                  <w:divBdr>
                                    <w:top w:val="none" w:sz="0" w:space="0" w:color="auto"/>
                                    <w:left w:val="none" w:sz="0" w:space="0" w:color="auto"/>
                                    <w:bottom w:val="none" w:sz="0" w:space="0" w:color="auto"/>
                                    <w:right w:val="none" w:sz="0" w:space="0" w:color="auto"/>
                                  </w:divBdr>
                                  <w:divsChild>
                                    <w:div w:id="2570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8762">
                              <w:marLeft w:val="0"/>
                              <w:marRight w:val="0"/>
                              <w:marTop w:val="0"/>
                              <w:marBottom w:val="0"/>
                              <w:divBdr>
                                <w:top w:val="none" w:sz="0" w:space="0" w:color="auto"/>
                                <w:left w:val="none" w:sz="0" w:space="0" w:color="auto"/>
                                <w:bottom w:val="none" w:sz="0" w:space="0" w:color="auto"/>
                                <w:right w:val="none" w:sz="0" w:space="0" w:color="auto"/>
                              </w:divBdr>
                              <w:divsChild>
                                <w:div w:id="1900817943">
                                  <w:marLeft w:val="0"/>
                                  <w:marRight w:val="0"/>
                                  <w:marTop w:val="0"/>
                                  <w:marBottom w:val="0"/>
                                  <w:divBdr>
                                    <w:top w:val="none" w:sz="0" w:space="0" w:color="auto"/>
                                    <w:left w:val="none" w:sz="0" w:space="0" w:color="auto"/>
                                    <w:bottom w:val="none" w:sz="0" w:space="0" w:color="auto"/>
                                    <w:right w:val="none" w:sz="0" w:space="0" w:color="auto"/>
                                  </w:divBdr>
                                </w:div>
                                <w:div w:id="366806097">
                                  <w:marLeft w:val="0"/>
                                  <w:marRight w:val="0"/>
                                  <w:marTop w:val="0"/>
                                  <w:marBottom w:val="0"/>
                                  <w:divBdr>
                                    <w:top w:val="none" w:sz="0" w:space="0" w:color="auto"/>
                                    <w:left w:val="none" w:sz="0" w:space="0" w:color="auto"/>
                                    <w:bottom w:val="none" w:sz="0" w:space="0" w:color="auto"/>
                                    <w:right w:val="none" w:sz="0" w:space="0" w:color="auto"/>
                                  </w:divBdr>
                                  <w:divsChild>
                                    <w:div w:id="1217935588">
                                      <w:marLeft w:val="0"/>
                                      <w:marRight w:val="0"/>
                                      <w:marTop w:val="0"/>
                                      <w:marBottom w:val="0"/>
                                      <w:divBdr>
                                        <w:top w:val="none" w:sz="0" w:space="0" w:color="auto"/>
                                        <w:left w:val="none" w:sz="0" w:space="0" w:color="auto"/>
                                        <w:bottom w:val="none" w:sz="0" w:space="0" w:color="auto"/>
                                        <w:right w:val="none" w:sz="0" w:space="0" w:color="auto"/>
                                      </w:divBdr>
                                      <w:divsChild>
                                        <w:div w:id="15507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943162">
                      <w:marLeft w:val="0"/>
                      <w:marRight w:val="0"/>
                      <w:marTop w:val="0"/>
                      <w:marBottom w:val="0"/>
                      <w:divBdr>
                        <w:top w:val="none" w:sz="0" w:space="0" w:color="auto"/>
                        <w:left w:val="none" w:sz="0" w:space="0" w:color="auto"/>
                        <w:bottom w:val="none" w:sz="0" w:space="0" w:color="auto"/>
                        <w:right w:val="none" w:sz="0" w:space="0" w:color="auto"/>
                      </w:divBdr>
                      <w:divsChild>
                        <w:div w:id="169763004">
                          <w:marLeft w:val="0"/>
                          <w:marRight w:val="0"/>
                          <w:marTop w:val="0"/>
                          <w:marBottom w:val="0"/>
                          <w:divBdr>
                            <w:top w:val="none" w:sz="0" w:space="0" w:color="auto"/>
                            <w:left w:val="none" w:sz="0" w:space="0" w:color="auto"/>
                            <w:bottom w:val="none" w:sz="0" w:space="0" w:color="auto"/>
                            <w:right w:val="none" w:sz="0" w:space="0" w:color="auto"/>
                          </w:divBdr>
                        </w:div>
                        <w:div w:id="1433284260">
                          <w:marLeft w:val="0"/>
                          <w:marRight w:val="0"/>
                          <w:marTop w:val="0"/>
                          <w:marBottom w:val="0"/>
                          <w:divBdr>
                            <w:top w:val="none" w:sz="0" w:space="0" w:color="auto"/>
                            <w:left w:val="none" w:sz="0" w:space="0" w:color="auto"/>
                            <w:bottom w:val="none" w:sz="0" w:space="0" w:color="auto"/>
                            <w:right w:val="none" w:sz="0" w:space="0" w:color="auto"/>
                          </w:divBdr>
                          <w:divsChild>
                            <w:div w:id="1463956723">
                              <w:marLeft w:val="0"/>
                              <w:marRight w:val="0"/>
                              <w:marTop w:val="0"/>
                              <w:marBottom w:val="0"/>
                              <w:divBdr>
                                <w:top w:val="none" w:sz="0" w:space="0" w:color="auto"/>
                                <w:left w:val="none" w:sz="0" w:space="0" w:color="auto"/>
                                <w:bottom w:val="none" w:sz="0" w:space="0" w:color="auto"/>
                                <w:right w:val="none" w:sz="0" w:space="0" w:color="auto"/>
                              </w:divBdr>
                              <w:divsChild>
                                <w:div w:id="941956244">
                                  <w:marLeft w:val="0"/>
                                  <w:marRight w:val="0"/>
                                  <w:marTop w:val="0"/>
                                  <w:marBottom w:val="0"/>
                                  <w:divBdr>
                                    <w:top w:val="none" w:sz="0" w:space="0" w:color="auto"/>
                                    <w:left w:val="none" w:sz="0" w:space="0" w:color="auto"/>
                                    <w:bottom w:val="none" w:sz="0" w:space="0" w:color="auto"/>
                                    <w:right w:val="none" w:sz="0" w:space="0" w:color="auto"/>
                                  </w:divBdr>
                                </w:div>
                              </w:divsChild>
                            </w:div>
                            <w:div w:id="74978213">
                              <w:marLeft w:val="0"/>
                              <w:marRight w:val="0"/>
                              <w:marTop w:val="0"/>
                              <w:marBottom w:val="0"/>
                              <w:divBdr>
                                <w:top w:val="none" w:sz="0" w:space="0" w:color="auto"/>
                                <w:left w:val="none" w:sz="0" w:space="0" w:color="auto"/>
                                <w:bottom w:val="none" w:sz="0" w:space="0" w:color="auto"/>
                                <w:right w:val="none" w:sz="0" w:space="0" w:color="auto"/>
                              </w:divBdr>
                              <w:divsChild>
                                <w:div w:id="1450585936">
                                  <w:marLeft w:val="0"/>
                                  <w:marRight w:val="0"/>
                                  <w:marTop w:val="0"/>
                                  <w:marBottom w:val="0"/>
                                  <w:divBdr>
                                    <w:top w:val="none" w:sz="0" w:space="0" w:color="auto"/>
                                    <w:left w:val="none" w:sz="0" w:space="0" w:color="auto"/>
                                    <w:bottom w:val="none" w:sz="0" w:space="0" w:color="auto"/>
                                    <w:right w:val="none" w:sz="0" w:space="0" w:color="auto"/>
                                  </w:divBdr>
                                </w:div>
                                <w:div w:id="2082673028">
                                  <w:marLeft w:val="0"/>
                                  <w:marRight w:val="0"/>
                                  <w:marTop w:val="0"/>
                                  <w:marBottom w:val="0"/>
                                  <w:divBdr>
                                    <w:top w:val="none" w:sz="0" w:space="0" w:color="auto"/>
                                    <w:left w:val="none" w:sz="0" w:space="0" w:color="auto"/>
                                    <w:bottom w:val="none" w:sz="0" w:space="0" w:color="auto"/>
                                    <w:right w:val="none" w:sz="0" w:space="0" w:color="auto"/>
                                  </w:divBdr>
                                  <w:divsChild>
                                    <w:div w:id="4967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9194">
                              <w:marLeft w:val="0"/>
                              <w:marRight w:val="0"/>
                              <w:marTop w:val="0"/>
                              <w:marBottom w:val="0"/>
                              <w:divBdr>
                                <w:top w:val="none" w:sz="0" w:space="0" w:color="auto"/>
                                <w:left w:val="none" w:sz="0" w:space="0" w:color="auto"/>
                                <w:bottom w:val="none" w:sz="0" w:space="0" w:color="auto"/>
                                <w:right w:val="none" w:sz="0" w:space="0" w:color="auto"/>
                              </w:divBdr>
                              <w:divsChild>
                                <w:div w:id="892036288">
                                  <w:marLeft w:val="0"/>
                                  <w:marRight w:val="0"/>
                                  <w:marTop w:val="0"/>
                                  <w:marBottom w:val="0"/>
                                  <w:divBdr>
                                    <w:top w:val="none" w:sz="0" w:space="0" w:color="auto"/>
                                    <w:left w:val="none" w:sz="0" w:space="0" w:color="auto"/>
                                    <w:bottom w:val="none" w:sz="0" w:space="0" w:color="auto"/>
                                    <w:right w:val="none" w:sz="0" w:space="0" w:color="auto"/>
                                  </w:divBdr>
                                </w:div>
                                <w:div w:id="1265531731">
                                  <w:marLeft w:val="0"/>
                                  <w:marRight w:val="0"/>
                                  <w:marTop w:val="0"/>
                                  <w:marBottom w:val="0"/>
                                  <w:divBdr>
                                    <w:top w:val="none" w:sz="0" w:space="0" w:color="auto"/>
                                    <w:left w:val="none" w:sz="0" w:space="0" w:color="auto"/>
                                    <w:bottom w:val="none" w:sz="0" w:space="0" w:color="auto"/>
                                    <w:right w:val="none" w:sz="0" w:space="0" w:color="auto"/>
                                  </w:divBdr>
                                  <w:divsChild>
                                    <w:div w:id="11357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9678">
                              <w:marLeft w:val="0"/>
                              <w:marRight w:val="0"/>
                              <w:marTop w:val="0"/>
                              <w:marBottom w:val="0"/>
                              <w:divBdr>
                                <w:top w:val="none" w:sz="0" w:space="0" w:color="auto"/>
                                <w:left w:val="none" w:sz="0" w:space="0" w:color="auto"/>
                                <w:bottom w:val="none" w:sz="0" w:space="0" w:color="auto"/>
                                <w:right w:val="none" w:sz="0" w:space="0" w:color="auto"/>
                              </w:divBdr>
                              <w:divsChild>
                                <w:div w:id="1358199240">
                                  <w:marLeft w:val="0"/>
                                  <w:marRight w:val="0"/>
                                  <w:marTop w:val="0"/>
                                  <w:marBottom w:val="0"/>
                                  <w:divBdr>
                                    <w:top w:val="none" w:sz="0" w:space="0" w:color="auto"/>
                                    <w:left w:val="none" w:sz="0" w:space="0" w:color="auto"/>
                                    <w:bottom w:val="none" w:sz="0" w:space="0" w:color="auto"/>
                                    <w:right w:val="none" w:sz="0" w:space="0" w:color="auto"/>
                                  </w:divBdr>
                                </w:div>
                                <w:div w:id="1466389020">
                                  <w:marLeft w:val="0"/>
                                  <w:marRight w:val="0"/>
                                  <w:marTop w:val="0"/>
                                  <w:marBottom w:val="0"/>
                                  <w:divBdr>
                                    <w:top w:val="none" w:sz="0" w:space="0" w:color="auto"/>
                                    <w:left w:val="none" w:sz="0" w:space="0" w:color="auto"/>
                                    <w:bottom w:val="none" w:sz="0" w:space="0" w:color="auto"/>
                                    <w:right w:val="none" w:sz="0" w:space="0" w:color="auto"/>
                                  </w:divBdr>
                                  <w:divsChild>
                                    <w:div w:id="6125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876631">
          <w:marLeft w:val="0"/>
          <w:marRight w:val="0"/>
          <w:marTop w:val="0"/>
          <w:marBottom w:val="0"/>
          <w:divBdr>
            <w:top w:val="none" w:sz="0" w:space="0" w:color="auto"/>
            <w:left w:val="none" w:sz="0" w:space="0" w:color="auto"/>
            <w:bottom w:val="none" w:sz="0" w:space="0" w:color="auto"/>
            <w:right w:val="none" w:sz="0" w:space="0" w:color="auto"/>
          </w:divBdr>
          <w:divsChild>
            <w:div w:id="335767984">
              <w:marLeft w:val="0"/>
              <w:marRight w:val="0"/>
              <w:marTop w:val="0"/>
              <w:marBottom w:val="0"/>
              <w:divBdr>
                <w:top w:val="none" w:sz="0" w:space="0" w:color="auto"/>
                <w:left w:val="none" w:sz="0" w:space="0" w:color="auto"/>
                <w:bottom w:val="none" w:sz="0" w:space="0" w:color="auto"/>
                <w:right w:val="none" w:sz="0" w:space="0" w:color="auto"/>
              </w:divBdr>
              <w:divsChild>
                <w:div w:id="1792238156">
                  <w:marLeft w:val="0"/>
                  <w:marRight w:val="0"/>
                  <w:marTop w:val="0"/>
                  <w:marBottom w:val="0"/>
                  <w:divBdr>
                    <w:top w:val="none" w:sz="0" w:space="0" w:color="auto"/>
                    <w:left w:val="none" w:sz="0" w:space="0" w:color="auto"/>
                    <w:bottom w:val="none" w:sz="0" w:space="0" w:color="auto"/>
                    <w:right w:val="none" w:sz="0" w:space="0" w:color="auto"/>
                  </w:divBdr>
                  <w:divsChild>
                    <w:div w:id="1494177286">
                      <w:marLeft w:val="0"/>
                      <w:marRight w:val="0"/>
                      <w:marTop w:val="0"/>
                      <w:marBottom w:val="0"/>
                      <w:divBdr>
                        <w:top w:val="none" w:sz="0" w:space="0" w:color="auto"/>
                        <w:left w:val="none" w:sz="0" w:space="0" w:color="auto"/>
                        <w:bottom w:val="none" w:sz="0" w:space="0" w:color="auto"/>
                        <w:right w:val="none" w:sz="0" w:space="0" w:color="auto"/>
                      </w:divBdr>
                      <w:divsChild>
                        <w:div w:id="50275943">
                          <w:marLeft w:val="0"/>
                          <w:marRight w:val="0"/>
                          <w:marTop w:val="0"/>
                          <w:marBottom w:val="0"/>
                          <w:divBdr>
                            <w:top w:val="none" w:sz="0" w:space="0" w:color="auto"/>
                            <w:left w:val="none" w:sz="0" w:space="0" w:color="auto"/>
                            <w:bottom w:val="none" w:sz="0" w:space="0" w:color="auto"/>
                            <w:right w:val="none" w:sz="0" w:space="0" w:color="auto"/>
                          </w:divBdr>
                        </w:div>
                      </w:divsChild>
                    </w:div>
                    <w:div w:id="823811912">
                      <w:marLeft w:val="0"/>
                      <w:marRight w:val="0"/>
                      <w:marTop w:val="0"/>
                      <w:marBottom w:val="0"/>
                      <w:divBdr>
                        <w:top w:val="none" w:sz="0" w:space="0" w:color="auto"/>
                        <w:left w:val="none" w:sz="0" w:space="0" w:color="auto"/>
                        <w:bottom w:val="none" w:sz="0" w:space="0" w:color="auto"/>
                        <w:right w:val="none" w:sz="0" w:space="0" w:color="auto"/>
                      </w:divBdr>
                      <w:divsChild>
                        <w:div w:id="1362779166">
                          <w:marLeft w:val="0"/>
                          <w:marRight w:val="0"/>
                          <w:marTop w:val="0"/>
                          <w:marBottom w:val="0"/>
                          <w:divBdr>
                            <w:top w:val="none" w:sz="0" w:space="0" w:color="auto"/>
                            <w:left w:val="none" w:sz="0" w:space="0" w:color="auto"/>
                            <w:bottom w:val="none" w:sz="0" w:space="0" w:color="auto"/>
                            <w:right w:val="none" w:sz="0" w:space="0" w:color="auto"/>
                          </w:divBdr>
                        </w:div>
                        <w:div w:id="77017520">
                          <w:marLeft w:val="0"/>
                          <w:marRight w:val="0"/>
                          <w:marTop w:val="0"/>
                          <w:marBottom w:val="0"/>
                          <w:divBdr>
                            <w:top w:val="none" w:sz="0" w:space="0" w:color="auto"/>
                            <w:left w:val="none" w:sz="0" w:space="0" w:color="auto"/>
                            <w:bottom w:val="none" w:sz="0" w:space="0" w:color="auto"/>
                            <w:right w:val="none" w:sz="0" w:space="0" w:color="auto"/>
                          </w:divBdr>
                          <w:divsChild>
                            <w:div w:id="1511870676">
                              <w:marLeft w:val="0"/>
                              <w:marRight w:val="0"/>
                              <w:marTop w:val="0"/>
                              <w:marBottom w:val="0"/>
                              <w:divBdr>
                                <w:top w:val="none" w:sz="0" w:space="0" w:color="auto"/>
                                <w:left w:val="none" w:sz="0" w:space="0" w:color="auto"/>
                                <w:bottom w:val="none" w:sz="0" w:space="0" w:color="auto"/>
                                <w:right w:val="none" w:sz="0" w:space="0" w:color="auto"/>
                              </w:divBdr>
                              <w:divsChild>
                                <w:div w:id="3430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067267">
                      <w:marLeft w:val="0"/>
                      <w:marRight w:val="0"/>
                      <w:marTop w:val="0"/>
                      <w:marBottom w:val="0"/>
                      <w:divBdr>
                        <w:top w:val="none" w:sz="0" w:space="0" w:color="auto"/>
                        <w:left w:val="none" w:sz="0" w:space="0" w:color="auto"/>
                        <w:bottom w:val="none" w:sz="0" w:space="0" w:color="auto"/>
                        <w:right w:val="none" w:sz="0" w:space="0" w:color="auto"/>
                      </w:divBdr>
                      <w:divsChild>
                        <w:div w:id="2018069541">
                          <w:marLeft w:val="0"/>
                          <w:marRight w:val="0"/>
                          <w:marTop w:val="0"/>
                          <w:marBottom w:val="0"/>
                          <w:divBdr>
                            <w:top w:val="none" w:sz="0" w:space="0" w:color="auto"/>
                            <w:left w:val="none" w:sz="0" w:space="0" w:color="auto"/>
                            <w:bottom w:val="none" w:sz="0" w:space="0" w:color="auto"/>
                            <w:right w:val="none" w:sz="0" w:space="0" w:color="auto"/>
                          </w:divBdr>
                        </w:div>
                        <w:div w:id="1754431069">
                          <w:marLeft w:val="0"/>
                          <w:marRight w:val="0"/>
                          <w:marTop w:val="0"/>
                          <w:marBottom w:val="0"/>
                          <w:divBdr>
                            <w:top w:val="none" w:sz="0" w:space="0" w:color="auto"/>
                            <w:left w:val="none" w:sz="0" w:space="0" w:color="auto"/>
                            <w:bottom w:val="none" w:sz="0" w:space="0" w:color="auto"/>
                            <w:right w:val="none" w:sz="0" w:space="0" w:color="auto"/>
                          </w:divBdr>
                          <w:divsChild>
                            <w:div w:id="1519352723">
                              <w:marLeft w:val="0"/>
                              <w:marRight w:val="0"/>
                              <w:marTop w:val="0"/>
                              <w:marBottom w:val="0"/>
                              <w:divBdr>
                                <w:top w:val="none" w:sz="0" w:space="0" w:color="auto"/>
                                <w:left w:val="none" w:sz="0" w:space="0" w:color="auto"/>
                                <w:bottom w:val="none" w:sz="0" w:space="0" w:color="auto"/>
                                <w:right w:val="none" w:sz="0" w:space="0" w:color="auto"/>
                              </w:divBdr>
                              <w:divsChild>
                                <w:div w:id="4355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7665">
                      <w:marLeft w:val="0"/>
                      <w:marRight w:val="0"/>
                      <w:marTop w:val="0"/>
                      <w:marBottom w:val="0"/>
                      <w:divBdr>
                        <w:top w:val="none" w:sz="0" w:space="0" w:color="auto"/>
                        <w:left w:val="none" w:sz="0" w:space="0" w:color="auto"/>
                        <w:bottom w:val="none" w:sz="0" w:space="0" w:color="auto"/>
                        <w:right w:val="none" w:sz="0" w:space="0" w:color="auto"/>
                      </w:divBdr>
                      <w:divsChild>
                        <w:div w:id="805700145">
                          <w:marLeft w:val="0"/>
                          <w:marRight w:val="0"/>
                          <w:marTop w:val="0"/>
                          <w:marBottom w:val="0"/>
                          <w:divBdr>
                            <w:top w:val="none" w:sz="0" w:space="0" w:color="auto"/>
                            <w:left w:val="none" w:sz="0" w:space="0" w:color="auto"/>
                            <w:bottom w:val="none" w:sz="0" w:space="0" w:color="auto"/>
                            <w:right w:val="none" w:sz="0" w:space="0" w:color="auto"/>
                          </w:divBdr>
                        </w:div>
                        <w:div w:id="1726294960">
                          <w:marLeft w:val="0"/>
                          <w:marRight w:val="0"/>
                          <w:marTop w:val="0"/>
                          <w:marBottom w:val="0"/>
                          <w:divBdr>
                            <w:top w:val="none" w:sz="0" w:space="0" w:color="auto"/>
                            <w:left w:val="none" w:sz="0" w:space="0" w:color="auto"/>
                            <w:bottom w:val="none" w:sz="0" w:space="0" w:color="auto"/>
                            <w:right w:val="none" w:sz="0" w:space="0" w:color="auto"/>
                          </w:divBdr>
                          <w:divsChild>
                            <w:div w:id="784542559">
                              <w:marLeft w:val="0"/>
                              <w:marRight w:val="0"/>
                              <w:marTop w:val="0"/>
                              <w:marBottom w:val="0"/>
                              <w:divBdr>
                                <w:top w:val="none" w:sz="0" w:space="0" w:color="auto"/>
                                <w:left w:val="none" w:sz="0" w:space="0" w:color="auto"/>
                                <w:bottom w:val="none" w:sz="0" w:space="0" w:color="auto"/>
                                <w:right w:val="none" w:sz="0" w:space="0" w:color="auto"/>
                              </w:divBdr>
                              <w:divsChild>
                                <w:div w:id="720053465">
                                  <w:marLeft w:val="0"/>
                                  <w:marRight w:val="0"/>
                                  <w:marTop w:val="0"/>
                                  <w:marBottom w:val="0"/>
                                  <w:divBdr>
                                    <w:top w:val="none" w:sz="0" w:space="0" w:color="auto"/>
                                    <w:left w:val="none" w:sz="0" w:space="0" w:color="auto"/>
                                    <w:bottom w:val="none" w:sz="0" w:space="0" w:color="auto"/>
                                    <w:right w:val="none" w:sz="0" w:space="0" w:color="auto"/>
                                  </w:divBdr>
                                </w:div>
                              </w:divsChild>
                            </w:div>
                            <w:div w:id="1554198021">
                              <w:marLeft w:val="0"/>
                              <w:marRight w:val="0"/>
                              <w:marTop w:val="0"/>
                              <w:marBottom w:val="0"/>
                              <w:divBdr>
                                <w:top w:val="none" w:sz="0" w:space="0" w:color="auto"/>
                                <w:left w:val="none" w:sz="0" w:space="0" w:color="auto"/>
                                <w:bottom w:val="none" w:sz="0" w:space="0" w:color="auto"/>
                                <w:right w:val="none" w:sz="0" w:space="0" w:color="auto"/>
                              </w:divBdr>
                              <w:divsChild>
                                <w:div w:id="1916040075">
                                  <w:marLeft w:val="0"/>
                                  <w:marRight w:val="0"/>
                                  <w:marTop w:val="0"/>
                                  <w:marBottom w:val="0"/>
                                  <w:divBdr>
                                    <w:top w:val="none" w:sz="0" w:space="0" w:color="auto"/>
                                    <w:left w:val="none" w:sz="0" w:space="0" w:color="auto"/>
                                    <w:bottom w:val="none" w:sz="0" w:space="0" w:color="auto"/>
                                    <w:right w:val="none" w:sz="0" w:space="0" w:color="auto"/>
                                  </w:divBdr>
                                </w:div>
                                <w:div w:id="366413456">
                                  <w:marLeft w:val="0"/>
                                  <w:marRight w:val="0"/>
                                  <w:marTop w:val="0"/>
                                  <w:marBottom w:val="0"/>
                                  <w:divBdr>
                                    <w:top w:val="none" w:sz="0" w:space="0" w:color="auto"/>
                                    <w:left w:val="none" w:sz="0" w:space="0" w:color="auto"/>
                                    <w:bottom w:val="none" w:sz="0" w:space="0" w:color="auto"/>
                                    <w:right w:val="none" w:sz="0" w:space="0" w:color="auto"/>
                                  </w:divBdr>
                                  <w:divsChild>
                                    <w:div w:id="8970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59273">
                              <w:marLeft w:val="0"/>
                              <w:marRight w:val="0"/>
                              <w:marTop w:val="0"/>
                              <w:marBottom w:val="0"/>
                              <w:divBdr>
                                <w:top w:val="none" w:sz="0" w:space="0" w:color="auto"/>
                                <w:left w:val="none" w:sz="0" w:space="0" w:color="auto"/>
                                <w:bottom w:val="none" w:sz="0" w:space="0" w:color="auto"/>
                                <w:right w:val="none" w:sz="0" w:space="0" w:color="auto"/>
                              </w:divBdr>
                              <w:divsChild>
                                <w:div w:id="2060126549">
                                  <w:marLeft w:val="0"/>
                                  <w:marRight w:val="0"/>
                                  <w:marTop w:val="0"/>
                                  <w:marBottom w:val="0"/>
                                  <w:divBdr>
                                    <w:top w:val="none" w:sz="0" w:space="0" w:color="auto"/>
                                    <w:left w:val="none" w:sz="0" w:space="0" w:color="auto"/>
                                    <w:bottom w:val="none" w:sz="0" w:space="0" w:color="auto"/>
                                    <w:right w:val="none" w:sz="0" w:space="0" w:color="auto"/>
                                  </w:divBdr>
                                </w:div>
                                <w:div w:id="877357133">
                                  <w:marLeft w:val="0"/>
                                  <w:marRight w:val="0"/>
                                  <w:marTop w:val="0"/>
                                  <w:marBottom w:val="0"/>
                                  <w:divBdr>
                                    <w:top w:val="none" w:sz="0" w:space="0" w:color="auto"/>
                                    <w:left w:val="none" w:sz="0" w:space="0" w:color="auto"/>
                                    <w:bottom w:val="none" w:sz="0" w:space="0" w:color="auto"/>
                                    <w:right w:val="none" w:sz="0" w:space="0" w:color="auto"/>
                                  </w:divBdr>
                                  <w:divsChild>
                                    <w:div w:id="20881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230">
                      <w:marLeft w:val="0"/>
                      <w:marRight w:val="0"/>
                      <w:marTop w:val="0"/>
                      <w:marBottom w:val="0"/>
                      <w:divBdr>
                        <w:top w:val="none" w:sz="0" w:space="0" w:color="auto"/>
                        <w:left w:val="none" w:sz="0" w:space="0" w:color="auto"/>
                        <w:bottom w:val="none" w:sz="0" w:space="0" w:color="auto"/>
                        <w:right w:val="none" w:sz="0" w:space="0" w:color="auto"/>
                      </w:divBdr>
                      <w:divsChild>
                        <w:div w:id="2119400610">
                          <w:marLeft w:val="0"/>
                          <w:marRight w:val="0"/>
                          <w:marTop w:val="0"/>
                          <w:marBottom w:val="0"/>
                          <w:divBdr>
                            <w:top w:val="none" w:sz="0" w:space="0" w:color="auto"/>
                            <w:left w:val="none" w:sz="0" w:space="0" w:color="auto"/>
                            <w:bottom w:val="none" w:sz="0" w:space="0" w:color="auto"/>
                            <w:right w:val="none" w:sz="0" w:space="0" w:color="auto"/>
                          </w:divBdr>
                        </w:div>
                        <w:div w:id="1225678598">
                          <w:marLeft w:val="0"/>
                          <w:marRight w:val="0"/>
                          <w:marTop w:val="0"/>
                          <w:marBottom w:val="0"/>
                          <w:divBdr>
                            <w:top w:val="none" w:sz="0" w:space="0" w:color="auto"/>
                            <w:left w:val="none" w:sz="0" w:space="0" w:color="auto"/>
                            <w:bottom w:val="none" w:sz="0" w:space="0" w:color="auto"/>
                            <w:right w:val="none" w:sz="0" w:space="0" w:color="auto"/>
                          </w:divBdr>
                          <w:divsChild>
                            <w:div w:id="1528636811">
                              <w:marLeft w:val="0"/>
                              <w:marRight w:val="0"/>
                              <w:marTop w:val="0"/>
                              <w:marBottom w:val="0"/>
                              <w:divBdr>
                                <w:top w:val="none" w:sz="0" w:space="0" w:color="auto"/>
                                <w:left w:val="none" w:sz="0" w:space="0" w:color="auto"/>
                                <w:bottom w:val="none" w:sz="0" w:space="0" w:color="auto"/>
                                <w:right w:val="none" w:sz="0" w:space="0" w:color="auto"/>
                              </w:divBdr>
                              <w:divsChild>
                                <w:div w:id="1241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28652">
                      <w:marLeft w:val="0"/>
                      <w:marRight w:val="0"/>
                      <w:marTop w:val="0"/>
                      <w:marBottom w:val="0"/>
                      <w:divBdr>
                        <w:top w:val="none" w:sz="0" w:space="0" w:color="auto"/>
                        <w:left w:val="none" w:sz="0" w:space="0" w:color="auto"/>
                        <w:bottom w:val="none" w:sz="0" w:space="0" w:color="auto"/>
                        <w:right w:val="none" w:sz="0" w:space="0" w:color="auto"/>
                      </w:divBdr>
                      <w:divsChild>
                        <w:div w:id="746458034">
                          <w:marLeft w:val="0"/>
                          <w:marRight w:val="0"/>
                          <w:marTop w:val="0"/>
                          <w:marBottom w:val="0"/>
                          <w:divBdr>
                            <w:top w:val="none" w:sz="0" w:space="0" w:color="auto"/>
                            <w:left w:val="none" w:sz="0" w:space="0" w:color="auto"/>
                            <w:bottom w:val="none" w:sz="0" w:space="0" w:color="auto"/>
                            <w:right w:val="none" w:sz="0" w:space="0" w:color="auto"/>
                          </w:divBdr>
                        </w:div>
                        <w:div w:id="1482040349">
                          <w:marLeft w:val="0"/>
                          <w:marRight w:val="0"/>
                          <w:marTop w:val="0"/>
                          <w:marBottom w:val="0"/>
                          <w:divBdr>
                            <w:top w:val="none" w:sz="0" w:space="0" w:color="auto"/>
                            <w:left w:val="none" w:sz="0" w:space="0" w:color="auto"/>
                            <w:bottom w:val="none" w:sz="0" w:space="0" w:color="auto"/>
                            <w:right w:val="none" w:sz="0" w:space="0" w:color="auto"/>
                          </w:divBdr>
                          <w:divsChild>
                            <w:div w:id="1696930112">
                              <w:marLeft w:val="0"/>
                              <w:marRight w:val="0"/>
                              <w:marTop w:val="0"/>
                              <w:marBottom w:val="0"/>
                              <w:divBdr>
                                <w:top w:val="none" w:sz="0" w:space="0" w:color="auto"/>
                                <w:left w:val="none" w:sz="0" w:space="0" w:color="auto"/>
                                <w:bottom w:val="none" w:sz="0" w:space="0" w:color="auto"/>
                                <w:right w:val="none" w:sz="0" w:space="0" w:color="auto"/>
                              </w:divBdr>
                              <w:divsChild>
                                <w:div w:id="1214275493">
                                  <w:marLeft w:val="0"/>
                                  <w:marRight w:val="0"/>
                                  <w:marTop w:val="0"/>
                                  <w:marBottom w:val="0"/>
                                  <w:divBdr>
                                    <w:top w:val="none" w:sz="0" w:space="0" w:color="auto"/>
                                    <w:left w:val="none" w:sz="0" w:space="0" w:color="auto"/>
                                    <w:bottom w:val="none" w:sz="0" w:space="0" w:color="auto"/>
                                    <w:right w:val="none" w:sz="0" w:space="0" w:color="auto"/>
                                  </w:divBdr>
                                </w:div>
                              </w:divsChild>
                            </w:div>
                            <w:div w:id="1408959389">
                              <w:marLeft w:val="0"/>
                              <w:marRight w:val="0"/>
                              <w:marTop w:val="0"/>
                              <w:marBottom w:val="0"/>
                              <w:divBdr>
                                <w:top w:val="none" w:sz="0" w:space="0" w:color="auto"/>
                                <w:left w:val="none" w:sz="0" w:space="0" w:color="auto"/>
                                <w:bottom w:val="none" w:sz="0" w:space="0" w:color="auto"/>
                                <w:right w:val="none" w:sz="0" w:space="0" w:color="auto"/>
                              </w:divBdr>
                              <w:divsChild>
                                <w:div w:id="1101684805">
                                  <w:marLeft w:val="0"/>
                                  <w:marRight w:val="0"/>
                                  <w:marTop w:val="0"/>
                                  <w:marBottom w:val="0"/>
                                  <w:divBdr>
                                    <w:top w:val="none" w:sz="0" w:space="0" w:color="auto"/>
                                    <w:left w:val="none" w:sz="0" w:space="0" w:color="auto"/>
                                    <w:bottom w:val="none" w:sz="0" w:space="0" w:color="auto"/>
                                    <w:right w:val="none" w:sz="0" w:space="0" w:color="auto"/>
                                  </w:divBdr>
                                </w:div>
                                <w:div w:id="430665578">
                                  <w:marLeft w:val="0"/>
                                  <w:marRight w:val="0"/>
                                  <w:marTop w:val="0"/>
                                  <w:marBottom w:val="0"/>
                                  <w:divBdr>
                                    <w:top w:val="none" w:sz="0" w:space="0" w:color="auto"/>
                                    <w:left w:val="none" w:sz="0" w:space="0" w:color="auto"/>
                                    <w:bottom w:val="none" w:sz="0" w:space="0" w:color="auto"/>
                                    <w:right w:val="none" w:sz="0" w:space="0" w:color="auto"/>
                                  </w:divBdr>
                                  <w:divsChild>
                                    <w:div w:id="17050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71455">
                              <w:marLeft w:val="0"/>
                              <w:marRight w:val="0"/>
                              <w:marTop w:val="0"/>
                              <w:marBottom w:val="0"/>
                              <w:divBdr>
                                <w:top w:val="none" w:sz="0" w:space="0" w:color="auto"/>
                                <w:left w:val="none" w:sz="0" w:space="0" w:color="auto"/>
                                <w:bottom w:val="none" w:sz="0" w:space="0" w:color="auto"/>
                                <w:right w:val="none" w:sz="0" w:space="0" w:color="auto"/>
                              </w:divBdr>
                              <w:divsChild>
                                <w:div w:id="719550180">
                                  <w:marLeft w:val="0"/>
                                  <w:marRight w:val="0"/>
                                  <w:marTop w:val="0"/>
                                  <w:marBottom w:val="0"/>
                                  <w:divBdr>
                                    <w:top w:val="none" w:sz="0" w:space="0" w:color="auto"/>
                                    <w:left w:val="none" w:sz="0" w:space="0" w:color="auto"/>
                                    <w:bottom w:val="none" w:sz="0" w:space="0" w:color="auto"/>
                                    <w:right w:val="none" w:sz="0" w:space="0" w:color="auto"/>
                                  </w:divBdr>
                                </w:div>
                                <w:div w:id="1680765687">
                                  <w:marLeft w:val="0"/>
                                  <w:marRight w:val="0"/>
                                  <w:marTop w:val="0"/>
                                  <w:marBottom w:val="0"/>
                                  <w:divBdr>
                                    <w:top w:val="none" w:sz="0" w:space="0" w:color="auto"/>
                                    <w:left w:val="none" w:sz="0" w:space="0" w:color="auto"/>
                                    <w:bottom w:val="none" w:sz="0" w:space="0" w:color="auto"/>
                                    <w:right w:val="none" w:sz="0" w:space="0" w:color="auto"/>
                                  </w:divBdr>
                                  <w:divsChild>
                                    <w:div w:id="1096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0217">
                              <w:marLeft w:val="0"/>
                              <w:marRight w:val="0"/>
                              <w:marTop w:val="0"/>
                              <w:marBottom w:val="0"/>
                              <w:divBdr>
                                <w:top w:val="none" w:sz="0" w:space="0" w:color="auto"/>
                                <w:left w:val="none" w:sz="0" w:space="0" w:color="auto"/>
                                <w:bottom w:val="none" w:sz="0" w:space="0" w:color="auto"/>
                                <w:right w:val="none" w:sz="0" w:space="0" w:color="auto"/>
                              </w:divBdr>
                              <w:divsChild>
                                <w:div w:id="1615557756">
                                  <w:marLeft w:val="0"/>
                                  <w:marRight w:val="0"/>
                                  <w:marTop w:val="0"/>
                                  <w:marBottom w:val="0"/>
                                  <w:divBdr>
                                    <w:top w:val="none" w:sz="0" w:space="0" w:color="auto"/>
                                    <w:left w:val="none" w:sz="0" w:space="0" w:color="auto"/>
                                    <w:bottom w:val="none" w:sz="0" w:space="0" w:color="auto"/>
                                    <w:right w:val="none" w:sz="0" w:space="0" w:color="auto"/>
                                  </w:divBdr>
                                </w:div>
                                <w:div w:id="104157620">
                                  <w:marLeft w:val="0"/>
                                  <w:marRight w:val="0"/>
                                  <w:marTop w:val="0"/>
                                  <w:marBottom w:val="0"/>
                                  <w:divBdr>
                                    <w:top w:val="none" w:sz="0" w:space="0" w:color="auto"/>
                                    <w:left w:val="none" w:sz="0" w:space="0" w:color="auto"/>
                                    <w:bottom w:val="none" w:sz="0" w:space="0" w:color="auto"/>
                                    <w:right w:val="none" w:sz="0" w:space="0" w:color="auto"/>
                                  </w:divBdr>
                                  <w:divsChild>
                                    <w:div w:id="13627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98526">
                      <w:marLeft w:val="0"/>
                      <w:marRight w:val="0"/>
                      <w:marTop w:val="0"/>
                      <w:marBottom w:val="0"/>
                      <w:divBdr>
                        <w:top w:val="none" w:sz="0" w:space="0" w:color="auto"/>
                        <w:left w:val="none" w:sz="0" w:space="0" w:color="auto"/>
                        <w:bottom w:val="none" w:sz="0" w:space="0" w:color="auto"/>
                        <w:right w:val="none" w:sz="0" w:space="0" w:color="auto"/>
                      </w:divBdr>
                      <w:divsChild>
                        <w:div w:id="60714374">
                          <w:marLeft w:val="0"/>
                          <w:marRight w:val="0"/>
                          <w:marTop w:val="0"/>
                          <w:marBottom w:val="0"/>
                          <w:divBdr>
                            <w:top w:val="none" w:sz="0" w:space="0" w:color="auto"/>
                            <w:left w:val="none" w:sz="0" w:space="0" w:color="auto"/>
                            <w:bottom w:val="none" w:sz="0" w:space="0" w:color="auto"/>
                            <w:right w:val="none" w:sz="0" w:space="0" w:color="auto"/>
                          </w:divBdr>
                        </w:div>
                        <w:div w:id="198124444">
                          <w:marLeft w:val="0"/>
                          <w:marRight w:val="0"/>
                          <w:marTop w:val="0"/>
                          <w:marBottom w:val="0"/>
                          <w:divBdr>
                            <w:top w:val="none" w:sz="0" w:space="0" w:color="auto"/>
                            <w:left w:val="none" w:sz="0" w:space="0" w:color="auto"/>
                            <w:bottom w:val="none" w:sz="0" w:space="0" w:color="auto"/>
                            <w:right w:val="none" w:sz="0" w:space="0" w:color="auto"/>
                          </w:divBdr>
                          <w:divsChild>
                            <w:div w:id="783035059">
                              <w:marLeft w:val="0"/>
                              <w:marRight w:val="0"/>
                              <w:marTop w:val="0"/>
                              <w:marBottom w:val="0"/>
                              <w:divBdr>
                                <w:top w:val="none" w:sz="0" w:space="0" w:color="auto"/>
                                <w:left w:val="none" w:sz="0" w:space="0" w:color="auto"/>
                                <w:bottom w:val="none" w:sz="0" w:space="0" w:color="auto"/>
                                <w:right w:val="none" w:sz="0" w:space="0" w:color="auto"/>
                              </w:divBdr>
                              <w:divsChild>
                                <w:div w:id="1720975952">
                                  <w:marLeft w:val="0"/>
                                  <w:marRight w:val="0"/>
                                  <w:marTop w:val="0"/>
                                  <w:marBottom w:val="0"/>
                                  <w:divBdr>
                                    <w:top w:val="none" w:sz="0" w:space="0" w:color="auto"/>
                                    <w:left w:val="none" w:sz="0" w:space="0" w:color="auto"/>
                                    <w:bottom w:val="none" w:sz="0" w:space="0" w:color="auto"/>
                                    <w:right w:val="none" w:sz="0" w:space="0" w:color="auto"/>
                                  </w:divBdr>
                                </w:div>
                              </w:divsChild>
                            </w:div>
                            <w:div w:id="1178496559">
                              <w:marLeft w:val="0"/>
                              <w:marRight w:val="0"/>
                              <w:marTop w:val="0"/>
                              <w:marBottom w:val="0"/>
                              <w:divBdr>
                                <w:top w:val="none" w:sz="0" w:space="0" w:color="auto"/>
                                <w:left w:val="none" w:sz="0" w:space="0" w:color="auto"/>
                                <w:bottom w:val="none" w:sz="0" w:space="0" w:color="auto"/>
                                <w:right w:val="none" w:sz="0" w:space="0" w:color="auto"/>
                              </w:divBdr>
                              <w:divsChild>
                                <w:div w:id="537086133">
                                  <w:marLeft w:val="0"/>
                                  <w:marRight w:val="0"/>
                                  <w:marTop w:val="0"/>
                                  <w:marBottom w:val="0"/>
                                  <w:divBdr>
                                    <w:top w:val="none" w:sz="0" w:space="0" w:color="auto"/>
                                    <w:left w:val="none" w:sz="0" w:space="0" w:color="auto"/>
                                    <w:bottom w:val="none" w:sz="0" w:space="0" w:color="auto"/>
                                    <w:right w:val="none" w:sz="0" w:space="0" w:color="auto"/>
                                  </w:divBdr>
                                </w:div>
                                <w:div w:id="2072265511">
                                  <w:marLeft w:val="0"/>
                                  <w:marRight w:val="0"/>
                                  <w:marTop w:val="0"/>
                                  <w:marBottom w:val="0"/>
                                  <w:divBdr>
                                    <w:top w:val="none" w:sz="0" w:space="0" w:color="auto"/>
                                    <w:left w:val="none" w:sz="0" w:space="0" w:color="auto"/>
                                    <w:bottom w:val="none" w:sz="0" w:space="0" w:color="auto"/>
                                    <w:right w:val="none" w:sz="0" w:space="0" w:color="auto"/>
                                  </w:divBdr>
                                  <w:divsChild>
                                    <w:div w:id="14557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956">
                              <w:marLeft w:val="0"/>
                              <w:marRight w:val="0"/>
                              <w:marTop w:val="0"/>
                              <w:marBottom w:val="0"/>
                              <w:divBdr>
                                <w:top w:val="none" w:sz="0" w:space="0" w:color="auto"/>
                                <w:left w:val="none" w:sz="0" w:space="0" w:color="auto"/>
                                <w:bottom w:val="none" w:sz="0" w:space="0" w:color="auto"/>
                                <w:right w:val="none" w:sz="0" w:space="0" w:color="auto"/>
                              </w:divBdr>
                              <w:divsChild>
                                <w:div w:id="458299587">
                                  <w:marLeft w:val="0"/>
                                  <w:marRight w:val="0"/>
                                  <w:marTop w:val="0"/>
                                  <w:marBottom w:val="0"/>
                                  <w:divBdr>
                                    <w:top w:val="none" w:sz="0" w:space="0" w:color="auto"/>
                                    <w:left w:val="none" w:sz="0" w:space="0" w:color="auto"/>
                                    <w:bottom w:val="none" w:sz="0" w:space="0" w:color="auto"/>
                                    <w:right w:val="none" w:sz="0" w:space="0" w:color="auto"/>
                                  </w:divBdr>
                                </w:div>
                                <w:div w:id="1496610305">
                                  <w:marLeft w:val="0"/>
                                  <w:marRight w:val="0"/>
                                  <w:marTop w:val="0"/>
                                  <w:marBottom w:val="0"/>
                                  <w:divBdr>
                                    <w:top w:val="none" w:sz="0" w:space="0" w:color="auto"/>
                                    <w:left w:val="none" w:sz="0" w:space="0" w:color="auto"/>
                                    <w:bottom w:val="none" w:sz="0" w:space="0" w:color="auto"/>
                                    <w:right w:val="none" w:sz="0" w:space="0" w:color="auto"/>
                                  </w:divBdr>
                                  <w:divsChild>
                                    <w:div w:id="21129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6099">
                              <w:marLeft w:val="0"/>
                              <w:marRight w:val="0"/>
                              <w:marTop w:val="0"/>
                              <w:marBottom w:val="0"/>
                              <w:divBdr>
                                <w:top w:val="none" w:sz="0" w:space="0" w:color="auto"/>
                                <w:left w:val="none" w:sz="0" w:space="0" w:color="auto"/>
                                <w:bottom w:val="none" w:sz="0" w:space="0" w:color="auto"/>
                                <w:right w:val="none" w:sz="0" w:space="0" w:color="auto"/>
                              </w:divBdr>
                              <w:divsChild>
                                <w:div w:id="1189637001">
                                  <w:marLeft w:val="0"/>
                                  <w:marRight w:val="0"/>
                                  <w:marTop w:val="0"/>
                                  <w:marBottom w:val="0"/>
                                  <w:divBdr>
                                    <w:top w:val="none" w:sz="0" w:space="0" w:color="auto"/>
                                    <w:left w:val="none" w:sz="0" w:space="0" w:color="auto"/>
                                    <w:bottom w:val="none" w:sz="0" w:space="0" w:color="auto"/>
                                    <w:right w:val="none" w:sz="0" w:space="0" w:color="auto"/>
                                  </w:divBdr>
                                </w:div>
                                <w:div w:id="178784826">
                                  <w:marLeft w:val="0"/>
                                  <w:marRight w:val="0"/>
                                  <w:marTop w:val="0"/>
                                  <w:marBottom w:val="0"/>
                                  <w:divBdr>
                                    <w:top w:val="none" w:sz="0" w:space="0" w:color="auto"/>
                                    <w:left w:val="none" w:sz="0" w:space="0" w:color="auto"/>
                                    <w:bottom w:val="none" w:sz="0" w:space="0" w:color="auto"/>
                                    <w:right w:val="none" w:sz="0" w:space="0" w:color="auto"/>
                                  </w:divBdr>
                                  <w:divsChild>
                                    <w:div w:id="1150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40500">
                              <w:marLeft w:val="0"/>
                              <w:marRight w:val="0"/>
                              <w:marTop w:val="0"/>
                              <w:marBottom w:val="0"/>
                              <w:divBdr>
                                <w:top w:val="none" w:sz="0" w:space="0" w:color="auto"/>
                                <w:left w:val="none" w:sz="0" w:space="0" w:color="auto"/>
                                <w:bottom w:val="none" w:sz="0" w:space="0" w:color="auto"/>
                                <w:right w:val="none" w:sz="0" w:space="0" w:color="auto"/>
                              </w:divBdr>
                              <w:divsChild>
                                <w:div w:id="2003580301">
                                  <w:marLeft w:val="0"/>
                                  <w:marRight w:val="0"/>
                                  <w:marTop w:val="0"/>
                                  <w:marBottom w:val="0"/>
                                  <w:divBdr>
                                    <w:top w:val="none" w:sz="0" w:space="0" w:color="auto"/>
                                    <w:left w:val="none" w:sz="0" w:space="0" w:color="auto"/>
                                    <w:bottom w:val="none" w:sz="0" w:space="0" w:color="auto"/>
                                    <w:right w:val="none" w:sz="0" w:space="0" w:color="auto"/>
                                  </w:divBdr>
                                </w:div>
                                <w:div w:id="675963096">
                                  <w:marLeft w:val="0"/>
                                  <w:marRight w:val="0"/>
                                  <w:marTop w:val="0"/>
                                  <w:marBottom w:val="0"/>
                                  <w:divBdr>
                                    <w:top w:val="none" w:sz="0" w:space="0" w:color="auto"/>
                                    <w:left w:val="none" w:sz="0" w:space="0" w:color="auto"/>
                                    <w:bottom w:val="none" w:sz="0" w:space="0" w:color="auto"/>
                                    <w:right w:val="none" w:sz="0" w:space="0" w:color="auto"/>
                                  </w:divBdr>
                                  <w:divsChild>
                                    <w:div w:id="978144603">
                                      <w:marLeft w:val="0"/>
                                      <w:marRight w:val="0"/>
                                      <w:marTop w:val="0"/>
                                      <w:marBottom w:val="0"/>
                                      <w:divBdr>
                                        <w:top w:val="none" w:sz="0" w:space="0" w:color="auto"/>
                                        <w:left w:val="none" w:sz="0" w:space="0" w:color="auto"/>
                                        <w:bottom w:val="none" w:sz="0" w:space="0" w:color="auto"/>
                                        <w:right w:val="none" w:sz="0" w:space="0" w:color="auto"/>
                                      </w:divBdr>
                                      <w:divsChild>
                                        <w:div w:id="12438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49698">
                              <w:marLeft w:val="0"/>
                              <w:marRight w:val="0"/>
                              <w:marTop w:val="0"/>
                              <w:marBottom w:val="0"/>
                              <w:divBdr>
                                <w:top w:val="none" w:sz="0" w:space="0" w:color="auto"/>
                                <w:left w:val="none" w:sz="0" w:space="0" w:color="auto"/>
                                <w:bottom w:val="none" w:sz="0" w:space="0" w:color="auto"/>
                                <w:right w:val="none" w:sz="0" w:space="0" w:color="auto"/>
                              </w:divBdr>
                              <w:divsChild>
                                <w:div w:id="876240048">
                                  <w:marLeft w:val="0"/>
                                  <w:marRight w:val="0"/>
                                  <w:marTop w:val="0"/>
                                  <w:marBottom w:val="0"/>
                                  <w:divBdr>
                                    <w:top w:val="none" w:sz="0" w:space="0" w:color="auto"/>
                                    <w:left w:val="none" w:sz="0" w:space="0" w:color="auto"/>
                                    <w:bottom w:val="none" w:sz="0" w:space="0" w:color="auto"/>
                                    <w:right w:val="none" w:sz="0" w:space="0" w:color="auto"/>
                                  </w:divBdr>
                                </w:div>
                                <w:div w:id="221138112">
                                  <w:marLeft w:val="0"/>
                                  <w:marRight w:val="0"/>
                                  <w:marTop w:val="0"/>
                                  <w:marBottom w:val="0"/>
                                  <w:divBdr>
                                    <w:top w:val="none" w:sz="0" w:space="0" w:color="auto"/>
                                    <w:left w:val="none" w:sz="0" w:space="0" w:color="auto"/>
                                    <w:bottom w:val="none" w:sz="0" w:space="0" w:color="auto"/>
                                    <w:right w:val="none" w:sz="0" w:space="0" w:color="auto"/>
                                  </w:divBdr>
                                  <w:divsChild>
                                    <w:div w:id="17423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9722">
                              <w:marLeft w:val="0"/>
                              <w:marRight w:val="0"/>
                              <w:marTop w:val="0"/>
                              <w:marBottom w:val="0"/>
                              <w:divBdr>
                                <w:top w:val="none" w:sz="0" w:space="0" w:color="auto"/>
                                <w:left w:val="none" w:sz="0" w:space="0" w:color="auto"/>
                                <w:bottom w:val="none" w:sz="0" w:space="0" w:color="auto"/>
                                <w:right w:val="none" w:sz="0" w:space="0" w:color="auto"/>
                              </w:divBdr>
                              <w:divsChild>
                                <w:div w:id="815337181">
                                  <w:marLeft w:val="0"/>
                                  <w:marRight w:val="0"/>
                                  <w:marTop w:val="0"/>
                                  <w:marBottom w:val="0"/>
                                  <w:divBdr>
                                    <w:top w:val="none" w:sz="0" w:space="0" w:color="auto"/>
                                    <w:left w:val="none" w:sz="0" w:space="0" w:color="auto"/>
                                    <w:bottom w:val="none" w:sz="0" w:space="0" w:color="auto"/>
                                    <w:right w:val="none" w:sz="0" w:space="0" w:color="auto"/>
                                  </w:divBdr>
                                </w:div>
                                <w:div w:id="1171291384">
                                  <w:marLeft w:val="0"/>
                                  <w:marRight w:val="0"/>
                                  <w:marTop w:val="0"/>
                                  <w:marBottom w:val="0"/>
                                  <w:divBdr>
                                    <w:top w:val="none" w:sz="0" w:space="0" w:color="auto"/>
                                    <w:left w:val="none" w:sz="0" w:space="0" w:color="auto"/>
                                    <w:bottom w:val="none" w:sz="0" w:space="0" w:color="auto"/>
                                    <w:right w:val="none" w:sz="0" w:space="0" w:color="auto"/>
                                  </w:divBdr>
                                  <w:divsChild>
                                    <w:div w:id="2114745674">
                                      <w:marLeft w:val="0"/>
                                      <w:marRight w:val="0"/>
                                      <w:marTop w:val="0"/>
                                      <w:marBottom w:val="0"/>
                                      <w:divBdr>
                                        <w:top w:val="none" w:sz="0" w:space="0" w:color="auto"/>
                                        <w:left w:val="none" w:sz="0" w:space="0" w:color="auto"/>
                                        <w:bottom w:val="none" w:sz="0" w:space="0" w:color="auto"/>
                                        <w:right w:val="none" w:sz="0" w:space="0" w:color="auto"/>
                                      </w:divBdr>
                                      <w:divsChild>
                                        <w:div w:id="7173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519804">
          <w:marLeft w:val="0"/>
          <w:marRight w:val="0"/>
          <w:marTop w:val="0"/>
          <w:marBottom w:val="0"/>
          <w:divBdr>
            <w:top w:val="none" w:sz="0" w:space="0" w:color="auto"/>
            <w:left w:val="none" w:sz="0" w:space="0" w:color="auto"/>
            <w:bottom w:val="none" w:sz="0" w:space="0" w:color="auto"/>
            <w:right w:val="none" w:sz="0" w:space="0" w:color="auto"/>
          </w:divBdr>
          <w:divsChild>
            <w:div w:id="1039553910">
              <w:marLeft w:val="0"/>
              <w:marRight w:val="0"/>
              <w:marTop w:val="0"/>
              <w:marBottom w:val="0"/>
              <w:divBdr>
                <w:top w:val="none" w:sz="0" w:space="0" w:color="auto"/>
                <w:left w:val="none" w:sz="0" w:space="0" w:color="auto"/>
                <w:bottom w:val="none" w:sz="0" w:space="0" w:color="auto"/>
                <w:right w:val="none" w:sz="0" w:space="0" w:color="auto"/>
              </w:divBdr>
              <w:divsChild>
                <w:div w:id="915825896">
                  <w:marLeft w:val="0"/>
                  <w:marRight w:val="0"/>
                  <w:marTop w:val="0"/>
                  <w:marBottom w:val="0"/>
                  <w:divBdr>
                    <w:top w:val="none" w:sz="0" w:space="0" w:color="auto"/>
                    <w:left w:val="none" w:sz="0" w:space="0" w:color="auto"/>
                    <w:bottom w:val="none" w:sz="0" w:space="0" w:color="auto"/>
                    <w:right w:val="none" w:sz="0" w:space="0" w:color="auto"/>
                  </w:divBdr>
                  <w:divsChild>
                    <w:div w:id="524096877">
                      <w:marLeft w:val="0"/>
                      <w:marRight w:val="0"/>
                      <w:marTop w:val="0"/>
                      <w:marBottom w:val="0"/>
                      <w:divBdr>
                        <w:top w:val="none" w:sz="0" w:space="0" w:color="auto"/>
                        <w:left w:val="none" w:sz="0" w:space="0" w:color="auto"/>
                        <w:bottom w:val="none" w:sz="0" w:space="0" w:color="auto"/>
                        <w:right w:val="none" w:sz="0" w:space="0" w:color="auto"/>
                      </w:divBdr>
                      <w:divsChild>
                        <w:div w:id="68773412">
                          <w:marLeft w:val="0"/>
                          <w:marRight w:val="0"/>
                          <w:marTop w:val="0"/>
                          <w:marBottom w:val="0"/>
                          <w:divBdr>
                            <w:top w:val="none" w:sz="0" w:space="0" w:color="auto"/>
                            <w:left w:val="none" w:sz="0" w:space="0" w:color="auto"/>
                            <w:bottom w:val="none" w:sz="0" w:space="0" w:color="auto"/>
                            <w:right w:val="none" w:sz="0" w:space="0" w:color="auto"/>
                          </w:divBdr>
                        </w:div>
                      </w:divsChild>
                    </w:div>
                    <w:div w:id="1948540199">
                      <w:marLeft w:val="0"/>
                      <w:marRight w:val="0"/>
                      <w:marTop w:val="0"/>
                      <w:marBottom w:val="0"/>
                      <w:divBdr>
                        <w:top w:val="none" w:sz="0" w:space="0" w:color="auto"/>
                        <w:left w:val="none" w:sz="0" w:space="0" w:color="auto"/>
                        <w:bottom w:val="none" w:sz="0" w:space="0" w:color="auto"/>
                        <w:right w:val="none" w:sz="0" w:space="0" w:color="auto"/>
                      </w:divBdr>
                      <w:divsChild>
                        <w:div w:id="63722763">
                          <w:marLeft w:val="0"/>
                          <w:marRight w:val="0"/>
                          <w:marTop w:val="0"/>
                          <w:marBottom w:val="0"/>
                          <w:divBdr>
                            <w:top w:val="none" w:sz="0" w:space="0" w:color="auto"/>
                            <w:left w:val="none" w:sz="0" w:space="0" w:color="auto"/>
                            <w:bottom w:val="none" w:sz="0" w:space="0" w:color="auto"/>
                            <w:right w:val="none" w:sz="0" w:space="0" w:color="auto"/>
                          </w:divBdr>
                        </w:div>
                        <w:div w:id="1340043408">
                          <w:marLeft w:val="0"/>
                          <w:marRight w:val="0"/>
                          <w:marTop w:val="0"/>
                          <w:marBottom w:val="0"/>
                          <w:divBdr>
                            <w:top w:val="none" w:sz="0" w:space="0" w:color="auto"/>
                            <w:left w:val="none" w:sz="0" w:space="0" w:color="auto"/>
                            <w:bottom w:val="none" w:sz="0" w:space="0" w:color="auto"/>
                            <w:right w:val="none" w:sz="0" w:space="0" w:color="auto"/>
                          </w:divBdr>
                          <w:divsChild>
                            <w:div w:id="1540698780">
                              <w:marLeft w:val="0"/>
                              <w:marRight w:val="0"/>
                              <w:marTop w:val="0"/>
                              <w:marBottom w:val="0"/>
                              <w:divBdr>
                                <w:top w:val="none" w:sz="0" w:space="0" w:color="auto"/>
                                <w:left w:val="none" w:sz="0" w:space="0" w:color="auto"/>
                                <w:bottom w:val="none" w:sz="0" w:space="0" w:color="auto"/>
                                <w:right w:val="none" w:sz="0" w:space="0" w:color="auto"/>
                              </w:divBdr>
                              <w:divsChild>
                                <w:div w:id="399209205">
                                  <w:marLeft w:val="0"/>
                                  <w:marRight w:val="0"/>
                                  <w:marTop w:val="0"/>
                                  <w:marBottom w:val="0"/>
                                  <w:divBdr>
                                    <w:top w:val="none" w:sz="0" w:space="0" w:color="auto"/>
                                    <w:left w:val="none" w:sz="0" w:space="0" w:color="auto"/>
                                    <w:bottom w:val="none" w:sz="0" w:space="0" w:color="auto"/>
                                    <w:right w:val="none" w:sz="0" w:space="0" w:color="auto"/>
                                  </w:divBdr>
                                </w:div>
                              </w:divsChild>
                            </w:div>
                            <w:div w:id="1869636771">
                              <w:marLeft w:val="0"/>
                              <w:marRight w:val="0"/>
                              <w:marTop w:val="0"/>
                              <w:marBottom w:val="0"/>
                              <w:divBdr>
                                <w:top w:val="none" w:sz="0" w:space="0" w:color="auto"/>
                                <w:left w:val="none" w:sz="0" w:space="0" w:color="auto"/>
                                <w:bottom w:val="none" w:sz="0" w:space="0" w:color="auto"/>
                                <w:right w:val="none" w:sz="0" w:space="0" w:color="auto"/>
                              </w:divBdr>
                              <w:divsChild>
                                <w:div w:id="844176561">
                                  <w:marLeft w:val="0"/>
                                  <w:marRight w:val="0"/>
                                  <w:marTop w:val="0"/>
                                  <w:marBottom w:val="0"/>
                                  <w:divBdr>
                                    <w:top w:val="none" w:sz="0" w:space="0" w:color="auto"/>
                                    <w:left w:val="none" w:sz="0" w:space="0" w:color="auto"/>
                                    <w:bottom w:val="none" w:sz="0" w:space="0" w:color="auto"/>
                                    <w:right w:val="none" w:sz="0" w:space="0" w:color="auto"/>
                                  </w:divBdr>
                                </w:div>
                                <w:div w:id="1313439459">
                                  <w:marLeft w:val="0"/>
                                  <w:marRight w:val="0"/>
                                  <w:marTop w:val="0"/>
                                  <w:marBottom w:val="0"/>
                                  <w:divBdr>
                                    <w:top w:val="none" w:sz="0" w:space="0" w:color="auto"/>
                                    <w:left w:val="none" w:sz="0" w:space="0" w:color="auto"/>
                                    <w:bottom w:val="none" w:sz="0" w:space="0" w:color="auto"/>
                                    <w:right w:val="none" w:sz="0" w:space="0" w:color="auto"/>
                                  </w:divBdr>
                                  <w:divsChild>
                                    <w:div w:id="1155993113">
                                      <w:marLeft w:val="0"/>
                                      <w:marRight w:val="0"/>
                                      <w:marTop w:val="0"/>
                                      <w:marBottom w:val="0"/>
                                      <w:divBdr>
                                        <w:top w:val="none" w:sz="0" w:space="0" w:color="auto"/>
                                        <w:left w:val="none" w:sz="0" w:space="0" w:color="auto"/>
                                        <w:bottom w:val="none" w:sz="0" w:space="0" w:color="auto"/>
                                        <w:right w:val="none" w:sz="0" w:space="0" w:color="auto"/>
                                      </w:divBdr>
                                    </w:div>
                                    <w:div w:id="1791627370">
                                      <w:marLeft w:val="0"/>
                                      <w:marRight w:val="0"/>
                                      <w:marTop w:val="0"/>
                                      <w:marBottom w:val="0"/>
                                      <w:divBdr>
                                        <w:top w:val="none" w:sz="0" w:space="0" w:color="auto"/>
                                        <w:left w:val="none" w:sz="0" w:space="0" w:color="auto"/>
                                        <w:bottom w:val="none" w:sz="0" w:space="0" w:color="auto"/>
                                        <w:right w:val="none" w:sz="0" w:space="0" w:color="auto"/>
                                      </w:divBdr>
                                      <w:divsChild>
                                        <w:div w:id="1446971326">
                                          <w:marLeft w:val="0"/>
                                          <w:marRight w:val="0"/>
                                          <w:marTop w:val="0"/>
                                          <w:marBottom w:val="0"/>
                                          <w:divBdr>
                                            <w:top w:val="none" w:sz="0" w:space="0" w:color="auto"/>
                                            <w:left w:val="none" w:sz="0" w:space="0" w:color="auto"/>
                                            <w:bottom w:val="none" w:sz="0" w:space="0" w:color="auto"/>
                                            <w:right w:val="none" w:sz="0" w:space="0" w:color="auto"/>
                                          </w:divBdr>
                                        </w:div>
                                        <w:div w:id="1679581297">
                                          <w:marLeft w:val="0"/>
                                          <w:marRight w:val="0"/>
                                          <w:marTop w:val="0"/>
                                          <w:marBottom w:val="0"/>
                                          <w:divBdr>
                                            <w:top w:val="none" w:sz="0" w:space="0" w:color="auto"/>
                                            <w:left w:val="none" w:sz="0" w:space="0" w:color="auto"/>
                                            <w:bottom w:val="none" w:sz="0" w:space="0" w:color="auto"/>
                                            <w:right w:val="none" w:sz="0" w:space="0" w:color="auto"/>
                                          </w:divBdr>
                                          <w:divsChild>
                                            <w:div w:id="1518615629">
                                              <w:marLeft w:val="0"/>
                                              <w:marRight w:val="0"/>
                                              <w:marTop w:val="0"/>
                                              <w:marBottom w:val="0"/>
                                              <w:divBdr>
                                                <w:top w:val="none" w:sz="0" w:space="0" w:color="auto"/>
                                                <w:left w:val="none" w:sz="0" w:space="0" w:color="auto"/>
                                                <w:bottom w:val="none" w:sz="0" w:space="0" w:color="auto"/>
                                                <w:right w:val="none" w:sz="0" w:space="0" w:color="auto"/>
                                              </w:divBdr>
                                              <w:divsChild>
                                                <w:div w:id="282075744">
                                                  <w:marLeft w:val="0"/>
                                                  <w:marRight w:val="0"/>
                                                  <w:marTop w:val="0"/>
                                                  <w:marBottom w:val="0"/>
                                                  <w:divBdr>
                                                    <w:top w:val="none" w:sz="0" w:space="0" w:color="auto"/>
                                                    <w:left w:val="none" w:sz="0" w:space="0" w:color="auto"/>
                                                    <w:bottom w:val="none" w:sz="0" w:space="0" w:color="auto"/>
                                                    <w:right w:val="none" w:sz="0" w:space="0" w:color="auto"/>
                                                  </w:divBdr>
                                                </w:div>
                                              </w:divsChild>
                                            </w:div>
                                            <w:div w:id="1399666946">
                                              <w:marLeft w:val="0"/>
                                              <w:marRight w:val="0"/>
                                              <w:marTop w:val="0"/>
                                              <w:marBottom w:val="0"/>
                                              <w:divBdr>
                                                <w:top w:val="none" w:sz="0" w:space="0" w:color="auto"/>
                                                <w:left w:val="none" w:sz="0" w:space="0" w:color="auto"/>
                                                <w:bottom w:val="none" w:sz="0" w:space="0" w:color="auto"/>
                                                <w:right w:val="none" w:sz="0" w:space="0" w:color="auto"/>
                                              </w:divBdr>
                                              <w:divsChild>
                                                <w:div w:id="1661302645">
                                                  <w:marLeft w:val="0"/>
                                                  <w:marRight w:val="0"/>
                                                  <w:marTop w:val="0"/>
                                                  <w:marBottom w:val="0"/>
                                                  <w:divBdr>
                                                    <w:top w:val="none" w:sz="0" w:space="0" w:color="auto"/>
                                                    <w:left w:val="none" w:sz="0" w:space="0" w:color="auto"/>
                                                    <w:bottom w:val="none" w:sz="0" w:space="0" w:color="auto"/>
                                                    <w:right w:val="none" w:sz="0" w:space="0" w:color="auto"/>
                                                  </w:divBdr>
                                                </w:div>
                                                <w:div w:id="411515139">
                                                  <w:marLeft w:val="0"/>
                                                  <w:marRight w:val="0"/>
                                                  <w:marTop w:val="0"/>
                                                  <w:marBottom w:val="0"/>
                                                  <w:divBdr>
                                                    <w:top w:val="none" w:sz="0" w:space="0" w:color="auto"/>
                                                    <w:left w:val="none" w:sz="0" w:space="0" w:color="auto"/>
                                                    <w:bottom w:val="none" w:sz="0" w:space="0" w:color="auto"/>
                                                    <w:right w:val="none" w:sz="0" w:space="0" w:color="auto"/>
                                                  </w:divBdr>
                                                  <w:divsChild>
                                                    <w:div w:id="19015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2391">
                                              <w:marLeft w:val="0"/>
                                              <w:marRight w:val="0"/>
                                              <w:marTop w:val="0"/>
                                              <w:marBottom w:val="0"/>
                                              <w:divBdr>
                                                <w:top w:val="none" w:sz="0" w:space="0" w:color="auto"/>
                                                <w:left w:val="none" w:sz="0" w:space="0" w:color="auto"/>
                                                <w:bottom w:val="none" w:sz="0" w:space="0" w:color="auto"/>
                                                <w:right w:val="none" w:sz="0" w:space="0" w:color="auto"/>
                                              </w:divBdr>
                                              <w:divsChild>
                                                <w:div w:id="201287779">
                                                  <w:marLeft w:val="0"/>
                                                  <w:marRight w:val="0"/>
                                                  <w:marTop w:val="0"/>
                                                  <w:marBottom w:val="0"/>
                                                  <w:divBdr>
                                                    <w:top w:val="none" w:sz="0" w:space="0" w:color="auto"/>
                                                    <w:left w:val="none" w:sz="0" w:space="0" w:color="auto"/>
                                                    <w:bottom w:val="none" w:sz="0" w:space="0" w:color="auto"/>
                                                    <w:right w:val="none" w:sz="0" w:space="0" w:color="auto"/>
                                                  </w:divBdr>
                                                </w:div>
                                                <w:div w:id="603876973">
                                                  <w:marLeft w:val="0"/>
                                                  <w:marRight w:val="0"/>
                                                  <w:marTop w:val="0"/>
                                                  <w:marBottom w:val="0"/>
                                                  <w:divBdr>
                                                    <w:top w:val="none" w:sz="0" w:space="0" w:color="auto"/>
                                                    <w:left w:val="none" w:sz="0" w:space="0" w:color="auto"/>
                                                    <w:bottom w:val="none" w:sz="0" w:space="0" w:color="auto"/>
                                                    <w:right w:val="none" w:sz="0" w:space="0" w:color="auto"/>
                                                  </w:divBdr>
                                                  <w:divsChild>
                                                    <w:div w:id="11479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662960">
                              <w:marLeft w:val="0"/>
                              <w:marRight w:val="0"/>
                              <w:marTop w:val="0"/>
                              <w:marBottom w:val="0"/>
                              <w:divBdr>
                                <w:top w:val="none" w:sz="0" w:space="0" w:color="auto"/>
                                <w:left w:val="none" w:sz="0" w:space="0" w:color="auto"/>
                                <w:bottom w:val="none" w:sz="0" w:space="0" w:color="auto"/>
                                <w:right w:val="none" w:sz="0" w:space="0" w:color="auto"/>
                              </w:divBdr>
                              <w:divsChild>
                                <w:div w:id="1721704791">
                                  <w:marLeft w:val="0"/>
                                  <w:marRight w:val="0"/>
                                  <w:marTop w:val="0"/>
                                  <w:marBottom w:val="0"/>
                                  <w:divBdr>
                                    <w:top w:val="none" w:sz="0" w:space="0" w:color="auto"/>
                                    <w:left w:val="none" w:sz="0" w:space="0" w:color="auto"/>
                                    <w:bottom w:val="none" w:sz="0" w:space="0" w:color="auto"/>
                                    <w:right w:val="none" w:sz="0" w:space="0" w:color="auto"/>
                                  </w:divBdr>
                                </w:div>
                                <w:div w:id="192035803">
                                  <w:marLeft w:val="0"/>
                                  <w:marRight w:val="0"/>
                                  <w:marTop w:val="0"/>
                                  <w:marBottom w:val="0"/>
                                  <w:divBdr>
                                    <w:top w:val="none" w:sz="0" w:space="0" w:color="auto"/>
                                    <w:left w:val="none" w:sz="0" w:space="0" w:color="auto"/>
                                    <w:bottom w:val="none" w:sz="0" w:space="0" w:color="auto"/>
                                    <w:right w:val="none" w:sz="0" w:space="0" w:color="auto"/>
                                  </w:divBdr>
                                  <w:divsChild>
                                    <w:div w:id="6327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85580">
                              <w:marLeft w:val="0"/>
                              <w:marRight w:val="0"/>
                              <w:marTop w:val="0"/>
                              <w:marBottom w:val="0"/>
                              <w:divBdr>
                                <w:top w:val="none" w:sz="0" w:space="0" w:color="auto"/>
                                <w:left w:val="none" w:sz="0" w:space="0" w:color="auto"/>
                                <w:bottom w:val="none" w:sz="0" w:space="0" w:color="auto"/>
                                <w:right w:val="none" w:sz="0" w:space="0" w:color="auto"/>
                              </w:divBdr>
                              <w:divsChild>
                                <w:div w:id="1806000673">
                                  <w:marLeft w:val="0"/>
                                  <w:marRight w:val="0"/>
                                  <w:marTop w:val="0"/>
                                  <w:marBottom w:val="0"/>
                                  <w:divBdr>
                                    <w:top w:val="none" w:sz="0" w:space="0" w:color="auto"/>
                                    <w:left w:val="none" w:sz="0" w:space="0" w:color="auto"/>
                                    <w:bottom w:val="none" w:sz="0" w:space="0" w:color="auto"/>
                                    <w:right w:val="none" w:sz="0" w:space="0" w:color="auto"/>
                                  </w:divBdr>
                                </w:div>
                                <w:div w:id="527569862">
                                  <w:marLeft w:val="0"/>
                                  <w:marRight w:val="0"/>
                                  <w:marTop w:val="0"/>
                                  <w:marBottom w:val="0"/>
                                  <w:divBdr>
                                    <w:top w:val="none" w:sz="0" w:space="0" w:color="auto"/>
                                    <w:left w:val="none" w:sz="0" w:space="0" w:color="auto"/>
                                    <w:bottom w:val="none" w:sz="0" w:space="0" w:color="auto"/>
                                    <w:right w:val="none" w:sz="0" w:space="0" w:color="auto"/>
                                  </w:divBdr>
                                  <w:divsChild>
                                    <w:div w:id="9407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1404">
                              <w:marLeft w:val="0"/>
                              <w:marRight w:val="0"/>
                              <w:marTop w:val="0"/>
                              <w:marBottom w:val="0"/>
                              <w:divBdr>
                                <w:top w:val="none" w:sz="0" w:space="0" w:color="auto"/>
                                <w:left w:val="none" w:sz="0" w:space="0" w:color="auto"/>
                                <w:bottom w:val="none" w:sz="0" w:space="0" w:color="auto"/>
                                <w:right w:val="none" w:sz="0" w:space="0" w:color="auto"/>
                              </w:divBdr>
                              <w:divsChild>
                                <w:div w:id="990523524">
                                  <w:marLeft w:val="0"/>
                                  <w:marRight w:val="0"/>
                                  <w:marTop w:val="0"/>
                                  <w:marBottom w:val="0"/>
                                  <w:divBdr>
                                    <w:top w:val="none" w:sz="0" w:space="0" w:color="auto"/>
                                    <w:left w:val="none" w:sz="0" w:space="0" w:color="auto"/>
                                    <w:bottom w:val="none" w:sz="0" w:space="0" w:color="auto"/>
                                    <w:right w:val="none" w:sz="0" w:space="0" w:color="auto"/>
                                  </w:divBdr>
                                </w:div>
                                <w:div w:id="1503472147">
                                  <w:marLeft w:val="0"/>
                                  <w:marRight w:val="0"/>
                                  <w:marTop w:val="0"/>
                                  <w:marBottom w:val="0"/>
                                  <w:divBdr>
                                    <w:top w:val="none" w:sz="0" w:space="0" w:color="auto"/>
                                    <w:left w:val="none" w:sz="0" w:space="0" w:color="auto"/>
                                    <w:bottom w:val="none" w:sz="0" w:space="0" w:color="auto"/>
                                    <w:right w:val="none" w:sz="0" w:space="0" w:color="auto"/>
                                  </w:divBdr>
                                  <w:divsChild>
                                    <w:div w:id="10081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0189">
                              <w:marLeft w:val="0"/>
                              <w:marRight w:val="0"/>
                              <w:marTop w:val="0"/>
                              <w:marBottom w:val="0"/>
                              <w:divBdr>
                                <w:top w:val="none" w:sz="0" w:space="0" w:color="auto"/>
                                <w:left w:val="none" w:sz="0" w:space="0" w:color="auto"/>
                                <w:bottom w:val="none" w:sz="0" w:space="0" w:color="auto"/>
                                <w:right w:val="none" w:sz="0" w:space="0" w:color="auto"/>
                              </w:divBdr>
                              <w:divsChild>
                                <w:div w:id="1705446038">
                                  <w:marLeft w:val="0"/>
                                  <w:marRight w:val="0"/>
                                  <w:marTop w:val="0"/>
                                  <w:marBottom w:val="0"/>
                                  <w:divBdr>
                                    <w:top w:val="none" w:sz="0" w:space="0" w:color="auto"/>
                                    <w:left w:val="none" w:sz="0" w:space="0" w:color="auto"/>
                                    <w:bottom w:val="none" w:sz="0" w:space="0" w:color="auto"/>
                                    <w:right w:val="none" w:sz="0" w:space="0" w:color="auto"/>
                                  </w:divBdr>
                                </w:div>
                                <w:div w:id="1484352742">
                                  <w:marLeft w:val="0"/>
                                  <w:marRight w:val="0"/>
                                  <w:marTop w:val="0"/>
                                  <w:marBottom w:val="0"/>
                                  <w:divBdr>
                                    <w:top w:val="none" w:sz="0" w:space="0" w:color="auto"/>
                                    <w:left w:val="none" w:sz="0" w:space="0" w:color="auto"/>
                                    <w:bottom w:val="none" w:sz="0" w:space="0" w:color="auto"/>
                                    <w:right w:val="none" w:sz="0" w:space="0" w:color="auto"/>
                                  </w:divBdr>
                                  <w:divsChild>
                                    <w:div w:id="4880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2781">
                              <w:marLeft w:val="0"/>
                              <w:marRight w:val="0"/>
                              <w:marTop w:val="0"/>
                              <w:marBottom w:val="0"/>
                              <w:divBdr>
                                <w:top w:val="none" w:sz="0" w:space="0" w:color="auto"/>
                                <w:left w:val="none" w:sz="0" w:space="0" w:color="auto"/>
                                <w:bottom w:val="none" w:sz="0" w:space="0" w:color="auto"/>
                                <w:right w:val="none" w:sz="0" w:space="0" w:color="auto"/>
                              </w:divBdr>
                              <w:divsChild>
                                <w:div w:id="461194371">
                                  <w:marLeft w:val="0"/>
                                  <w:marRight w:val="0"/>
                                  <w:marTop w:val="0"/>
                                  <w:marBottom w:val="0"/>
                                  <w:divBdr>
                                    <w:top w:val="none" w:sz="0" w:space="0" w:color="auto"/>
                                    <w:left w:val="none" w:sz="0" w:space="0" w:color="auto"/>
                                    <w:bottom w:val="none" w:sz="0" w:space="0" w:color="auto"/>
                                    <w:right w:val="none" w:sz="0" w:space="0" w:color="auto"/>
                                  </w:divBdr>
                                </w:div>
                                <w:div w:id="1228298077">
                                  <w:marLeft w:val="0"/>
                                  <w:marRight w:val="0"/>
                                  <w:marTop w:val="0"/>
                                  <w:marBottom w:val="0"/>
                                  <w:divBdr>
                                    <w:top w:val="none" w:sz="0" w:space="0" w:color="auto"/>
                                    <w:left w:val="none" w:sz="0" w:space="0" w:color="auto"/>
                                    <w:bottom w:val="none" w:sz="0" w:space="0" w:color="auto"/>
                                    <w:right w:val="none" w:sz="0" w:space="0" w:color="auto"/>
                                  </w:divBdr>
                                  <w:divsChild>
                                    <w:div w:id="20050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72">
                              <w:marLeft w:val="0"/>
                              <w:marRight w:val="0"/>
                              <w:marTop w:val="0"/>
                              <w:marBottom w:val="0"/>
                              <w:divBdr>
                                <w:top w:val="none" w:sz="0" w:space="0" w:color="auto"/>
                                <w:left w:val="none" w:sz="0" w:space="0" w:color="auto"/>
                                <w:bottom w:val="none" w:sz="0" w:space="0" w:color="auto"/>
                                <w:right w:val="none" w:sz="0" w:space="0" w:color="auto"/>
                              </w:divBdr>
                              <w:divsChild>
                                <w:div w:id="1623804180">
                                  <w:marLeft w:val="0"/>
                                  <w:marRight w:val="0"/>
                                  <w:marTop w:val="0"/>
                                  <w:marBottom w:val="0"/>
                                  <w:divBdr>
                                    <w:top w:val="none" w:sz="0" w:space="0" w:color="auto"/>
                                    <w:left w:val="none" w:sz="0" w:space="0" w:color="auto"/>
                                    <w:bottom w:val="none" w:sz="0" w:space="0" w:color="auto"/>
                                    <w:right w:val="none" w:sz="0" w:space="0" w:color="auto"/>
                                  </w:divBdr>
                                </w:div>
                                <w:div w:id="882907955">
                                  <w:marLeft w:val="0"/>
                                  <w:marRight w:val="0"/>
                                  <w:marTop w:val="0"/>
                                  <w:marBottom w:val="0"/>
                                  <w:divBdr>
                                    <w:top w:val="none" w:sz="0" w:space="0" w:color="auto"/>
                                    <w:left w:val="none" w:sz="0" w:space="0" w:color="auto"/>
                                    <w:bottom w:val="none" w:sz="0" w:space="0" w:color="auto"/>
                                    <w:right w:val="none" w:sz="0" w:space="0" w:color="auto"/>
                                  </w:divBdr>
                                  <w:divsChild>
                                    <w:div w:id="3831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5945">
                              <w:marLeft w:val="0"/>
                              <w:marRight w:val="0"/>
                              <w:marTop w:val="0"/>
                              <w:marBottom w:val="0"/>
                              <w:divBdr>
                                <w:top w:val="none" w:sz="0" w:space="0" w:color="auto"/>
                                <w:left w:val="none" w:sz="0" w:space="0" w:color="auto"/>
                                <w:bottom w:val="none" w:sz="0" w:space="0" w:color="auto"/>
                                <w:right w:val="none" w:sz="0" w:space="0" w:color="auto"/>
                              </w:divBdr>
                              <w:divsChild>
                                <w:div w:id="1385913015">
                                  <w:marLeft w:val="0"/>
                                  <w:marRight w:val="0"/>
                                  <w:marTop w:val="0"/>
                                  <w:marBottom w:val="0"/>
                                  <w:divBdr>
                                    <w:top w:val="none" w:sz="0" w:space="0" w:color="auto"/>
                                    <w:left w:val="none" w:sz="0" w:space="0" w:color="auto"/>
                                    <w:bottom w:val="none" w:sz="0" w:space="0" w:color="auto"/>
                                    <w:right w:val="none" w:sz="0" w:space="0" w:color="auto"/>
                                  </w:divBdr>
                                </w:div>
                                <w:div w:id="663893793">
                                  <w:marLeft w:val="0"/>
                                  <w:marRight w:val="0"/>
                                  <w:marTop w:val="0"/>
                                  <w:marBottom w:val="0"/>
                                  <w:divBdr>
                                    <w:top w:val="none" w:sz="0" w:space="0" w:color="auto"/>
                                    <w:left w:val="none" w:sz="0" w:space="0" w:color="auto"/>
                                    <w:bottom w:val="none" w:sz="0" w:space="0" w:color="auto"/>
                                    <w:right w:val="none" w:sz="0" w:space="0" w:color="auto"/>
                                  </w:divBdr>
                                  <w:divsChild>
                                    <w:div w:id="566185472">
                                      <w:marLeft w:val="0"/>
                                      <w:marRight w:val="0"/>
                                      <w:marTop w:val="0"/>
                                      <w:marBottom w:val="0"/>
                                      <w:divBdr>
                                        <w:top w:val="none" w:sz="0" w:space="0" w:color="auto"/>
                                        <w:left w:val="none" w:sz="0" w:space="0" w:color="auto"/>
                                        <w:bottom w:val="none" w:sz="0" w:space="0" w:color="auto"/>
                                        <w:right w:val="none" w:sz="0" w:space="0" w:color="auto"/>
                                      </w:divBdr>
                                      <w:divsChild>
                                        <w:div w:id="1365331047">
                                          <w:marLeft w:val="0"/>
                                          <w:marRight w:val="0"/>
                                          <w:marTop w:val="0"/>
                                          <w:marBottom w:val="0"/>
                                          <w:divBdr>
                                            <w:top w:val="none" w:sz="0" w:space="0" w:color="auto"/>
                                            <w:left w:val="none" w:sz="0" w:space="0" w:color="auto"/>
                                            <w:bottom w:val="none" w:sz="0" w:space="0" w:color="auto"/>
                                            <w:right w:val="none" w:sz="0" w:space="0" w:color="auto"/>
                                          </w:divBdr>
                                        </w:div>
                                      </w:divsChild>
                                    </w:div>
                                    <w:div w:id="893001643">
                                      <w:marLeft w:val="0"/>
                                      <w:marRight w:val="0"/>
                                      <w:marTop w:val="0"/>
                                      <w:marBottom w:val="0"/>
                                      <w:divBdr>
                                        <w:top w:val="none" w:sz="0" w:space="0" w:color="auto"/>
                                        <w:left w:val="none" w:sz="0" w:space="0" w:color="auto"/>
                                        <w:bottom w:val="none" w:sz="0" w:space="0" w:color="auto"/>
                                        <w:right w:val="none" w:sz="0" w:space="0" w:color="auto"/>
                                      </w:divBdr>
                                      <w:divsChild>
                                        <w:div w:id="2025983761">
                                          <w:marLeft w:val="0"/>
                                          <w:marRight w:val="0"/>
                                          <w:marTop w:val="0"/>
                                          <w:marBottom w:val="0"/>
                                          <w:divBdr>
                                            <w:top w:val="none" w:sz="0" w:space="0" w:color="auto"/>
                                            <w:left w:val="none" w:sz="0" w:space="0" w:color="auto"/>
                                            <w:bottom w:val="none" w:sz="0" w:space="0" w:color="auto"/>
                                            <w:right w:val="none" w:sz="0" w:space="0" w:color="auto"/>
                                          </w:divBdr>
                                        </w:div>
                                        <w:div w:id="415708779">
                                          <w:marLeft w:val="0"/>
                                          <w:marRight w:val="0"/>
                                          <w:marTop w:val="0"/>
                                          <w:marBottom w:val="0"/>
                                          <w:divBdr>
                                            <w:top w:val="none" w:sz="0" w:space="0" w:color="auto"/>
                                            <w:left w:val="none" w:sz="0" w:space="0" w:color="auto"/>
                                            <w:bottom w:val="none" w:sz="0" w:space="0" w:color="auto"/>
                                            <w:right w:val="none" w:sz="0" w:space="0" w:color="auto"/>
                                          </w:divBdr>
                                          <w:divsChild>
                                            <w:div w:id="1443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5376">
                                      <w:marLeft w:val="0"/>
                                      <w:marRight w:val="0"/>
                                      <w:marTop w:val="0"/>
                                      <w:marBottom w:val="0"/>
                                      <w:divBdr>
                                        <w:top w:val="none" w:sz="0" w:space="0" w:color="auto"/>
                                        <w:left w:val="none" w:sz="0" w:space="0" w:color="auto"/>
                                        <w:bottom w:val="none" w:sz="0" w:space="0" w:color="auto"/>
                                        <w:right w:val="none" w:sz="0" w:space="0" w:color="auto"/>
                                      </w:divBdr>
                                      <w:divsChild>
                                        <w:div w:id="2125230574">
                                          <w:marLeft w:val="0"/>
                                          <w:marRight w:val="0"/>
                                          <w:marTop w:val="0"/>
                                          <w:marBottom w:val="0"/>
                                          <w:divBdr>
                                            <w:top w:val="none" w:sz="0" w:space="0" w:color="auto"/>
                                            <w:left w:val="none" w:sz="0" w:space="0" w:color="auto"/>
                                            <w:bottom w:val="none" w:sz="0" w:space="0" w:color="auto"/>
                                            <w:right w:val="none" w:sz="0" w:space="0" w:color="auto"/>
                                          </w:divBdr>
                                        </w:div>
                                        <w:div w:id="1238590267">
                                          <w:marLeft w:val="0"/>
                                          <w:marRight w:val="0"/>
                                          <w:marTop w:val="0"/>
                                          <w:marBottom w:val="0"/>
                                          <w:divBdr>
                                            <w:top w:val="none" w:sz="0" w:space="0" w:color="auto"/>
                                            <w:left w:val="none" w:sz="0" w:space="0" w:color="auto"/>
                                            <w:bottom w:val="none" w:sz="0" w:space="0" w:color="auto"/>
                                            <w:right w:val="none" w:sz="0" w:space="0" w:color="auto"/>
                                          </w:divBdr>
                                          <w:divsChild>
                                            <w:div w:id="19237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8504">
                                      <w:marLeft w:val="0"/>
                                      <w:marRight w:val="0"/>
                                      <w:marTop w:val="0"/>
                                      <w:marBottom w:val="0"/>
                                      <w:divBdr>
                                        <w:top w:val="none" w:sz="0" w:space="0" w:color="auto"/>
                                        <w:left w:val="none" w:sz="0" w:space="0" w:color="auto"/>
                                        <w:bottom w:val="none" w:sz="0" w:space="0" w:color="auto"/>
                                        <w:right w:val="none" w:sz="0" w:space="0" w:color="auto"/>
                                      </w:divBdr>
                                      <w:divsChild>
                                        <w:div w:id="2007201111">
                                          <w:marLeft w:val="0"/>
                                          <w:marRight w:val="0"/>
                                          <w:marTop w:val="0"/>
                                          <w:marBottom w:val="0"/>
                                          <w:divBdr>
                                            <w:top w:val="none" w:sz="0" w:space="0" w:color="auto"/>
                                            <w:left w:val="none" w:sz="0" w:space="0" w:color="auto"/>
                                            <w:bottom w:val="none" w:sz="0" w:space="0" w:color="auto"/>
                                            <w:right w:val="none" w:sz="0" w:space="0" w:color="auto"/>
                                          </w:divBdr>
                                        </w:div>
                                        <w:div w:id="1937978035">
                                          <w:marLeft w:val="0"/>
                                          <w:marRight w:val="0"/>
                                          <w:marTop w:val="0"/>
                                          <w:marBottom w:val="0"/>
                                          <w:divBdr>
                                            <w:top w:val="none" w:sz="0" w:space="0" w:color="auto"/>
                                            <w:left w:val="none" w:sz="0" w:space="0" w:color="auto"/>
                                            <w:bottom w:val="none" w:sz="0" w:space="0" w:color="auto"/>
                                            <w:right w:val="none" w:sz="0" w:space="0" w:color="auto"/>
                                          </w:divBdr>
                                          <w:divsChild>
                                            <w:div w:id="7435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9173">
                                      <w:marLeft w:val="0"/>
                                      <w:marRight w:val="0"/>
                                      <w:marTop w:val="0"/>
                                      <w:marBottom w:val="0"/>
                                      <w:divBdr>
                                        <w:top w:val="none" w:sz="0" w:space="0" w:color="auto"/>
                                        <w:left w:val="none" w:sz="0" w:space="0" w:color="auto"/>
                                        <w:bottom w:val="none" w:sz="0" w:space="0" w:color="auto"/>
                                        <w:right w:val="none" w:sz="0" w:space="0" w:color="auto"/>
                                      </w:divBdr>
                                      <w:divsChild>
                                        <w:div w:id="540286068">
                                          <w:marLeft w:val="0"/>
                                          <w:marRight w:val="0"/>
                                          <w:marTop w:val="0"/>
                                          <w:marBottom w:val="0"/>
                                          <w:divBdr>
                                            <w:top w:val="none" w:sz="0" w:space="0" w:color="auto"/>
                                            <w:left w:val="none" w:sz="0" w:space="0" w:color="auto"/>
                                            <w:bottom w:val="none" w:sz="0" w:space="0" w:color="auto"/>
                                            <w:right w:val="none" w:sz="0" w:space="0" w:color="auto"/>
                                          </w:divBdr>
                                        </w:div>
                                        <w:div w:id="1851798767">
                                          <w:marLeft w:val="0"/>
                                          <w:marRight w:val="0"/>
                                          <w:marTop w:val="0"/>
                                          <w:marBottom w:val="0"/>
                                          <w:divBdr>
                                            <w:top w:val="none" w:sz="0" w:space="0" w:color="auto"/>
                                            <w:left w:val="none" w:sz="0" w:space="0" w:color="auto"/>
                                            <w:bottom w:val="none" w:sz="0" w:space="0" w:color="auto"/>
                                            <w:right w:val="none" w:sz="0" w:space="0" w:color="auto"/>
                                          </w:divBdr>
                                          <w:divsChild>
                                            <w:div w:id="7298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1883">
                                      <w:marLeft w:val="0"/>
                                      <w:marRight w:val="0"/>
                                      <w:marTop w:val="0"/>
                                      <w:marBottom w:val="0"/>
                                      <w:divBdr>
                                        <w:top w:val="none" w:sz="0" w:space="0" w:color="auto"/>
                                        <w:left w:val="none" w:sz="0" w:space="0" w:color="auto"/>
                                        <w:bottom w:val="none" w:sz="0" w:space="0" w:color="auto"/>
                                        <w:right w:val="none" w:sz="0" w:space="0" w:color="auto"/>
                                      </w:divBdr>
                                      <w:divsChild>
                                        <w:div w:id="580212916">
                                          <w:marLeft w:val="0"/>
                                          <w:marRight w:val="0"/>
                                          <w:marTop w:val="0"/>
                                          <w:marBottom w:val="0"/>
                                          <w:divBdr>
                                            <w:top w:val="none" w:sz="0" w:space="0" w:color="auto"/>
                                            <w:left w:val="none" w:sz="0" w:space="0" w:color="auto"/>
                                            <w:bottom w:val="none" w:sz="0" w:space="0" w:color="auto"/>
                                            <w:right w:val="none" w:sz="0" w:space="0" w:color="auto"/>
                                          </w:divBdr>
                                        </w:div>
                                        <w:div w:id="97648731">
                                          <w:marLeft w:val="0"/>
                                          <w:marRight w:val="0"/>
                                          <w:marTop w:val="0"/>
                                          <w:marBottom w:val="0"/>
                                          <w:divBdr>
                                            <w:top w:val="none" w:sz="0" w:space="0" w:color="auto"/>
                                            <w:left w:val="none" w:sz="0" w:space="0" w:color="auto"/>
                                            <w:bottom w:val="none" w:sz="0" w:space="0" w:color="auto"/>
                                            <w:right w:val="none" w:sz="0" w:space="0" w:color="auto"/>
                                          </w:divBdr>
                                          <w:divsChild>
                                            <w:div w:id="6506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5776">
                                      <w:marLeft w:val="0"/>
                                      <w:marRight w:val="0"/>
                                      <w:marTop w:val="0"/>
                                      <w:marBottom w:val="0"/>
                                      <w:divBdr>
                                        <w:top w:val="none" w:sz="0" w:space="0" w:color="auto"/>
                                        <w:left w:val="none" w:sz="0" w:space="0" w:color="auto"/>
                                        <w:bottom w:val="none" w:sz="0" w:space="0" w:color="auto"/>
                                        <w:right w:val="none" w:sz="0" w:space="0" w:color="auto"/>
                                      </w:divBdr>
                                      <w:divsChild>
                                        <w:div w:id="1203246776">
                                          <w:marLeft w:val="0"/>
                                          <w:marRight w:val="0"/>
                                          <w:marTop w:val="0"/>
                                          <w:marBottom w:val="0"/>
                                          <w:divBdr>
                                            <w:top w:val="none" w:sz="0" w:space="0" w:color="auto"/>
                                            <w:left w:val="none" w:sz="0" w:space="0" w:color="auto"/>
                                            <w:bottom w:val="none" w:sz="0" w:space="0" w:color="auto"/>
                                            <w:right w:val="none" w:sz="0" w:space="0" w:color="auto"/>
                                          </w:divBdr>
                                        </w:div>
                                        <w:div w:id="1641037848">
                                          <w:marLeft w:val="0"/>
                                          <w:marRight w:val="0"/>
                                          <w:marTop w:val="0"/>
                                          <w:marBottom w:val="0"/>
                                          <w:divBdr>
                                            <w:top w:val="none" w:sz="0" w:space="0" w:color="auto"/>
                                            <w:left w:val="none" w:sz="0" w:space="0" w:color="auto"/>
                                            <w:bottom w:val="none" w:sz="0" w:space="0" w:color="auto"/>
                                            <w:right w:val="none" w:sz="0" w:space="0" w:color="auto"/>
                                          </w:divBdr>
                                          <w:divsChild>
                                            <w:div w:id="2669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5407">
                                      <w:marLeft w:val="0"/>
                                      <w:marRight w:val="0"/>
                                      <w:marTop w:val="0"/>
                                      <w:marBottom w:val="0"/>
                                      <w:divBdr>
                                        <w:top w:val="none" w:sz="0" w:space="0" w:color="auto"/>
                                        <w:left w:val="none" w:sz="0" w:space="0" w:color="auto"/>
                                        <w:bottom w:val="none" w:sz="0" w:space="0" w:color="auto"/>
                                        <w:right w:val="none" w:sz="0" w:space="0" w:color="auto"/>
                                      </w:divBdr>
                                      <w:divsChild>
                                        <w:div w:id="190270260">
                                          <w:marLeft w:val="0"/>
                                          <w:marRight w:val="0"/>
                                          <w:marTop w:val="0"/>
                                          <w:marBottom w:val="0"/>
                                          <w:divBdr>
                                            <w:top w:val="none" w:sz="0" w:space="0" w:color="auto"/>
                                            <w:left w:val="none" w:sz="0" w:space="0" w:color="auto"/>
                                            <w:bottom w:val="none" w:sz="0" w:space="0" w:color="auto"/>
                                            <w:right w:val="none" w:sz="0" w:space="0" w:color="auto"/>
                                          </w:divBdr>
                                        </w:div>
                                        <w:div w:id="1424183131">
                                          <w:marLeft w:val="0"/>
                                          <w:marRight w:val="0"/>
                                          <w:marTop w:val="0"/>
                                          <w:marBottom w:val="0"/>
                                          <w:divBdr>
                                            <w:top w:val="none" w:sz="0" w:space="0" w:color="auto"/>
                                            <w:left w:val="none" w:sz="0" w:space="0" w:color="auto"/>
                                            <w:bottom w:val="none" w:sz="0" w:space="0" w:color="auto"/>
                                            <w:right w:val="none" w:sz="0" w:space="0" w:color="auto"/>
                                          </w:divBdr>
                                          <w:divsChild>
                                            <w:div w:id="4735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16398">
                              <w:marLeft w:val="0"/>
                              <w:marRight w:val="0"/>
                              <w:marTop w:val="0"/>
                              <w:marBottom w:val="0"/>
                              <w:divBdr>
                                <w:top w:val="none" w:sz="0" w:space="0" w:color="auto"/>
                                <w:left w:val="none" w:sz="0" w:space="0" w:color="auto"/>
                                <w:bottom w:val="none" w:sz="0" w:space="0" w:color="auto"/>
                                <w:right w:val="none" w:sz="0" w:space="0" w:color="auto"/>
                              </w:divBdr>
                              <w:divsChild>
                                <w:div w:id="273947532">
                                  <w:marLeft w:val="0"/>
                                  <w:marRight w:val="0"/>
                                  <w:marTop w:val="0"/>
                                  <w:marBottom w:val="0"/>
                                  <w:divBdr>
                                    <w:top w:val="none" w:sz="0" w:space="0" w:color="auto"/>
                                    <w:left w:val="none" w:sz="0" w:space="0" w:color="auto"/>
                                    <w:bottom w:val="none" w:sz="0" w:space="0" w:color="auto"/>
                                    <w:right w:val="none" w:sz="0" w:space="0" w:color="auto"/>
                                  </w:divBdr>
                                </w:div>
                                <w:div w:id="1511992202">
                                  <w:marLeft w:val="0"/>
                                  <w:marRight w:val="0"/>
                                  <w:marTop w:val="0"/>
                                  <w:marBottom w:val="0"/>
                                  <w:divBdr>
                                    <w:top w:val="none" w:sz="0" w:space="0" w:color="auto"/>
                                    <w:left w:val="none" w:sz="0" w:space="0" w:color="auto"/>
                                    <w:bottom w:val="none" w:sz="0" w:space="0" w:color="auto"/>
                                    <w:right w:val="none" w:sz="0" w:space="0" w:color="auto"/>
                                  </w:divBdr>
                                  <w:divsChild>
                                    <w:div w:id="104736315">
                                      <w:marLeft w:val="0"/>
                                      <w:marRight w:val="0"/>
                                      <w:marTop w:val="0"/>
                                      <w:marBottom w:val="0"/>
                                      <w:divBdr>
                                        <w:top w:val="none" w:sz="0" w:space="0" w:color="auto"/>
                                        <w:left w:val="none" w:sz="0" w:space="0" w:color="auto"/>
                                        <w:bottom w:val="none" w:sz="0" w:space="0" w:color="auto"/>
                                        <w:right w:val="none" w:sz="0" w:space="0" w:color="auto"/>
                                      </w:divBdr>
                                      <w:divsChild>
                                        <w:div w:id="1714379002">
                                          <w:marLeft w:val="0"/>
                                          <w:marRight w:val="0"/>
                                          <w:marTop w:val="0"/>
                                          <w:marBottom w:val="0"/>
                                          <w:divBdr>
                                            <w:top w:val="none" w:sz="0" w:space="0" w:color="auto"/>
                                            <w:left w:val="none" w:sz="0" w:space="0" w:color="auto"/>
                                            <w:bottom w:val="none" w:sz="0" w:space="0" w:color="auto"/>
                                            <w:right w:val="none" w:sz="0" w:space="0" w:color="auto"/>
                                          </w:divBdr>
                                        </w:div>
                                      </w:divsChild>
                                    </w:div>
                                    <w:div w:id="1239709959">
                                      <w:marLeft w:val="0"/>
                                      <w:marRight w:val="0"/>
                                      <w:marTop w:val="0"/>
                                      <w:marBottom w:val="0"/>
                                      <w:divBdr>
                                        <w:top w:val="none" w:sz="0" w:space="0" w:color="auto"/>
                                        <w:left w:val="none" w:sz="0" w:space="0" w:color="auto"/>
                                        <w:bottom w:val="none" w:sz="0" w:space="0" w:color="auto"/>
                                        <w:right w:val="none" w:sz="0" w:space="0" w:color="auto"/>
                                      </w:divBdr>
                                      <w:divsChild>
                                        <w:div w:id="823274485">
                                          <w:marLeft w:val="0"/>
                                          <w:marRight w:val="0"/>
                                          <w:marTop w:val="0"/>
                                          <w:marBottom w:val="0"/>
                                          <w:divBdr>
                                            <w:top w:val="none" w:sz="0" w:space="0" w:color="auto"/>
                                            <w:left w:val="none" w:sz="0" w:space="0" w:color="auto"/>
                                            <w:bottom w:val="none" w:sz="0" w:space="0" w:color="auto"/>
                                            <w:right w:val="none" w:sz="0" w:space="0" w:color="auto"/>
                                          </w:divBdr>
                                        </w:div>
                                        <w:div w:id="510223375">
                                          <w:marLeft w:val="0"/>
                                          <w:marRight w:val="0"/>
                                          <w:marTop w:val="0"/>
                                          <w:marBottom w:val="0"/>
                                          <w:divBdr>
                                            <w:top w:val="none" w:sz="0" w:space="0" w:color="auto"/>
                                            <w:left w:val="none" w:sz="0" w:space="0" w:color="auto"/>
                                            <w:bottom w:val="none" w:sz="0" w:space="0" w:color="auto"/>
                                            <w:right w:val="none" w:sz="0" w:space="0" w:color="auto"/>
                                          </w:divBdr>
                                          <w:divsChild>
                                            <w:div w:id="17255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340">
                                      <w:marLeft w:val="0"/>
                                      <w:marRight w:val="0"/>
                                      <w:marTop w:val="0"/>
                                      <w:marBottom w:val="0"/>
                                      <w:divBdr>
                                        <w:top w:val="none" w:sz="0" w:space="0" w:color="auto"/>
                                        <w:left w:val="none" w:sz="0" w:space="0" w:color="auto"/>
                                        <w:bottom w:val="none" w:sz="0" w:space="0" w:color="auto"/>
                                        <w:right w:val="none" w:sz="0" w:space="0" w:color="auto"/>
                                      </w:divBdr>
                                      <w:divsChild>
                                        <w:div w:id="629286422">
                                          <w:marLeft w:val="0"/>
                                          <w:marRight w:val="0"/>
                                          <w:marTop w:val="0"/>
                                          <w:marBottom w:val="0"/>
                                          <w:divBdr>
                                            <w:top w:val="none" w:sz="0" w:space="0" w:color="auto"/>
                                            <w:left w:val="none" w:sz="0" w:space="0" w:color="auto"/>
                                            <w:bottom w:val="none" w:sz="0" w:space="0" w:color="auto"/>
                                            <w:right w:val="none" w:sz="0" w:space="0" w:color="auto"/>
                                          </w:divBdr>
                                        </w:div>
                                        <w:div w:id="1341926387">
                                          <w:marLeft w:val="0"/>
                                          <w:marRight w:val="0"/>
                                          <w:marTop w:val="0"/>
                                          <w:marBottom w:val="0"/>
                                          <w:divBdr>
                                            <w:top w:val="none" w:sz="0" w:space="0" w:color="auto"/>
                                            <w:left w:val="none" w:sz="0" w:space="0" w:color="auto"/>
                                            <w:bottom w:val="none" w:sz="0" w:space="0" w:color="auto"/>
                                            <w:right w:val="none" w:sz="0" w:space="0" w:color="auto"/>
                                          </w:divBdr>
                                          <w:divsChild>
                                            <w:div w:id="6524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6924">
                                      <w:marLeft w:val="0"/>
                                      <w:marRight w:val="0"/>
                                      <w:marTop w:val="0"/>
                                      <w:marBottom w:val="0"/>
                                      <w:divBdr>
                                        <w:top w:val="none" w:sz="0" w:space="0" w:color="auto"/>
                                        <w:left w:val="none" w:sz="0" w:space="0" w:color="auto"/>
                                        <w:bottom w:val="none" w:sz="0" w:space="0" w:color="auto"/>
                                        <w:right w:val="none" w:sz="0" w:space="0" w:color="auto"/>
                                      </w:divBdr>
                                      <w:divsChild>
                                        <w:div w:id="1070882977">
                                          <w:marLeft w:val="0"/>
                                          <w:marRight w:val="0"/>
                                          <w:marTop w:val="0"/>
                                          <w:marBottom w:val="0"/>
                                          <w:divBdr>
                                            <w:top w:val="none" w:sz="0" w:space="0" w:color="auto"/>
                                            <w:left w:val="none" w:sz="0" w:space="0" w:color="auto"/>
                                            <w:bottom w:val="none" w:sz="0" w:space="0" w:color="auto"/>
                                            <w:right w:val="none" w:sz="0" w:space="0" w:color="auto"/>
                                          </w:divBdr>
                                        </w:div>
                                        <w:div w:id="196049341">
                                          <w:marLeft w:val="0"/>
                                          <w:marRight w:val="0"/>
                                          <w:marTop w:val="0"/>
                                          <w:marBottom w:val="0"/>
                                          <w:divBdr>
                                            <w:top w:val="none" w:sz="0" w:space="0" w:color="auto"/>
                                            <w:left w:val="none" w:sz="0" w:space="0" w:color="auto"/>
                                            <w:bottom w:val="none" w:sz="0" w:space="0" w:color="auto"/>
                                            <w:right w:val="none" w:sz="0" w:space="0" w:color="auto"/>
                                          </w:divBdr>
                                          <w:divsChild>
                                            <w:div w:id="7158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3287">
                                      <w:marLeft w:val="0"/>
                                      <w:marRight w:val="0"/>
                                      <w:marTop w:val="0"/>
                                      <w:marBottom w:val="0"/>
                                      <w:divBdr>
                                        <w:top w:val="none" w:sz="0" w:space="0" w:color="auto"/>
                                        <w:left w:val="none" w:sz="0" w:space="0" w:color="auto"/>
                                        <w:bottom w:val="none" w:sz="0" w:space="0" w:color="auto"/>
                                        <w:right w:val="none" w:sz="0" w:space="0" w:color="auto"/>
                                      </w:divBdr>
                                      <w:divsChild>
                                        <w:div w:id="70929049">
                                          <w:marLeft w:val="0"/>
                                          <w:marRight w:val="0"/>
                                          <w:marTop w:val="0"/>
                                          <w:marBottom w:val="0"/>
                                          <w:divBdr>
                                            <w:top w:val="none" w:sz="0" w:space="0" w:color="auto"/>
                                            <w:left w:val="none" w:sz="0" w:space="0" w:color="auto"/>
                                            <w:bottom w:val="none" w:sz="0" w:space="0" w:color="auto"/>
                                            <w:right w:val="none" w:sz="0" w:space="0" w:color="auto"/>
                                          </w:divBdr>
                                        </w:div>
                                        <w:div w:id="252511689">
                                          <w:marLeft w:val="0"/>
                                          <w:marRight w:val="0"/>
                                          <w:marTop w:val="0"/>
                                          <w:marBottom w:val="0"/>
                                          <w:divBdr>
                                            <w:top w:val="none" w:sz="0" w:space="0" w:color="auto"/>
                                            <w:left w:val="none" w:sz="0" w:space="0" w:color="auto"/>
                                            <w:bottom w:val="none" w:sz="0" w:space="0" w:color="auto"/>
                                            <w:right w:val="none" w:sz="0" w:space="0" w:color="auto"/>
                                          </w:divBdr>
                                          <w:divsChild>
                                            <w:div w:id="20781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09166">
                              <w:marLeft w:val="0"/>
                              <w:marRight w:val="0"/>
                              <w:marTop w:val="0"/>
                              <w:marBottom w:val="0"/>
                              <w:divBdr>
                                <w:top w:val="none" w:sz="0" w:space="0" w:color="auto"/>
                                <w:left w:val="none" w:sz="0" w:space="0" w:color="auto"/>
                                <w:bottom w:val="none" w:sz="0" w:space="0" w:color="auto"/>
                                <w:right w:val="none" w:sz="0" w:space="0" w:color="auto"/>
                              </w:divBdr>
                              <w:divsChild>
                                <w:div w:id="1304044001">
                                  <w:marLeft w:val="0"/>
                                  <w:marRight w:val="0"/>
                                  <w:marTop w:val="0"/>
                                  <w:marBottom w:val="0"/>
                                  <w:divBdr>
                                    <w:top w:val="none" w:sz="0" w:space="0" w:color="auto"/>
                                    <w:left w:val="none" w:sz="0" w:space="0" w:color="auto"/>
                                    <w:bottom w:val="none" w:sz="0" w:space="0" w:color="auto"/>
                                    <w:right w:val="none" w:sz="0" w:space="0" w:color="auto"/>
                                  </w:divBdr>
                                </w:div>
                                <w:div w:id="1031566688">
                                  <w:marLeft w:val="0"/>
                                  <w:marRight w:val="0"/>
                                  <w:marTop w:val="0"/>
                                  <w:marBottom w:val="0"/>
                                  <w:divBdr>
                                    <w:top w:val="none" w:sz="0" w:space="0" w:color="auto"/>
                                    <w:left w:val="none" w:sz="0" w:space="0" w:color="auto"/>
                                    <w:bottom w:val="none" w:sz="0" w:space="0" w:color="auto"/>
                                    <w:right w:val="none" w:sz="0" w:space="0" w:color="auto"/>
                                  </w:divBdr>
                                  <w:divsChild>
                                    <w:div w:id="1492527248">
                                      <w:marLeft w:val="0"/>
                                      <w:marRight w:val="0"/>
                                      <w:marTop w:val="0"/>
                                      <w:marBottom w:val="0"/>
                                      <w:divBdr>
                                        <w:top w:val="none" w:sz="0" w:space="0" w:color="auto"/>
                                        <w:left w:val="none" w:sz="0" w:space="0" w:color="auto"/>
                                        <w:bottom w:val="none" w:sz="0" w:space="0" w:color="auto"/>
                                        <w:right w:val="none" w:sz="0" w:space="0" w:color="auto"/>
                                      </w:divBdr>
                                    </w:div>
                                    <w:div w:id="1012802717">
                                      <w:marLeft w:val="0"/>
                                      <w:marRight w:val="0"/>
                                      <w:marTop w:val="0"/>
                                      <w:marBottom w:val="0"/>
                                      <w:divBdr>
                                        <w:top w:val="none" w:sz="0" w:space="0" w:color="auto"/>
                                        <w:left w:val="none" w:sz="0" w:space="0" w:color="auto"/>
                                        <w:bottom w:val="none" w:sz="0" w:space="0" w:color="auto"/>
                                        <w:right w:val="none" w:sz="0" w:space="0" w:color="auto"/>
                                      </w:divBdr>
                                      <w:divsChild>
                                        <w:div w:id="655229019">
                                          <w:marLeft w:val="0"/>
                                          <w:marRight w:val="0"/>
                                          <w:marTop w:val="0"/>
                                          <w:marBottom w:val="0"/>
                                          <w:divBdr>
                                            <w:top w:val="none" w:sz="0" w:space="0" w:color="auto"/>
                                            <w:left w:val="none" w:sz="0" w:space="0" w:color="auto"/>
                                            <w:bottom w:val="none" w:sz="0" w:space="0" w:color="auto"/>
                                            <w:right w:val="none" w:sz="0" w:space="0" w:color="auto"/>
                                          </w:divBdr>
                                        </w:div>
                                        <w:div w:id="30350206">
                                          <w:marLeft w:val="0"/>
                                          <w:marRight w:val="0"/>
                                          <w:marTop w:val="0"/>
                                          <w:marBottom w:val="0"/>
                                          <w:divBdr>
                                            <w:top w:val="none" w:sz="0" w:space="0" w:color="auto"/>
                                            <w:left w:val="none" w:sz="0" w:space="0" w:color="auto"/>
                                            <w:bottom w:val="none" w:sz="0" w:space="0" w:color="auto"/>
                                            <w:right w:val="none" w:sz="0" w:space="0" w:color="auto"/>
                                          </w:divBdr>
                                          <w:divsChild>
                                            <w:div w:id="4138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059225">
          <w:marLeft w:val="0"/>
          <w:marRight w:val="0"/>
          <w:marTop w:val="0"/>
          <w:marBottom w:val="0"/>
          <w:divBdr>
            <w:top w:val="none" w:sz="0" w:space="0" w:color="auto"/>
            <w:left w:val="none" w:sz="0" w:space="0" w:color="auto"/>
            <w:bottom w:val="none" w:sz="0" w:space="0" w:color="auto"/>
            <w:right w:val="none" w:sz="0" w:space="0" w:color="auto"/>
          </w:divBdr>
          <w:divsChild>
            <w:div w:id="1465855443">
              <w:marLeft w:val="0"/>
              <w:marRight w:val="0"/>
              <w:marTop w:val="0"/>
              <w:marBottom w:val="0"/>
              <w:divBdr>
                <w:top w:val="none" w:sz="0" w:space="0" w:color="auto"/>
                <w:left w:val="none" w:sz="0" w:space="0" w:color="auto"/>
                <w:bottom w:val="none" w:sz="0" w:space="0" w:color="auto"/>
                <w:right w:val="none" w:sz="0" w:space="0" w:color="auto"/>
              </w:divBdr>
              <w:divsChild>
                <w:div w:id="1409115279">
                  <w:marLeft w:val="0"/>
                  <w:marRight w:val="0"/>
                  <w:marTop w:val="0"/>
                  <w:marBottom w:val="0"/>
                  <w:divBdr>
                    <w:top w:val="none" w:sz="0" w:space="0" w:color="auto"/>
                    <w:left w:val="none" w:sz="0" w:space="0" w:color="auto"/>
                    <w:bottom w:val="none" w:sz="0" w:space="0" w:color="auto"/>
                    <w:right w:val="none" w:sz="0" w:space="0" w:color="auto"/>
                  </w:divBdr>
                  <w:divsChild>
                    <w:div w:id="943684967">
                      <w:marLeft w:val="0"/>
                      <w:marRight w:val="0"/>
                      <w:marTop w:val="0"/>
                      <w:marBottom w:val="0"/>
                      <w:divBdr>
                        <w:top w:val="none" w:sz="0" w:space="0" w:color="auto"/>
                        <w:left w:val="none" w:sz="0" w:space="0" w:color="auto"/>
                        <w:bottom w:val="none" w:sz="0" w:space="0" w:color="auto"/>
                        <w:right w:val="none" w:sz="0" w:space="0" w:color="auto"/>
                      </w:divBdr>
                      <w:divsChild>
                        <w:div w:id="298920427">
                          <w:marLeft w:val="0"/>
                          <w:marRight w:val="0"/>
                          <w:marTop w:val="0"/>
                          <w:marBottom w:val="0"/>
                          <w:divBdr>
                            <w:top w:val="none" w:sz="0" w:space="0" w:color="auto"/>
                            <w:left w:val="none" w:sz="0" w:space="0" w:color="auto"/>
                            <w:bottom w:val="none" w:sz="0" w:space="0" w:color="auto"/>
                            <w:right w:val="none" w:sz="0" w:space="0" w:color="auto"/>
                          </w:divBdr>
                        </w:div>
                      </w:divsChild>
                    </w:div>
                    <w:div w:id="1148746027">
                      <w:marLeft w:val="0"/>
                      <w:marRight w:val="0"/>
                      <w:marTop w:val="0"/>
                      <w:marBottom w:val="0"/>
                      <w:divBdr>
                        <w:top w:val="none" w:sz="0" w:space="0" w:color="auto"/>
                        <w:left w:val="none" w:sz="0" w:space="0" w:color="auto"/>
                        <w:bottom w:val="none" w:sz="0" w:space="0" w:color="auto"/>
                        <w:right w:val="none" w:sz="0" w:space="0" w:color="auto"/>
                      </w:divBdr>
                      <w:divsChild>
                        <w:div w:id="2118786513">
                          <w:marLeft w:val="0"/>
                          <w:marRight w:val="0"/>
                          <w:marTop w:val="0"/>
                          <w:marBottom w:val="0"/>
                          <w:divBdr>
                            <w:top w:val="none" w:sz="0" w:space="0" w:color="auto"/>
                            <w:left w:val="none" w:sz="0" w:space="0" w:color="auto"/>
                            <w:bottom w:val="none" w:sz="0" w:space="0" w:color="auto"/>
                            <w:right w:val="none" w:sz="0" w:space="0" w:color="auto"/>
                          </w:divBdr>
                        </w:div>
                        <w:div w:id="779839143">
                          <w:marLeft w:val="0"/>
                          <w:marRight w:val="0"/>
                          <w:marTop w:val="0"/>
                          <w:marBottom w:val="0"/>
                          <w:divBdr>
                            <w:top w:val="none" w:sz="0" w:space="0" w:color="auto"/>
                            <w:left w:val="none" w:sz="0" w:space="0" w:color="auto"/>
                            <w:bottom w:val="none" w:sz="0" w:space="0" w:color="auto"/>
                            <w:right w:val="none" w:sz="0" w:space="0" w:color="auto"/>
                          </w:divBdr>
                          <w:divsChild>
                            <w:div w:id="1811630863">
                              <w:marLeft w:val="0"/>
                              <w:marRight w:val="0"/>
                              <w:marTop w:val="0"/>
                              <w:marBottom w:val="0"/>
                              <w:divBdr>
                                <w:top w:val="none" w:sz="0" w:space="0" w:color="auto"/>
                                <w:left w:val="none" w:sz="0" w:space="0" w:color="auto"/>
                                <w:bottom w:val="none" w:sz="0" w:space="0" w:color="auto"/>
                                <w:right w:val="none" w:sz="0" w:space="0" w:color="auto"/>
                              </w:divBdr>
                              <w:divsChild>
                                <w:div w:id="17551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8121">
                      <w:marLeft w:val="0"/>
                      <w:marRight w:val="0"/>
                      <w:marTop w:val="0"/>
                      <w:marBottom w:val="0"/>
                      <w:divBdr>
                        <w:top w:val="none" w:sz="0" w:space="0" w:color="auto"/>
                        <w:left w:val="none" w:sz="0" w:space="0" w:color="auto"/>
                        <w:bottom w:val="none" w:sz="0" w:space="0" w:color="auto"/>
                        <w:right w:val="none" w:sz="0" w:space="0" w:color="auto"/>
                      </w:divBdr>
                      <w:divsChild>
                        <w:div w:id="531654046">
                          <w:marLeft w:val="0"/>
                          <w:marRight w:val="0"/>
                          <w:marTop w:val="0"/>
                          <w:marBottom w:val="0"/>
                          <w:divBdr>
                            <w:top w:val="none" w:sz="0" w:space="0" w:color="auto"/>
                            <w:left w:val="none" w:sz="0" w:space="0" w:color="auto"/>
                            <w:bottom w:val="none" w:sz="0" w:space="0" w:color="auto"/>
                            <w:right w:val="none" w:sz="0" w:space="0" w:color="auto"/>
                          </w:divBdr>
                        </w:div>
                        <w:div w:id="1245721038">
                          <w:marLeft w:val="0"/>
                          <w:marRight w:val="0"/>
                          <w:marTop w:val="0"/>
                          <w:marBottom w:val="0"/>
                          <w:divBdr>
                            <w:top w:val="none" w:sz="0" w:space="0" w:color="auto"/>
                            <w:left w:val="none" w:sz="0" w:space="0" w:color="auto"/>
                            <w:bottom w:val="none" w:sz="0" w:space="0" w:color="auto"/>
                            <w:right w:val="none" w:sz="0" w:space="0" w:color="auto"/>
                          </w:divBdr>
                          <w:divsChild>
                            <w:div w:id="393435583">
                              <w:marLeft w:val="0"/>
                              <w:marRight w:val="0"/>
                              <w:marTop w:val="0"/>
                              <w:marBottom w:val="0"/>
                              <w:divBdr>
                                <w:top w:val="none" w:sz="0" w:space="0" w:color="auto"/>
                                <w:left w:val="none" w:sz="0" w:space="0" w:color="auto"/>
                                <w:bottom w:val="none" w:sz="0" w:space="0" w:color="auto"/>
                                <w:right w:val="none" w:sz="0" w:space="0" w:color="auto"/>
                              </w:divBdr>
                            </w:div>
                            <w:div w:id="760948123">
                              <w:marLeft w:val="0"/>
                              <w:marRight w:val="0"/>
                              <w:marTop w:val="0"/>
                              <w:marBottom w:val="0"/>
                              <w:divBdr>
                                <w:top w:val="none" w:sz="0" w:space="0" w:color="auto"/>
                                <w:left w:val="none" w:sz="0" w:space="0" w:color="auto"/>
                                <w:bottom w:val="none" w:sz="0" w:space="0" w:color="auto"/>
                                <w:right w:val="none" w:sz="0" w:space="0" w:color="auto"/>
                              </w:divBdr>
                              <w:divsChild>
                                <w:div w:id="128941309">
                                  <w:marLeft w:val="0"/>
                                  <w:marRight w:val="0"/>
                                  <w:marTop w:val="0"/>
                                  <w:marBottom w:val="0"/>
                                  <w:divBdr>
                                    <w:top w:val="none" w:sz="0" w:space="0" w:color="auto"/>
                                    <w:left w:val="none" w:sz="0" w:space="0" w:color="auto"/>
                                    <w:bottom w:val="none" w:sz="0" w:space="0" w:color="auto"/>
                                    <w:right w:val="none" w:sz="0" w:space="0" w:color="auto"/>
                                  </w:divBdr>
                                </w:div>
                                <w:div w:id="1673602075">
                                  <w:marLeft w:val="0"/>
                                  <w:marRight w:val="0"/>
                                  <w:marTop w:val="0"/>
                                  <w:marBottom w:val="0"/>
                                  <w:divBdr>
                                    <w:top w:val="none" w:sz="0" w:space="0" w:color="auto"/>
                                    <w:left w:val="none" w:sz="0" w:space="0" w:color="auto"/>
                                    <w:bottom w:val="none" w:sz="0" w:space="0" w:color="auto"/>
                                    <w:right w:val="none" w:sz="0" w:space="0" w:color="auto"/>
                                  </w:divBdr>
                                  <w:divsChild>
                                    <w:div w:id="7784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114122">
                      <w:marLeft w:val="0"/>
                      <w:marRight w:val="0"/>
                      <w:marTop w:val="0"/>
                      <w:marBottom w:val="0"/>
                      <w:divBdr>
                        <w:top w:val="none" w:sz="0" w:space="0" w:color="auto"/>
                        <w:left w:val="none" w:sz="0" w:space="0" w:color="auto"/>
                        <w:bottom w:val="none" w:sz="0" w:space="0" w:color="auto"/>
                        <w:right w:val="none" w:sz="0" w:space="0" w:color="auto"/>
                      </w:divBdr>
                      <w:divsChild>
                        <w:div w:id="1912232758">
                          <w:marLeft w:val="0"/>
                          <w:marRight w:val="0"/>
                          <w:marTop w:val="0"/>
                          <w:marBottom w:val="0"/>
                          <w:divBdr>
                            <w:top w:val="none" w:sz="0" w:space="0" w:color="auto"/>
                            <w:left w:val="none" w:sz="0" w:space="0" w:color="auto"/>
                            <w:bottom w:val="none" w:sz="0" w:space="0" w:color="auto"/>
                            <w:right w:val="none" w:sz="0" w:space="0" w:color="auto"/>
                          </w:divBdr>
                        </w:div>
                        <w:div w:id="1750036217">
                          <w:marLeft w:val="0"/>
                          <w:marRight w:val="0"/>
                          <w:marTop w:val="0"/>
                          <w:marBottom w:val="0"/>
                          <w:divBdr>
                            <w:top w:val="none" w:sz="0" w:space="0" w:color="auto"/>
                            <w:left w:val="none" w:sz="0" w:space="0" w:color="auto"/>
                            <w:bottom w:val="none" w:sz="0" w:space="0" w:color="auto"/>
                            <w:right w:val="none" w:sz="0" w:space="0" w:color="auto"/>
                          </w:divBdr>
                          <w:divsChild>
                            <w:div w:id="680621439">
                              <w:marLeft w:val="0"/>
                              <w:marRight w:val="0"/>
                              <w:marTop w:val="0"/>
                              <w:marBottom w:val="0"/>
                              <w:divBdr>
                                <w:top w:val="none" w:sz="0" w:space="0" w:color="auto"/>
                                <w:left w:val="none" w:sz="0" w:space="0" w:color="auto"/>
                                <w:bottom w:val="none" w:sz="0" w:space="0" w:color="auto"/>
                                <w:right w:val="none" w:sz="0" w:space="0" w:color="auto"/>
                              </w:divBdr>
                              <w:divsChild>
                                <w:div w:id="1334337774">
                                  <w:marLeft w:val="0"/>
                                  <w:marRight w:val="0"/>
                                  <w:marTop w:val="0"/>
                                  <w:marBottom w:val="0"/>
                                  <w:divBdr>
                                    <w:top w:val="none" w:sz="0" w:space="0" w:color="auto"/>
                                    <w:left w:val="none" w:sz="0" w:space="0" w:color="auto"/>
                                    <w:bottom w:val="none" w:sz="0" w:space="0" w:color="auto"/>
                                    <w:right w:val="none" w:sz="0" w:space="0" w:color="auto"/>
                                  </w:divBdr>
                                </w:div>
                              </w:divsChild>
                            </w:div>
                            <w:div w:id="927733935">
                              <w:marLeft w:val="0"/>
                              <w:marRight w:val="0"/>
                              <w:marTop w:val="0"/>
                              <w:marBottom w:val="0"/>
                              <w:divBdr>
                                <w:top w:val="none" w:sz="0" w:space="0" w:color="auto"/>
                                <w:left w:val="none" w:sz="0" w:space="0" w:color="auto"/>
                                <w:bottom w:val="none" w:sz="0" w:space="0" w:color="auto"/>
                                <w:right w:val="none" w:sz="0" w:space="0" w:color="auto"/>
                              </w:divBdr>
                              <w:divsChild>
                                <w:div w:id="1131633135">
                                  <w:marLeft w:val="0"/>
                                  <w:marRight w:val="0"/>
                                  <w:marTop w:val="0"/>
                                  <w:marBottom w:val="0"/>
                                  <w:divBdr>
                                    <w:top w:val="none" w:sz="0" w:space="0" w:color="auto"/>
                                    <w:left w:val="none" w:sz="0" w:space="0" w:color="auto"/>
                                    <w:bottom w:val="none" w:sz="0" w:space="0" w:color="auto"/>
                                    <w:right w:val="none" w:sz="0" w:space="0" w:color="auto"/>
                                  </w:divBdr>
                                </w:div>
                                <w:div w:id="1848858701">
                                  <w:marLeft w:val="0"/>
                                  <w:marRight w:val="0"/>
                                  <w:marTop w:val="0"/>
                                  <w:marBottom w:val="0"/>
                                  <w:divBdr>
                                    <w:top w:val="none" w:sz="0" w:space="0" w:color="auto"/>
                                    <w:left w:val="none" w:sz="0" w:space="0" w:color="auto"/>
                                    <w:bottom w:val="none" w:sz="0" w:space="0" w:color="auto"/>
                                    <w:right w:val="none" w:sz="0" w:space="0" w:color="auto"/>
                                  </w:divBdr>
                                  <w:divsChild>
                                    <w:div w:id="12417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9066">
                              <w:marLeft w:val="0"/>
                              <w:marRight w:val="0"/>
                              <w:marTop w:val="0"/>
                              <w:marBottom w:val="0"/>
                              <w:divBdr>
                                <w:top w:val="none" w:sz="0" w:space="0" w:color="auto"/>
                                <w:left w:val="none" w:sz="0" w:space="0" w:color="auto"/>
                                <w:bottom w:val="none" w:sz="0" w:space="0" w:color="auto"/>
                                <w:right w:val="none" w:sz="0" w:space="0" w:color="auto"/>
                              </w:divBdr>
                              <w:divsChild>
                                <w:div w:id="1987664261">
                                  <w:marLeft w:val="0"/>
                                  <w:marRight w:val="0"/>
                                  <w:marTop w:val="0"/>
                                  <w:marBottom w:val="0"/>
                                  <w:divBdr>
                                    <w:top w:val="none" w:sz="0" w:space="0" w:color="auto"/>
                                    <w:left w:val="none" w:sz="0" w:space="0" w:color="auto"/>
                                    <w:bottom w:val="none" w:sz="0" w:space="0" w:color="auto"/>
                                    <w:right w:val="none" w:sz="0" w:space="0" w:color="auto"/>
                                  </w:divBdr>
                                </w:div>
                                <w:div w:id="974917564">
                                  <w:marLeft w:val="0"/>
                                  <w:marRight w:val="0"/>
                                  <w:marTop w:val="0"/>
                                  <w:marBottom w:val="0"/>
                                  <w:divBdr>
                                    <w:top w:val="none" w:sz="0" w:space="0" w:color="auto"/>
                                    <w:left w:val="none" w:sz="0" w:space="0" w:color="auto"/>
                                    <w:bottom w:val="none" w:sz="0" w:space="0" w:color="auto"/>
                                    <w:right w:val="none" w:sz="0" w:space="0" w:color="auto"/>
                                  </w:divBdr>
                                  <w:divsChild>
                                    <w:div w:id="15316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882">
                              <w:marLeft w:val="0"/>
                              <w:marRight w:val="0"/>
                              <w:marTop w:val="0"/>
                              <w:marBottom w:val="0"/>
                              <w:divBdr>
                                <w:top w:val="none" w:sz="0" w:space="0" w:color="auto"/>
                                <w:left w:val="none" w:sz="0" w:space="0" w:color="auto"/>
                                <w:bottom w:val="none" w:sz="0" w:space="0" w:color="auto"/>
                                <w:right w:val="none" w:sz="0" w:space="0" w:color="auto"/>
                              </w:divBdr>
                              <w:divsChild>
                                <w:div w:id="1772621301">
                                  <w:marLeft w:val="0"/>
                                  <w:marRight w:val="0"/>
                                  <w:marTop w:val="0"/>
                                  <w:marBottom w:val="0"/>
                                  <w:divBdr>
                                    <w:top w:val="none" w:sz="0" w:space="0" w:color="auto"/>
                                    <w:left w:val="none" w:sz="0" w:space="0" w:color="auto"/>
                                    <w:bottom w:val="none" w:sz="0" w:space="0" w:color="auto"/>
                                    <w:right w:val="none" w:sz="0" w:space="0" w:color="auto"/>
                                  </w:divBdr>
                                </w:div>
                                <w:div w:id="593898159">
                                  <w:marLeft w:val="0"/>
                                  <w:marRight w:val="0"/>
                                  <w:marTop w:val="0"/>
                                  <w:marBottom w:val="0"/>
                                  <w:divBdr>
                                    <w:top w:val="none" w:sz="0" w:space="0" w:color="auto"/>
                                    <w:left w:val="none" w:sz="0" w:space="0" w:color="auto"/>
                                    <w:bottom w:val="none" w:sz="0" w:space="0" w:color="auto"/>
                                    <w:right w:val="none" w:sz="0" w:space="0" w:color="auto"/>
                                  </w:divBdr>
                                  <w:divsChild>
                                    <w:div w:id="1966309043">
                                      <w:marLeft w:val="0"/>
                                      <w:marRight w:val="0"/>
                                      <w:marTop w:val="0"/>
                                      <w:marBottom w:val="0"/>
                                      <w:divBdr>
                                        <w:top w:val="none" w:sz="0" w:space="0" w:color="auto"/>
                                        <w:left w:val="none" w:sz="0" w:space="0" w:color="auto"/>
                                        <w:bottom w:val="none" w:sz="0" w:space="0" w:color="auto"/>
                                        <w:right w:val="none" w:sz="0" w:space="0" w:color="auto"/>
                                      </w:divBdr>
                                    </w:div>
                                    <w:div w:id="49571888">
                                      <w:marLeft w:val="0"/>
                                      <w:marRight w:val="0"/>
                                      <w:marTop w:val="0"/>
                                      <w:marBottom w:val="0"/>
                                      <w:divBdr>
                                        <w:top w:val="none" w:sz="0" w:space="0" w:color="auto"/>
                                        <w:left w:val="none" w:sz="0" w:space="0" w:color="auto"/>
                                        <w:bottom w:val="none" w:sz="0" w:space="0" w:color="auto"/>
                                        <w:right w:val="none" w:sz="0" w:space="0" w:color="auto"/>
                                      </w:divBdr>
                                      <w:divsChild>
                                        <w:div w:id="1122577774">
                                          <w:marLeft w:val="0"/>
                                          <w:marRight w:val="0"/>
                                          <w:marTop w:val="0"/>
                                          <w:marBottom w:val="0"/>
                                          <w:divBdr>
                                            <w:top w:val="none" w:sz="0" w:space="0" w:color="auto"/>
                                            <w:left w:val="none" w:sz="0" w:space="0" w:color="auto"/>
                                            <w:bottom w:val="none" w:sz="0" w:space="0" w:color="auto"/>
                                            <w:right w:val="none" w:sz="0" w:space="0" w:color="auto"/>
                                          </w:divBdr>
                                        </w:div>
                                        <w:div w:id="1373849258">
                                          <w:marLeft w:val="0"/>
                                          <w:marRight w:val="0"/>
                                          <w:marTop w:val="0"/>
                                          <w:marBottom w:val="0"/>
                                          <w:divBdr>
                                            <w:top w:val="none" w:sz="0" w:space="0" w:color="auto"/>
                                            <w:left w:val="none" w:sz="0" w:space="0" w:color="auto"/>
                                            <w:bottom w:val="none" w:sz="0" w:space="0" w:color="auto"/>
                                            <w:right w:val="none" w:sz="0" w:space="0" w:color="auto"/>
                                          </w:divBdr>
                                          <w:divsChild>
                                            <w:div w:id="20087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562781">
                      <w:marLeft w:val="0"/>
                      <w:marRight w:val="0"/>
                      <w:marTop w:val="0"/>
                      <w:marBottom w:val="0"/>
                      <w:divBdr>
                        <w:top w:val="none" w:sz="0" w:space="0" w:color="auto"/>
                        <w:left w:val="none" w:sz="0" w:space="0" w:color="auto"/>
                        <w:bottom w:val="none" w:sz="0" w:space="0" w:color="auto"/>
                        <w:right w:val="none" w:sz="0" w:space="0" w:color="auto"/>
                      </w:divBdr>
                      <w:divsChild>
                        <w:div w:id="1999916311">
                          <w:marLeft w:val="0"/>
                          <w:marRight w:val="0"/>
                          <w:marTop w:val="0"/>
                          <w:marBottom w:val="0"/>
                          <w:divBdr>
                            <w:top w:val="none" w:sz="0" w:space="0" w:color="auto"/>
                            <w:left w:val="none" w:sz="0" w:space="0" w:color="auto"/>
                            <w:bottom w:val="none" w:sz="0" w:space="0" w:color="auto"/>
                            <w:right w:val="none" w:sz="0" w:space="0" w:color="auto"/>
                          </w:divBdr>
                        </w:div>
                        <w:div w:id="670912256">
                          <w:marLeft w:val="0"/>
                          <w:marRight w:val="0"/>
                          <w:marTop w:val="0"/>
                          <w:marBottom w:val="0"/>
                          <w:divBdr>
                            <w:top w:val="none" w:sz="0" w:space="0" w:color="auto"/>
                            <w:left w:val="none" w:sz="0" w:space="0" w:color="auto"/>
                            <w:bottom w:val="none" w:sz="0" w:space="0" w:color="auto"/>
                            <w:right w:val="none" w:sz="0" w:space="0" w:color="auto"/>
                          </w:divBdr>
                          <w:divsChild>
                            <w:div w:id="1590847713">
                              <w:marLeft w:val="0"/>
                              <w:marRight w:val="0"/>
                              <w:marTop w:val="0"/>
                              <w:marBottom w:val="0"/>
                              <w:divBdr>
                                <w:top w:val="none" w:sz="0" w:space="0" w:color="auto"/>
                                <w:left w:val="none" w:sz="0" w:space="0" w:color="auto"/>
                                <w:bottom w:val="none" w:sz="0" w:space="0" w:color="auto"/>
                                <w:right w:val="none" w:sz="0" w:space="0" w:color="auto"/>
                              </w:divBdr>
                              <w:divsChild>
                                <w:div w:id="237715950">
                                  <w:marLeft w:val="0"/>
                                  <w:marRight w:val="0"/>
                                  <w:marTop w:val="0"/>
                                  <w:marBottom w:val="0"/>
                                  <w:divBdr>
                                    <w:top w:val="none" w:sz="0" w:space="0" w:color="auto"/>
                                    <w:left w:val="none" w:sz="0" w:space="0" w:color="auto"/>
                                    <w:bottom w:val="none" w:sz="0" w:space="0" w:color="auto"/>
                                    <w:right w:val="none" w:sz="0" w:space="0" w:color="auto"/>
                                  </w:divBdr>
                                </w:div>
                              </w:divsChild>
                            </w:div>
                            <w:div w:id="906184838">
                              <w:marLeft w:val="0"/>
                              <w:marRight w:val="0"/>
                              <w:marTop w:val="0"/>
                              <w:marBottom w:val="0"/>
                              <w:divBdr>
                                <w:top w:val="none" w:sz="0" w:space="0" w:color="auto"/>
                                <w:left w:val="none" w:sz="0" w:space="0" w:color="auto"/>
                                <w:bottom w:val="none" w:sz="0" w:space="0" w:color="auto"/>
                                <w:right w:val="none" w:sz="0" w:space="0" w:color="auto"/>
                              </w:divBdr>
                              <w:divsChild>
                                <w:div w:id="796682060">
                                  <w:marLeft w:val="0"/>
                                  <w:marRight w:val="0"/>
                                  <w:marTop w:val="0"/>
                                  <w:marBottom w:val="0"/>
                                  <w:divBdr>
                                    <w:top w:val="none" w:sz="0" w:space="0" w:color="auto"/>
                                    <w:left w:val="none" w:sz="0" w:space="0" w:color="auto"/>
                                    <w:bottom w:val="none" w:sz="0" w:space="0" w:color="auto"/>
                                    <w:right w:val="none" w:sz="0" w:space="0" w:color="auto"/>
                                  </w:divBdr>
                                </w:div>
                                <w:div w:id="2028679363">
                                  <w:marLeft w:val="0"/>
                                  <w:marRight w:val="0"/>
                                  <w:marTop w:val="0"/>
                                  <w:marBottom w:val="0"/>
                                  <w:divBdr>
                                    <w:top w:val="none" w:sz="0" w:space="0" w:color="auto"/>
                                    <w:left w:val="none" w:sz="0" w:space="0" w:color="auto"/>
                                    <w:bottom w:val="none" w:sz="0" w:space="0" w:color="auto"/>
                                    <w:right w:val="none" w:sz="0" w:space="0" w:color="auto"/>
                                  </w:divBdr>
                                  <w:divsChild>
                                    <w:div w:id="20371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2542">
                              <w:marLeft w:val="0"/>
                              <w:marRight w:val="0"/>
                              <w:marTop w:val="0"/>
                              <w:marBottom w:val="0"/>
                              <w:divBdr>
                                <w:top w:val="none" w:sz="0" w:space="0" w:color="auto"/>
                                <w:left w:val="none" w:sz="0" w:space="0" w:color="auto"/>
                                <w:bottom w:val="none" w:sz="0" w:space="0" w:color="auto"/>
                                <w:right w:val="none" w:sz="0" w:space="0" w:color="auto"/>
                              </w:divBdr>
                              <w:divsChild>
                                <w:div w:id="1341354520">
                                  <w:marLeft w:val="0"/>
                                  <w:marRight w:val="0"/>
                                  <w:marTop w:val="0"/>
                                  <w:marBottom w:val="0"/>
                                  <w:divBdr>
                                    <w:top w:val="none" w:sz="0" w:space="0" w:color="auto"/>
                                    <w:left w:val="none" w:sz="0" w:space="0" w:color="auto"/>
                                    <w:bottom w:val="none" w:sz="0" w:space="0" w:color="auto"/>
                                    <w:right w:val="none" w:sz="0" w:space="0" w:color="auto"/>
                                  </w:divBdr>
                                </w:div>
                                <w:div w:id="1456488460">
                                  <w:marLeft w:val="0"/>
                                  <w:marRight w:val="0"/>
                                  <w:marTop w:val="0"/>
                                  <w:marBottom w:val="0"/>
                                  <w:divBdr>
                                    <w:top w:val="none" w:sz="0" w:space="0" w:color="auto"/>
                                    <w:left w:val="none" w:sz="0" w:space="0" w:color="auto"/>
                                    <w:bottom w:val="none" w:sz="0" w:space="0" w:color="auto"/>
                                    <w:right w:val="none" w:sz="0" w:space="0" w:color="auto"/>
                                  </w:divBdr>
                                  <w:divsChild>
                                    <w:div w:id="4650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4083">
                              <w:marLeft w:val="0"/>
                              <w:marRight w:val="0"/>
                              <w:marTop w:val="0"/>
                              <w:marBottom w:val="0"/>
                              <w:divBdr>
                                <w:top w:val="none" w:sz="0" w:space="0" w:color="auto"/>
                                <w:left w:val="none" w:sz="0" w:space="0" w:color="auto"/>
                                <w:bottom w:val="none" w:sz="0" w:space="0" w:color="auto"/>
                                <w:right w:val="none" w:sz="0" w:space="0" w:color="auto"/>
                              </w:divBdr>
                              <w:divsChild>
                                <w:div w:id="1746030517">
                                  <w:marLeft w:val="0"/>
                                  <w:marRight w:val="0"/>
                                  <w:marTop w:val="0"/>
                                  <w:marBottom w:val="0"/>
                                  <w:divBdr>
                                    <w:top w:val="none" w:sz="0" w:space="0" w:color="auto"/>
                                    <w:left w:val="none" w:sz="0" w:space="0" w:color="auto"/>
                                    <w:bottom w:val="none" w:sz="0" w:space="0" w:color="auto"/>
                                    <w:right w:val="none" w:sz="0" w:space="0" w:color="auto"/>
                                  </w:divBdr>
                                </w:div>
                                <w:div w:id="558712109">
                                  <w:marLeft w:val="0"/>
                                  <w:marRight w:val="0"/>
                                  <w:marTop w:val="0"/>
                                  <w:marBottom w:val="0"/>
                                  <w:divBdr>
                                    <w:top w:val="none" w:sz="0" w:space="0" w:color="auto"/>
                                    <w:left w:val="none" w:sz="0" w:space="0" w:color="auto"/>
                                    <w:bottom w:val="none" w:sz="0" w:space="0" w:color="auto"/>
                                    <w:right w:val="none" w:sz="0" w:space="0" w:color="auto"/>
                                  </w:divBdr>
                                  <w:divsChild>
                                    <w:div w:id="18972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3936">
                              <w:marLeft w:val="0"/>
                              <w:marRight w:val="0"/>
                              <w:marTop w:val="0"/>
                              <w:marBottom w:val="0"/>
                              <w:divBdr>
                                <w:top w:val="none" w:sz="0" w:space="0" w:color="auto"/>
                                <w:left w:val="none" w:sz="0" w:space="0" w:color="auto"/>
                                <w:bottom w:val="none" w:sz="0" w:space="0" w:color="auto"/>
                                <w:right w:val="none" w:sz="0" w:space="0" w:color="auto"/>
                              </w:divBdr>
                              <w:divsChild>
                                <w:div w:id="1853255781">
                                  <w:marLeft w:val="0"/>
                                  <w:marRight w:val="0"/>
                                  <w:marTop w:val="0"/>
                                  <w:marBottom w:val="0"/>
                                  <w:divBdr>
                                    <w:top w:val="none" w:sz="0" w:space="0" w:color="auto"/>
                                    <w:left w:val="none" w:sz="0" w:space="0" w:color="auto"/>
                                    <w:bottom w:val="none" w:sz="0" w:space="0" w:color="auto"/>
                                    <w:right w:val="none" w:sz="0" w:space="0" w:color="auto"/>
                                  </w:divBdr>
                                </w:div>
                                <w:div w:id="1154178961">
                                  <w:marLeft w:val="0"/>
                                  <w:marRight w:val="0"/>
                                  <w:marTop w:val="0"/>
                                  <w:marBottom w:val="0"/>
                                  <w:divBdr>
                                    <w:top w:val="none" w:sz="0" w:space="0" w:color="auto"/>
                                    <w:left w:val="none" w:sz="0" w:space="0" w:color="auto"/>
                                    <w:bottom w:val="none" w:sz="0" w:space="0" w:color="auto"/>
                                    <w:right w:val="none" w:sz="0" w:space="0" w:color="auto"/>
                                  </w:divBdr>
                                  <w:divsChild>
                                    <w:div w:id="20225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4990">
                              <w:marLeft w:val="0"/>
                              <w:marRight w:val="0"/>
                              <w:marTop w:val="0"/>
                              <w:marBottom w:val="0"/>
                              <w:divBdr>
                                <w:top w:val="none" w:sz="0" w:space="0" w:color="auto"/>
                                <w:left w:val="none" w:sz="0" w:space="0" w:color="auto"/>
                                <w:bottom w:val="none" w:sz="0" w:space="0" w:color="auto"/>
                                <w:right w:val="none" w:sz="0" w:space="0" w:color="auto"/>
                              </w:divBdr>
                              <w:divsChild>
                                <w:div w:id="544294389">
                                  <w:marLeft w:val="0"/>
                                  <w:marRight w:val="0"/>
                                  <w:marTop w:val="0"/>
                                  <w:marBottom w:val="0"/>
                                  <w:divBdr>
                                    <w:top w:val="none" w:sz="0" w:space="0" w:color="auto"/>
                                    <w:left w:val="none" w:sz="0" w:space="0" w:color="auto"/>
                                    <w:bottom w:val="none" w:sz="0" w:space="0" w:color="auto"/>
                                    <w:right w:val="none" w:sz="0" w:space="0" w:color="auto"/>
                                  </w:divBdr>
                                </w:div>
                                <w:div w:id="1441493334">
                                  <w:marLeft w:val="0"/>
                                  <w:marRight w:val="0"/>
                                  <w:marTop w:val="0"/>
                                  <w:marBottom w:val="0"/>
                                  <w:divBdr>
                                    <w:top w:val="none" w:sz="0" w:space="0" w:color="auto"/>
                                    <w:left w:val="none" w:sz="0" w:space="0" w:color="auto"/>
                                    <w:bottom w:val="none" w:sz="0" w:space="0" w:color="auto"/>
                                    <w:right w:val="none" w:sz="0" w:space="0" w:color="auto"/>
                                  </w:divBdr>
                                  <w:divsChild>
                                    <w:div w:id="17410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192023">
                      <w:marLeft w:val="0"/>
                      <w:marRight w:val="0"/>
                      <w:marTop w:val="0"/>
                      <w:marBottom w:val="0"/>
                      <w:divBdr>
                        <w:top w:val="none" w:sz="0" w:space="0" w:color="auto"/>
                        <w:left w:val="none" w:sz="0" w:space="0" w:color="auto"/>
                        <w:bottom w:val="none" w:sz="0" w:space="0" w:color="auto"/>
                        <w:right w:val="none" w:sz="0" w:space="0" w:color="auto"/>
                      </w:divBdr>
                      <w:divsChild>
                        <w:div w:id="1691684088">
                          <w:marLeft w:val="0"/>
                          <w:marRight w:val="0"/>
                          <w:marTop w:val="0"/>
                          <w:marBottom w:val="0"/>
                          <w:divBdr>
                            <w:top w:val="none" w:sz="0" w:space="0" w:color="auto"/>
                            <w:left w:val="none" w:sz="0" w:space="0" w:color="auto"/>
                            <w:bottom w:val="none" w:sz="0" w:space="0" w:color="auto"/>
                            <w:right w:val="none" w:sz="0" w:space="0" w:color="auto"/>
                          </w:divBdr>
                        </w:div>
                        <w:div w:id="742946238">
                          <w:marLeft w:val="0"/>
                          <w:marRight w:val="0"/>
                          <w:marTop w:val="0"/>
                          <w:marBottom w:val="0"/>
                          <w:divBdr>
                            <w:top w:val="none" w:sz="0" w:space="0" w:color="auto"/>
                            <w:left w:val="none" w:sz="0" w:space="0" w:color="auto"/>
                            <w:bottom w:val="none" w:sz="0" w:space="0" w:color="auto"/>
                            <w:right w:val="none" w:sz="0" w:space="0" w:color="auto"/>
                          </w:divBdr>
                          <w:divsChild>
                            <w:div w:id="1842967653">
                              <w:marLeft w:val="0"/>
                              <w:marRight w:val="0"/>
                              <w:marTop w:val="0"/>
                              <w:marBottom w:val="0"/>
                              <w:divBdr>
                                <w:top w:val="none" w:sz="0" w:space="0" w:color="auto"/>
                                <w:left w:val="none" w:sz="0" w:space="0" w:color="auto"/>
                                <w:bottom w:val="none" w:sz="0" w:space="0" w:color="auto"/>
                                <w:right w:val="none" w:sz="0" w:space="0" w:color="auto"/>
                              </w:divBdr>
                              <w:divsChild>
                                <w:div w:id="354766883">
                                  <w:marLeft w:val="0"/>
                                  <w:marRight w:val="0"/>
                                  <w:marTop w:val="0"/>
                                  <w:marBottom w:val="0"/>
                                  <w:divBdr>
                                    <w:top w:val="none" w:sz="0" w:space="0" w:color="auto"/>
                                    <w:left w:val="none" w:sz="0" w:space="0" w:color="auto"/>
                                    <w:bottom w:val="none" w:sz="0" w:space="0" w:color="auto"/>
                                    <w:right w:val="none" w:sz="0" w:space="0" w:color="auto"/>
                                  </w:divBdr>
                                </w:div>
                              </w:divsChild>
                            </w:div>
                            <w:div w:id="241792270">
                              <w:marLeft w:val="0"/>
                              <w:marRight w:val="0"/>
                              <w:marTop w:val="0"/>
                              <w:marBottom w:val="0"/>
                              <w:divBdr>
                                <w:top w:val="none" w:sz="0" w:space="0" w:color="auto"/>
                                <w:left w:val="none" w:sz="0" w:space="0" w:color="auto"/>
                                <w:bottom w:val="none" w:sz="0" w:space="0" w:color="auto"/>
                                <w:right w:val="none" w:sz="0" w:space="0" w:color="auto"/>
                              </w:divBdr>
                              <w:divsChild>
                                <w:div w:id="2055037058">
                                  <w:marLeft w:val="0"/>
                                  <w:marRight w:val="0"/>
                                  <w:marTop w:val="0"/>
                                  <w:marBottom w:val="0"/>
                                  <w:divBdr>
                                    <w:top w:val="none" w:sz="0" w:space="0" w:color="auto"/>
                                    <w:left w:val="none" w:sz="0" w:space="0" w:color="auto"/>
                                    <w:bottom w:val="none" w:sz="0" w:space="0" w:color="auto"/>
                                    <w:right w:val="none" w:sz="0" w:space="0" w:color="auto"/>
                                  </w:divBdr>
                                </w:div>
                                <w:div w:id="428819344">
                                  <w:marLeft w:val="0"/>
                                  <w:marRight w:val="0"/>
                                  <w:marTop w:val="0"/>
                                  <w:marBottom w:val="0"/>
                                  <w:divBdr>
                                    <w:top w:val="none" w:sz="0" w:space="0" w:color="auto"/>
                                    <w:left w:val="none" w:sz="0" w:space="0" w:color="auto"/>
                                    <w:bottom w:val="none" w:sz="0" w:space="0" w:color="auto"/>
                                    <w:right w:val="none" w:sz="0" w:space="0" w:color="auto"/>
                                  </w:divBdr>
                                  <w:divsChild>
                                    <w:div w:id="19271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72">
                              <w:marLeft w:val="0"/>
                              <w:marRight w:val="0"/>
                              <w:marTop w:val="0"/>
                              <w:marBottom w:val="0"/>
                              <w:divBdr>
                                <w:top w:val="none" w:sz="0" w:space="0" w:color="auto"/>
                                <w:left w:val="none" w:sz="0" w:space="0" w:color="auto"/>
                                <w:bottom w:val="none" w:sz="0" w:space="0" w:color="auto"/>
                                <w:right w:val="none" w:sz="0" w:space="0" w:color="auto"/>
                              </w:divBdr>
                              <w:divsChild>
                                <w:div w:id="865022169">
                                  <w:marLeft w:val="0"/>
                                  <w:marRight w:val="0"/>
                                  <w:marTop w:val="0"/>
                                  <w:marBottom w:val="0"/>
                                  <w:divBdr>
                                    <w:top w:val="none" w:sz="0" w:space="0" w:color="auto"/>
                                    <w:left w:val="none" w:sz="0" w:space="0" w:color="auto"/>
                                    <w:bottom w:val="none" w:sz="0" w:space="0" w:color="auto"/>
                                    <w:right w:val="none" w:sz="0" w:space="0" w:color="auto"/>
                                  </w:divBdr>
                                </w:div>
                                <w:div w:id="995303749">
                                  <w:marLeft w:val="0"/>
                                  <w:marRight w:val="0"/>
                                  <w:marTop w:val="0"/>
                                  <w:marBottom w:val="0"/>
                                  <w:divBdr>
                                    <w:top w:val="none" w:sz="0" w:space="0" w:color="auto"/>
                                    <w:left w:val="none" w:sz="0" w:space="0" w:color="auto"/>
                                    <w:bottom w:val="none" w:sz="0" w:space="0" w:color="auto"/>
                                    <w:right w:val="none" w:sz="0" w:space="0" w:color="auto"/>
                                  </w:divBdr>
                                  <w:divsChild>
                                    <w:div w:id="20518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132">
                              <w:marLeft w:val="0"/>
                              <w:marRight w:val="0"/>
                              <w:marTop w:val="0"/>
                              <w:marBottom w:val="0"/>
                              <w:divBdr>
                                <w:top w:val="none" w:sz="0" w:space="0" w:color="auto"/>
                                <w:left w:val="none" w:sz="0" w:space="0" w:color="auto"/>
                                <w:bottom w:val="none" w:sz="0" w:space="0" w:color="auto"/>
                                <w:right w:val="none" w:sz="0" w:space="0" w:color="auto"/>
                              </w:divBdr>
                              <w:divsChild>
                                <w:div w:id="1575436256">
                                  <w:marLeft w:val="0"/>
                                  <w:marRight w:val="0"/>
                                  <w:marTop w:val="0"/>
                                  <w:marBottom w:val="0"/>
                                  <w:divBdr>
                                    <w:top w:val="none" w:sz="0" w:space="0" w:color="auto"/>
                                    <w:left w:val="none" w:sz="0" w:space="0" w:color="auto"/>
                                    <w:bottom w:val="none" w:sz="0" w:space="0" w:color="auto"/>
                                    <w:right w:val="none" w:sz="0" w:space="0" w:color="auto"/>
                                  </w:divBdr>
                                </w:div>
                                <w:div w:id="1944070137">
                                  <w:marLeft w:val="0"/>
                                  <w:marRight w:val="0"/>
                                  <w:marTop w:val="0"/>
                                  <w:marBottom w:val="0"/>
                                  <w:divBdr>
                                    <w:top w:val="none" w:sz="0" w:space="0" w:color="auto"/>
                                    <w:left w:val="none" w:sz="0" w:space="0" w:color="auto"/>
                                    <w:bottom w:val="none" w:sz="0" w:space="0" w:color="auto"/>
                                    <w:right w:val="none" w:sz="0" w:space="0" w:color="auto"/>
                                  </w:divBdr>
                                  <w:divsChild>
                                    <w:div w:id="5397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14060">
                              <w:marLeft w:val="0"/>
                              <w:marRight w:val="0"/>
                              <w:marTop w:val="0"/>
                              <w:marBottom w:val="0"/>
                              <w:divBdr>
                                <w:top w:val="none" w:sz="0" w:space="0" w:color="auto"/>
                                <w:left w:val="none" w:sz="0" w:space="0" w:color="auto"/>
                                <w:bottom w:val="none" w:sz="0" w:space="0" w:color="auto"/>
                                <w:right w:val="none" w:sz="0" w:space="0" w:color="auto"/>
                              </w:divBdr>
                              <w:divsChild>
                                <w:div w:id="1436360010">
                                  <w:marLeft w:val="0"/>
                                  <w:marRight w:val="0"/>
                                  <w:marTop w:val="0"/>
                                  <w:marBottom w:val="0"/>
                                  <w:divBdr>
                                    <w:top w:val="none" w:sz="0" w:space="0" w:color="auto"/>
                                    <w:left w:val="none" w:sz="0" w:space="0" w:color="auto"/>
                                    <w:bottom w:val="none" w:sz="0" w:space="0" w:color="auto"/>
                                    <w:right w:val="none" w:sz="0" w:space="0" w:color="auto"/>
                                  </w:divBdr>
                                </w:div>
                                <w:div w:id="1928885346">
                                  <w:marLeft w:val="0"/>
                                  <w:marRight w:val="0"/>
                                  <w:marTop w:val="0"/>
                                  <w:marBottom w:val="0"/>
                                  <w:divBdr>
                                    <w:top w:val="none" w:sz="0" w:space="0" w:color="auto"/>
                                    <w:left w:val="none" w:sz="0" w:space="0" w:color="auto"/>
                                    <w:bottom w:val="none" w:sz="0" w:space="0" w:color="auto"/>
                                    <w:right w:val="none" w:sz="0" w:space="0" w:color="auto"/>
                                  </w:divBdr>
                                  <w:divsChild>
                                    <w:div w:id="5061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084848">
                      <w:marLeft w:val="0"/>
                      <w:marRight w:val="0"/>
                      <w:marTop w:val="0"/>
                      <w:marBottom w:val="0"/>
                      <w:divBdr>
                        <w:top w:val="none" w:sz="0" w:space="0" w:color="auto"/>
                        <w:left w:val="none" w:sz="0" w:space="0" w:color="auto"/>
                        <w:bottom w:val="none" w:sz="0" w:space="0" w:color="auto"/>
                        <w:right w:val="none" w:sz="0" w:space="0" w:color="auto"/>
                      </w:divBdr>
                      <w:divsChild>
                        <w:div w:id="931162223">
                          <w:marLeft w:val="0"/>
                          <w:marRight w:val="0"/>
                          <w:marTop w:val="0"/>
                          <w:marBottom w:val="0"/>
                          <w:divBdr>
                            <w:top w:val="none" w:sz="0" w:space="0" w:color="auto"/>
                            <w:left w:val="none" w:sz="0" w:space="0" w:color="auto"/>
                            <w:bottom w:val="none" w:sz="0" w:space="0" w:color="auto"/>
                            <w:right w:val="none" w:sz="0" w:space="0" w:color="auto"/>
                          </w:divBdr>
                        </w:div>
                        <w:div w:id="678507729">
                          <w:marLeft w:val="0"/>
                          <w:marRight w:val="0"/>
                          <w:marTop w:val="0"/>
                          <w:marBottom w:val="0"/>
                          <w:divBdr>
                            <w:top w:val="none" w:sz="0" w:space="0" w:color="auto"/>
                            <w:left w:val="none" w:sz="0" w:space="0" w:color="auto"/>
                            <w:bottom w:val="none" w:sz="0" w:space="0" w:color="auto"/>
                            <w:right w:val="none" w:sz="0" w:space="0" w:color="auto"/>
                          </w:divBdr>
                          <w:divsChild>
                            <w:div w:id="881598791">
                              <w:marLeft w:val="0"/>
                              <w:marRight w:val="0"/>
                              <w:marTop w:val="0"/>
                              <w:marBottom w:val="0"/>
                              <w:divBdr>
                                <w:top w:val="none" w:sz="0" w:space="0" w:color="auto"/>
                                <w:left w:val="none" w:sz="0" w:space="0" w:color="auto"/>
                                <w:bottom w:val="none" w:sz="0" w:space="0" w:color="auto"/>
                                <w:right w:val="none" w:sz="0" w:space="0" w:color="auto"/>
                              </w:divBdr>
                              <w:divsChild>
                                <w:div w:id="5218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4898">
                      <w:marLeft w:val="0"/>
                      <w:marRight w:val="0"/>
                      <w:marTop w:val="0"/>
                      <w:marBottom w:val="0"/>
                      <w:divBdr>
                        <w:top w:val="none" w:sz="0" w:space="0" w:color="auto"/>
                        <w:left w:val="none" w:sz="0" w:space="0" w:color="auto"/>
                        <w:bottom w:val="none" w:sz="0" w:space="0" w:color="auto"/>
                        <w:right w:val="none" w:sz="0" w:space="0" w:color="auto"/>
                      </w:divBdr>
                      <w:divsChild>
                        <w:div w:id="1768965900">
                          <w:marLeft w:val="0"/>
                          <w:marRight w:val="0"/>
                          <w:marTop w:val="0"/>
                          <w:marBottom w:val="0"/>
                          <w:divBdr>
                            <w:top w:val="none" w:sz="0" w:space="0" w:color="auto"/>
                            <w:left w:val="none" w:sz="0" w:space="0" w:color="auto"/>
                            <w:bottom w:val="none" w:sz="0" w:space="0" w:color="auto"/>
                            <w:right w:val="none" w:sz="0" w:space="0" w:color="auto"/>
                          </w:divBdr>
                        </w:div>
                        <w:div w:id="1312517804">
                          <w:marLeft w:val="0"/>
                          <w:marRight w:val="0"/>
                          <w:marTop w:val="0"/>
                          <w:marBottom w:val="0"/>
                          <w:divBdr>
                            <w:top w:val="none" w:sz="0" w:space="0" w:color="auto"/>
                            <w:left w:val="none" w:sz="0" w:space="0" w:color="auto"/>
                            <w:bottom w:val="none" w:sz="0" w:space="0" w:color="auto"/>
                            <w:right w:val="none" w:sz="0" w:space="0" w:color="auto"/>
                          </w:divBdr>
                          <w:divsChild>
                            <w:div w:id="677197740">
                              <w:marLeft w:val="0"/>
                              <w:marRight w:val="0"/>
                              <w:marTop w:val="0"/>
                              <w:marBottom w:val="0"/>
                              <w:divBdr>
                                <w:top w:val="none" w:sz="0" w:space="0" w:color="auto"/>
                                <w:left w:val="none" w:sz="0" w:space="0" w:color="auto"/>
                                <w:bottom w:val="none" w:sz="0" w:space="0" w:color="auto"/>
                                <w:right w:val="none" w:sz="0" w:space="0" w:color="auto"/>
                              </w:divBdr>
                              <w:divsChild>
                                <w:div w:id="8699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2828">
                      <w:marLeft w:val="0"/>
                      <w:marRight w:val="0"/>
                      <w:marTop w:val="0"/>
                      <w:marBottom w:val="0"/>
                      <w:divBdr>
                        <w:top w:val="none" w:sz="0" w:space="0" w:color="auto"/>
                        <w:left w:val="none" w:sz="0" w:space="0" w:color="auto"/>
                        <w:bottom w:val="none" w:sz="0" w:space="0" w:color="auto"/>
                        <w:right w:val="none" w:sz="0" w:space="0" w:color="auto"/>
                      </w:divBdr>
                      <w:divsChild>
                        <w:div w:id="1719161717">
                          <w:marLeft w:val="0"/>
                          <w:marRight w:val="0"/>
                          <w:marTop w:val="0"/>
                          <w:marBottom w:val="0"/>
                          <w:divBdr>
                            <w:top w:val="none" w:sz="0" w:space="0" w:color="auto"/>
                            <w:left w:val="none" w:sz="0" w:space="0" w:color="auto"/>
                            <w:bottom w:val="none" w:sz="0" w:space="0" w:color="auto"/>
                            <w:right w:val="none" w:sz="0" w:space="0" w:color="auto"/>
                          </w:divBdr>
                        </w:div>
                        <w:div w:id="1541476341">
                          <w:marLeft w:val="0"/>
                          <w:marRight w:val="0"/>
                          <w:marTop w:val="0"/>
                          <w:marBottom w:val="0"/>
                          <w:divBdr>
                            <w:top w:val="none" w:sz="0" w:space="0" w:color="auto"/>
                            <w:left w:val="none" w:sz="0" w:space="0" w:color="auto"/>
                            <w:bottom w:val="none" w:sz="0" w:space="0" w:color="auto"/>
                            <w:right w:val="none" w:sz="0" w:space="0" w:color="auto"/>
                          </w:divBdr>
                          <w:divsChild>
                            <w:div w:id="1881820141">
                              <w:marLeft w:val="0"/>
                              <w:marRight w:val="0"/>
                              <w:marTop w:val="0"/>
                              <w:marBottom w:val="0"/>
                              <w:divBdr>
                                <w:top w:val="none" w:sz="0" w:space="0" w:color="auto"/>
                                <w:left w:val="none" w:sz="0" w:space="0" w:color="auto"/>
                                <w:bottom w:val="none" w:sz="0" w:space="0" w:color="auto"/>
                                <w:right w:val="none" w:sz="0" w:space="0" w:color="auto"/>
                              </w:divBdr>
                              <w:divsChild>
                                <w:div w:id="10503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2853">
                      <w:marLeft w:val="0"/>
                      <w:marRight w:val="0"/>
                      <w:marTop w:val="0"/>
                      <w:marBottom w:val="0"/>
                      <w:divBdr>
                        <w:top w:val="none" w:sz="0" w:space="0" w:color="auto"/>
                        <w:left w:val="none" w:sz="0" w:space="0" w:color="auto"/>
                        <w:bottom w:val="none" w:sz="0" w:space="0" w:color="auto"/>
                        <w:right w:val="none" w:sz="0" w:space="0" w:color="auto"/>
                      </w:divBdr>
                      <w:divsChild>
                        <w:div w:id="1695154301">
                          <w:marLeft w:val="0"/>
                          <w:marRight w:val="0"/>
                          <w:marTop w:val="0"/>
                          <w:marBottom w:val="0"/>
                          <w:divBdr>
                            <w:top w:val="none" w:sz="0" w:space="0" w:color="auto"/>
                            <w:left w:val="none" w:sz="0" w:space="0" w:color="auto"/>
                            <w:bottom w:val="none" w:sz="0" w:space="0" w:color="auto"/>
                            <w:right w:val="none" w:sz="0" w:space="0" w:color="auto"/>
                          </w:divBdr>
                        </w:div>
                        <w:div w:id="1969897568">
                          <w:marLeft w:val="0"/>
                          <w:marRight w:val="0"/>
                          <w:marTop w:val="0"/>
                          <w:marBottom w:val="0"/>
                          <w:divBdr>
                            <w:top w:val="none" w:sz="0" w:space="0" w:color="auto"/>
                            <w:left w:val="none" w:sz="0" w:space="0" w:color="auto"/>
                            <w:bottom w:val="none" w:sz="0" w:space="0" w:color="auto"/>
                            <w:right w:val="none" w:sz="0" w:space="0" w:color="auto"/>
                          </w:divBdr>
                          <w:divsChild>
                            <w:div w:id="1430852682">
                              <w:marLeft w:val="0"/>
                              <w:marRight w:val="0"/>
                              <w:marTop w:val="0"/>
                              <w:marBottom w:val="0"/>
                              <w:divBdr>
                                <w:top w:val="none" w:sz="0" w:space="0" w:color="auto"/>
                                <w:left w:val="none" w:sz="0" w:space="0" w:color="auto"/>
                                <w:bottom w:val="none" w:sz="0" w:space="0" w:color="auto"/>
                                <w:right w:val="none" w:sz="0" w:space="0" w:color="auto"/>
                              </w:divBdr>
                              <w:divsChild>
                                <w:div w:id="9377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0024">
                      <w:marLeft w:val="0"/>
                      <w:marRight w:val="0"/>
                      <w:marTop w:val="0"/>
                      <w:marBottom w:val="0"/>
                      <w:divBdr>
                        <w:top w:val="none" w:sz="0" w:space="0" w:color="auto"/>
                        <w:left w:val="none" w:sz="0" w:space="0" w:color="auto"/>
                        <w:bottom w:val="none" w:sz="0" w:space="0" w:color="auto"/>
                        <w:right w:val="none" w:sz="0" w:space="0" w:color="auto"/>
                      </w:divBdr>
                      <w:divsChild>
                        <w:div w:id="1226840510">
                          <w:marLeft w:val="0"/>
                          <w:marRight w:val="0"/>
                          <w:marTop w:val="0"/>
                          <w:marBottom w:val="0"/>
                          <w:divBdr>
                            <w:top w:val="none" w:sz="0" w:space="0" w:color="auto"/>
                            <w:left w:val="none" w:sz="0" w:space="0" w:color="auto"/>
                            <w:bottom w:val="none" w:sz="0" w:space="0" w:color="auto"/>
                            <w:right w:val="none" w:sz="0" w:space="0" w:color="auto"/>
                          </w:divBdr>
                        </w:div>
                        <w:div w:id="1753813377">
                          <w:marLeft w:val="0"/>
                          <w:marRight w:val="0"/>
                          <w:marTop w:val="0"/>
                          <w:marBottom w:val="0"/>
                          <w:divBdr>
                            <w:top w:val="none" w:sz="0" w:space="0" w:color="auto"/>
                            <w:left w:val="none" w:sz="0" w:space="0" w:color="auto"/>
                            <w:bottom w:val="none" w:sz="0" w:space="0" w:color="auto"/>
                            <w:right w:val="none" w:sz="0" w:space="0" w:color="auto"/>
                          </w:divBdr>
                          <w:divsChild>
                            <w:div w:id="1351763478">
                              <w:marLeft w:val="0"/>
                              <w:marRight w:val="0"/>
                              <w:marTop w:val="0"/>
                              <w:marBottom w:val="0"/>
                              <w:divBdr>
                                <w:top w:val="none" w:sz="0" w:space="0" w:color="auto"/>
                                <w:left w:val="none" w:sz="0" w:space="0" w:color="auto"/>
                                <w:bottom w:val="none" w:sz="0" w:space="0" w:color="auto"/>
                                <w:right w:val="none" w:sz="0" w:space="0" w:color="auto"/>
                              </w:divBdr>
                              <w:divsChild>
                                <w:div w:id="6193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05153">
                      <w:marLeft w:val="0"/>
                      <w:marRight w:val="0"/>
                      <w:marTop w:val="0"/>
                      <w:marBottom w:val="0"/>
                      <w:divBdr>
                        <w:top w:val="none" w:sz="0" w:space="0" w:color="auto"/>
                        <w:left w:val="none" w:sz="0" w:space="0" w:color="auto"/>
                        <w:bottom w:val="none" w:sz="0" w:space="0" w:color="auto"/>
                        <w:right w:val="none" w:sz="0" w:space="0" w:color="auto"/>
                      </w:divBdr>
                      <w:divsChild>
                        <w:div w:id="805851114">
                          <w:marLeft w:val="0"/>
                          <w:marRight w:val="0"/>
                          <w:marTop w:val="0"/>
                          <w:marBottom w:val="0"/>
                          <w:divBdr>
                            <w:top w:val="none" w:sz="0" w:space="0" w:color="auto"/>
                            <w:left w:val="none" w:sz="0" w:space="0" w:color="auto"/>
                            <w:bottom w:val="none" w:sz="0" w:space="0" w:color="auto"/>
                            <w:right w:val="none" w:sz="0" w:space="0" w:color="auto"/>
                          </w:divBdr>
                        </w:div>
                        <w:div w:id="1398282932">
                          <w:marLeft w:val="0"/>
                          <w:marRight w:val="0"/>
                          <w:marTop w:val="0"/>
                          <w:marBottom w:val="0"/>
                          <w:divBdr>
                            <w:top w:val="none" w:sz="0" w:space="0" w:color="auto"/>
                            <w:left w:val="none" w:sz="0" w:space="0" w:color="auto"/>
                            <w:bottom w:val="none" w:sz="0" w:space="0" w:color="auto"/>
                            <w:right w:val="none" w:sz="0" w:space="0" w:color="auto"/>
                          </w:divBdr>
                          <w:divsChild>
                            <w:div w:id="17168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749145">
          <w:marLeft w:val="0"/>
          <w:marRight w:val="0"/>
          <w:marTop w:val="0"/>
          <w:marBottom w:val="0"/>
          <w:divBdr>
            <w:top w:val="none" w:sz="0" w:space="0" w:color="auto"/>
            <w:left w:val="none" w:sz="0" w:space="0" w:color="auto"/>
            <w:bottom w:val="none" w:sz="0" w:space="0" w:color="auto"/>
            <w:right w:val="none" w:sz="0" w:space="0" w:color="auto"/>
          </w:divBdr>
          <w:divsChild>
            <w:div w:id="387648605">
              <w:marLeft w:val="0"/>
              <w:marRight w:val="0"/>
              <w:marTop w:val="0"/>
              <w:marBottom w:val="0"/>
              <w:divBdr>
                <w:top w:val="none" w:sz="0" w:space="0" w:color="auto"/>
                <w:left w:val="none" w:sz="0" w:space="0" w:color="auto"/>
                <w:bottom w:val="none" w:sz="0" w:space="0" w:color="auto"/>
                <w:right w:val="none" w:sz="0" w:space="0" w:color="auto"/>
              </w:divBdr>
              <w:divsChild>
                <w:div w:id="53746964">
                  <w:marLeft w:val="0"/>
                  <w:marRight w:val="0"/>
                  <w:marTop w:val="0"/>
                  <w:marBottom w:val="0"/>
                  <w:divBdr>
                    <w:top w:val="none" w:sz="0" w:space="0" w:color="auto"/>
                    <w:left w:val="none" w:sz="0" w:space="0" w:color="auto"/>
                    <w:bottom w:val="none" w:sz="0" w:space="0" w:color="auto"/>
                    <w:right w:val="none" w:sz="0" w:space="0" w:color="auto"/>
                  </w:divBdr>
                  <w:divsChild>
                    <w:div w:id="800802688">
                      <w:marLeft w:val="0"/>
                      <w:marRight w:val="0"/>
                      <w:marTop w:val="0"/>
                      <w:marBottom w:val="0"/>
                      <w:divBdr>
                        <w:top w:val="none" w:sz="0" w:space="0" w:color="auto"/>
                        <w:left w:val="none" w:sz="0" w:space="0" w:color="auto"/>
                        <w:bottom w:val="none" w:sz="0" w:space="0" w:color="auto"/>
                        <w:right w:val="none" w:sz="0" w:space="0" w:color="auto"/>
                      </w:divBdr>
                      <w:divsChild>
                        <w:div w:id="1159811843">
                          <w:marLeft w:val="0"/>
                          <w:marRight w:val="0"/>
                          <w:marTop w:val="0"/>
                          <w:marBottom w:val="0"/>
                          <w:divBdr>
                            <w:top w:val="none" w:sz="0" w:space="0" w:color="auto"/>
                            <w:left w:val="none" w:sz="0" w:space="0" w:color="auto"/>
                            <w:bottom w:val="none" w:sz="0" w:space="0" w:color="auto"/>
                            <w:right w:val="none" w:sz="0" w:space="0" w:color="auto"/>
                          </w:divBdr>
                        </w:div>
                      </w:divsChild>
                    </w:div>
                    <w:div w:id="281114783">
                      <w:marLeft w:val="0"/>
                      <w:marRight w:val="0"/>
                      <w:marTop w:val="0"/>
                      <w:marBottom w:val="0"/>
                      <w:divBdr>
                        <w:top w:val="none" w:sz="0" w:space="0" w:color="auto"/>
                        <w:left w:val="none" w:sz="0" w:space="0" w:color="auto"/>
                        <w:bottom w:val="none" w:sz="0" w:space="0" w:color="auto"/>
                        <w:right w:val="none" w:sz="0" w:space="0" w:color="auto"/>
                      </w:divBdr>
                      <w:divsChild>
                        <w:div w:id="498157382">
                          <w:marLeft w:val="0"/>
                          <w:marRight w:val="0"/>
                          <w:marTop w:val="0"/>
                          <w:marBottom w:val="0"/>
                          <w:divBdr>
                            <w:top w:val="none" w:sz="0" w:space="0" w:color="auto"/>
                            <w:left w:val="none" w:sz="0" w:space="0" w:color="auto"/>
                            <w:bottom w:val="none" w:sz="0" w:space="0" w:color="auto"/>
                            <w:right w:val="none" w:sz="0" w:space="0" w:color="auto"/>
                          </w:divBdr>
                        </w:div>
                        <w:div w:id="1248031702">
                          <w:marLeft w:val="0"/>
                          <w:marRight w:val="0"/>
                          <w:marTop w:val="0"/>
                          <w:marBottom w:val="0"/>
                          <w:divBdr>
                            <w:top w:val="none" w:sz="0" w:space="0" w:color="auto"/>
                            <w:left w:val="none" w:sz="0" w:space="0" w:color="auto"/>
                            <w:bottom w:val="none" w:sz="0" w:space="0" w:color="auto"/>
                            <w:right w:val="none" w:sz="0" w:space="0" w:color="auto"/>
                          </w:divBdr>
                          <w:divsChild>
                            <w:div w:id="988947277">
                              <w:marLeft w:val="0"/>
                              <w:marRight w:val="0"/>
                              <w:marTop w:val="0"/>
                              <w:marBottom w:val="0"/>
                              <w:divBdr>
                                <w:top w:val="none" w:sz="0" w:space="0" w:color="auto"/>
                                <w:left w:val="none" w:sz="0" w:space="0" w:color="auto"/>
                                <w:bottom w:val="none" w:sz="0" w:space="0" w:color="auto"/>
                                <w:right w:val="none" w:sz="0" w:space="0" w:color="auto"/>
                              </w:divBdr>
                              <w:divsChild>
                                <w:div w:id="18186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23883">
                      <w:marLeft w:val="0"/>
                      <w:marRight w:val="0"/>
                      <w:marTop w:val="0"/>
                      <w:marBottom w:val="0"/>
                      <w:divBdr>
                        <w:top w:val="none" w:sz="0" w:space="0" w:color="auto"/>
                        <w:left w:val="none" w:sz="0" w:space="0" w:color="auto"/>
                        <w:bottom w:val="none" w:sz="0" w:space="0" w:color="auto"/>
                        <w:right w:val="none" w:sz="0" w:space="0" w:color="auto"/>
                      </w:divBdr>
                      <w:divsChild>
                        <w:div w:id="164901279">
                          <w:marLeft w:val="0"/>
                          <w:marRight w:val="0"/>
                          <w:marTop w:val="0"/>
                          <w:marBottom w:val="0"/>
                          <w:divBdr>
                            <w:top w:val="none" w:sz="0" w:space="0" w:color="auto"/>
                            <w:left w:val="none" w:sz="0" w:space="0" w:color="auto"/>
                            <w:bottom w:val="none" w:sz="0" w:space="0" w:color="auto"/>
                            <w:right w:val="none" w:sz="0" w:space="0" w:color="auto"/>
                          </w:divBdr>
                        </w:div>
                        <w:div w:id="1069963255">
                          <w:marLeft w:val="0"/>
                          <w:marRight w:val="0"/>
                          <w:marTop w:val="0"/>
                          <w:marBottom w:val="0"/>
                          <w:divBdr>
                            <w:top w:val="none" w:sz="0" w:space="0" w:color="auto"/>
                            <w:left w:val="none" w:sz="0" w:space="0" w:color="auto"/>
                            <w:bottom w:val="none" w:sz="0" w:space="0" w:color="auto"/>
                            <w:right w:val="none" w:sz="0" w:space="0" w:color="auto"/>
                          </w:divBdr>
                          <w:divsChild>
                            <w:div w:id="11354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3827">
                      <w:marLeft w:val="0"/>
                      <w:marRight w:val="0"/>
                      <w:marTop w:val="0"/>
                      <w:marBottom w:val="0"/>
                      <w:divBdr>
                        <w:top w:val="none" w:sz="0" w:space="0" w:color="auto"/>
                        <w:left w:val="none" w:sz="0" w:space="0" w:color="auto"/>
                        <w:bottom w:val="none" w:sz="0" w:space="0" w:color="auto"/>
                        <w:right w:val="none" w:sz="0" w:space="0" w:color="auto"/>
                      </w:divBdr>
                      <w:divsChild>
                        <w:div w:id="498622883">
                          <w:marLeft w:val="0"/>
                          <w:marRight w:val="0"/>
                          <w:marTop w:val="0"/>
                          <w:marBottom w:val="0"/>
                          <w:divBdr>
                            <w:top w:val="none" w:sz="0" w:space="0" w:color="auto"/>
                            <w:left w:val="none" w:sz="0" w:space="0" w:color="auto"/>
                            <w:bottom w:val="none" w:sz="0" w:space="0" w:color="auto"/>
                            <w:right w:val="none" w:sz="0" w:space="0" w:color="auto"/>
                          </w:divBdr>
                        </w:div>
                        <w:div w:id="1991327679">
                          <w:marLeft w:val="0"/>
                          <w:marRight w:val="0"/>
                          <w:marTop w:val="0"/>
                          <w:marBottom w:val="0"/>
                          <w:divBdr>
                            <w:top w:val="none" w:sz="0" w:space="0" w:color="auto"/>
                            <w:left w:val="none" w:sz="0" w:space="0" w:color="auto"/>
                            <w:bottom w:val="none" w:sz="0" w:space="0" w:color="auto"/>
                            <w:right w:val="none" w:sz="0" w:space="0" w:color="auto"/>
                          </w:divBdr>
                          <w:divsChild>
                            <w:div w:id="12776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0118">
                      <w:marLeft w:val="0"/>
                      <w:marRight w:val="0"/>
                      <w:marTop w:val="0"/>
                      <w:marBottom w:val="0"/>
                      <w:divBdr>
                        <w:top w:val="none" w:sz="0" w:space="0" w:color="auto"/>
                        <w:left w:val="none" w:sz="0" w:space="0" w:color="auto"/>
                        <w:bottom w:val="none" w:sz="0" w:space="0" w:color="auto"/>
                        <w:right w:val="none" w:sz="0" w:space="0" w:color="auto"/>
                      </w:divBdr>
                      <w:divsChild>
                        <w:div w:id="1820996349">
                          <w:marLeft w:val="0"/>
                          <w:marRight w:val="0"/>
                          <w:marTop w:val="0"/>
                          <w:marBottom w:val="0"/>
                          <w:divBdr>
                            <w:top w:val="none" w:sz="0" w:space="0" w:color="auto"/>
                            <w:left w:val="none" w:sz="0" w:space="0" w:color="auto"/>
                            <w:bottom w:val="none" w:sz="0" w:space="0" w:color="auto"/>
                            <w:right w:val="none" w:sz="0" w:space="0" w:color="auto"/>
                          </w:divBdr>
                        </w:div>
                        <w:div w:id="1804544557">
                          <w:marLeft w:val="0"/>
                          <w:marRight w:val="0"/>
                          <w:marTop w:val="0"/>
                          <w:marBottom w:val="0"/>
                          <w:divBdr>
                            <w:top w:val="none" w:sz="0" w:space="0" w:color="auto"/>
                            <w:left w:val="none" w:sz="0" w:space="0" w:color="auto"/>
                            <w:bottom w:val="none" w:sz="0" w:space="0" w:color="auto"/>
                            <w:right w:val="none" w:sz="0" w:space="0" w:color="auto"/>
                          </w:divBdr>
                          <w:divsChild>
                            <w:div w:id="5157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323409">
          <w:marLeft w:val="0"/>
          <w:marRight w:val="0"/>
          <w:marTop w:val="0"/>
          <w:marBottom w:val="0"/>
          <w:divBdr>
            <w:top w:val="none" w:sz="0" w:space="0" w:color="auto"/>
            <w:left w:val="none" w:sz="0" w:space="0" w:color="auto"/>
            <w:bottom w:val="none" w:sz="0" w:space="0" w:color="auto"/>
            <w:right w:val="none" w:sz="0" w:space="0" w:color="auto"/>
          </w:divBdr>
          <w:divsChild>
            <w:div w:id="98959394">
              <w:marLeft w:val="0"/>
              <w:marRight w:val="0"/>
              <w:marTop w:val="0"/>
              <w:marBottom w:val="0"/>
              <w:divBdr>
                <w:top w:val="none" w:sz="0" w:space="0" w:color="auto"/>
                <w:left w:val="none" w:sz="0" w:space="0" w:color="auto"/>
                <w:bottom w:val="none" w:sz="0" w:space="0" w:color="auto"/>
                <w:right w:val="none" w:sz="0" w:space="0" w:color="auto"/>
              </w:divBdr>
              <w:divsChild>
                <w:div w:id="1511140749">
                  <w:marLeft w:val="0"/>
                  <w:marRight w:val="0"/>
                  <w:marTop w:val="0"/>
                  <w:marBottom w:val="0"/>
                  <w:divBdr>
                    <w:top w:val="none" w:sz="0" w:space="0" w:color="auto"/>
                    <w:left w:val="none" w:sz="0" w:space="0" w:color="auto"/>
                    <w:bottom w:val="none" w:sz="0" w:space="0" w:color="auto"/>
                    <w:right w:val="none" w:sz="0" w:space="0" w:color="auto"/>
                  </w:divBdr>
                  <w:divsChild>
                    <w:div w:id="657466432">
                      <w:marLeft w:val="0"/>
                      <w:marRight w:val="0"/>
                      <w:marTop w:val="0"/>
                      <w:marBottom w:val="0"/>
                      <w:divBdr>
                        <w:top w:val="none" w:sz="0" w:space="0" w:color="auto"/>
                        <w:left w:val="none" w:sz="0" w:space="0" w:color="auto"/>
                        <w:bottom w:val="none" w:sz="0" w:space="0" w:color="auto"/>
                        <w:right w:val="none" w:sz="0" w:space="0" w:color="auto"/>
                      </w:divBdr>
                      <w:divsChild>
                        <w:div w:id="1112239499">
                          <w:marLeft w:val="0"/>
                          <w:marRight w:val="0"/>
                          <w:marTop w:val="0"/>
                          <w:marBottom w:val="0"/>
                          <w:divBdr>
                            <w:top w:val="none" w:sz="0" w:space="0" w:color="auto"/>
                            <w:left w:val="none" w:sz="0" w:space="0" w:color="auto"/>
                            <w:bottom w:val="none" w:sz="0" w:space="0" w:color="auto"/>
                            <w:right w:val="none" w:sz="0" w:space="0" w:color="auto"/>
                          </w:divBdr>
                        </w:div>
                      </w:divsChild>
                    </w:div>
                    <w:div w:id="989403637">
                      <w:marLeft w:val="0"/>
                      <w:marRight w:val="0"/>
                      <w:marTop w:val="0"/>
                      <w:marBottom w:val="0"/>
                      <w:divBdr>
                        <w:top w:val="none" w:sz="0" w:space="0" w:color="auto"/>
                        <w:left w:val="none" w:sz="0" w:space="0" w:color="auto"/>
                        <w:bottom w:val="none" w:sz="0" w:space="0" w:color="auto"/>
                        <w:right w:val="none" w:sz="0" w:space="0" w:color="auto"/>
                      </w:divBdr>
                      <w:divsChild>
                        <w:div w:id="1351032467">
                          <w:marLeft w:val="0"/>
                          <w:marRight w:val="0"/>
                          <w:marTop w:val="0"/>
                          <w:marBottom w:val="0"/>
                          <w:divBdr>
                            <w:top w:val="none" w:sz="0" w:space="0" w:color="auto"/>
                            <w:left w:val="none" w:sz="0" w:space="0" w:color="auto"/>
                            <w:bottom w:val="none" w:sz="0" w:space="0" w:color="auto"/>
                            <w:right w:val="none" w:sz="0" w:space="0" w:color="auto"/>
                          </w:divBdr>
                        </w:div>
                        <w:div w:id="4014566">
                          <w:marLeft w:val="0"/>
                          <w:marRight w:val="0"/>
                          <w:marTop w:val="0"/>
                          <w:marBottom w:val="0"/>
                          <w:divBdr>
                            <w:top w:val="none" w:sz="0" w:space="0" w:color="auto"/>
                            <w:left w:val="none" w:sz="0" w:space="0" w:color="auto"/>
                            <w:bottom w:val="none" w:sz="0" w:space="0" w:color="auto"/>
                            <w:right w:val="none" w:sz="0" w:space="0" w:color="auto"/>
                          </w:divBdr>
                          <w:divsChild>
                            <w:div w:id="19938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6724">
                      <w:marLeft w:val="0"/>
                      <w:marRight w:val="0"/>
                      <w:marTop w:val="0"/>
                      <w:marBottom w:val="0"/>
                      <w:divBdr>
                        <w:top w:val="none" w:sz="0" w:space="0" w:color="auto"/>
                        <w:left w:val="none" w:sz="0" w:space="0" w:color="auto"/>
                        <w:bottom w:val="none" w:sz="0" w:space="0" w:color="auto"/>
                        <w:right w:val="none" w:sz="0" w:space="0" w:color="auto"/>
                      </w:divBdr>
                      <w:divsChild>
                        <w:div w:id="1724284487">
                          <w:marLeft w:val="0"/>
                          <w:marRight w:val="0"/>
                          <w:marTop w:val="0"/>
                          <w:marBottom w:val="0"/>
                          <w:divBdr>
                            <w:top w:val="none" w:sz="0" w:space="0" w:color="auto"/>
                            <w:left w:val="none" w:sz="0" w:space="0" w:color="auto"/>
                            <w:bottom w:val="none" w:sz="0" w:space="0" w:color="auto"/>
                            <w:right w:val="none" w:sz="0" w:space="0" w:color="auto"/>
                          </w:divBdr>
                        </w:div>
                        <w:div w:id="1325741652">
                          <w:marLeft w:val="0"/>
                          <w:marRight w:val="0"/>
                          <w:marTop w:val="0"/>
                          <w:marBottom w:val="0"/>
                          <w:divBdr>
                            <w:top w:val="none" w:sz="0" w:space="0" w:color="auto"/>
                            <w:left w:val="none" w:sz="0" w:space="0" w:color="auto"/>
                            <w:bottom w:val="none" w:sz="0" w:space="0" w:color="auto"/>
                            <w:right w:val="none" w:sz="0" w:space="0" w:color="auto"/>
                          </w:divBdr>
                          <w:divsChild>
                            <w:div w:id="983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9847">
                      <w:marLeft w:val="0"/>
                      <w:marRight w:val="0"/>
                      <w:marTop w:val="0"/>
                      <w:marBottom w:val="0"/>
                      <w:divBdr>
                        <w:top w:val="none" w:sz="0" w:space="0" w:color="auto"/>
                        <w:left w:val="none" w:sz="0" w:space="0" w:color="auto"/>
                        <w:bottom w:val="none" w:sz="0" w:space="0" w:color="auto"/>
                        <w:right w:val="none" w:sz="0" w:space="0" w:color="auto"/>
                      </w:divBdr>
                      <w:divsChild>
                        <w:div w:id="923804456">
                          <w:marLeft w:val="0"/>
                          <w:marRight w:val="0"/>
                          <w:marTop w:val="0"/>
                          <w:marBottom w:val="0"/>
                          <w:divBdr>
                            <w:top w:val="none" w:sz="0" w:space="0" w:color="auto"/>
                            <w:left w:val="none" w:sz="0" w:space="0" w:color="auto"/>
                            <w:bottom w:val="none" w:sz="0" w:space="0" w:color="auto"/>
                            <w:right w:val="none" w:sz="0" w:space="0" w:color="auto"/>
                          </w:divBdr>
                        </w:div>
                        <w:div w:id="230116128">
                          <w:marLeft w:val="0"/>
                          <w:marRight w:val="0"/>
                          <w:marTop w:val="0"/>
                          <w:marBottom w:val="0"/>
                          <w:divBdr>
                            <w:top w:val="none" w:sz="0" w:space="0" w:color="auto"/>
                            <w:left w:val="none" w:sz="0" w:space="0" w:color="auto"/>
                            <w:bottom w:val="none" w:sz="0" w:space="0" w:color="auto"/>
                            <w:right w:val="none" w:sz="0" w:space="0" w:color="auto"/>
                          </w:divBdr>
                          <w:divsChild>
                            <w:div w:id="9012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3972">
                      <w:marLeft w:val="0"/>
                      <w:marRight w:val="0"/>
                      <w:marTop w:val="0"/>
                      <w:marBottom w:val="0"/>
                      <w:divBdr>
                        <w:top w:val="none" w:sz="0" w:space="0" w:color="auto"/>
                        <w:left w:val="none" w:sz="0" w:space="0" w:color="auto"/>
                        <w:bottom w:val="none" w:sz="0" w:space="0" w:color="auto"/>
                        <w:right w:val="none" w:sz="0" w:space="0" w:color="auto"/>
                      </w:divBdr>
                      <w:divsChild>
                        <w:div w:id="356541202">
                          <w:marLeft w:val="0"/>
                          <w:marRight w:val="0"/>
                          <w:marTop w:val="0"/>
                          <w:marBottom w:val="0"/>
                          <w:divBdr>
                            <w:top w:val="none" w:sz="0" w:space="0" w:color="auto"/>
                            <w:left w:val="none" w:sz="0" w:space="0" w:color="auto"/>
                            <w:bottom w:val="none" w:sz="0" w:space="0" w:color="auto"/>
                            <w:right w:val="none" w:sz="0" w:space="0" w:color="auto"/>
                          </w:divBdr>
                        </w:div>
                        <w:div w:id="2016806177">
                          <w:marLeft w:val="0"/>
                          <w:marRight w:val="0"/>
                          <w:marTop w:val="0"/>
                          <w:marBottom w:val="0"/>
                          <w:divBdr>
                            <w:top w:val="none" w:sz="0" w:space="0" w:color="auto"/>
                            <w:left w:val="none" w:sz="0" w:space="0" w:color="auto"/>
                            <w:bottom w:val="none" w:sz="0" w:space="0" w:color="auto"/>
                            <w:right w:val="none" w:sz="0" w:space="0" w:color="auto"/>
                          </w:divBdr>
                          <w:divsChild>
                            <w:div w:id="12047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3884">
                      <w:marLeft w:val="0"/>
                      <w:marRight w:val="0"/>
                      <w:marTop w:val="0"/>
                      <w:marBottom w:val="0"/>
                      <w:divBdr>
                        <w:top w:val="none" w:sz="0" w:space="0" w:color="auto"/>
                        <w:left w:val="none" w:sz="0" w:space="0" w:color="auto"/>
                        <w:bottom w:val="none" w:sz="0" w:space="0" w:color="auto"/>
                        <w:right w:val="none" w:sz="0" w:space="0" w:color="auto"/>
                      </w:divBdr>
                      <w:divsChild>
                        <w:div w:id="981079798">
                          <w:marLeft w:val="0"/>
                          <w:marRight w:val="0"/>
                          <w:marTop w:val="0"/>
                          <w:marBottom w:val="0"/>
                          <w:divBdr>
                            <w:top w:val="none" w:sz="0" w:space="0" w:color="auto"/>
                            <w:left w:val="none" w:sz="0" w:space="0" w:color="auto"/>
                            <w:bottom w:val="none" w:sz="0" w:space="0" w:color="auto"/>
                            <w:right w:val="none" w:sz="0" w:space="0" w:color="auto"/>
                          </w:divBdr>
                        </w:div>
                        <w:div w:id="214778142">
                          <w:marLeft w:val="0"/>
                          <w:marRight w:val="0"/>
                          <w:marTop w:val="0"/>
                          <w:marBottom w:val="0"/>
                          <w:divBdr>
                            <w:top w:val="none" w:sz="0" w:space="0" w:color="auto"/>
                            <w:left w:val="none" w:sz="0" w:space="0" w:color="auto"/>
                            <w:bottom w:val="none" w:sz="0" w:space="0" w:color="auto"/>
                            <w:right w:val="none" w:sz="0" w:space="0" w:color="auto"/>
                          </w:divBdr>
                          <w:divsChild>
                            <w:div w:id="16749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32035">
                      <w:marLeft w:val="0"/>
                      <w:marRight w:val="0"/>
                      <w:marTop w:val="0"/>
                      <w:marBottom w:val="0"/>
                      <w:divBdr>
                        <w:top w:val="none" w:sz="0" w:space="0" w:color="auto"/>
                        <w:left w:val="none" w:sz="0" w:space="0" w:color="auto"/>
                        <w:bottom w:val="none" w:sz="0" w:space="0" w:color="auto"/>
                        <w:right w:val="none" w:sz="0" w:space="0" w:color="auto"/>
                      </w:divBdr>
                      <w:divsChild>
                        <w:div w:id="1571038983">
                          <w:marLeft w:val="0"/>
                          <w:marRight w:val="0"/>
                          <w:marTop w:val="0"/>
                          <w:marBottom w:val="0"/>
                          <w:divBdr>
                            <w:top w:val="none" w:sz="0" w:space="0" w:color="auto"/>
                            <w:left w:val="none" w:sz="0" w:space="0" w:color="auto"/>
                            <w:bottom w:val="none" w:sz="0" w:space="0" w:color="auto"/>
                            <w:right w:val="none" w:sz="0" w:space="0" w:color="auto"/>
                          </w:divBdr>
                        </w:div>
                        <w:div w:id="411436292">
                          <w:marLeft w:val="0"/>
                          <w:marRight w:val="0"/>
                          <w:marTop w:val="0"/>
                          <w:marBottom w:val="0"/>
                          <w:divBdr>
                            <w:top w:val="none" w:sz="0" w:space="0" w:color="auto"/>
                            <w:left w:val="none" w:sz="0" w:space="0" w:color="auto"/>
                            <w:bottom w:val="none" w:sz="0" w:space="0" w:color="auto"/>
                            <w:right w:val="none" w:sz="0" w:space="0" w:color="auto"/>
                          </w:divBdr>
                          <w:divsChild>
                            <w:div w:id="12166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3487">
                      <w:marLeft w:val="0"/>
                      <w:marRight w:val="0"/>
                      <w:marTop w:val="0"/>
                      <w:marBottom w:val="0"/>
                      <w:divBdr>
                        <w:top w:val="none" w:sz="0" w:space="0" w:color="auto"/>
                        <w:left w:val="none" w:sz="0" w:space="0" w:color="auto"/>
                        <w:bottom w:val="none" w:sz="0" w:space="0" w:color="auto"/>
                        <w:right w:val="none" w:sz="0" w:space="0" w:color="auto"/>
                      </w:divBdr>
                      <w:divsChild>
                        <w:div w:id="1783186487">
                          <w:marLeft w:val="0"/>
                          <w:marRight w:val="0"/>
                          <w:marTop w:val="0"/>
                          <w:marBottom w:val="0"/>
                          <w:divBdr>
                            <w:top w:val="none" w:sz="0" w:space="0" w:color="auto"/>
                            <w:left w:val="none" w:sz="0" w:space="0" w:color="auto"/>
                            <w:bottom w:val="none" w:sz="0" w:space="0" w:color="auto"/>
                            <w:right w:val="none" w:sz="0" w:space="0" w:color="auto"/>
                          </w:divBdr>
                        </w:div>
                        <w:div w:id="275449824">
                          <w:marLeft w:val="0"/>
                          <w:marRight w:val="0"/>
                          <w:marTop w:val="0"/>
                          <w:marBottom w:val="0"/>
                          <w:divBdr>
                            <w:top w:val="none" w:sz="0" w:space="0" w:color="auto"/>
                            <w:left w:val="none" w:sz="0" w:space="0" w:color="auto"/>
                            <w:bottom w:val="none" w:sz="0" w:space="0" w:color="auto"/>
                            <w:right w:val="none" w:sz="0" w:space="0" w:color="auto"/>
                          </w:divBdr>
                          <w:divsChild>
                            <w:div w:id="3450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900125">
          <w:marLeft w:val="0"/>
          <w:marRight w:val="0"/>
          <w:marTop w:val="0"/>
          <w:marBottom w:val="0"/>
          <w:divBdr>
            <w:top w:val="none" w:sz="0" w:space="0" w:color="auto"/>
            <w:left w:val="none" w:sz="0" w:space="0" w:color="auto"/>
            <w:bottom w:val="none" w:sz="0" w:space="0" w:color="auto"/>
            <w:right w:val="none" w:sz="0" w:space="0" w:color="auto"/>
          </w:divBdr>
          <w:divsChild>
            <w:div w:id="256519606">
              <w:marLeft w:val="0"/>
              <w:marRight w:val="0"/>
              <w:marTop w:val="0"/>
              <w:marBottom w:val="0"/>
              <w:divBdr>
                <w:top w:val="none" w:sz="0" w:space="0" w:color="auto"/>
                <w:left w:val="none" w:sz="0" w:space="0" w:color="auto"/>
                <w:bottom w:val="none" w:sz="0" w:space="0" w:color="auto"/>
                <w:right w:val="none" w:sz="0" w:space="0" w:color="auto"/>
              </w:divBdr>
              <w:divsChild>
                <w:div w:id="118913533">
                  <w:marLeft w:val="0"/>
                  <w:marRight w:val="0"/>
                  <w:marTop w:val="0"/>
                  <w:marBottom w:val="0"/>
                  <w:divBdr>
                    <w:top w:val="none" w:sz="0" w:space="0" w:color="auto"/>
                    <w:left w:val="none" w:sz="0" w:space="0" w:color="auto"/>
                    <w:bottom w:val="none" w:sz="0" w:space="0" w:color="auto"/>
                    <w:right w:val="none" w:sz="0" w:space="0" w:color="auto"/>
                  </w:divBdr>
                  <w:divsChild>
                    <w:div w:id="1348824518">
                      <w:marLeft w:val="0"/>
                      <w:marRight w:val="0"/>
                      <w:marTop w:val="0"/>
                      <w:marBottom w:val="0"/>
                      <w:divBdr>
                        <w:top w:val="none" w:sz="0" w:space="0" w:color="auto"/>
                        <w:left w:val="none" w:sz="0" w:space="0" w:color="auto"/>
                        <w:bottom w:val="none" w:sz="0" w:space="0" w:color="auto"/>
                        <w:right w:val="none" w:sz="0" w:space="0" w:color="auto"/>
                      </w:divBdr>
                      <w:divsChild>
                        <w:div w:id="2011060783">
                          <w:marLeft w:val="0"/>
                          <w:marRight w:val="0"/>
                          <w:marTop w:val="0"/>
                          <w:marBottom w:val="0"/>
                          <w:divBdr>
                            <w:top w:val="none" w:sz="0" w:space="0" w:color="auto"/>
                            <w:left w:val="none" w:sz="0" w:space="0" w:color="auto"/>
                            <w:bottom w:val="none" w:sz="0" w:space="0" w:color="auto"/>
                            <w:right w:val="none" w:sz="0" w:space="0" w:color="auto"/>
                          </w:divBdr>
                        </w:div>
                      </w:divsChild>
                    </w:div>
                    <w:div w:id="1826317543">
                      <w:marLeft w:val="0"/>
                      <w:marRight w:val="0"/>
                      <w:marTop w:val="0"/>
                      <w:marBottom w:val="0"/>
                      <w:divBdr>
                        <w:top w:val="none" w:sz="0" w:space="0" w:color="auto"/>
                        <w:left w:val="none" w:sz="0" w:space="0" w:color="auto"/>
                        <w:bottom w:val="none" w:sz="0" w:space="0" w:color="auto"/>
                        <w:right w:val="none" w:sz="0" w:space="0" w:color="auto"/>
                      </w:divBdr>
                      <w:divsChild>
                        <w:div w:id="1717387442">
                          <w:marLeft w:val="0"/>
                          <w:marRight w:val="0"/>
                          <w:marTop w:val="0"/>
                          <w:marBottom w:val="0"/>
                          <w:divBdr>
                            <w:top w:val="none" w:sz="0" w:space="0" w:color="auto"/>
                            <w:left w:val="none" w:sz="0" w:space="0" w:color="auto"/>
                            <w:bottom w:val="none" w:sz="0" w:space="0" w:color="auto"/>
                            <w:right w:val="none" w:sz="0" w:space="0" w:color="auto"/>
                          </w:divBdr>
                        </w:div>
                        <w:div w:id="1218663666">
                          <w:marLeft w:val="0"/>
                          <w:marRight w:val="0"/>
                          <w:marTop w:val="0"/>
                          <w:marBottom w:val="0"/>
                          <w:divBdr>
                            <w:top w:val="none" w:sz="0" w:space="0" w:color="auto"/>
                            <w:left w:val="none" w:sz="0" w:space="0" w:color="auto"/>
                            <w:bottom w:val="none" w:sz="0" w:space="0" w:color="auto"/>
                            <w:right w:val="none" w:sz="0" w:space="0" w:color="auto"/>
                          </w:divBdr>
                          <w:divsChild>
                            <w:div w:id="1327441460">
                              <w:marLeft w:val="0"/>
                              <w:marRight w:val="0"/>
                              <w:marTop w:val="0"/>
                              <w:marBottom w:val="0"/>
                              <w:divBdr>
                                <w:top w:val="none" w:sz="0" w:space="0" w:color="auto"/>
                                <w:left w:val="none" w:sz="0" w:space="0" w:color="auto"/>
                                <w:bottom w:val="none" w:sz="0" w:space="0" w:color="auto"/>
                                <w:right w:val="none" w:sz="0" w:space="0" w:color="auto"/>
                              </w:divBdr>
                              <w:divsChild>
                                <w:div w:id="1983079510">
                                  <w:marLeft w:val="0"/>
                                  <w:marRight w:val="0"/>
                                  <w:marTop w:val="0"/>
                                  <w:marBottom w:val="0"/>
                                  <w:divBdr>
                                    <w:top w:val="none" w:sz="0" w:space="0" w:color="auto"/>
                                    <w:left w:val="none" w:sz="0" w:space="0" w:color="auto"/>
                                    <w:bottom w:val="none" w:sz="0" w:space="0" w:color="auto"/>
                                    <w:right w:val="none" w:sz="0" w:space="0" w:color="auto"/>
                                  </w:divBdr>
                                </w:div>
                              </w:divsChild>
                            </w:div>
                            <w:div w:id="580453319">
                              <w:marLeft w:val="0"/>
                              <w:marRight w:val="0"/>
                              <w:marTop w:val="0"/>
                              <w:marBottom w:val="0"/>
                              <w:divBdr>
                                <w:top w:val="none" w:sz="0" w:space="0" w:color="auto"/>
                                <w:left w:val="none" w:sz="0" w:space="0" w:color="auto"/>
                                <w:bottom w:val="none" w:sz="0" w:space="0" w:color="auto"/>
                                <w:right w:val="none" w:sz="0" w:space="0" w:color="auto"/>
                              </w:divBdr>
                              <w:divsChild>
                                <w:div w:id="602105732">
                                  <w:marLeft w:val="0"/>
                                  <w:marRight w:val="0"/>
                                  <w:marTop w:val="0"/>
                                  <w:marBottom w:val="0"/>
                                  <w:divBdr>
                                    <w:top w:val="none" w:sz="0" w:space="0" w:color="auto"/>
                                    <w:left w:val="none" w:sz="0" w:space="0" w:color="auto"/>
                                    <w:bottom w:val="none" w:sz="0" w:space="0" w:color="auto"/>
                                    <w:right w:val="none" w:sz="0" w:space="0" w:color="auto"/>
                                  </w:divBdr>
                                </w:div>
                                <w:div w:id="1653832924">
                                  <w:marLeft w:val="0"/>
                                  <w:marRight w:val="0"/>
                                  <w:marTop w:val="0"/>
                                  <w:marBottom w:val="0"/>
                                  <w:divBdr>
                                    <w:top w:val="none" w:sz="0" w:space="0" w:color="auto"/>
                                    <w:left w:val="none" w:sz="0" w:space="0" w:color="auto"/>
                                    <w:bottom w:val="none" w:sz="0" w:space="0" w:color="auto"/>
                                    <w:right w:val="none" w:sz="0" w:space="0" w:color="auto"/>
                                  </w:divBdr>
                                  <w:divsChild>
                                    <w:div w:id="14301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88615">
                              <w:marLeft w:val="0"/>
                              <w:marRight w:val="0"/>
                              <w:marTop w:val="0"/>
                              <w:marBottom w:val="0"/>
                              <w:divBdr>
                                <w:top w:val="none" w:sz="0" w:space="0" w:color="auto"/>
                                <w:left w:val="none" w:sz="0" w:space="0" w:color="auto"/>
                                <w:bottom w:val="none" w:sz="0" w:space="0" w:color="auto"/>
                                <w:right w:val="none" w:sz="0" w:space="0" w:color="auto"/>
                              </w:divBdr>
                              <w:divsChild>
                                <w:div w:id="1672218871">
                                  <w:marLeft w:val="0"/>
                                  <w:marRight w:val="0"/>
                                  <w:marTop w:val="0"/>
                                  <w:marBottom w:val="0"/>
                                  <w:divBdr>
                                    <w:top w:val="none" w:sz="0" w:space="0" w:color="auto"/>
                                    <w:left w:val="none" w:sz="0" w:space="0" w:color="auto"/>
                                    <w:bottom w:val="none" w:sz="0" w:space="0" w:color="auto"/>
                                    <w:right w:val="none" w:sz="0" w:space="0" w:color="auto"/>
                                  </w:divBdr>
                                </w:div>
                                <w:div w:id="1682899564">
                                  <w:marLeft w:val="0"/>
                                  <w:marRight w:val="0"/>
                                  <w:marTop w:val="0"/>
                                  <w:marBottom w:val="0"/>
                                  <w:divBdr>
                                    <w:top w:val="none" w:sz="0" w:space="0" w:color="auto"/>
                                    <w:left w:val="none" w:sz="0" w:space="0" w:color="auto"/>
                                    <w:bottom w:val="none" w:sz="0" w:space="0" w:color="auto"/>
                                    <w:right w:val="none" w:sz="0" w:space="0" w:color="auto"/>
                                  </w:divBdr>
                                  <w:divsChild>
                                    <w:div w:id="2094889682">
                                      <w:marLeft w:val="0"/>
                                      <w:marRight w:val="0"/>
                                      <w:marTop w:val="0"/>
                                      <w:marBottom w:val="0"/>
                                      <w:divBdr>
                                        <w:top w:val="none" w:sz="0" w:space="0" w:color="auto"/>
                                        <w:left w:val="none" w:sz="0" w:space="0" w:color="auto"/>
                                        <w:bottom w:val="none" w:sz="0" w:space="0" w:color="auto"/>
                                        <w:right w:val="none" w:sz="0" w:space="0" w:color="auto"/>
                                      </w:divBdr>
                                      <w:divsChild>
                                        <w:div w:id="13431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84496">
                              <w:marLeft w:val="0"/>
                              <w:marRight w:val="0"/>
                              <w:marTop w:val="0"/>
                              <w:marBottom w:val="0"/>
                              <w:divBdr>
                                <w:top w:val="none" w:sz="0" w:space="0" w:color="auto"/>
                                <w:left w:val="none" w:sz="0" w:space="0" w:color="auto"/>
                                <w:bottom w:val="none" w:sz="0" w:space="0" w:color="auto"/>
                                <w:right w:val="none" w:sz="0" w:space="0" w:color="auto"/>
                              </w:divBdr>
                              <w:divsChild>
                                <w:div w:id="1326661952">
                                  <w:marLeft w:val="0"/>
                                  <w:marRight w:val="0"/>
                                  <w:marTop w:val="0"/>
                                  <w:marBottom w:val="0"/>
                                  <w:divBdr>
                                    <w:top w:val="none" w:sz="0" w:space="0" w:color="auto"/>
                                    <w:left w:val="none" w:sz="0" w:space="0" w:color="auto"/>
                                    <w:bottom w:val="none" w:sz="0" w:space="0" w:color="auto"/>
                                    <w:right w:val="none" w:sz="0" w:space="0" w:color="auto"/>
                                  </w:divBdr>
                                </w:div>
                                <w:div w:id="944270161">
                                  <w:marLeft w:val="0"/>
                                  <w:marRight w:val="0"/>
                                  <w:marTop w:val="0"/>
                                  <w:marBottom w:val="0"/>
                                  <w:divBdr>
                                    <w:top w:val="none" w:sz="0" w:space="0" w:color="auto"/>
                                    <w:left w:val="none" w:sz="0" w:space="0" w:color="auto"/>
                                    <w:bottom w:val="none" w:sz="0" w:space="0" w:color="auto"/>
                                    <w:right w:val="none" w:sz="0" w:space="0" w:color="auto"/>
                                  </w:divBdr>
                                  <w:divsChild>
                                    <w:div w:id="13264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5378">
                              <w:marLeft w:val="0"/>
                              <w:marRight w:val="0"/>
                              <w:marTop w:val="0"/>
                              <w:marBottom w:val="0"/>
                              <w:divBdr>
                                <w:top w:val="none" w:sz="0" w:space="0" w:color="auto"/>
                                <w:left w:val="none" w:sz="0" w:space="0" w:color="auto"/>
                                <w:bottom w:val="none" w:sz="0" w:space="0" w:color="auto"/>
                                <w:right w:val="none" w:sz="0" w:space="0" w:color="auto"/>
                              </w:divBdr>
                              <w:divsChild>
                                <w:div w:id="1148402973">
                                  <w:marLeft w:val="0"/>
                                  <w:marRight w:val="0"/>
                                  <w:marTop w:val="0"/>
                                  <w:marBottom w:val="0"/>
                                  <w:divBdr>
                                    <w:top w:val="none" w:sz="0" w:space="0" w:color="auto"/>
                                    <w:left w:val="none" w:sz="0" w:space="0" w:color="auto"/>
                                    <w:bottom w:val="none" w:sz="0" w:space="0" w:color="auto"/>
                                    <w:right w:val="none" w:sz="0" w:space="0" w:color="auto"/>
                                  </w:divBdr>
                                </w:div>
                                <w:div w:id="409432067">
                                  <w:marLeft w:val="0"/>
                                  <w:marRight w:val="0"/>
                                  <w:marTop w:val="0"/>
                                  <w:marBottom w:val="0"/>
                                  <w:divBdr>
                                    <w:top w:val="none" w:sz="0" w:space="0" w:color="auto"/>
                                    <w:left w:val="none" w:sz="0" w:space="0" w:color="auto"/>
                                    <w:bottom w:val="none" w:sz="0" w:space="0" w:color="auto"/>
                                    <w:right w:val="none" w:sz="0" w:space="0" w:color="auto"/>
                                  </w:divBdr>
                                  <w:divsChild>
                                    <w:div w:id="1816292233">
                                      <w:marLeft w:val="0"/>
                                      <w:marRight w:val="0"/>
                                      <w:marTop w:val="0"/>
                                      <w:marBottom w:val="0"/>
                                      <w:divBdr>
                                        <w:top w:val="none" w:sz="0" w:space="0" w:color="auto"/>
                                        <w:left w:val="none" w:sz="0" w:space="0" w:color="auto"/>
                                        <w:bottom w:val="none" w:sz="0" w:space="0" w:color="auto"/>
                                        <w:right w:val="none" w:sz="0" w:space="0" w:color="auto"/>
                                      </w:divBdr>
                                      <w:divsChild>
                                        <w:div w:id="10699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55179">
                              <w:marLeft w:val="0"/>
                              <w:marRight w:val="0"/>
                              <w:marTop w:val="0"/>
                              <w:marBottom w:val="0"/>
                              <w:divBdr>
                                <w:top w:val="none" w:sz="0" w:space="0" w:color="auto"/>
                                <w:left w:val="none" w:sz="0" w:space="0" w:color="auto"/>
                                <w:bottom w:val="none" w:sz="0" w:space="0" w:color="auto"/>
                                <w:right w:val="none" w:sz="0" w:space="0" w:color="auto"/>
                              </w:divBdr>
                              <w:divsChild>
                                <w:div w:id="1641114658">
                                  <w:marLeft w:val="0"/>
                                  <w:marRight w:val="0"/>
                                  <w:marTop w:val="0"/>
                                  <w:marBottom w:val="0"/>
                                  <w:divBdr>
                                    <w:top w:val="none" w:sz="0" w:space="0" w:color="auto"/>
                                    <w:left w:val="none" w:sz="0" w:space="0" w:color="auto"/>
                                    <w:bottom w:val="none" w:sz="0" w:space="0" w:color="auto"/>
                                    <w:right w:val="none" w:sz="0" w:space="0" w:color="auto"/>
                                  </w:divBdr>
                                </w:div>
                                <w:div w:id="252133799">
                                  <w:marLeft w:val="0"/>
                                  <w:marRight w:val="0"/>
                                  <w:marTop w:val="0"/>
                                  <w:marBottom w:val="0"/>
                                  <w:divBdr>
                                    <w:top w:val="none" w:sz="0" w:space="0" w:color="auto"/>
                                    <w:left w:val="none" w:sz="0" w:space="0" w:color="auto"/>
                                    <w:bottom w:val="none" w:sz="0" w:space="0" w:color="auto"/>
                                    <w:right w:val="none" w:sz="0" w:space="0" w:color="auto"/>
                                  </w:divBdr>
                                  <w:divsChild>
                                    <w:div w:id="18032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7082">
                              <w:marLeft w:val="0"/>
                              <w:marRight w:val="0"/>
                              <w:marTop w:val="0"/>
                              <w:marBottom w:val="0"/>
                              <w:divBdr>
                                <w:top w:val="none" w:sz="0" w:space="0" w:color="auto"/>
                                <w:left w:val="none" w:sz="0" w:space="0" w:color="auto"/>
                                <w:bottom w:val="none" w:sz="0" w:space="0" w:color="auto"/>
                                <w:right w:val="none" w:sz="0" w:space="0" w:color="auto"/>
                              </w:divBdr>
                              <w:divsChild>
                                <w:div w:id="972949330">
                                  <w:marLeft w:val="0"/>
                                  <w:marRight w:val="0"/>
                                  <w:marTop w:val="0"/>
                                  <w:marBottom w:val="0"/>
                                  <w:divBdr>
                                    <w:top w:val="none" w:sz="0" w:space="0" w:color="auto"/>
                                    <w:left w:val="none" w:sz="0" w:space="0" w:color="auto"/>
                                    <w:bottom w:val="none" w:sz="0" w:space="0" w:color="auto"/>
                                    <w:right w:val="none" w:sz="0" w:space="0" w:color="auto"/>
                                  </w:divBdr>
                                </w:div>
                                <w:div w:id="1533687671">
                                  <w:marLeft w:val="0"/>
                                  <w:marRight w:val="0"/>
                                  <w:marTop w:val="0"/>
                                  <w:marBottom w:val="0"/>
                                  <w:divBdr>
                                    <w:top w:val="none" w:sz="0" w:space="0" w:color="auto"/>
                                    <w:left w:val="none" w:sz="0" w:space="0" w:color="auto"/>
                                    <w:bottom w:val="none" w:sz="0" w:space="0" w:color="auto"/>
                                    <w:right w:val="none" w:sz="0" w:space="0" w:color="auto"/>
                                  </w:divBdr>
                                  <w:divsChild>
                                    <w:div w:id="16804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11752">
                              <w:marLeft w:val="0"/>
                              <w:marRight w:val="0"/>
                              <w:marTop w:val="0"/>
                              <w:marBottom w:val="0"/>
                              <w:divBdr>
                                <w:top w:val="none" w:sz="0" w:space="0" w:color="auto"/>
                                <w:left w:val="none" w:sz="0" w:space="0" w:color="auto"/>
                                <w:bottom w:val="none" w:sz="0" w:space="0" w:color="auto"/>
                                <w:right w:val="none" w:sz="0" w:space="0" w:color="auto"/>
                              </w:divBdr>
                              <w:divsChild>
                                <w:div w:id="2098135486">
                                  <w:marLeft w:val="0"/>
                                  <w:marRight w:val="0"/>
                                  <w:marTop w:val="0"/>
                                  <w:marBottom w:val="0"/>
                                  <w:divBdr>
                                    <w:top w:val="none" w:sz="0" w:space="0" w:color="auto"/>
                                    <w:left w:val="none" w:sz="0" w:space="0" w:color="auto"/>
                                    <w:bottom w:val="none" w:sz="0" w:space="0" w:color="auto"/>
                                    <w:right w:val="none" w:sz="0" w:space="0" w:color="auto"/>
                                  </w:divBdr>
                                </w:div>
                                <w:div w:id="566066453">
                                  <w:marLeft w:val="0"/>
                                  <w:marRight w:val="0"/>
                                  <w:marTop w:val="0"/>
                                  <w:marBottom w:val="0"/>
                                  <w:divBdr>
                                    <w:top w:val="none" w:sz="0" w:space="0" w:color="auto"/>
                                    <w:left w:val="none" w:sz="0" w:space="0" w:color="auto"/>
                                    <w:bottom w:val="none" w:sz="0" w:space="0" w:color="auto"/>
                                    <w:right w:val="none" w:sz="0" w:space="0" w:color="auto"/>
                                  </w:divBdr>
                                  <w:divsChild>
                                    <w:div w:id="16309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202913">
                      <w:marLeft w:val="0"/>
                      <w:marRight w:val="0"/>
                      <w:marTop w:val="0"/>
                      <w:marBottom w:val="0"/>
                      <w:divBdr>
                        <w:top w:val="none" w:sz="0" w:space="0" w:color="auto"/>
                        <w:left w:val="none" w:sz="0" w:space="0" w:color="auto"/>
                        <w:bottom w:val="none" w:sz="0" w:space="0" w:color="auto"/>
                        <w:right w:val="none" w:sz="0" w:space="0" w:color="auto"/>
                      </w:divBdr>
                      <w:divsChild>
                        <w:div w:id="92168074">
                          <w:marLeft w:val="0"/>
                          <w:marRight w:val="0"/>
                          <w:marTop w:val="0"/>
                          <w:marBottom w:val="0"/>
                          <w:divBdr>
                            <w:top w:val="none" w:sz="0" w:space="0" w:color="auto"/>
                            <w:left w:val="none" w:sz="0" w:space="0" w:color="auto"/>
                            <w:bottom w:val="none" w:sz="0" w:space="0" w:color="auto"/>
                            <w:right w:val="none" w:sz="0" w:space="0" w:color="auto"/>
                          </w:divBdr>
                        </w:div>
                        <w:div w:id="44641292">
                          <w:marLeft w:val="0"/>
                          <w:marRight w:val="0"/>
                          <w:marTop w:val="0"/>
                          <w:marBottom w:val="0"/>
                          <w:divBdr>
                            <w:top w:val="none" w:sz="0" w:space="0" w:color="auto"/>
                            <w:left w:val="none" w:sz="0" w:space="0" w:color="auto"/>
                            <w:bottom w:val="none" w:sz="0" w:space="0" w:color="auto"/>
                            <w:right w:val="none" w:sz="0" w:space="0" w:color="auto"/>
                          </w:divBdr>
                          <w:divsChild>
                            <w:div w:id="13558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7113">
                      <w:marLeft w:val="0"/>
                      <w:marRight w:val="0"/>
                      <w:marTop w:val="0"/>
                      <w:marBottom w:val="0"/>
                      <w:divBdr>
                        <w:top w:val="none" w:sz="0" w:space="0" w:color="auto"/>
                        <w:left w:val="none" w:sz="0" w:space="0" w:color="auto"/>
                        <w:bottom w:val="none" w:sz="0" w:space="0" w:color="auto"/>
                        <w:right w:val="none" w:sz="0" w:space="0" w:color="auto"/>
                      </w:divBdr>
                      <w:divsChild>
                        <w:div w:id="1244417251">
                          <w:marLeft w:val="0"/>
                          <w:marRight w:val="0"/>
                          <w:marTop w:val="0"/>
                          <w:marBottom w:val="0"/>
                          <w:divBdr>
                            <w:top w:val="none" w:sz="0" w:space="0" w:color="auto"/>
                            <w:left w:val="none" w:sz="0" w:space="0" w:color="auto"/>
                            <w:bottom w:val="none" w:sz="0" w:space="0" w:color="auto"/>
                            <w:right w:val="none" w:sz="0" w:space="0" w:color="auto"/>
                          </w:divBdr>
                        </w:div>
                        <w:div w:id="2115635010">
                          <w:marLeft w:val="0"/>
                          <w:marRight w:val="0"/>
                          <w:marTop w:val="0"/>
                          <w:marBottom w:val="0"/>
                          <w:divBdr>
                            <w:top w:val="none" w:sz="0" w:space="0" w:color="auto"/>
                            <w:left w:val="none" w:sz="0" w:space="0" w:color="auto"/>
                            <w:bottom w:val="none" w:sz="0" w:space="0" w:color="auto"/>
                            <w:right w:val="none" w:sz="0" w:space="0" w:color="auto"/>
                          </w:divBdr>
                          <w:divsChild>
                            <w:div w:id="12220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7299">
                      <w:marLeft w:val="0"/>
                      <w:marRight w:val="0"/>
                      <w:marTop w:val="0"/>
                      <w:marBottom w:val="0"/>
                      <w:divBdr>
                        <w:top w:val="none" w:sz="0" w:space="0" w:color="auto"/>
                        <w:left w:val="none" w:sz="0" w:space="0" w:color="auto"/>
                        <w:bottom w:val="none" w:sz="0" w:space="0" w:color="auto"/>
                        <w:right w:val="none" w:sz="0" w:space="0" w:color="auto"/>
                      </w:divBdr>
                      <w:divsChild>
                        <w:div w:id="158891619">
                          <w:marLeft w:val="0"/>
                          <w:marRight w:val="0"/>
                          <w:marTop w:val="0"/>
                          <w:marBottom w:val="0"/>
                          <w:divBdr>
                            <w:top w:val="none" w:sz="0" w:space="0" w:color="auto"/>
                            <w:left w:val="none" w:sz="0" w:space="0" w:color="auto"/>
                            <w:bottom w:val="none" w:sz="0" w:space="0" w:color="auto"/>
                            <w:right w:val="none" w:sz="0" w:space="0" w:color="auto"/>
                          </w:divBdr>
                        </w:div>
                        <w:div w:id="892422125">
                          <w:marLeft w:val="0"/>
                          <w:marRight w:val="0"/>
                          <w:marTop w:val="0"/>
                          <w:marBottom w:val="0"/>
                          <w:divBdr>
                            <w:top w:val="none" w:sz="0" w:space="0" w:color="auto"/>
                            <w:left w:val="none" w:sz="0" w:space="0" w:color="auto"/>
                            <w:bottom w:val="none" w:sz="0" w:space="0" w:color="auto"/>
                            <w:right w:val="none" w:sz="0" w:space="0" w:color="auto"/>
                          </w:divBdr>
                          <w:divsChild>
                            <w:div w:id="14890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4827">
                      <w:marLeft w:val="0"/>
                      <w:marRight w:val="0"/>
                      <w:marTop w:val="0"/>
                      <w:marBottom w:val="0"/>
                      <w:divBdr>
                        <w:top w:val="none" w:sz="0" w:space="0" w:color="auto"/>
                        <w:left w:val="none" w:sz="0" w:space="0" w:color="auto"/>
                        <w:bottom w:val="none" w:sz="0" w:space="0" w:color="auto"/>
                        <w:right w:val="none" w:sz="0" w:space="0" w:color="auto"/>
                      </w:divBdr>
                      <w:divsChild>
                        <w:div w:id="463474481">
                          <w:marLeft w:val="0"/>
                          <w:marRight w:val="0"/>
                          <w:marTop w:val="0"/>
                          <w:marBottom w:val="0"/>
                          <w:divBdr>
                            <w:top w:val="none" w:sz="0" w:space="0" w:color="auto"/>
                            <w:left w:val="none" w:sz="0" w:space="0" w:color="auto"/>
                            <w:bottom w:val="none" w:sz="0" w:space="0" w:color="auto"/>
                            <w:right w:val="none" w:sz="0" w:space="0" w:color="auto"/>
                          </w:divBdr>
                        </w:div>
                        <w:div w:id="760376960">
                          <w:marLeft w:val="0"/>
                          <w:marRight w:val="0"/>
                          <w:marTop w:val="0"/>
                          <w:marBottom w:val="0"/>
                          <w:divBdr>
                            <w:top w:val="none" w:sz="0" w:space="0" w:color="auto"/>
                            <w:left w:val="none" w:sz="0" w:space="0" w:color="auto"/>
                            <w:bottom w:val="none" w:sz="0" w:space="0" w:color="auto"/>
                            <w:right w:val="none" w:sz="0" w:space="0" w:color="auto"/>
                          </w:divBdr>
                          <w:divsChild>
                            <w:div w:id="12380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8972">
                      <w:marLeft w:val="0"/>
                      <w:marRight w:val="0"/>
                      <w:marTop w:val="0"/>
                      <w:marBottom w:val="0"/>
                      <w:divBdr>
                        <w:top w:val="none" w:sz="0" w:space="0" w:color="auto"/>
                        <w:left w:val="none" w:sz="0" w:space="0" w:color="auto"/>
                        <w:bottom w:val="none" w:sz="0" w:space="0" w:color="auto"/>
                        <w:right w:val="none" w:sz="0" w:space="0" w:color="auto"/>
                      </w:divBdr>
                      <w:divsChild>
                        <w:div w:id="688993314">
                          <w:marLeft w:val="0"/>
                          <w:marRight w:val="0"/>
                          <w:marTop w:val="0"/>
                          <w:marBottom w:val="0"/>
                          <w:divBdr>
                            <w:top w:val="none" w:sz="0" w:space="0" w:color="auto"/>
                            <w:left w:val="none" w:sz="0" w:space="0" w:color="auto"/>
                            <w:bottom w:val="none" w:sz="0" w:space="0" w:color="auto"/>
                            <w:right w:val="none" w:sz="0" w:space="0" w:color="auto"/>
                          </w:divBdr>
                        </w:div>
                        <w:div w:id="1490436137">
                          <w:marLeft w:val="0"/>
                          <w:marRight w:val="0"/>
                          <w:marTop w:val="0"/>
                          <w:marBottom w:val="0"/>
                          <w:divBdr>
                            <w:top w:val="none" w:sz="0" w:space="0" w:color="auto"/>
                            <w:left w:val="none" w:sz="0" w:space="0" w:color="auto"/>
                            <w:bottom w:val="none" w:sz="0" w:space="0" w:color="auto"/>
                            <w:right w:val="none" w:sz="0" w:space="0" w:color="auto"/>
                          </w:divBdr>
                          <w:divsChild>
                            <w:div w:id="4053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82685">
                      <w:marLeft w:val="0"/>
                      <w:marRight w:val="0"/>
                      <w:marTop w:val="0"/>
                      <w:marBottom w:val="0"/>
                      <w:divBdr>
                        <w:top w:val="none" w:sz="0" w:space="0" w:color="auto"/>
                        <w:left w:val="none" w:sz="0" w:space="0" w:color="auto"/>
                        <w:bottom w:val="none" w:sz="0" w:space="0" w:color="auto"/>
                        <w:right w:val="none" w:sz="0" w:space="0" w:color="auto"/>
                      </w:divBdr>
                      <w:divsChild>
                        <w:div w:id="1887451977">
                          <w:marLeft w:val="0"/>
                          <w:marRight w:val="0"/>
                          <w:marTop w:val="0"/>
                          <w:marBottom w:val="0"/>
                          <w:divBdr>
                            <w:top w:val="none" w:sz="0" w:space="0" w:color="auto"/>
                            <w:left w:val="none" w:sz="0" w:space="0" w:color="auto"/>
                            <w:bottom w:val="none" w:sz="0" w:space="0" w:color="auto"/>
                            <w:right w:val="none" w:sz="0" w:space="0" w:color="auto"/>
                          </w:divBdr>
                        </w:div>
                        <w:div w:id="1020549578">
                          <w:marLeft w:val="0"/>
                          <w:marRight w:val="0"/>
                          <w:marTop w:val="0"/>
                          <w:marBottom w:val="0"/>
                          <w:divBdr>
                            <w:top w:val="none" w:sz="0" w:space="0" w:color="auto"/>
                            <w:left w:val="none" w:sz="0" w:space="0" w:color="auto"/>
                            <w:bottom w:val="none" w:sz="0" w:space="0" w:color="auto"/>
                            <w:right w:val="none" w:sz="0" w:space="0" w:color="auto"/>
                          </w:divBdr>
                          <w:divsChild>
                            <w:div w:id="18174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3599">
                      <w:marLeft w:val="0"/>
                      <w:marRight w:val="0"/>
                      <w:marTop w:val="0"/>
                      <w:marBottom w:val="0"/>
                      <w:divBdr>
                        <w:top w:val="none" w:sz="0" w:space="0" w:color="auto"/>
                        <w:left w:val="none" w:sz="0" w:space="0" w:color="auto"/>
                        <w:bottom w:val="none" w:sz="0" w:space="0" w:color="auto"/>
                        <w:right w:val="none" w:sz="0" w:space="0" w:color="auto"/>
                      </w:divBdr>
                      <w:divsChild>
                        <w:div w:id="1818303967">
                          <w:marLeft w:val="0"/>
                          <w:marRight w:val="0"/>
                          <w:marTop w:val="0"/>
                          <w:marBottom w:val="0"/>
                          <w:divBdr>
                            <w:top w:val="none" w:sz="0" w:space="0" w:color="auto"/>
                            <w:left w:val="none" w:sz="0" w:space="0" w:color="auto"/>
                            <w:bottom w:val="none" w:sz="0" w:space="0" w:color="auto"/>
                            <w:right w:val="none" w:sz="0" w:space="0" w:color="auto"/>
                          </w:divBdr>
                        </w:div>
                        <w:div w:id="716972936">
                          <w:marLeft w:val="0"/>
                          <w:marRight w:val="0"/>
                          <w:marTop w:val="0"/>
                          <w:marBottom w:val="0"/>
                          <w:divBdr>
                            <w:top w:val="none" w:sz="0" w:space="0" w:color="auto"/>
                            <w:left w:val="none" w:sz="0" w:space="0" w:color="auto"/>
                            <w:bottom w:val="none" w:sz="0" w:space="0" w:color="auto"/>
                            <w:right w:val="none" w:sz="0" w:space="0" w:color="auto"/>
                          </w:divBdr>
                          <w:divsChild>
                            <w:div w:id="20461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2302">
                      <w:marLeft w:val="0"/>
                      <w:marRight w:val="0"/>
                      <w:marTop w:val="0"/>
                      <w:marBottom w:val="0"/>
                      <w:divBdr>
                        <w:top w:val="none" w:sz="0" w:space="0" w:color="auto"/>
                        <w:left w:val="none" w:sz="0" w:space="0" w:color="auto"/>
                        <w:bottom w:val="none" w:sz="0" w:space="0" w:color="auto"/>
                        <w:right w:val="none" w:sz="0" w:space="0" w:color="auto"/>
                      </w:divBdr>
                      <w:divsChild>
                        <w:div w:id="1830362772">
                          <w:marLeft w:val="0"/>
                          <w:marRight w:val="0"/>
                          <w:marTop w:val="0"/>
                          <w:marBottom w:val="0"/>
                          <w:divBdr>
                            <w:top w:val="none" w:sz="0" w:space="0" w:color="auto"/>
                            <w:left w:val="none" w:sz="0" w:space="0" w:color="auto"/>
                            <w:bottom w:val="none" w:sz="0" w:space="0" w:color="auto"/>
                            <w:right w:val="none" w:sz="0" w:space="0" w:color="auto"/>
                          </w:divBdr>
                        </w:div>
                        <w:div w:id="1472165589">
                          <w:marLeft w:val="0"/>
                          <w:marRight w:val="0"/>
                          <w:marTop w:val="0"/>
                          <w:marBottom w:val="0"/>
                          <w:divBdr>
                            <w:top w:val="none" w:sz="0" w:space="0" w:color="auto"/>
                            <w:left w:val="none" w:sz="0" w:space="0" w:color="auto"/>
                            <w:bottom w:val="none" w:sz="0" w:space="0" w:color="auto"/>
                            <w:right w:val="none" w:sz="0" w:space="0" w:color="auto"/>
                          </w:divBdr>
                          <w:divsChild>
                            <w:div w:id="9181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4352">
                      <w:marLeft w:val="0"/>
                      <w:marRight w:val="0"/>
                      <w:marTop w:val="0"/>
                      <w:marBottom w:val="0"/>
                      <w:divBdr>
                        <w:top w:val="none" w:sz="0" w:space="0" w:color="auto"/>
                        <w:left w:val="none" w:sz="0" w:space="0" w:color="auto"/>
                        <w:bottom w:val="none" w:sz="0" w:space="0" w:color="auto"/>
                        <w:right w:val="none" w:sz="0" w:space="0" w:color="auto"/>
                      </w:divBdr>
                      <w:divsChild>
                        <w:div w:id="1143740215">
                          <w:marLeft w:val="0"/>
                          <w:marRight w:val="0"/>
                          <w:marTop w:val="0"/>
                          <w:marBottom w:val="0"/>
                          <w:divBdr>
                            <w:top w:val="none" w:sz="0" w:space="0" w:color="auto"/>
                            <w:left w:val="none" w:sz="0" w:space="0" w:color="auto"/>
                            <w:bottom w:val="none" w:sz="0" w:space="0" w:color="auto"/>
                            <w:right w:val="none" w:sz="0" w:space="0" w:color="auto"/>
                          </w:divBdr>
                        </w:div>
                        <w:div w:id="2076125351">
                          <w:marLeft w:val="0"/>
                          <w:marRight w:val="0"/>
                          <w:marTop w:val="0"/>
                          <w:marBottom w:val="0"/>
                          <w:divBdr>
                            <w:top w:val="none" w:sz="0" w:space="0" w:color="auto"/>
                            <w:left w:val="none" w:sz="0" w:space="0" w:color="auto"/>
                            <w:bottom w:val="none" w:sz="0" w:space="0" w:color="auto"/>
                            <w:right w:val="none" w:sz="0" w:space="0" w:color="auto"/>
                          </w:divBdr>
                          <w:divsChild>
                            <w:div w:id="3546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52082">
                      <w:marLeft w:val="0"/>
                      <w:marRight w:val="0"/>
                      <w:marTop w:val="0"/>
                      <w:marBottom w:val="0"/>
                      <w:divBdr>
                        <w:top w:val="none" w:sz="0" w:space="0" w:color="auto"/>
                        <w:left w:val="none" w:sz="0" w:space="0" w:color="auto"/>
                        <w:bottom w:val="none" w:sz="0" w:space="0" w:color="auto"/>
                        <w:right w:val="none" w:sz="0" w:space="0" w:color="auto"/>
                      </w:divBdr>
                      <w:divsChild>
                        <w:div w:id="1075906191">
                          <w:marLeft w:val="0"/>
                          <w:marRight w:val="0"/>
                          <w:marTop w:val="0"/>
                          <w:marBottom w:val="0"/>
                          <w:divBdr>
                            <w:top w:val="none" w:sz="0" w:space="0" w:color="auto"/>
                            <w:left w:val="none" w:sz="0" w:space="0" w:color="auto"/>
                            <w:bottom w:val="none" w:sz="0" w:space="0" w:color="auto"/>
                            <w:right w:val="none" w:sz="0" w:space="0" w:color="auto"/>
                          </w:divBdr>
                        </w:div>
                        <w:div w:id="322704148">
                          <w:marLeft w:val="0"/>
                          <w:marRight w:val="0"/>
                          <w:marTop w:val="0"/>
                          <w:marBottom w:val="0"/>
                          <w:divBdr>
                            <w:top w:val="none" w:sz="0" w:space="0" w:color="auto"/>
                            <w:left w:val="none" w:sz="0" w:space="0" w:color="auto"/>
                            <w:bottom w:val="none" w:sz="0" w:space="0" w:color="auto"/>
                            <w:right w:val="none" w:sz="0" w:space="0" w:color="auto"/>
                          </w:divBdr>
                          <w:divsChild>
                            <w:div w:id="6061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4878">
                      <w:marLeft w:val="0"/>
                      <w:marRight w:val="0"/>
                      <w:marTop w:val="0"/>
                      <w:marBottom w:val="0"/>
                      <w:divBdr>
                        <w:top w:val="none" w:sz="0" w:space="0" w:color="auto"/>
                        <w:left w:val="none" w:sz="0" w:space="0" w:color="auto"/>
                        <w:bottom w:val="none" w:sz="0" w:space="0" w:color="auto"/>
                        <w:right w:val="none" w:sz="0" w:space="0" w:color="auto"/>
                      </w:divBdr>
                      <w:divsChild>
                        <w:div w:id="1826320060">
                          <w:marLeft w:val="0"/>
                          <w:marRight w:val="0"/>
                          <w:marTop w:val="0"/>
                          <w:marBottom w:val="0"/>
                          <w:divBdr>
                            <w:top w:val="none" w:sz="0" w:space="0" w:color="auto"/>
                            <w:left w:val="none" w:sz="0" w:space="0" w:color="auto"/>
                            <w:bottom w:val="none" w:sz="0" w:space="0" w:color="auto"/>
                            <w:right w:val="none" w:sz="0" w:space="0" w:color="auto"/>
                          </w:divBdr>
                        </w:div>
                        <w:div w:id="1609435855">
                          <w:marLeft w:val="0"/>
                          <w:marRight w:val="0"/>
                          <w:marTop w:val="0"/>
                          <w:marBottom w:val="0"/>
                          <w:divBdr>
                            <w:top w:val="none" w:sz="0" w:space="0" w:color="auto"/>
                            <w:left w:val="none" w:sz="0" w:space="0" w:color="auto"/>
                            <w:bottom w:val="none" w:sz="0" w:space="0" w:color="auto"/>
                            <w:right w:val="none" w:sz="0" w:space="0" w:color="auto"/>
                          </w:divBdr>
                          <w:divsChild>
                            <w:div w:id="12326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2510">
                      <w:marLeft w:val="0"/>
                      <w:marRight w:val="0"/>
                      <w:marTop w:val="0"/>
                      <w:marBottom w:val="0"/>
                      <w:divBdr>
                        <w:top w:val="none" w:sz="0" w:space="0" w:color="auto"/>
                        <w:left w:val="none" w:sz="0" w:space="0" w:color="auto"/>
                        <w:bottom w:val="none" w:sz="0" w:space="0" w:color="auto"/>
                        <w:right w:val="none" w:sz="0" w:space="0" w:color="auto"/>
                      </w:divBdr>
                      <w:divsChild>
                        <w:div w:id="122188710">
                          <w:marLeft w:val="0"/>
                          <w:marRight w:val="0"/>
                          <w:marTop w:val="0"/>
                          <w:marBottom w:val="0"/>
                          <w:divBdr>
                            <w:top w:val="none" w:sz="0" w:space="0" w:color="auto"/>
                            <w:left w:val="none" w:sz="0" w:space="0" w:color="auto"/>
                            <w:bottom w:val="none" w:sz="0" w:space="0" w:color="auto"/>
                            <w:right w:val="none" w:sz="0" w:space="0" w:color="auto"/>
                          </w:divBdr>
                        </w:div>
                        <w:div w:id="668874776">
                          <w:marLeft w:val="0"/>
                          <w:marRight w:val="0"/>
                          <w:marTop w:val="0"/>
                          <w:marBottom w:val="0"/>
                          <w:divBdr>
                            <w:top w:val="none" w:sz="0" w:space="0" w:color="auto"/>
                            <w:left w:val="none" w:sz="0" w:space="0" w:color="auto"/>
                            <w:bottom w:val="none" w:sz="0" w:space="0" w:color="auto"/>
                            <w:right w:val="none" w:sz="0" w:space="0" w:color="auto"/>
                          </w:divBdr>
                          <w:divsChild>
                            <w:div w:id="15211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0355">
                      <w:marLeft w:val="0"/>
                      <w:marRight w:val="0"/>
                      <w:marTop w:val="0"/>
                      <w:marBottom w:val="0"/>
                      <w:divBdr>
                        <w:top w:val="none" w:sz="0" w:space="0" w:color="auto"/>
                        <w:left w:val="none" w:sz="0" w:space="0" w:color="auto"/>
                        <w:bottom w:val="none" w:sz="0" w:space="0" w:color="auto"/>
                        <w:right w:val="none" w:sz="0" w:space="0" w:color="auto"/>
                      </w:divBdr>
                      <w:divsChild>
                        <w:div w:id="1467774693">
                          <w:marLeft w:val="0"/>
                          <w:marRight w:val="0"/>
                          <w:marTop w:val="0"/>
                          <w:marBottom w:val="0"/>
                          <w:divBdr>
                            <w:top w:val="none" w:sz="0" w:space="0" w:color="auto"/>
                            <w:left w:val="none" w:sz="0" w:space="0" w:color="auto"/>
                            <w:bottom w:val="none" w:sz="0" w:space="0" w:color="auto"/>
                            <w:right w:val="none" w:sz="0" w:space="0" w:color="auto"/>
                          </w:divBdr>
                        </w:div>
                        <w:div w:id="1317955881">
                          <w:marLeft w:val="0"/>
                          <w:marRight w:val="0"/>
                          <w:marTop w:val="0"/>
                          <w:marBottom w:val="0"/>
                          <w:divBdr>
                            <w:top w:val="none" w:sz="0" w:space="0" w:color="auto"/>
                            <w:left w:val="none" w:sz="0" w:space="0" w:color="auto"/>
                            <w:bottom w:val="none" w:sz="0" w:space="0" w:color="auto"/>
                            <w:right w:val="none" w:sz="0" w:space="0" w:color="auto"/>
                          </w:divBdr>
                          <w:divsChild>
                            <w:div w:id="13144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095994">
          <w:marLeft w:val="0"/>
          <w:marRight w:val="0"/>
          <w:marTop w:val="0"/>
          <w:marBottom w:val="0"/>
          <w:divBdr>
            <w:top w:val="none" w:sz="0" w:space="0" w:color="auto"/>
            <w:left w:val="none" w:sz="0" w:space="0" w:color="auto"/>
            <w:bottom w:val="none" w:sz="0" w:space="0" w:color="auto"/>
            <w:right w:val="none" w:sz="0" w:space="0" w:color="auto"/>
          </w:divBdr>
          <w:divsChild>
            <w:div w:id="46687387">
              <w:marLeft w:val="0"/>
              <w:marRight w:val="0"/>
              <w:marTop w:val="0"/>
              <w:marBottom w:val="0"/>
              <w:divBdr>
                <w:top w:val="none" w:sz="0" w:space="0" w:color="auto"/>
                <w:left w:val="none" w:sz="0" w:space="0" w:color="auto"/>
                <w:bottom w:val="none" w:sz="0" w:space="0" w:color="auto"/>
                <w:right w:val="none" w:sz="0" w:space="0" w:color="auto"/>
              </w:divBdr>
              <w:divsChild>
                <w:div w:id="925529640">
                  <w:marLeft w:val="0"/>
                  <w:marRight w:val="0"/>
                  <w:marTop w:val="0"/>
                  <w:marBottom w:val="0"/>
                  <w:divBdr>
                    <w:top w:val="none" w:sz="0" w:space="0" w:color="auto"/>
                    <w:left w:val="none" w:sz="0" w:space="0" w:color="auto"/>
                    <w:bottom w:val="none" w:sz="0" w:space="0" w:color="auto"/>
                    <w:right w:val="none" w:sz="0" w:space="0" w:color="auto"/>
                  </w:divBdr>
                  <w:divsChild>
                    <w:div w:id="1006440746">
                      <w:marLeft w:val="0"/>
                      <w:marRight w:val="0"/>
                      <w:marTop w:val="0"/>
                      <w:marBottom w:val="0"/>
                      <w:divBdr>
                        <w:top w:val="none" w:sz="0" w:space="0" w:color="auto"/>
                        <w:left w:val="none" w:sz="0" w:space="0" w:color="auto"/>
                        <w:bottom w:val="none" w:sz="0" w:space="0" w:color="auto"/>
                        <w:right w:val="none" w:sz="0" w:space="0" w:color="auto"/>
                      </w:divBdr>
                      <w:divsChild>
                        <w:div w:id="1897622740">
                          <w:marLeft w:val="0"/>
                          <w:marRight w:val="0"/>
                          <w:marTop w:val="0"/>
                          <w:marBottom w:val="0"/>
                          <w:divBdr>
                            <w:top w:val="none" w:sz="0" w:space="0" w:color="auto"/>
                            <w:left w:val="none" w:sz="0" w:space="0" w:color="auto"/>
                            <w:bottom w:val="none" w:sz="0" w:space="0" w:color="auto"/>
                            <w:right w:val="none" w:sz="0" w:space="0" w:color="auto"/>
                          </w:divBdr>
                        </w:div>
                      </w:divsChild>
                    </w:div>
                    <w:div w:id="619383175">
                      <w:marLeft w:val="0"/>
                      <w:marRight w:val="0"/>
                      <w:marTop w:val="0"/>
                      <w:marBottom w:val="0"/>
                      <w:divBdr>
                        <w:top w:val="none" w:sz="0" w:space="0" w:color="auto"/>
                        <w:left w:val="none" w:sz="0" w:space="0" w:color="auto"/>
                        <w:bottom w:val="none" w:sz="0" w:space="0" w:color="auto"/>
                        <w:right w:val="none" w:sz="0" w:space="0" w:color="auto"/>
                      </w:divBdr>
                      <w:divsChild>
                        <w:div w:id="2127460660">
                          <w:marLeft w:val="0"/>
                          <w:marRight w:val="0"/>
                          <w:marTop w:val="0"/>
                          <w:marBottom w:val="0"/>
                          <w:divBdr>
                            <w:top w:val="none" w:sz="0" w:space="0" w:color="auto"/>
                            <w:left w:val="none" w:sz="0" w:space="0" w:color="auto"/>
                            <w:bottom w:val="none" w:sz="0" w:space="0" w:color="auto"/>
                            <w:right w:val="none" w:sz="0" w:space="0" w:color="auto"/>
                          </w:divBdr>
                        </w:div>
                        <w:div w:id="196965201">
                          <w:marLeft w:val="0"/>
                          <w:marRight w:val="0"/>
                          <w:marTop w:val="0"/>
                          <w:marBottom w:val="0"/>
                          <w:divBdr>
                            <w:top w:val="none" w:sz="0" w:space="0" w:color="auto"/>
                            <w:left w:val="none" w:sz="0" w:space="0" w:color="auto"/>
                            <w:bottom w:val="none" w:sz="0" w:space="0" w:color="auto"/>
                            <w:right w:val="none" w:sz="0" w:space="0" w:color="auto"/>
                          </w:divBdr>
                          <w:divsChild>
                            <w:div w:id="21103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1524">
                      <w:marLeft w:val="0"/>
                      <w:marRight w:val="0"/>
                      <w:marTop w:val="0"/>
                      <w:marBottom w:val="0"/>
                      <w:divBdr>
                        <w:top w:val="none" w:sz="0" w:space="0" w:color="auto"/>
                        <w:left w:val="none" w:sz="0" w:space="0" w:color="auto"/>
                        <w:bottom w:val="none" w:sz="0" w:space="0" w:color="auto"/>
                        <w:right w:val="none" w:sz="0" w:space="0" w:color="auto"/>
                      </w:divBdr>
                      <w:divsChild>
                        <w:div w:id="452872044">
                          <w:marLeft w:val="0"/>
                          <w:marRight w:val="0"/>
                          <w:marTop w:val="0"/>
                          <w:marBottom w:val="0"/>
                          <w:divBdr>
                            <w:top w:val="none" w:sz="0" w:space="0" w:color="auto"/>
                            <w:left w:val="none" w:sz="0" w:space="0" w:color="auto"/>
                            <w:bottom w:val="none" w:sz="0" w:space="0" w:color="auto"/>
                            <w:right w:val="none" w:sz="0" w:space="0" w:color="auto"/>
                          </w:divBdr>
                        </w:div>
                        <w:div w:id="1740865063">
                          <w:marLeft w:val="0"/>
                          <w:marRight w:val="0"/>
                          <w:marTop w:val="0"/>
                          <w:marBottom w:val="0"/>
                          <w:divBdr>
                            <w:top w:val="none" w:sz="0" w:space="0" w:color="auto"/>
                            <w:left w:val="none" w:sz="0" w:space="0" w:color="auto"/>
                            <w:bottom w:val="none" w:sz="0" w:space="0" w:color="auto"/>
                            <w:right w:val="none" w:sz="0" w:space="0" w:color="auto"/>
                          </w:divBdr>
                          <w:divsChild>
                            <w:div w:id="4984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7428">
                      <w:marLeft w:val="0"/>
                      <w:marRight w:val="0"/>
                      <w:marTop w:val="0"/>
                      <w:marBottom w:val="0"/>
                      <w:divBdr>
                        <w:top w:val="none" w:sz="0" w:space="0" w:color="auto"/>
                        <w:left w:val="none" w:sz="0" w:space="0" w:color="auto"/>
                        <w:bottom w:val="none" w:sz="0" w:space="0" w:color="auto"/>
                        <w:right w:val="none" w:sz="0" w:space="0" w:color="auto"/>
                      </w:divBdr>
                      <w:divsChild>
                        <w:div w:id="1117606442">
                          <w:marLeft w:val="0"/>
                          <w:marRight w:val="0"/>
                          <w:marTop w:val="0"/>
                          <w:marBottom w:val="0"/>
                          <w:divBdr>
                            <w:top w:val="none" w:sz="0" w:space="0" w:color="auto"/>
                            <w:left w:val="none" w:sz="0" w:space="0" w:color="auto"/>
                            <w:bottom w:val="none" w:sz="0" w:space="0" w:color="auto"/>
                            <w:right w:val="none" w:sz="0" w:space="0" w:color="auto"/>
                          </w:divBdr>
                        </w:div>
                        <w:div w:id="279990383">
                          <w:marLeft w:val="0"/>
                          <w:marRight w:val="0"/>
                          <w:marTop w:val="0"/>
                          <w:marBottom w:val="0"/>
                          <w:divBdr>
                            <w:top w:val="none" w:sz="0" w:space="0" w:color="auto"/>
                            <w:left w:val="none" w:sz="0" w:space="0" w:color="auto"/>
                            <w:bottom w:val="none" w:sz="0" w:space="0" w:color="auto"/>
                            <w:right w:val="none" w:sz="0" w:space="0" w:color="auto"/>
                          </w:divBdr>
                          <w:divsChild>
                            <w:div w:id="463546589">
                              <w:marLeft w:val="0"/>
                              <w:marRight w:val="0"/>
                              <w:marTop w:val="0"/>
                              <w:marBottom w:val="0"/>
                              <w:divBdr>
                                <w:top w:val="none" w:sz="0" w:space="0" w:color="auto"/>
                                <w:left w:val="none" w:sz="0" w:space="0" w:color="auto"/>
                                <w:bottom w:val="none" w:sz="0" w:space="0" w:color="auto"/>
                                <w:right w:val="none" w:sz="0" w:space="0" w:color="auto"/>
                              </w:divBdr>
                              <w:divsChild>
                                <w:div w:id="930511144">
                                  <w:marLeft w:val="0"/>
                                  <w:marRight w:val="0"/>
                                  <w:marTop w:val="0"/>
                                  <w:marBottom w:val="0"/>
                                  <w:divBdr>
                                    <w:top w:val="none" w:sz="0" w:space="0" w:color="auto"/>
                                    <w:left w:val="none" w:sz="0" w:space="0" w:color="auto"/>
                                    <w:bottom w:val="none" w:sz="0" w:space="0" w:color="auto"/>
                                    <w:right w:val="none" w:sz="0" w:space="0" w:color="auto"/>
                                  </w:divBdr>
                                </w:div>
                              </w:divsChild>
                            </w:div>
                            <w:div w:id="1253705540">
                              <w:marLeft w:val="0"/>
                              <w:marRight w:val="0"/>
                              <w:marTop w:val="0"/>
                              <w:marBottom w:val="0"/>
                              <w:divBdr>
                                <w:top w:val="none" w:sz="0" w:space="0" w:color="auto"/>
                                <w:left w:val="none" w:sz="0" w:space="0" w:color="auto"/>
                                <w:bottom w:val="none" w:sz="0" w:space="0" w:color="auto"/>
                                <w:right w:val="none" w:sz="0" w:space="0" w:color="auto"/>
                              </w:divBdr>
                              <w:divsChild>
                                <w:div w:id="806431220">
                                  <w:marLeft w:val="0"/>
                                  <w:marRight w:val="0"/>
                                  <w:marTop w:val="0"/>
                                  <w:marBottom w:val="0"/>
                                  <w:divBdr>
                                    <w:top w:val="none" w:sz="0" w:space="0" w:color="auto"/>
                                    <w:left w:val="none" w:sz="0" w:space="0" w:color="auto"/>
                                    <w:bottom w:val="none" w:sz="0" w:space="0" w:color="auto"/>
                                    <w:right w:val="none" w:sz="0" w:space="0" w:color="auto"/>
                                  </w:divBdr>
                                </w:div>
                                <w:div w:id="1443644199">
                                  <w:marLeft w:val="0"/>
                                  <w:marRight w:val="0"/>
                                  <w:marTop w:val="0"/>
                                  <w:marBottom w:val="0"/>
                                  <w:divBdr>
                                    <w:top w:val="none" w:sz="0" w:space="0" w:color="auto"/>
                                    <w:left w:val="none" w:sz="0" w:space="0" w:color="auto"/>
                                    <w:bottom w:val="none" w:sz="0" w:space="0" w:color="auto"/>
                                    <w:right w:val="none" w:sz="0" w:space="0" w:color="auto"/>
                                  </w:divBdr>
                                  <w:divsChild>
                                    <w:div w:id="2932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0655">
                              <w:marLeft w:val="0"/>
                              <w:marRight w:val="0"/>
                              <w:marTop w:val="0"/>
                              <w:marBottom w:val="0"/>
                              <w:divBdr>
                                <w:top w:val="none" w:sz="0" w:space="0" w:color="auto"/>
                                <w:left w:val="none" w:sz="0" w:space="0" w:color="auto"/>
                                <w:bottom w:val="none" w:sz="0" w:space="0" w:color="auto"/>
                                <w:right w:val="none" w:sz="0" w:space="0" w:color="auto"/>
                              </w:divBdr>
                              <w:divsChild>
                                <w:div w:id="934098314">
                                  <w:marLeft w:val="0"/>
                                  <w:marRight w:val="0"/>
                                  <w:marTop w:val="0"/>
                                  <w:marBottom w:val="0"/>
                                  <w:divBdr>
                                    <w:top w:val="none" w:sz="0" w:space="0" w:color="auto"/>
                                    <w:left w:val="none" w:sz="0" w:space="0" w:color="auto"/>
                                    <w:bottom w:val="none" w:sz="0" w:space="0" w:color="auto"/>
                                    <w:right w:val="none" w:sz="0" w:space="0" w:color="auto"/>
                                  </w:divBdr>
                                </w:div>
                                <w:div w:id="926353103">
                                  <w:marLeft w:val="0"/>
                                  <w:marRight w:val="0"/>
                                  <w:marTop w:val="0"/>
                                  <w:marBottom w:val="0"/>
                                  <w:divBdr>
                                    <w:top w:val="none" w:sz="0" w:space="0" w:color="auto"/>
                                    <w:left w:val="none" w:sz="0" w:space="0" w:color="auto"/>
                                    <w:bottom w:val="none" w:sz="0" w:space="0" w:color="auto"/>
                                    <w:right w:val="none" w:sz="0" w:space="0" w:color="auto"/>
                                  </w:divBdr>
                                  <w:divsChild>
                                    <w:div w:id="1568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280781">
                      <w:marLeft w:val="0"/>
                      <w:marRight w:val="0"/>
                      <w:marTop w:val="0"/>
                      <w:marBottom w:val="0"/>
                      <w:divBdr>
                        <w:top w:val="none" w:sz="0" w:space="0" w:color="auto"/>
                        <w:left w:val="none" w:sz="0" w:space="0" w:color="auto"/>
                        <w:bottom w:val="none" w:sz="0" w:space="0" w:color="auto"/>
                        <w:right w:val="none" w:sz="0" w:space="0" w:color="auto"/>
                      </w:divBdr>
                      <w:divsChild>
                        <w:div w:id="291448169">
                          <w:marLeft w:val="0"/>
                          <w:marRight w:val="0"/>
                          <w:marTop w:val="0"/>
                          <w:marBottom w:val="0"/>
                          <w:divBdr>
                            <w:top w:val="none" w:sz="0" w:space="0" w:color="auto"/>
                            <w:left w:val="none" w:sz="0" w:space="0" w:color="auto"/>
                            <w:bottom w:val="none" w:sz="0" w:space="0" w:color="auto"/>
                            <w:right w:val="none" w:sz="0" w:space="0" w:color="auto"/>
                          </w:divBdr>
                        </w:div>
                        <w:div w:id="360864560">
                          <w:marLeft w:val="0"/>
                          <w:marRight w:val="0"/>
                          <w:marTop w:val="0"/>
                          <w:marBottom w:val="0"/>
                          <w:divBdr>
                            <w:top w:val="none" w:sz="0" w:space="0" w:color="auto"/>
                            <w:left w:val="none" w:sz="0" w:space="0" w:color="auto"/>
                            <w:bottom w:val="none" w:sz="0" w:space="0" w:color="auto"/>
                            <w:right w:val="none" w:sz="0" w:space="0" w:color="auto"/>
                          </w:divBdr>
                          <w:divsChild>
                            <w:div w:id="1247500395">
                              <w:marLeft w:val="0"/>
                              <w:marRight w:val="0"/>
                              <w:marTop w:val="0"/>
                              <w:marBottom w:val="0"/>
                              <w:divBdr>
                                <w:top w:val="none" w:sz="0" w:space="0" w:color="auto"/>
                                <w:left w:val="none" w:sz="0" w:space="0" w:color="auto"/>
                                <w:bottom w:val="none" w:sz="0" w:space="0" w:color="auto"/>
                                <w:right w:val="none" w:sz="0" w:space="0" w:color="auto"/>
                              </w:divBdr>
                              <w:divsChild>
                                <w:div w:id="926422650">
                                  <w:marLeft w:val="0"/>
                                  <w:marRight w:val="0"/>
                                  <w:marTop w:val="0"/>
                                  <w:marBottom w:val="0"/>
                                  <w:divBdr>
                                    <w:top w:val="none" w:sz="0" w:space="0" w:color="auto"/>
                                    <w:left w:val="none" w:sz="0" w:space="0" w:color="auto"/>
                                    <w:bottom w:val="none" w:sz="0" w:space="0" w:color="auto"/>
                                    <w:right w:val="none" w:sz="0" w:space="0" w:color="auto"/>
                                  </w:divBdr>
                                </w:div>
                              </w:divsChild>
                            </w:div>
                            <w:div w:id="1924296412">
                              <w:marLeft w:val="0"/>
                              <w:marRight w:val="0"/>
                              <w:marTop w:val="0"/>
                              <w:marBottom w:val="0"/>
                              <w:divBdr>
                                <w:top w:val="none" w:sz="0" w:space="0" w:color="auto"/>
                                <w:left w:val="none" w:sz="0" w:space="0" w:color="auto"/>
                                <w:bottom w:val="none" w:sz="0" w:space="0" w:color="auto"/>
                                <w:right w:val="none" w:sz="0" w:space="0" w:color="auto"/>
                              </w:divBdr>
                              <w:divsChild>
                                <w:div w:id="641466572">
                                  <w:marLeft w:val="0"/>
                                  <w:marRight w:val="0"/>
                                  <w:marTop w:val="0"/>
                                  <w:marBottom w:val="0"/>
                                  <w:divBdr>
                                    <w:top w:val="none" w:sz="0" w:space="0" w:color="auto"/>
                                    <w:left w:val="none" w:sz="0" w:space="0" w:color="auto"/>
                                    <w:bottom w:val="none" w:sz="0" w:space="0" w:color="auto"/>
                                    <w:right w:val="none" w:sz="0" w:space="0" w:color="auto"/>
                                  </w:divBdr>
                                </w:div>
                                <w:div w:id="551503610">
                                  <w:marLeft w:val="0"/>
                                  <w:marRight w:val="0"/>
                                  <w:marTop w:val="0"/>
                                  <w:marBottom w:val="0"/>
                                  <w:divBdr>
                                    <w:top w:val="none" w:sz="0" w:space="0" w:color="auto"/>
                                    <w:left w:val="none" w:sz="0" w:space="0" w:color="auto"/>
                                    <w:bottom w:val="none" w:sz="0" w:space="0" w:color="auto"/>
                                    <w:right w:val="none" w:sz="0" w:space="0" w:color="auto"/>
                                  </w:divBdr>
                                  <w:divsChild>
                                    <w:div w:id="23817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4572">
                              <w:marLeft w:val="0"/>
                              <w:marRight w:val="0"/>
                              <w:marTop w:val="0"/>
                              <w:marBottom w:val="0"/>
                              <w:divBdr>
                                <w:top w:val="none" w:sz="0" w:space="0" w:color="auto"/>
                                <w:left w:val="none" w:sz="0" w:space="0" w:color="auto"/>
                                <w:bottom w:val="none" w:sz="0" w:space="0" w:color="auto"/>
                                <w:right w:val="none" w:sz="0" w:space="0" w:color="auto"/>
                              </w:divBdr>
                              <w:divsChild>
                                <w:div w:id="404181256">
                                  <w:marLeft w:val="0"/>
                                  <w:marRight w:val="0"/>
                                  <w:marTop w:val="0"/>
                                  <w:marBottom w:val="0"/>
                                  <w:divBdr>
                                    <w:top w:val="none" w:sz="0" w:space="0" w:color="auto"/>
                                    <w:left w:val="none" w:sz="0" w:space="0" w:color="auto"/>
                                    <w:bottom w:val="none" w:sz="0" w:space="0" w:color="auto"/>
                                    <w:right w:val="none" w:sz="0" w:space="0" w:color="auto"/>
                                  </w:divBdr>
                                </w:div>
                                <w:div w:id="1363094227">
                                  <w:marLeft w:val="0"/>
                                  <w:marRight w:val="0"/>
                                  <w:marTop w:val="0"/>
                                  <w:marBottom w:val="0"/>
                                  <w:divBdr>
                                    <w:top w:val="none" w:sz="0" w:space="0" w:color="auto"/>
                                    <w:left w:val="none" w:sz="0" w:space="0" w:color="auto"/>
                                    <w:bottom w:val="none" w:sz="0" w:space="0" w:color="auto"/>
                                    <w:right w:val="none" w:sz="0" w:space="0" w:color="auto"/>
                                  </w:divBdr>
                                  <w:divsChild>
                                    <w:div w:id="9815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7670">
                              <w:marLeft w:val="0"/>
                              <w:marRight w:val="0"/>
                              <w:marTop w:val="0"/>
                              <w:marBottom w:val="0"/>
                              <w:divBdr>
                                <w:top w:val="none" w:sz="0" w:space="0" w:color="auto"/>
                                <w:left w:val="none" w:sz="0" w:space="0" w:color="auto"/>
                                <w:bottom w:val="none" w:sz="0" w:space="0" w:color="auto"/>
                                <w:right w:val="none" w:sz="0" w:space="0" w:color="auto"/>
                              </w:divBdr>
                              <w:divsChild>
                                <w:div w:id="89591313">
                                  <w:marLeft w:val="0"/>
                                  <w:marRight w:val="0"/>
                                  <w:marTop w:val="0"/>
                                  <w:marBottom w:val="0"/>
                                  <w:divBdr>
                                    <w:top w:val="none" w:sz="0" w:space="0" w:color="auto"/>
                                    <w:left w:val="none" w:sz="0" w:space="0" w:color="auto"/>
                                    <w:bottom w:val="none" w:sz="0" w:space="0" w:color="auto"/>
                                    <w:right w:val="none" w:sz="0" w:space="0" w:color="auto"/>
                                  </w:divBdr>
                                </w:div>
                                <w:div w:id="411045369">
                                  <w:marLeft w:val="0"/>
                                  <w:marRight w:val="0"/>
                                  <w:marTop w:val="0"/>
                                  <w:marBottom w:val="0"/>
                                  <w:divBdr>
                                    <w:top w:val="none" w:sz="0" w:space="0" w:color="auto"/>
                                    <w:left w:val="none" w:sz="0" w:space="0" w:color="auto"/>
                                    <w:bottom w:val="none" w:sz="0" w:space="0" w:color="auto"/>
                                    <w:right w:val="none" w:sz="0" w:space="0" w:color="auto"/>
                                  </w:divBdr>
                                  <w:divsChild>
                                    <w:div w:id="8448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864">
                      <w:marLeft w:val="0"/>
                      <w:marRight w:val="0"/>
                      <w:marTop w:val="0"/>
                      <w:marBottom w:val="0"/>
                      <w:divBdr>
                        <w:top w:val="none" w:sz="0" w:space="0" w:color="auto"/>
                        <w:left w:val="none" w:sz="0" w:space="0" w:color="auto"/>
                        <w:bottom w:val="none" w:sz="0" w:space="0" w:color="auto"/>
                        <w:right w:val="none" w:sz="0" w:space="0" w:color="auto"/>
                      </w:divBdr>
                      <w:divsChild>
                        <w:div w:id="1992557506">
                          <w:marLeft w:val="0"/>
                          <w:marRight w:val="0"/>
                          <w:marTop w:val="0"/>
                          <w:marBottom w:val="0"/>
                          <w:divBdr>
                            <w:top w:val="none" w:sz="0" w:space="0" w:color="auto"/>
                            <w:left w:val="none" w:sz="0" w:space="0" w:color="auto"/>
                            <w:bottom w:val="none" w:sz="0" w:space="0" w:color="auto"/>
                            <w:right w:val="none" w:sz="0" w:space="0" w:color="auto"/>
                          </w:divBdr>
                        </w:div>
                        <w:div w:id="430052727">
                          <w:marLeft w:val="0"/>
                          <w:marRight w:val="0"/>
                          <w:marTop w:val="0"/>
                          <w:marBottom w:val="0"/>
                          <w:divBdr>
                            <w:top w:val="none" w:sz="0" w:space="0" w:color="auto"/>
                            <w:left w:val="none" w:sz="0" w:space="0" w:color="auto"/>
                            <w:bottom w:val="none" w:sz="0" w:space="0" w:color="auto"/>
                            <w:right w:val="none" w:sz="0" w:space="0" w:color="auto"/>
                          </w:divBdr>
                          <w:divsChild>
                            <w:div w:id="2056303">
                              <w:marLeft w:val="0"/>
                              <w:marRight w:val="0"/>
                              <w:marTop w:val="0"/>
                              <w:marBottom w:val="0"/>
                              <w:divBdr>
                                <w:top w:val="none" w:sz="0" w:space="0" w:color="auto"/>
                                <w:left w:val="none" w:sz="0" w:space="0" w:color="auto"/>
                                <w:bottom w:val="none" w:sz="0" w:space="0" w:color="auto"/>
                                <w:right w:val="none" w:sz="0" w:space="0" w:color="auto"/>
                              </w:divBdr>
                              <w:divsChild>
                                <w:div w:id="5693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4259">
                      <w:marLeft w:val="0"/>
                      <w:marRight w:val="0"/>
                      <w:marTop w:val="0"/>
                      <w:marBottom w:val="0"/>
                      <w:divBdr>
                        <w:top w:val="none" w:sz="0" w:space="0" w:color="auto"/>
                        <w:left w:val="none" w:sz="0" w:space="0" w:color="auto"/>
                        <w:bottom w:val="none" w:sz="0" w:space="0" w:color="auto"/>
                        <w:right w:val="none" w:sz="0" w:space="0" w:color="auto"/>
                      </w:divBdr>
                      <w:divsChild>
                        <w:div w:id="1143427318">
                          <w:marLeft w:val="0"/>
                          <w:marRight w:val="0"/>
                          <w:marTop w:val="0"/>
                          <w:marBottom w:val="0"/>
                          <w:divBdr>
                            <w:top w:val="none" w:sz="0" w:space="0" w:color="auto"/>
                            <w:left w:val="none" w:sz="0" w:space="0" w:color="auto"/>
                            <w:bottom w:val="none" w:sz="0" w:space="0" w:color="auto"/>
                            <w:right w:val="none" w:sz="0" w:space="0" w:color="auto"/>
                          </w:divBdr>
                        </w:div>
                        <w:div w:id="1204243957">
                          <w:marLeft w:val="0"/>
                          <w:marRight w:val="0"/>
                          <w:marTop w:val="0"/>
                          <w:marBottom w:val="0"/>
                          <w:divBdr>
                            <w:top w:val="none" w:sz="0" w:space="0" w:color="auto"/>
                            <w:left w:val="none" w:sz="0" w:space="0" w:color="auto"/>
                            <w:bottom w:val="none" w:sz="0" w:space="0" w:color="auto"/>
                            <w:right w:val="none" w:sz="0" w:space="0" w:color="auto"/>
                          </w:divBdr>
                          <w:divsChild>
                            <w:div w:id="3089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436945">
          <w:marLeft w:val="0"/>
          <w:marRight w:val="0"/>
          <w:marTop w:val="0"/>
          <w:marBottom w:val="0"/>
          <w:divBdr>
            <w:top w:val="none" w:sz="0" w:space="0" w:color="auto"/>
            <w:left w:val="none" w:sz="0" w:space="0" w:color="auto"/>
            <w:bottom w:val="none" w:sz="0" w:space="0" w:color="auto"/>
            <w:right w:val="none" w:sz="0" w:space="0" w:color="auto"/>
          </w:divBdr>
          <w:divsChild>
            <w:div w:id="1827282542">
              <w:marLeft w:val="0"/>
              <w:marRight w:val="0"/>
              <w:marTop w:val="0"/>
              <w:marBottom w:val="0"/>
              <w:divBdr>
                <w:top w:val="none" w:sz="0" w:space="0" w:color="auto"/>
                <w:left w:val="none" w:sz="0" w:space="0" w:color="auto"/>
                <w:bottom w:val="none" w:sz="0" w:space="0" w:color="auto"/>
                <w:right w:val="none" w:sz="0" w:space="0" w:color="auto"/>
              </w:divBdr>
              <w:divsChild>
                <w:div w:id="1624341419">
                  <w:marLeft w:val="0"/>
                  <w:marRight w:val="0"/>
                  <w:marTop w:val="0"/>
                  <w:marBottom w:val="0"/>
                  <w:divBdr>
                    <w:top w:val="none" w:sz="0" w:space="0" w:color="auto"/>
                    <w:left w:val="none" w:sz="0" w:space="0" w:color="auto"/>
                    <w:bottom w:val="none" w:sz="0" w:space="0" w:color="auto"/>
                    <w:right w:val="none" w:sz="0" w:space="0" w:color="auto"/>
                  </w:divBdr>
                  <w:divsChild>
                    <w:div w:id="1244611027">
                      <w:marLeft w:val="0"/>
                      <w:marRight w:val="0"/>
                      <w:marTop w:val="0"/>
                      <w:marBottom w:val="0"/>
                      <w:divBdr>
                        <w:top w:val="none" w:sz="0" w:space="0" w:color="auto"/>
                        <w:left w:val="none" w:sz="0" w:space="0" w:color="auto"/>
                        <w:bottom w:val="none" w:sz="0" w:space="0" w:color="auto"/>
                        <w:right w:val="none" w:sz="0" w:space="0" w:color="auto"/>
                      </w:divBdr>
                      <w:divsChild>
                        <w:div w:id="1175194800">
                          <w:marLeft w:val="0"/>
                          <w:marRight w:val="0"/>
                          <w:marTop w:val="0"/>
                          <w:marBottom w:val="0"/>
                          <w:divBdr>
                            <w:top w:val="none" w:sz="0" w:space="0" w:color="auto"/>
                            <w:left w:val="none" w:sz="0" w:space="0" w:color="auto"/>
                            <w:bottom w:val="none" w:sz="0" w:space="0" w:color="auto"/>
                            <w:right w:val="none" w:sz="0" w:space="0" w:color="auto"/>
                          </w:divBdr>
                        </w:div>
                      </w:divsChild>
                    </w:div>
                    <w:div w:id="44449347">
                      <w:marLeft w:val="0"/>
                      <w:marRight w:val="0"/>
                      <w:marTop w:val="0"/>
                      <w:marBottom w:val="0"/>
                      <w:divBdr>
                        <w:top w:val="none" w:sz="0" w:space="0" w:color="auto"/>
                        <w:left w:val="none" w:sz="0" w:space="0" w:color="auto"/>
                        <w:bottom w:val="none" w:sz="0" w:space="0" w:color="auto"/>
                        <w:right w:val="none" w:sz="0" w:space="0" w:color="auto"/>
                      </w:divBdr>
                      <w:divsChild>
                        <w:div w:id="1344935710">
                          <w:marLeft w:val="0"/>
                          <w:marRight w:val="0"/>
                          <w:marTop w:val="0"/>
                          <w:marBottom w:val="0"/>
                          <w:divBdr>
                            <w:top w:val="none" w:sz="0" w:space="0" w:color="auto"/>
                            <w:left w:val="none" w:sz="0" w:space="0" w:color="auto"/>
                            <w:bottom w:val="none" w:sz="0" w:space="0" w:color="auto"/>
                            <w:right w:val="none" w:sz="0" w:space="0" w:color="auto"/>
                          </w:divBdr>
                        </w:div>
                        <w:div w:id="1013648868">
                          <w:marLeft w:val="0"/>
                          <w:marRight w:val="0"/>
                          <w:marTop w:val="0"/>
                          <w:marBottom w:val="0"/>
                          <w:divBdr>
                            <w:top w:val="none" w:sz="0" w:space="0" w:color="auto"/>
                            <w:left w:val="none" w:sz="0" w:space="0" w:color="auto"/>
                            <w:bottom w:val="none" w:sz="0" w:space="0" w:color="auto"/>
                            <w:right w:val="none" w:sz="0" w:space="0" w:color="auto"/>
                          </w:divBdr>
                          <w:divsChild>
                            <w:div w:id="1983845752">
                              <w:marLeft w:val="0"/>
                              <w:marRight w:val="0"/>
                              <w:marTop w:val="0"/>
                              <w:marBottom w:val="0"/>
                              <w:divBdr>
                                <w:top w:val="none" w:sz="0" w:space="0" w:color="auto"/>
                                <w:left w:val="none" w:sz="0" w:space="0" w:color="auto"/>
                                <w:bottom w:val="none" w:sz="0" w:space="0" w:color="auto"/>
                                <w:right w:val="none" w:sz="0" w:space="0" w:color="auto"/>
                              </w:divBdr>
                              <w:divsChild>
                                <w:div w:id="14491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45773">
                      <w:marLeft w:val="0"/>
                      <w:marRight w:val="0"/>
                      <w:marTop w:val="0"/>
                      <w:marBottom w:val="0"/>
                      <w:divBdr>
                        <w:top w:val="none" w:sz="0" w:space="0" w:color="auto"/>
                        <w:left w:val="none" w:sz="0" w:space="0" w:color="auto"/>
                        <w:bottom w:val="none" w:sz="0" w:space="0" w:color="auto"/>
                        <w:right w:val="none" w:sz="0" w:space="0" w:color="auto"/>
                      </w:divBdr>
                      <w:divsChild>
                        <w:div w:id="970328777">
                          <w:marLeft w:val="0"/>
                          <w:marRight w:val="0"/>
                          <w:marTop w:val="0"/>
                          <w:marBottom w:val="0"/>
                          <w:divBdr>
                            <w:top w:val="none" w:sz="0" w:space="0" w:color="auto"/>
                            <w:left w:val="none" w:sz="0" w:space="0" w:color="auto"/>
                            <w:bottom w:val="none" w:sz="0" w:space="0" w:color="auto"/>
                            <w:right w:val="none" w:sz="0" w:space="0" w:color="auto"/>
                          </w:divBdr>
                        </w:div>
                        <w:div w:id="745685319">
                          <w:marLeft w:val="0"/>
                          <w:marRight w:val="0"/>
                          <w:marTop w:val="0"/>
                          <w:marBottom w:val="0"/>
                          <w:divBdr>
                            <w:top w:val="none" w:sz="0" w:space="0" w:color="auto"/>
                            <w:left w:val="none" w:sz="0" w:space="0" w:color="auto"/>
                            <w:bottom w:val="none" w:sz="0" w:space="0" w:color="auto"/>
                            <w:right w:val="none" w:sz="0" w:space="0" w:color="auto"/>
                          </w:divBdr>
                          <w:divsChild>
                            <w:div w:id="772283161">
                              <w:marLeft w:val="0"/>
                              <w:marRight w:val="0"/>
                              <w:marTop w:val="0"/>
                              <w:marBottom w:val="0"/>
                              <w:divBdr>
                                <w:top w:val="none" w:sz="0" w:space="0" w:color="auto"/>
                                <w:left w:val="none" w:sz="0" w:space="0" w:color="auto"/>
                                <w:bottom w:val="none" w:sz="0" w:space="0" w:color="auto"/>
                                <w:right w:val="none" w:sz="0" w:space="0" w:color="auto"/>
                              </w:divBdr>
                              <w:divsChild>
                                <w:div w:id="1305087882">
                                  <w:marLeft w:val="0"/>
                                  <w:marRight w:val="0"/>
                                  <w:marTop w:val="0"/>
                                  <w:marBottom w:val="0"/>
                                  <w:divBdr>
                                    <w:top w:val="none" w:sz="0" w:space="0" w:color="auto"/>
                                    <w:left w:val="none" w:sz="0" w:space="0" w:color="auto"/>
                                    <w:bottom w:val="none" w:sz="0" w:space="0" w:color="auto"/>
                                    <w:right w:val="none" w:sz="0" w:space="0" w:color="auto"/>
                                  </w:divBdr>
                                </w:div>
                                <w:div w:id="1672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19079">
                      <w:marLeft w:val="0"/>
                      <w:marRight w:val="0"/>
                      <w:marTop w:val="0"/>
                      <w:marBottom w:val="0"/>
                      <w:divBdr>
                        <w:top w:val="none" w:sz="0" w:space="0" w:color="auto"/>
                        <w:left w:val="none" w:sz="0" w:space="0" w:color="auto"/>
                        <w:bottom w:val="none" w:sz="0" w:space="0" w:color="auto"/>
                        <w:right w:val="none" w:sz="0" w:space="0" w:color="auto"/>
                      </w:divBdr>
                      <w:divsChild>
                        <w:div w:id="1576747621">
                          <w:marLeft w:val="0"/>
                          <w:marRight w:val="0"/>
                          <w:marTop w:val="0"/>
                          <w:marBottom w:val="0"/>
                          <w:divBdr>
                            <w:top w:val="none" w:sz="0" w:space="0" w:color="auto"/>
                            <w:left w:val="none" w:sz="0" w:space="0" w:color="auto"/>
                            <w:bottom w:val="none" w:sz="0" w:space="0" w:color="auto"/>
                            <w:right w:val="none" w:sz="0" w:space="0" w:color="auto"/>
                          </w:divBdr>
                        </w:div>
                        <w:div w:id="1668634469">
                          <w:marLeft w:val="0"/>
                          <w:marRight w:val="0"/>
                          <w:marTop w:val="0"/>
                          <w:marBottom w:val="0"/>
                          <w:divBdr>
                            <w:top w:val="none" w:sz="0" w:space="0" w:color="auto"/>
                            <w:left w:val="none" w:sz="0" w:space="0" w:color="auto"/>
                            <w:bottom w:val="none" w:sz="0" w:space="0" w:color="auto"/>
                            <w:right w:val="none" w:sz="0" w:space="0" w:color="auto"/>
                          </w:divBdr>
                          <w:divsChild>
                            <w:div w:id="577249254">
                              <w:marLeft w:val="0"/>
                              <w:marRight w:val="0"/>
                              <w:marTop w:val="0"/>
                              <w:marBottom w:val="0"/>
                              <w:divBdr>
                                <w:top w:val="none" w:sz="0" w:space="0" w:color="auto"/>
                                <w:left w:val="none" w:sz="0" w:space="0" w:color="auto"/>
                                <w:bottom w:val="none" w:sz="0" w:space="0" w:color="auto"/>
                                <w:right w:val="none" w:sz="0" w:space="0" w:color="auto"/>
                              </w:divBdr>
                              <w:divsChild>
                                <w:div w:id="907181619">
                                  <w:marLeft w:val="0"/>
                                  <w:marRight w:val="0"/>
                                  <w:marTop w:val="0"/>
                                  <w:marBottom w:val="0"/>
                                  <w:divBdr>
                                    <w:top w:val="none" w:sz="0" w:space="0" w:color="auto"/>
                                    <w:left w:val="none" w:sz="0" w:space="0" w:color="auto"/>
                                    <w:bottom w:val="none" w:sz="0" w:space="0" w:color="auto"/>
                                    <w:right w:val="none" w:sz="0" w:space="0" w:color="auto"/>
                                  </w:divBdr>
                                </w:div>
                              </w:divsChild>
                            </w:div>
                            <w:div w:id="1460954601">
                              <w:marLeft w:val="0"/>
                              <w:marRight w:val="0"/>
                              <w:marTop w:val="0"/>
                              <w:marBottom w:val="0"/>
                              <w:divBdr>
                                <w:top w:val="none" w:sz="0" w:space="0" w:color="auto"/>
                                <w:left w:val="none" w:sz="0" w:space="0" w:color="auto"/>
                                <w:bottom w:val="none" w:sz="0" w:space="0" w:color="auto"/>
                                <w:right w:val="none" w:sz="0" w:space="0" w:color="auto"/>
                              </w:divBdr>
                              <w:divsChild>
                                <w:div w:id="1320306969">
                                  <w:marLeft w:val="0"/>
                                  <w:marRight w:val="0"/>
                                  <w:marTop w:val="0"/>
                                  <w:marBottom w:val="0"/>
                                  <w:divBdr>
                                    <w:top w:val="none" w:sz="0" w:space="0" w:color="auto"/>
                                    <w:left w:val="none" w:sz="0" w:space="0" w:color="auto"/>
                                    <w:bottom w:val="none" w:sz="0" w:space="0" w:color="auto"/>
                                    <w:right w:val="none" w:sz="0" w:space="0" w:color="auto"/>
                                  </w:divBdr>
                                </w:div>
                                <w:div w:id="141123226">
                                  <w:marLeft w:val="0"/>
                                  <w:marRight w:val="0"/>
                                  <w:marTop w:val="0"/>
                                  <w:marBottom w:val="0"/>
                                  <w:divBdr>
                                    <w:top w:val="none" w:sz="0" w:space="0" w:color="auto"/>
                                    <w:left w:val="none" w:sz="0" w:space="0" w:color="auto"/>
                                    <w:bottom w:val="none" w:sz="0" w:space="0" w:color="auto"/>
                                    <w:right w:val="none" w:sz="0" w:space="0" w:color="auto"/>
                                  </w:divBdr>
                                  <w:divsChild>
                                    <w:div w:id="16422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6076">
                              <w:marLeft w:val="0"/>
                              <w:marRight w:val="0"/>
                              <w:marTop w:val="0"/>
                              <w:marBottom w:val="0"/>
                              <w:divBdr>
                                <w:top w:val="none" w:sz="0" w:space="0" w:color="auto"/>
                                <w:left w:val="none" w:sz="0" w:space="0" w:color="auto"/>
                                <w:bottom w:val="none" w:sz="0" w:space="0" w:color="auto"/>
                                <w:right w:val="none" w:sz="0" w:space="0" w:color="auto"/>
                              </w:divBdr>
                              <w:divsChild>
                                <w:div w:id="818575019">
                                  <w:marLeft w:val="0"/>
                                  <w:marRight w:val="0"/>
                                  <w:marTop w:val="0"/>
                                  <w:marBottom w:val="0"/>
                                  <w:divBdr>
                                    <w:top w:val="none" w:sz="0" w:space="0" w:color="auto"/>
                                    <w:left w:val="none" w:sz="0" w:space="0" w:color="auto"/>
                                    <w:bottom w:val="none" w:sz="0" w:space="0" w:color="auto"/>
                                    <w:right w:val="none" w:sz="0" w:space="0" w:color="auto"/>
                                  </w:divBdr>
                                </w:div>
                                <w:div w:id="1514032331">
                                  <w:marLeft w:val="0"/>
                                  <w:marRight w:val="0"/>
                                  <w:marTop w:val="0"/>
                                  <w:marBottom w:val="0"/>
                                  <w:divBdr>
                                    <w:top w:val="none" w:sz="0" w:space="0" w:color="auto"/>
                                    <w:left w:val="none" w:sz="0" w:space="0" w:color="auto"/>
                                    <w:bottom w:val="none" w:sz="0" w:space="0" w:color="auto"/>
                                    <w:right w:val="none" w:sz="0" w:space="0" w:color="auto"/>
                                  </w:divBdr>
                                  <w:divsChild>
                                    <w:div w:id="8872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3381">
                              <w:marLeft w:val="0"/>
                              <w:marRight w:val="0"/>
                              <w:marTop w:val="0"/>
                              <w:marBottom w:val="0"/>
                              <w:divBdr>
                                <w:top w:val="none" w:sz="0" w:space="0" w:color="auto"/>
                                <w:left w:val="none" w:sz="0" w:space="0" w:color="auto"/>
                                <w:bottom w:val="none" w:sz="0" w:space="0" w:color="auto"/>
                                <w:right w:val="none" w:sz="0" w:space="0" w:color="auto"/>
                              </w:divBdr>
                              <w:divsChild>
                                <w:div w:id="1810390860">
                                  <w:marLeft w:val="0"/>
                                  <w:marRight w:val="0"/>
                                  <w:marTop w:val="0"/>
                                  <w:marBottom w:val="0"/>
                                  <w:divBdr>
                                    <w:top w:val="none" w:sz="0" w:space="0" w:color="auto"/>
                                    <w:left w:val="none" w:sz="0" w:space="0" w:color="auto"/>
                                    <w:bottom w:val="none" w:sz="0" w:space="0" w:color="auto"/>
                                    <w:right w:val="none" w:sz="0" w:space="0" w:color="auto"/>
                                  </w:divBdr>
                                </w:div>
                                <w:div w:id="1201629497">
                                  <w:marLeft w:val="0"/>
                                  <w:marRight w:val="0"/>
                                  <w:marTop w:val="0"/>
                                  <w:marBottom w:val="0"/>
                                  <w:divBdr>
                                    <w:top w:val="none" w:sz="0" w:space="0" w:color="auto"/>
                                    <w:left w:val="none" w:sz="0" w:space="0" w:color="auto"/>
                                    <w:bottom w:val="none" w:sz="0" w:space="0" w:color="auto"/>
                                    <w:right w:val="none" w:sz="0" w:space="0" w:color="auto"/>
                                  </w:divBdr>
                                  <w:divsChild>
                                    <w:div w:id="457376630">
                                      <w:marLeft w:val="0"/>
                                      <w:marRight w:val="0"/>
                                      <w:marTop w:val="0"/>
                                      <w:marBottom w:val="0"/>
                                      <w:divBdr>
                                        <w:top w:val="none" w:sz="0" w:space="0" w:color="auto"/>
                                        <w:left w:val="none" w:sz="0" w:space="0" w:color="auto"/>
                                        <w:bottom w:val="none" w:sz="0" w:space="0" w:color="auto"/>
                                        <w:right w:val="none" w:sz="0" w:space="0" w:color="auto"/>
                                      </w:divBdr>
                                      <w:divsChild>
                                        <w:div w:id="1585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75130">
                              <w:marLeft w:val="0"/>
                              <w:marRight w:val="0"/>
                              <w:marTop w:val="0"/>
                              <w:marBottom w:val="0"/>
                              <w:divBdr>
                                <w:top w:val="none" w:sz="0" w:space="0" w:color="auto"/>
                                <w:left w:val="none" w:sz="0" w:space="0" w:color="auto"/>
                                <w:bottom w:val="none" w:sz="0" w:space="0" w:color="auto"/>
                                <w:right w:val="none" w:sz="0" w:space="0" w:color="auto"/>
                              </w:divBdr>
                              <w:divsChild>
                                <w:div w:id="1466895787">
                                  <w:marLeft w:val="0"/>
                                  <w:marRight w:val="0"/>
                                  <w:marTop w:val="0"/>
                                  <w:marBottom w:val="0"/>
                                  <w:divBdr>
                                    <w:top w:val="none" w:sz="0" w:space="0" w:color="auto"/>
                                    <w:left w:val="none" w:sz="0" w:space="0" w:color="auto"/>
                                    <w:bottom w:val="none" w:sz="0" w:space="0" w:color="auto"/>
                                    <w:right w:val="none" w:sz="0" w:space="0" w:color="auto"/>
                                  </w:divBdr>
                                </w:div>
                                <w:div w:id="194851882">
                                  <w:marLeft w:val="0"/>
                                  <w:marRight w:val="0"/>
                                  <w:marTop w:val="0"/>
                                  <w:marBottom w:val="0"/>
                                  <w:divBdr>
                                    <w:top w:val="none" w:sz="0" w:space="0" w:color="auto"/>
                                    <w:left w:val="none" w:sz="0" w:space="0" w:color="auto"/>
                                    <w:bottom w:val="none" w:sz="0" w:space="0" w:color="auto"/>
                                    <w:right w:val="none" w:sz="0" w:space="0" w:color="auto"/>
                                  </w:divBdr>
                                  <w:divsChild>
                                    <w:div w:id="16715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2755">
                              <w:marLeft w:val="0"/>
                              <w:marRight w:val="0"/>
                              <w:marTop w:val="0"/>
                              <w:marBottom w:val="0"/>
                              <w:divBdr>
                                <w:top w:val="none" w:sz="0" w:space="0" w:color="auto"/>
                                <w:left w:val="none" w:sz="0" w:space="0" w:color="auto"/>
                                <w:bottom w:val="none" w:sz="0" w:space="0" w:color="auto"/>
                                <w:right w:val="none" w:sz="0" w:space="0" w:color="auto"/>
                              </w:divBdr>
                              <w:divsChild>
                                <w:div w:id="1782336761">
                                  <w:marLeft w:val="0"/>
                                  <w:marRight w:val="0"/>
                                  <w:marTop w:val="0"/>
                                  <w:marBottom w:val="0"/>
                                  <w:divBdr>
                                    <w:top w:val="none" w:sz="0" w:space="0" w:color="auto"/>
                                    <w:left w:val="none" w:sz="0" w:space="0" w:color="auto"/>
                                    <w:bottom w:val="none" w:sz="0" w:space="0" w:color="auto"/>
                                    <w:right w:val="none" w:sz="0" w:space="0" w:color="auto"/>
                                  </w:divBdr>
                                </w:div>
                                <w:div w:id="19748178">
                                  <w:marLeft w:val="0"/>
                                  <w:marRight w:val="0"/>
                                  <w:marTop w:val="0"/>
                                  <w:marBottom w:val="0"/>
                                  <w:divBdr>
                                    <w:top w:val="none" w:sz="0" w:space="0" w:color="auto"/>
                                    <w:left w:val="none" w:sz="0" w:space="0" w:color="auto"/>
                                    <w:bottom w:val="none" w:sz="0" w:space="0" w:color="auto"/>
                                    <w:right w:val="none" w:sz="0" w:space="0" w:color="auto"/>
                                  </w:divBdr>
                                  <w:divsChild>
                                    <w:div w:id="2023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6755">
                              <w:marLeft w:val="0"/>
                              <w:marRight w:val="0"/>
                              <w:marTop w:val="0"/>
                              <w:marBottom w:val="0"/>
                              <w:divBdr>
                                <w:top w:val="none" w:sz="0" w:space="0" w:color="auto"/>
                                <w:left w:val="none" w:sz="0" w:space="0" w:color="auto"/>
                                <w:bottom w:val="none" w:sz="0" w:space="0" w:color="auto"/>
                                <w:right w:val="none" w:sz="0" w:space="0" w:color="auto"/>
                              </w:divBdr>
                              <w:divsChild>
                                <w:div w:id="528371267">
                                  <w:marLeft w:val="0"/>
                                  <w:marRight w:val="0"/>
                                  <w:marTop w:val="0"/>
                                  <w:marBottom w:val="0"/>
                                  <w:divBdr>
                                    <w:top w:val="none" w:sz="0" w:space="0" w:color="auto"/>
                                    <w:left w:val="none" w:sz="0" w:space="0" w:color="auto"/>
                                    <w:bottom w:val="none" w:sz="0" w:space="0" w:color="auto"/>
                                    <w:right w:val="none" w:sz="0" w:space="0" w:color="auto"/>
                                  </w:divBdr>
                                </w:div>
                                <w:div w:id="620117243">
                                  <w:marLeft w:val="0"/>
                                  <w:marRight w:val="0"/>
                                  <w:marTop w:val="0"/>
                                  <w:marBottom w:val="0"/>
                                  <w:divBdr>
                                    <w:top w:val="none" w:sz="0" w:space="0" w:color="auto"/>
                                    <w:left w:val="none" w:sz="0" w:space="0" w:color="auto"/>
                                    <w:bottom w:val="none" w:sz="0" w:space="0" w:color="auto"/>
                                    <w:right w:val="none" w:sz="0" w:space="0" w:color="auto"/>
                                  </w:divBdr>
                                  <w:divsChild>
                                    <w:div w:id="21325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6025">
                              <w:marLeft w:val="0"/>
                              <w:marRight w:val="0"/>
                              <w:marTop w:val="0"/>
                              <w:marBottom w:val="0"/>
                              <w:divBdr>
                                <w:top w:val="none" w:sz="0" w:space="0" w:color="auto"/>
                                <w:left w:val="none" w:sz="0" w:space="0" w:color="auto"/>
                                <w:bottom w:val="none" w:sz="0" w:space="0" w:color="auto"/>
                                <w:right w:val="none" w:sz="0" w:space="0" w:color="auto"/>
                              </w:divBdr>
                              <w:divsChild>
                                <w:div w:id="589889966">
                                  <w:marLeft w:val="0"/>
                                  <w:marRight w:val="0"/>
                                  <w:marTop w:val="0"/>
                                  <w:marBottom w:val="0"/>
                                  <w:divBdr>
                                    <w:top w:val="none" w:sz="0" w:space="0" w:color="auto"/>
                                    <w:left w:val="none" w:sz="0" w:space="0" w:color="auto"/>
                                    <w:bottom w:val="none" w:sz="0" w:space="0" w:color="auto"/>
                                    <w:right w:val="none" w:sz="0" w:space="0" w:color="auto"/>
                                  </w:divBdr>
                                </w:div>
                                <w:div w:id="418982661">
                                  <w:marLeft w:val="0"/>
                                  <w:marRight w:val="0"/>
                                  <w:marTop w:val="0"/>
                                  <w:marBottom w:val="0"/>
                                  <w:divBdr>
                                    <w:top w:val="none" w:sz="0" w:space="0" w:color="auto"/>
                                    <w:left w:val="none" w:sz="0" w:space="0" w:color="auto"/>
                                    <w:bottom w:val="none" w:sz="0" w:space="0" w:color="auto"/>
                                    <w:right w:val="none" w:sz="0" w:space="0" w:color="auto"/>
                                  </w:divBdr>
                                  <w:divsChild>
                                    <w:div w:id="18216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5171">
                              <w:marLeft w:val="0"/>
                              <w:marRight w:val="0"/>
                              <w:marTop w:val="0"/>
                              <w:marBottom w:val="0"/>
                              <w:divBdr>
                                <w:top w:val="none" w:sz="0" w:space="0" w:color="auto"/>
                                <w:left w:val="none" w:sz="0" w:space="0" w:color="auto"/>
                                <w:bottom w:val="none" w:sz="0" w:space="0" w:color="auto"/>
                                <w:right w:val="none" w:sz="0" w:space="0" w:color="auto"/>
                              </w:divBdr>
                              <w:divsChild>
                                <w:div w:id="1044447438">
                                  <w:marLeft w:val="0"/>
                                  <w:marRight w:val="0"/>
                                  <w:marTop w:val="0"/>
                                  <w:marBottom w:val="0"/>
                                  <w:divBdr>
                                    <w:top w:val="none" w:sz="0" w:space="0" w:color="auto"/>
                                    <w:left w:val="none" w:sz="0" w:space="0" w:color="auto"/>
                                    <w:bottom w:val="none" w:sz="0" w:space="0" w:color="auto"/>
                                    <w:right w:val="none" w:sz="0" w:space="0" w:color="auto"/>
                                  </w:divBdr>
                                </w:div>
                                <w:div w:id="1077508428">
                                  <w:marLeft w:val="0"/>
                                  <w:marRight w:val="0"/>
                                  <w:marTop w:val="0"/>
                                  <w:marBottom w:val="0"/>
                                  <w:divBdr>
                                    <w:top w:val="none" w:sz="0" w:space="0" w:color="auto"/>
                                    <w:left w:val="none" w:sz="0" w:space="0" w:color="auto"/>
                                    <w:bottom w:val="none" w:sz="0" w:space="0" w:color="auto"/>
                                    <w:right w:val="none" w:sz="0" w:space="0" w:color="auto"/>
                                  </w:divBdr>
                                  <w:divsChild>
                                    <w:div w:id="18675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1916">
                              <w:marLeft w:val="0"/>
                              <w:marRight w:val="0"/>
                              <w:marTop w:val="0"/>
                              <w:marBottom w:val="0"/>
                              <w:divBdr>
                                <w:top w:val="none" w:sz="0" w:space="0" w:color="auto"/>
                                <w:left w:val="none" w:sz="0" w:space="0" w:color="auto"/>
                                <w:bottom w:val="none" w:sz="0" w:space="0" w:color="auto"/>
                                <w:right w:val="none" w:sz="0" w:space="0" w:color="auto"/>
                              </w:divBdr>
                              <w:divsChild>
                                <w:div w:id="2052723862">
                                  <w:marLeft w:val="0"/>
                                  <w:marRight w:val="0"/>
                                  <w:marTop w:val="0"/>
                                  <w:marBottom w:val="0"/>
                                  <w:divBdr>
                                    <w:top w:val="none" w:sz="0" w:space="0" w:color="auto"/>
                                    <w:left w:val="none" w:sz="0" w:space="0" w:color="auto"/>
                                    <w:bottom w:val="none" w:sz="0" w:space="0" w:color="auto"/>
                                    <w:right w:val="none" w:sz="0" w:space="0" w:color="auto"/>
                                  </w:divBdr>
                                </w:div>
                                <w:div w:id="322006835">
                                  <w:marLeft w:val="0"/>
                                  <w:marRight w:val="0"/>
                                  <w:marTop w:val="0"/>
                                  <w:marBottom w:val="0"/>
                                  <w:divBdr>
                                    <w:top w:val="none" w:sz="0" w:space="0" w:color="auto"/>
                                    <w:left w:val="none" w:sz="0" w:space="0" w:color="auto"/>
                                    <w:bottom w:val="none" w:sz="0" w:space="0" w:color="auto"/>
                                    <w:right w:val="none" w:sz="0" w:space="0" w:color="auto"/>
                                  </w:divBdr>
                                  <w:divsChild>
                                    <w:div w:id="16025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9615">
                              <w:marLeft w:val="0"/>
                              <w:marRight w:val="0"/>
                              <w:marTop w:val="0"/>
                              <w:marBottom w:val="0"/>
                              <w:divBdr>
                                <w:top w:val="none" w:sz="0" w:space="0" w:color="auto"/>
                                <w:left w:val="none" w:sz="0" w:space="0" w:color="auto"/>
                                <w:bottom w:val="none" w:sz="0" w:space="0" w:color="auto"/>
                                <w:right w:val="none" w:sz="0" w:space="0" w:color="auto"/>
                              </w:divBdr>
                              <w:divsChild>
                                <w:div w:id="108091968">
                                  <w:marLeft w:val="0"/>
                                  <w:marRight w:val="0"/>
                                  <w:marTop w:val="0"/>
                                  <w:marBottom w:val="0"/>
                                  <w:divBdr>
                                    <w:top w:val="none" w:sz="0" w:space="0" w:color="auto"/>
                                    <w:left w:val="none" w:sz="0" w:space="0" w:color="auto"/>
                                    <w:bottom w:val="none" w:sz="0" w:space="0" w:color="auto"/>
                                    <w:right w:val="none" w:sz="0" w:space="0" w:color="auto"/>
                                  </w:divBdr>
                                </w:div>
                                <w:div w:id="806125504">
                                  <w:marLeft w:val="0"/>
                                  <w:marRight w:val="0"/>
                                  <w:marTop w:val="0"/>
                                  <w:marBottom w:val="0"/>
                                  <w:divBdr>
                                    <w:top w:val="none" w:sz="0" w:space="0" w:color="auto"/>
                                    <w:left w:val="none" w:sz="0" w:space="0" w:color="auto"/>
                                    <w:bottom w:val="none" w:sz="0" w:space="0" w:color="auto"/>
                                    <w:right w:val="none" w:sz="0" w:space="0" w:color="auto"/>
                                  </w:divBdr>
                                  <w:divsChild>
                                    <w:div w:id="18293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1804">
                              <w:marLeft w:val="0"/>
                              <w:marRight w:val="0"/>
                              <w:marTop w:val="0"/>
                              <w:marBottom w:val="0"/>
                              <w:divBdr>
                                <w:top w:val="none" w:sz="0" w:space="0" w:color="auto"/>
                                <w:left w:val="none" w:sz="0" w:space="0" w:color="auto"/>
                                <w:bottom w:val="none" w:sz="0" w:space="0" w:color="auto"/>
                                <w:right w:val="none" w:sz="0" w:space="0" w:color="auto"/>
                              </w:divBdr>
                              <w:divsChild>
                                <w:div w:id="958531234">
                                  <w:marLeft w:val="0"/>
                                  <w:marRight w:val="0"/>
                                  <w:marTop w:val="0"/>
                                  <w:marBottom w:val="0"/>
                                  <w:divBdr>
                                    <w:top w:val="none" w:sz="0" w:space="0" w:color="auto"/>
                                    <w:left w:val="none" w:sz="0" w:space="0" w:color="auto"/>
                                    <w:bottom w:val="none" w:sz="0" w:space="0" w:color="auto"/>
                                    <w:right w:val="none" w:sz="0" w:space="0" w:color="auto"/>
                                  </w:divBdr>
                                </w:div>
                                <w:div w:id="2033191280">
                                  <w:marLeft w:val="0"/>
                                  <w:marRight w:val="0"/>
                                  <w:marTop w:val="0"/>
                                  <w:marBottom w:val="0"/>
                                  <w:divBdr>
                                    <w:top w:val="none" w:sz="0" w:space="0" w:color="auto"/>
                                    <w:left w:val="none" w:sz="0" w:space="0" w:color="auto"/>
                                    <w:bottom w:val="none" w:sz="0" w:space="0" w:color="auto"/>
                                    <w:right w:val="none" w:sz="0" w:space="0" w:color="auto"/>
                                  </w:divBdr>
                                  <w:divsChild>
                                    <w:div w:id="1059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3564">
                              <w:marLeft w:val="0"/>
                              <w:marRight w:val="0"/>
                              <w:marTop w:val="0"/>
                              <w:marBottom w:val="0"/>
                              <w:divBdr>
                                <w:top w:val="none" w:sz="0" w:space="0" w:color="auto"/>
                                <w:left w:val="none" w:sz="0" w:space="0" w:color="auto"/>
                                <w:bottom w:val="none" w:sz="0" w:space="0" w:color="auto"/>
                                <w:right w:val="none" w:sz="0" w:space="0" w:color="auto"/>
                              </w:divBdr>
                              <w:divsChild>
                                <w:div w:id="907417397">
                                  <w:marLeft w:val="0"/>
                                  <w:marRight w:val="0"/>
                                  <w:marTop w:val="0"/>
                                  <w:marBottom w:val="0"/>
                                  <w:divBdr>
                                    <w:top w:val="none" w:sz="0" w:space="0" w:color="auto"/>
                                    <w:left w:val="none" w:sz="0" w:space="0" w:color="auto"/>
                                    <w:bottom w:val="none" w:sz="0" w:space="0" w:color="auto"/>
                                    <w:right w:val="none" w:sz="0" w:space="0" w:color="auto"/>
                                  </w:divBdr>
                                </w:div>
                                <w:div w:id="188184396">
                                  <w:marLeft w:val="0"/>
                                  <w:marRight w:val="0"/>
                                  <w:marTop w:val="0"/>
                                  <w:marBottom w:val="0"/>
                                  <w:divBdr>
                                    <w:top w:val="none" w:sz="0" w:space="0" w:color="auto"/>
                                    <w:left w:val="none" w:sz="0" w:space="0" w:color="auto"/>
                                    <w:bottom w:val="none" w:sz="0" w:space="0" w:color="auto"/>
                                    <w:right w:val="none" w:sz="0" w:space="0" w:color="auto"/>
                                  </w:divBdr>
                                  <w:divsChild>
                                    <w:div w:id="18442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8110">
                              <w:marLeft w:val="0"/>
                              <w:marRight w:val="0"/>
                              <w:marTop w:val="0"/>
                              <w:marBottom w:val="0"/>
                              <w:divBdr>
                                <w:top w:val="none" w:sz="0" w:space="0" w:color="auto"/>
                                <w:left w:val="none" w:sz="0" w:space="0" w:color="auto"/>
                                <w:bottom w:val="none" w:sz="0" w:space="0" w:color="auto"/>
                                <w:right w:val="none" w:sz="0" w:space="0" w:color="auto"/>
                              </w:divBdr>
                              <w:divsChild>
                                <w:div w:id="99187341">
                                  <w:marLeft w:val="0"/>
                                  <w:marRight w:val="0"/>
                                  <w:marTop w:val="0"/>
                                  <w:marBottom w:val="0"/>
                                  <w:divBdr>
                                    <w:top w:val="none" w:sz="0" w:space="0" w:color="auto"/>
                                    <w:left w:val="none" w:sz="0" w:space="0" w:color="auto"/>
                                    <w:bottom w:val="none" w:sz="0" w:space="0" w:color="auto"/>
                                    <w:right w:val="none" w:sz="0" w:space="0" w:color="auto"/>
                                  </w:divBdr>
                                </w:div>
                                <w:div w:id="1449157128">
                                  <w:marLeft w:val="0"/>
                                  <w:marRight w:val="0"/>
                                  <w:marTop w:val="0"/>
                                  <w:marBottom w:val="0"/>
                                  <w:divBdr>
                                    <w:top w:val="none" w:sz="0" w:space="0" w:color="auto"/>
                                    <w:left w:val="none" w:sz="0" w:space="0" w:color="auto"/>
                                    <w:bottom w:val="none" w:sz="0" w:space="0" w:color="auto"/>
                                    <w:right w:val="none" w:sz="0" w:space="0" w:color="auto"/>
                                  </w:divBdr>
                                  <w:divsChild>
                                    <w:div w:id="5905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82450">
                      <w:marLeft w:val="0"/>
                      <w:marRight w:val="0"/>
                      <w:marTop w:val="0"/>
                      <w:marBottom w:val="0"/>
                      <w:divBdr>
                        <w:top w:val="none" w:sz="0" w:space="0" w:color="auto"/>
                        <w:left w:val="none" w:sz="0" w:space="0" w:color="auto"/>
                        <w:bottom w:val="none" w:sz="0" w:space="0" w:color="auto"/>
                        <w:right w:val="none" w:sz="0" w:space="0" w:color="auto"/>
                      </w:divBdr>
                      <w:divsChild>
                        <w:div w:id="584613514">
                          <w:marLeft w:val="0"/>
                          <w:marRight w:val="0"/>
                          <w:marTop w:val="0"/>
                          <w:marBottom w:val="0"/>
                          <w:divBdr>
                            <w:top w:val="none" w:sz="0" w:space="0" w:color="auto"/>
                            <w:left w:val="none" w:sz="0" w:space="0" w:color="auto"/>
                            <w:bottom w:val="none" w:sz="0" w:space="0" w:color="auto"/>
                            <w:right w:val="none" w:sz="0" w:space="0" w:color="auto"/>
                          </w:divBdr>
                        </w:div>
                        <w:div w:id="528956136">
                          <w:marLeft w:val="0"/>
                          <w:marRight w:val="0"/>
                          <w:marTop w:val="0"/>
                          <w:marBottom w:val="0"/>
                          <w:divBdr>
                            <w:top w:val="none" w:sz="0" w:space="0" w:color="auto"/>
                            <w:left w:val="none" w:sz="0" w:space="0" w:color="auto"/>
                            <w:bottom w:val="none" w:sz="0" w:space="0" w:color="auto"/>
                            <w:right w:val="none" w:sz="0" w:space="0" w:color="auto"/>
                          </w:divBdr>
                          <w:divsChild>
                            <w:div w:id="6687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45922">
                      <w:marLeft w:val="0"/>
                      <w:marRight w:val="0"/>
                      <w:marTop w:val="0"/>
                      <w:marBottom w:val="0"/>
                      <w:divBdr>
                        <w:top w:val="none" w:sz="0" w:space="0" w:color="auto"/>
                        <w:left w:val="none" w:sz="0" w:space="0" w:color="auto"/>
                        <w:bottom w:val="none" w:sz="0" w:space="0" w:color="auto"/>
                        <w:right w:val="none" w:sz="0" w:space="0" w:color="auto"/>
                      </w:divBdr>
                      <w:divsChild>
                        <w:div w:id="125242785">
                          <w:marLeft w:val="0"/>
                          <w:marRight w:val="0"/>
                          <w:marTop w:val="0"/>
                          <w:marBottom w:val="0"/>
                          <w:divBdr>
                            <w:top w:val="none" w:sz="0" w:space="0" w:color="auto"/>
                            <w:left w:val="none" w:sz="0" w:space="0" w:color="auto"/>
                            <w:bottom w:val="none" w:sz="0" w:space="0" w:color="auto"/>
                            <w:right w:val="none" w:sz="0" w:space="0" w:color="auto"/>
                          </w:divBdr>
                        </w:div>
                        <w:div w:id="513111084">
                          <w:marLeft w:val="0"/>
                          <w:marRight w:val="0"/>
                          <w:marTop w:val="0"/>
                          <w:marBottom w:val="0"/>
                          <w:divBdr>
                            <w:top w:val="none" w:sz="0" w:space="0" w:color="auto"/>
                            <w:left w:val="none" w:sz="0" w:space="0" w:color="auto"/>
                            <w:bottom w:val="none" w:sz="0" w:space="0" w:color="auto"/>
                            <w:right w:val="none" w:sz="0" w:space="0" w:color="auto"/>
                          </w:divBdr>
                          <w:divsChild>
                            <w:div w:id="752163796">
                              <w:marLeft w:val="0"/>
                              <w:marRight w:val="0"/>
                              <w:marTop w:val="0"/>
                              <w:marBottom w:val="0"/>
                              <w:divBdr>
                                <w:top w:val="none" w:sz="0" w:space="0" w:color="auto"/>
                                <w:left w:val="none" w:sz="0" w:space="0" w:color="auto"/>
                                <w:bottom w:val="none" w:sz="0" w:space="0" w:color="auto"/>
                                <w:right w:val="none" w:sz="0" w:space="0" w:color="auto"/>
                              </w:divBdr>
                              <w:divsChild>
                                <w:div w:id="14796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2575">
                      <w:marLeft w:val="0"/>
                      <w:marRight w:val="0"/>
                      <w:marTop w:val="0"/>
                      <w:marBottom w:val="0"/>
                      <w:divBdr>
                        <w:top w:val="none" w:sz="0" w:space="0" w:color="auto"/>
                        <w:left w:val="none" w:sz="0" w:space="0" w:color="auto"/>
                        <w:bottom w:val="none" w:sz="0" w:space="0" w:color="auto"/>
                        <w:right w:val="none" w:sz="0" w:space="0" w:color="auto"/>
                      </w:divBdr>
                      <w:divsChild>
                        <w:div w:id="1077824161">
                          <w:marLeft w:val="0"/>
                          <w:marRight w:val="0"/>
                          <w:marTop w:val="0"/>
                          <w:marBottom w:val="0"/>
                          <w:divBdr>
                            <w:top w:val="none" w:sz="0" w:space="0" w:color="auto"/>
                            <w:left w:val="none" w:sz="0" w:space="0" w:color="auto"/>
                            <w:bottom w:val="none" w:sz="0" w:space="0" w:color="auto"/>
                            <w:right w:val="none" w:sz="0" w:space="0" w:color="auto"/>
                          </w:divBdr>
                        </w:div>
                        <w:div w:id="884175290">
                          <w:marLeft w:val="0"/>
                          <w:marRight w:val="0"/>
                          <w:marTop w:val="0"/>
                          <w:marBottom w:val="0"/>
                          <w:divBdr>
                            <w:top w:val="none" w:sz="0" w:space="0" w:color="auto"/>
                            <w:left w:val="none" w:sz="0" w:space="0" w:color="auto"/>
                            <w:bottom w:val="none" w:sz="0" w:space="0" w:color="auto"/>
                            <w:right w:val="none" w:sz="0" w:space="0" w:color="auto"/>
                          </w:divBdr>
                          <w:divsChild>
                            <w:div w:id="1125076532">
                              <w:marLeft w:val="0"/>
                              <w:marRight w:val="0"/>
                              <w:marTop w:val="0"/>
                              <w:marBottom w:val="0"/>
                              <w:divBdr>
                                <w:top w:val="none" w:sz="0" w:space="0" w:color="auto"/>
                                <w:left w:val="none" w:sz="0" w:space="0" w:color="auto"/>
                                <w:bottom w:val="none" w:sz="0" w:space="0" w:color="auto"/>
                                <w:right w:val="none" w:sz="0" w:space="0" w:color="auto"/>
                              </w:divBdr>
                              <w:divsChild>
                                <w:div w:id="3636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42442">
          <w:marLeft w:val="0"/>
          <w:marRight w:val="0"/>
          <w:marTop w:val="0"/>
          <w:marBottom w:val="0"/>
          <w:divBdr>
            <w:top w:val="none" w:sz="0" w:space="0" w:color="auto"/>
            <w:left w:val="none" w:sz="0" w:space="0" w:color="auto"/>
            <w:bottom w:val="none" w:sz="0" w:space="0" w:color="auto"/>
            <w:right w:val="none" w:sz="0" w:space="0" w:color="auto"/>
          </w:divBdr>
          <w:divsChild>
            <w:div w:id="169569404">
              <w:marLeft w:val="0"/>
              <w:marRight w:val="0"/>
              <w:marTop w:val="0"/>
              <w:marBottom w:val="0"/>
              <w:divBdr>
                <w:top w:val="none" w:sz="0" w:space="0" w:color="auto"/>
                <w:left w:val="none" w:sz="0" w:space="0" w:color="auto"/>
                <w:bottom w:val="none" w:sz="0" w:space="0" w:color="auto"/>
                <w:right w:val="none" w:sz="0" w:space="0" w:color="auto"/>
              </w:divBdr>
              <w:divsChild>
                <w:div w:id="735932140">
                  <w:marLeft w:val="0"/>
                  <w:marRight w:val="0"/>
                  <w:marTop w:val="0"/>
                  <w:marBottom w:val="0"/>
                  <w:divBdr>
                    <w:top w:val="none" w:sz="0" w:space="0" w:color="auto"/>
                    <w:left w:val="none" w:sz="0" w:space="0" w:color="auto"/>
                    <w:bottom w:val="none" w:sz="0" w:space="0" w:color="auto"/>
                    <w:right w:val="none" w:sz="0" w:space="0" w:color="auto"/>
                  </w:divBdr>
                  <w:divsChild>
                    <w:div w:id="1531995431">
                      <w:marLeft w:val="0"/>
                      <w:marRight w:val="0"/>
                      <w:marTop w:val="0"/>
                      <w:marBottom w:val="0"/>
                      <w:divBdr>
                        <w:top w:val="none" w:sz="0" w:space="0" w:color="auto"/>
                        <w:left w:val="none" w:sz="0" w:space="0" w:color="auto"/>
                        <w:bottom w:val="none" w:sz="0" w:space="0" w:color="auto"/>
                        <w:right w:val="none" w:sz="0" w:space="0" w:color="auto"/>
                      </w:divBdr>
                      <w:divsChild>
                        <w:div w:id="1662585475">
                          <w:marLeft w:val="0"/>
                          <w:marRight w:val="0"/>
                          <w:marTop w:val="0"/>
                          <w:marBottom w:val="0"/>
                          <w:divBdr>
                            <w:top w:val="none" w:sz="0" w:space="0" w:color="auto"/>
                            <w:left w:val="none" w:sz="0" w:space="0" w:color="auto"/>
                            <w:bottom w:val="none" w:sz="0" w:space="0" w:color="auto"/>
                            <w:right w:val="none" w:sz="0" w:space="0" w:color="auto"/>
                          </w:divBdr>
                        </w:div>
                      </w:divsChild>
                    </w:div>
                    <w:div w:id="1952127982">
                      <w:marLeft w:val="0"/>
                      <w:marRight w:val="0"/>
                      <w:marTop w:val="0"/>
                      <w:marBottom w:val="0"/>
                      <w:divBdr>
                        <w:top w:val="none" w:sz="0" w:space="0" w:color="auto"/>
                        <w:left w:val="none" w:sz="0" w:space="0" w:color="auto"/>
                        <w:bottom w:val="none" w:sz="0" w:space="0" w:color="auto"/>
                        <w:right w:val="none" w:sz="0" w:space="0" w:color="auto"/>
                      </w:divBdr>
                      <w:divsChild>
                        <w:div w:id="604196068">
                          <w:marLeft w:val="0"/>
                          <w:marRight w:val="0"/>
                          <w:marTop w:val="0"/>
                          <w:marBottom w:val="0"/>
                          <w:divBdr>
                            <w:top w:val="none" w:sz="0" w:space="0" w:color="auto"/>
                            <w:left w:val="none" w:sz="0" w:space="0" w:color="auto"/>
                            <w:bottom w:val="none" w:sz="0" w:space="0" w:color="auto"/>
                            <w:right w:val="none" w:sz="0" w:space="0" w:color="auto"/>
                          </w:divBdr>
                        </w:div>
                        <w:div w:id="1160652472">
                          <w:marLeft w:val="0"/>
                          <w:marRight w:val="0"/>
                          <w:marTop w:val="0"/>
                          <w:marBottom w:val="0"/>
                          <w:divBdr>
                            <w:top w:val="none" w:sz="0" w:space="0" w:color="auto"/>
                            <w:left w:val="none" w:sz="0" w:space="0" w:color="auto"/>
                            <w:bottom w:val="none" w:sz="0" w:space="0" w:color="auto"/>
                            <w:right w:val="none" w:sz="0" w:space="0" w:color="auto"/>
                          </w:divBdr>
                          <w:divsChild>
                            <w:div w:id="19909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0548">
                      <w:marLeft w:val="0"/>
                      <w:marRight w:val="0"/>
                      <w:marTop w:val="0"/>
                      <w:marBottom w:val="0"/>
                      <w:divBdr>
                        <w:top w:val="none" w:sz="0" w:space="0" w:color="auto"/>
                        <w:left w:val="none" w:sz="0" w:space="0" w:color="auto"/>
                        <w:bottom w:val="none" w:sz="0" w:space="0" w:color="auto"/>
                        <w:right w:val="none" w:sz="0" w:space="0" w:color="auto"/>
                      </w:divBdr>
                      <w:divsChild>
                        <w:div w:id="139805673">
                          <w:marLeft w:val="0"/>
                          <w:marRight w:val="0"/>
                          <w:marTop w:val="0"/>
                          <w:marBottom w:val="0"/>
                          <w:divBdr>
                            <w:top w:val="none" w:sz="0" w:space="0" w:color="auto"/>
                            <w:left w:val="none" w:sz="0" w:space="0" w:color="auto"/>
                            <w:bottom w:val="none" w:sz="0" w:space="0" w:color="auto"/>
                            <w:right w:val="none" w:sz="0" w:space="0" w:color="auto"/>
                          </w:divBdr>
                        </w:div>
                        <w:div w:id="2105687107">
                          <w:marLeft w:val="0"/>
                          <w:marRight w:val="0"/>
                          <w:marTop w:val="0"/>
                          <w:marBottom w:val="0"/>
                          <w:divBdr>
                            <w:top w:val="none" w:sz="0" w:space="0" w:color="auto"/>
                            <w:left w:val="none" w:sz="0" w:space="0" w:color="auto"/>
                            <w:bottom w:val="none" w:sz="0" w:space="0" w:color="auto"/>
                            <w:right w:val="none" w:sz="0" w:space="0" w:color="auto"/>
                          </w:divBdr>
                          <w:divsChild>
                            <w:div w:id="16112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7268">
                      <w:marLeft w:val="0"/>
                      <w:marRight w:val="0"/>
                      <w:marTop w:val="0"/>
                      <w:marBottom w:val="0"/>
                      <w:divBdr>
                        <w:top w:val="none" w:sz="0" w:space="0" w:color="auto"/>
                        <w:left w:val="none" w:sz="0" w:space="0" w:color="auto"/>
                        <w:bottom w:val="none" w:sz="0" w:space="0" w:color="auto"/>
                        <w:right w:val="none" w:sz="0" w:space="0" w:color="auto"/>
                      </w:divBdr>
                      <w:divsChild>
                        <w:div w:id="1971788843">
                          <w:marLeft w:val="0"/>
                          <w:marRight w:val="0"/>
                          <w:marTop w:val="0"/>
                          <w:marBottom w:val="0"/>
                          <w:divBdr>
                            <w:top w:val="none" w:sz="0" w:space="0" w:color="auto"/>
                            <w:left w:val="none" w:sz="0" w:space="0" w:color="auto"/>
                            <w:bottom w:val="none" w:sz="0" w:space="0" w:color="auto"/>
                            <w:right w:val="none" w:sz="0" w:space="0" w:color="auto"/>
                          </w:divBdr>
                        </w:div>
                        <w:div w:id="362445346">
                          <w:marLeft w:val="0"/>
                          <w:marRight w:val="0"/>
                          <w:marTop w:val="0"/>
                          <w:marBottom w:val="0"/>
                          <w:divBdr>
                            <w:top w:val="none" w:sz="0" w:space="0" w:color="auto"/>
                            <w:left w:val="none" w:sz="0" w:space="0" w:color="auto"/>
                            <w:bottom w:val="none" w:sz="0" w:space="0" w:color="auto"/>
                            <w:right w:val="none" w:sz="0" w:space="0" w:color="auto"/>
                          </w:divBdr>
                          <w:divsChild>
                            <w:div w:id="9631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2853">
                      <w:marLeft w:val="0"/>
                      <w:marRight w:val="0"/>
                      <w:marTop w:val="0"/>
                      <w:marBottom w:val="0"/>
                      <w:divBdr>
                        <w:top w:val="none" w:sz="0" w:space="0" w:color="auto"/>
                        <w:left w:val="none" w:sz="0" w:space="0" w:color="auto"/>
                        <w:bottom w:val="none" w:sz="0" w:space="0" w:color="auto"/>
                        <w:right w:val="none" w:sz="0" w:space="0" w:color="auto"/>
                      </w:divBdr>
                      <w:divsChild>
                        <w:div w:id="164593054">
                          <w:marLeft w:val="0"/>
                          <w:marRight w:val="0"/>
                          <w:marTop w:val="0"/>
                          <w:marBottom w:val="0"/>
                          <w:divBdr>
                            <w:top w:val="none" w:sz="0" w:space="0" w:color="auto"/>
                            <w:left w:val="none" w:sz="0" w:space="0" w:color="auto"/>
                            <w:bottom w:val="none" w:sz="0" w:space="0" w:color="auto"/>
                            <w:right w:val="none" w:sz="0" w:space="0" w:color="auto"/>
                          </w:divBdr>
                        </w:div>
                        <w:div w:id="14117191">
                          <w:marLeft w:val="0"/>
                          <w:marRight w:val="0"/>
                          <w:marTop w:val="0"/>
                          <w:marBottom w:val="0"/>
                          <w:divBdr>
                            <w:top w:val="none" w:sz="0" w:space="0" w:color="auto"/>
                            <w:left w:val="none" w:sz="0" w:space="0" w:color="auto"/>
                            <w:bottom w:val="none" w:sz="0" w:space="0" w:color="auto"/>
                            <w:right w:val="none" w:sz="0" w:space="0" w:color="auto"/>
                          </w:divBdr>
                          <w:divsChild>
                            <w:div w:id="13807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5376">
                      <w:marLeft w:val="0"/>
                      <w:marRight w:val="0"/>
                      <w:marTop w:val="0"/>
                      <w:marBottom w:val="0"/>
                      <w:divBdr>
                        <w:top w:val="none" w:sz="0" w:space="0" w:color="auto"/>
                        <w:left w:val="none" w:sz="0" w:space="0" w:color="auto"/>
                        <w:bottom w:val="none" w:sz="0" w:space="0" w:color="auto"/>
                        <w:right w:val="none" w:sz="0" w:space="0" w:color="auto"/>
                      </w:divBdr>
                      <w:divsChild>
                        <w:div w:id="1436749547">
                          <w:marLeft w:val="0"/>
                          <w:marRight w:val="0"/>
                          <w:marTop w:val="0"/>
                          <w:marBottom w:val="0"/>
                          <w:divBdr>
                            <w:top w:val="none" w:sz="0" w:space="0" w:color="auto"/>
                            <w:left w:val="none" w:sz="0" w:space="0" w:color="auto"/>
                            <w:bottom w:val="none" w:sz="0" w:space="0" w:color="auto"/>
                            <w:right w:val="none" w:sz="0" w:space="0" w:color="auto"/>
                          </w:divBdr>
                        </w:div>
                        <w:div w:id="181014060">
                          <w:marLeft w:val="0"/>
                          <w:marRight w:val="0"/>
                          <w:marTop w:val="0"/>
                          <w:marBottom w:val="0"/>
                          <w:divBdr>
                            <w:top w:val="none" w:sz="0" w:space="0" w:color="auto"/>
                            <w:left w:val="none" w:sz="0" w:space="0" w:color="auto"/>
                            <w:bottom w:val="none" w:sz="0" w:space="0" w:color="auto"/>
                            <w:right w:val="none" w:sz="0" w:space="0" w:color="auto"/>
                          </w:divBdr>
                          <w:divsChild>
                            <w:div w:id="14607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5073">
                      <w:marLeft w:val="0"/>
                      <w:marRight w:val="0"/>
                      <w:marTop w:val="0"/>
                      <w:marBottom w:val="0"/>
                      <w:divBdr>
                        <w:top w:val="none" w:sz="0" w:space="0" w:color="auto"/>
                        <w:left w:val="none" w:sz="0" w:space="0" w:color="auto"/>
                        <w:bottom w:val="none" w:sz="0" w:space="0" w:color="auto"/>
                        <w:right w:val="none" w:sz="0" w:space="0" w:color="auto"/>
                      </w:divBdr>
                      <w:divsChild>
                        <w:div w:id="554973636">
                          <w:marLeft w:val="0"/>
                          <w:marRight w:val="0"/>
                          <w:marTop w:val="0"/>
                          <w:marBottom w:val="0"/>
                          <w:divBdr>
                            <w:top w:val="none" w:sz="0" w:space="0" w:color="auto"/>
                            <w:left w:val="none" w:sz="0" w:space="0" w:color="auto"/>
                            <w:bottom w:val="none" w:sz="0" w:space="0" w:color="auto"/>
                            <w:right w:val="none" w:sz="0" w:space="0" w:color="auto"/>
                          </w:divBdr>
                        </w:div>
                        <w:div w:id="1316837831">
                          <w:marLeft w:val="0"/>
                          <w:marRight w:val="0"/>
                          <w:marTop w:val="0"/>
                          <w:marBottom w:val="0"/>
                          <w:divBdr>
                            <w:top w:val="none" w:sz="0" w:space="0" w:color="auto"/>
                            <w:left w:val="none" w:sz="0" w:space="0" w:color="auto"/>
                            <w:bottom w:val="none" w:sz="0" w:space="0" w:color="auto"/>
                            <w:right w:val="none" w:sz="0" w:space="0" w:color="auto"/>
                          </w:divBdr>
                          <w:divsChild>
                            <w:div w:id="8370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26116">
                      <w:marLeft w:val="0"/>
                      <w:marRight w:val="0"/>
                      <w:marTop w:val="0"/>
                      <w:marBottom w:val="0"/>
                      <w:divBdr>
                        <w:top w:val="none" w:sz="0" w:space="0" w:color="auto"/>
                        <w:left w:val="none" w:sz="0" w:space="0" w:color="auto"/>
                        <w:bottom w:val="none" w:sz="0" w:space="0" w:color="auto"/>
                        <w:right w:val="none" w:sz="0" w:space="0" w:color="auto"/>
                      </w:divBdr>
                      <w:divsChild>
                        <w:div w:id="1403217568">
                          <w:marLeft w:val="0"/>
                          <w:marRight w:val="0"/>
                          <w:marTop w:val="0"/>
                          <w:marBottom w:val="0"/>
                          <w:divBdr>
                            <w:top w:val="none" w:sz="0" w:space="0" w:color="auto"/>
                            <w:left w:val="none" w:sz="0" w:space="0" w:color="auto"/>
                            <w:bottom w:val="none" w:sz="0" w:space="0" w:color="auto"/>
                            <w:right w:val="none" w:sz="0" w:space="0" w:color="auto"/>
                          </w:divBdr>
                        </w:div>
                        <w:div w:id="470752141">
                          <w:marLeft w:val="0"/>
                          <w:marRight w:val="0"/>
                          <w:marTop w:val="0"/>
                          <w:marBottom w:val="0"/>
                          <w:divBdr>
                            <w:top w:val="none" w:sz="0" w:space="0" w:color="auto"/>
                            <w:left w:val="none" w:sz="0" w:space="0" w:color="auto"/>
                            <w:bottom w:val="none" w:sz="0" w:space="0" w:color="auto"/>
                            <w:right w:val="none" w:sz="0" w:space="0" w:color="auto"/>
                          </w:divBdr>
                          <w:divsChild>
                            <w:div w:id="6107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7756">
                      <w:marLeft w:val="0"/>
                      <w:marRight w:val="0"/>
                      <w:marTop w:val="0"/>
                      <w:marBottom w:val="0"/>
                      <w:divBdr>
                        <w:top w:val="none" w:sz="0" w:space="0" w:color="auto"/>
                        <w:left w:val="none" w:sz="0" w:space="0" w:color="auto"/>
                        <w:bottom w:val="none" w:sz="0" w:space="0" w:color="auto"/>
                        <w:right w:val="none" w:sz="0" w:space="0" w:color="auto"/>
                      </w:divBdr>
                      <w:divsChild>
                        <w:div w:id="34433489">
                          <w:marLeft w:val="0"/>
                          <w:marRight w:val="0"/>
                          <w:marTop w:val="0"/>
                          <w:marBottom w:val="0"/>
                          <w:divBdr>
                            <w:top w:val="none" w:sz="0" w:space="0" w:color="auto"/>
                            <w:left w:val="none" w:sz="0" w:space="0" w:color="auto"/>
                            <w:bottom w:val="none" w:sz="0" w:space="0" w:color="auto"/>
                            <w:right w:val="none" w:sz="0" w:space="0" w:color="auto"/>
                          </w:divBdr>
                        </w:div>
                        <w:div w:id="179710417">
                          <w:marLeft w:val="0"/>
                          <w:marRight w:val="0"/>
                          <w:marTop w:val="0"/>
                          <w:marBottom w:val="0"/>
                          <w:divBdr>
                            <w:top w:val="none" w:sz="0" w:space="0" w:color="auto"/>
                            <w:left w:val="none" w:sz="0" w:space="0" w:color="auto"/>
                            <w:bottom w:val="none" w:sz="0" w:space="0" w:color="auto"/>
                            <w:right w:val="none" w:sz="0" w:space="0" w:color="auto"/>
                          </w:divBdr>
                          <w:divsChild>
                            <w:div w:id="6984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1120">
                      <w:marLeft w:val="0"/>
                      <w:marRight w:val="0"/>
                      <w:marTop w:val="0"/>
                      <w:marBottom w:val="0"/>
                      <w:divBdr>
                        <w:top w:val="none" w:sz="0" w:space="0" w:color="auto"/>
                        <w:left w:val="none" w:sz="0" w:space="0" w:color="auto"/>
                        <w:bottom w:val="none" w:sz="0" w:space="0" w:color="auto"/>
                        <w:right w:val="none" w:sz="0" w:space="0" w:color="auto"/>
                      </w:divBdr>
                      <w:divsChild>
                        <w:div w:id="1794982869">
                          <w:marLeft w:val="0"/>
                          <w:marRight w:val="0"/>
                          <w:marTop w:val="0"/>
                          <w:marBottom w:val="0"/>
                          <w:divBdr>
                            <w:top w:val="none" w:sz="0" w:space="0" w:color="auto"/>
                            <w:left w:val="none" w:sz="0" w:space="0" w:color="auto"/>
                            <w:bottom w:val="none" w:sz="0" w:space="0" w:color="auto"/>
                            <w:right w:val="none" w:sz="0" w:space="0" w:color="auto"/>
                          </w:divBdr>
                        </w:div>
                        <w:div w:id="2051684958">
                          <w:marLeft w:val="0"/>
                          <w:marRight w:val="0"/>
                          <w:marTop w:val="0"/>
                          <w:marBottom w:val="0"/>
                          <w:divBdr>
                            <w:top w:val="none" w:sz="0" w:space="0" w:color="auto"/>
                            <w:left w:val="none" w:sz="0" w:space="0" w:color="auto"/>
                            <w:bottom w:val="none" w:sz="0" w:space="0" w:color="auto"/>
                            <w:right w:val="none" w:sz="0" w:space="0" w:color="auto"/>
                          </w:divBdr>
                          <w:divsChild>
                            <w:div w:id="18090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8596">
                      <w:marLeft w:val="0"/>
                      <w:marRight w:val="0"/>
                      <w:marTop w:val="0"/>
                      <w:marBottom w:val="0"/>
                      <w:divBdr>
                        <w:top w:val="none" w:sz="0" w:space="0" w:color="auto"/>
                        <w:left w:val="none" w:sz="0" w:space="0" w:color="auto"/>
                        <w:bottom w:val="none" w:sz="0" w:space="0" w:color="auto"/>
                        <w:right w:val="none" w:sz="0" w:space="0" w:color="auto"/>
                      </w:divBdr>
                      <w:divsChild>
                        <w:div w:id="62997278">
                          <w:marLeft w:val="0"/>
                          <w:marRight w:val="0"/>
                          <w:marTop w:val="0"/>
                          <w:marBottom w:val="0"/>
                          <w:divBdr>
                            <w:top w:val="none" w:sz="0" w:space="0" w:color="auto"/>
                            <w:left w:val="none" w:sz="0" w:space="0" w:color="auto"/>
                            <w:bottom w:val="none" w:sz="0" w:space="0" w:color="auto"/>
                            <w:right w:val="none" w:sz="0" w:space="0" w:color="auto"/>
                          </w:divBdr>
                        </w:div>
                        <w:div w:id="47732538">
                          <w:marLeft w:val="0"/>
                          <w:marRight w:val="0"/>
                          <w:marTop w:val="0"/>
                          <w:marBottom w:val="0"/>
                          <w:divBdr>
                            <w:top w:val="none" w:sz="0" w:space="0" w:color="auto"/>
                            <w:left w:val="none" w:sz="0" w:space="0" w:color="auto"/>
                            <w:bottom w:val="none" w:sz="0" w:space="0" w:color="auto"/>
                            <w:right w:val="none" w:sz="0" w:space="0" w:color="auto"/>
                          </w:divBdr>
                          <w:divsChild>
                            <w:div w:id="19364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93">
                      <w:marLeft w:val="0"/>
                      <w:marRight w:val="0"/>
                      <w:marTop w:val="0"/>
                      <w:marBottom w:val="0"/>
                      <w:divBdr>
                        <w:top w:val="none" w:sz="0" w:space="0" w:color="auto"/>
                        <w:left w:val="none" w:sz="0" w:space="0" w:color="auto"/>
                        <w:bottom w:val="none" w:sz="0" w:space="0" w:color="auto"/>
                        <w:right w:val="none" w:sz="0" w:space="0" w:color="auto"/>
                      </w:divBdr>
                      <w:divsChild>
                        <w:div w:id="1838378017">
                          <w:marLeft w:val="0"/>
                          <w:marRight w:val="0"/>
                          <w:marTop w:val="0"/>
                          <w:marBottom w:val="0"/>
                          <w:divBdr>
                            <w:top w:val="none" w:sz="0" w:space="0" w:color="auto"/>
                            <w:left w:val="none" w:sz="0" w:space="0" w:color="auto"/>
                            <w:bottom w:val="none" w:sz="0" w:space="0" w:color="auto"/>
                            <w:right w:val="none" w:sz="0" w:space="0" w:color="auto"/>
                          </w:divBdr>
                        </w:div>
                        <w:div w:id="1265722361">
                          <w:marLeft w:val="0"/>
                          <w:marRight w:val="0"/>
                          <w:marTop w:val="0"/>
                          <w:marBottom w:val="0"/>
                          <w:divBdr>
                            <w:top w:val="none" w:sz="0" w:space="0" w:color="auto"/>
                            <w:left w:val="none" w:sz="0" w:space="0" w:color="auto"/>
                            <w:bottom w:val="none" w:sz="0" w:space="0" w:color="auto"/>
                            <w:right w:val="none" w:sz="0" w:space="0" w:color="auto"/>
                          </w:divBdr>
                          <w:divsChild>
                            <w:div w:id="14613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0180">
                      <w:marLeft w:val="0"/>
                      <w:marRight w:val="0"/>
                      <w:marTop w:val="0"/>
                      <w:marBottom w:val="0"/>
                      <w:divBdr>
                        <w:top w:val="none" w:sz="0" w:space="0" w:color="auto"/>
                        <w:left w:val="none" w:sz="0" w:space="0" w:color="auto"/>
                        <w:bottom w:val="none" w:sz="0" w:space="0" w:color="auto"/>
                        <w:right w:val="none" w:sz="0" w:space="0" w:color="auto"/>
                      </w:divBdr>
                      <w:divsChild>
                        <w:div w:id="1514958487">
                          <w:marLeft w:val="0"/>
                          <w:marRight w:val="0"/>
                          <w:marTop w:val="0"/>
                          <w:marBottom w:val="0"/>
                          <w:divBdr>
                            <w:top w:val="none" w:sz="0" w:space="0" w:color="auto"/>
                            <w:left w:val="none" w:sz="0" w:space="0" w:color="auto"/>
                            <w:bottom w:val="none" w:sz="0" w:space="0" w:color="auto"/>
                            <w:right w:val="none" w:sz="0" w:space="0" w:color="auto"/>
                          </w:divBdr>
                        </w:div>
                        <w:div w:id="558052335">
                          <w:marLeft w:val="0"/>
                          <w:marRight w:val="0"/>
                          <w:marTop w:val="0"/>
                          <w:marBottom w:val="0"/>
                          <w:divBdr>
                            <w:top w:val="none" w:sz="0" w:space="0" w:color="auto"/>
                            <w:left w:val="none" w:sz="0" w:space="0" w:color="auto"/>
                            <w:bottom w:val="none" w:sz="0" w:space="0" w:color="auto"/>
                            <w:right w:val="none" w:sz="0" w:space="0" w:color="auto"/>
                          </w:divBdr>
                          <w:divsChild>
                            <w:div w:id="13320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609">
                      <w:marLeft w:val="0"/>
                      <w:marRight w:val="0"/>
                      <w:marTop w:val="0"/>
                      <w:marBottom w:val="0"/>
                      <w:divBdr>
                        <w:top w:val="none" w:sz="0" w:space="0" w:color="auto"/>
                        <w:left w:val="none" w:sz="0" w:space="0" w:color="auto"/>
                        <w:bottom w:val="none" w:sz="0" w:space="0" w:color="auto"/>
                        <w:right w:val="none" w:sz="0" w:space="0" w:color="auto"/>
                      </w:divBdr>
                      <w:divsChild>
                        <w:div w:id="1320959602">
                          <w:marLeft w:val="0"/>
                          <w:marRight w:val="0"/>
                          <w:marTop w:val="0"/>
                          <w:marBottom w:val="0"/>
                          <w:divBdr>
                            <w:top w:val="none" w:sz="0" w:space="0" w:color="auto"/>
                            <w:left w:val="none" w:sz="0" w:space="0" w:color="auto"/>
                            <w:bottom w:val="none" w:sz="0" w:space="0" w:color="auto"/>
                            <w:right w:val="none" w:sz="0" w:space="0" w:color="auto"/>
                          </w:divBdr>
                        </w:div>
                        <w:div w:id="16123142">
                          <w:marLeft w:val="0"/>
                          <w:marRight w:val="0"/>
                          <w:marTop w:val="0"/>
                          <w:marBottom w:val="0"/>
                          <w:divBdr>
                            <w:top w:val="none" w:sz="0" w:space="0" w:color="auto"/>
                            <w:left w:val="none" w:sz="0" w:space="0" w:color="auto"/>
                            <w:bottom w:val="none" w:sz="0" w:space="0" w:color="auto"/>
                            <w:right w:val="none" w:sz="0" w:space="0" w:color="auto"/>
                          </w:divBdr>
                          <w:divsChild>
                            <w:div w:id="10255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916">
                      <w:marLeft w:val="0"/>
                      <w:marRight w:val="0"/>
                      <w:marTop w:val="0"/>
                      <w:marBottom w:val="0"/>
                      <w:divBdr>
                        <w:top w:val="none" w:sz="0" w:space="0" w:color="auto"/>
                        <w:left w:val="none" w:sz="0" w:space="0" w:color="auto"/>
                        <w:bottom w:val="none" w:sz="0" w:space="0" w:color="auto"/>
                        <w:right w:val="none" w:sz="0" w:space="0" w:color="auto"/>
                      </w:divBdr>
                      <w:divsChild>
                        <w:div w:id="227344933">
                          <w:marLeft w:val="0"/>
                          <w:marRight w:val="0"/>
                          <w:marTop w:val="0"/>
                          <w:marBottom w:val="0"/>
                          <w:divBdr>
                            <w:top w:val="none" w:sz="0" w:space="0" w:color="auto"/>
                            <w:left w:val="none" w:sz="0" w:space="0" w:color="auto"/>
                            <w:bottom w:val="none" w:sz="0" w:space="0" w:color="auto"/>
                            <w:right w:val="none" w:sz="0" w:space="0" w:color="auto"/>
                          </w:divBdr>
                        </w:div>
                        <w:div w:id="1742018696">
                          <w:marLeft w:val="0"/>
                          <w:marRight w:val="0"/>
                          <w:marTop w:val="0"/>
                          <w:marBottom w:val="0"/>
                          <w:divBdr>
                            <w:top w:val="none" w:sz="0" w:space="0" w:color="auto"/>
                            <w:left w:val="none" w:sz="0" w:space="0" w:color="auto"/>
                            <w:bottom w:val="none" w:sz="0" w:space="0" w:color="auto"/>
                            <w:right w:val="none" w:sz="0" w:space="0" w:color="auto"/>
                          </w:divBdr>
                          <w:divsChild>
                            <w:div w:id="15656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9374">
                      <w:marLeft w:val="0"/>
                      <w:marRight w:val="0"/>
                      <w:marTop w:val="0"/>
                      <w:marBottom w:val="0"/>
                      <w:divBdr>
                        <w:top w:val="none" w:sz="0" w:space="0" w:color="auto"/>
                        <w:left w:val="none" w:sz="0" w:space="0" w:color="auto"/>
                        <w:bottom w:val="none" w:sz="0" w:space="0" w:color="auto"/>
                        <w:right w:val="none" w:sz="0" w:space="0" w:color="auto"/>
                      </w:divBdr>
                      <w:divsChild>
                        <w:div w:id="1349671462">
                          <w:marLeft w:val="0"/>
                          <w:marRight w:val="0"/>
                          <w:marTop w:val="0"/>
                          <w:marBottom w:val="0"/>
                          <w:divBdr>
                            <w:top w:val="none" w:sz="0" w:space="0" w:color="auto"/>
                            <w:left w:val="none" w:sz="0" w:space="0" w:color="auto"/>
                            <w:bottom w:val="none" w:sz="0" w:space="0" w:color="auto"/>
                            <w:right w:val="none" w:sz="0" w:space="0" w:color="auto"/>
                          </w:divBdr>
                        </w:div>
                        <w:div w:id="1334181949">
                          <w:marLeft w:val="0"/>
                          <w:marRight w:val="0"/>
                          <w:marTop w:val="0"/>
                          <w:marBottom w:val="0"/>
                          <w:divBdr>
                            <w:top w:val="none" w:sz="0" w:space="0" w:color="auto"/>
                            <w:left w:val="none" w:sz="0" w:space="0" w:color="auto"/>
                            <w:bottom w:val="none" w:sz="0" w:space="0" w:color="auto"/>
                            <w:right w:val="none" w:sz="0" w:space="0" w:color="auto"/>
                          </w:divBdr>
                          <w:divsChild>
                            <w:div w:id="4064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6938">
                      <w:marLeft w:val="0"/>
                      <w:marRight w:val="0"/>
                      <w:marTop w:val="0"/>
                      <w:marBottom w:val="0"/>
                      <w:divBdr>
                        <w:top w:val="none" w:sz="0" w:space="0" w:color="auto"/>
                        <w:left w:val="none" w:sz="0" w:space="0" w:color="auto"/>
                        <w:bottom w:val="none" w:sz="0" w:space="0" w:color="auto"/>
                        <w:right w:val="none" w:sz="0" w:space="0" w:color="auto"/>
                      </w:divBdr>
                      <w:divsChild>
                        <w:div w:id="1298686527">
                          <w:marLeft w:val="0"/>
                          <w:marRight w:val="0"/>
                          <w:marTop w:val="0"/>
                          <w:marBottom w:val="0"/>
                          <w:divBdr>
                            <w:top w:val="none" w:sz="0" w:space="0" w:color="auto"/>
                            <w:left w:val="none" w:sz="0" w:space="0" w:color="auto"/>
                            <w:bottom w:val="none" w:sz="0" w:space="0" w:color="auto"/>
                            <w:right w:val="none" w:sz="0" w:space="0" w:color="auto"/>
                          </w:divBdr>
                        </w:div>
                        <w:div w:id="470175786">
                          <w:marLeft w:val="0"/>
                          <w:marRight w:val="0"/>
                          <w:marTop w:val="0"/>
                          <w:marBottom w:val="0"/>
                          <w:divBdr>
                            <w:top w:val="none" w:sz="0" w:space="0" w:color="auto"/>
                            <w:left w:val="none" w:sz="0" w:space="0" w:color="auto"/>
                            <w:bottom w:val="none" w:sz="0" w:space="0" w:color="auto"/>
                            <w:right w:val="none" w:sz="0" w:space="0" w:color="auto"/>
                          </w:divBdr>
                          <w:divsChild>
                            <w:div w:id="6907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9602">
                      <w:marLeft w:val="0"/>
                      <w:marRight w:val="0"/>
                      <w:marTop w:val="0"/>
                      <w:marBottom w:val="0"/>
                      <w:divBdr>
                        <w:top w:val="none" w:sz="0" w:space="0" w:color="auto"/>
                        <w:left w:val="none" w:sz="0" w:space="0" w:color="auto"/>
                        <w:bottom w:val="none" w:sz="0" w:space="0" w:color="auto"/>
                        <w:right w:val="none" w:sz="0" w:space="0" w:color="auto"/>
                      </w:divBdr>
                      <w:divsChild>
                        <w:div w:id="1453666191">
                          <w:marLeft w:val="0"/>
                          <w:marRight w:val="0"/>
                          <w:marTop w:val="0"/>
                          <w:marBottom w:val="0"/>
                          <w:divBdr>
                            <w:top w:val="none" w:sz="0" w:space="0" w:color="auto"/>
                            <w:left w:val="none" w:sz="0" w:space="0" w:color="auto"/>
                            <w:bottom w:val="none" w:sz="0" w:space="0" w:color="auto"/>
                            <w:right w:val="none" w:sz="0" w:space="0" w:color="auto"/>
                          </w:divBdr>
                        </w:div>
                        <w:div w:id="272789341">
                          <w:marLeft w:val="0"/>
                          <w:marRight w:val="0"/>
                          <w:marTop w:val="0"/>
                          <w:marBottom w:val="0"/>
                          <w:divBdr>
                            <w:top w:val="none" w:sz="0" w:space="0" w:color="auto"/>
                            <w:left w:val="none" w:sz="0" w:space="0" w:color="auto"/>
                            <w:bottom w:val="none" w:sz="0" w:space="0" w:color="auto"/>
                            <w:right w:val="none" w:sz="0" w:space="0" w:color="auto"/>
                          </w:divBdr>
                          <w:divsChild>
                            <w:div w:id="6587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1339">
                      <w:marLeft w:val="0"/>
                      <w:marRight w:val="0"/>
                      <w:marTop w:val="0"/>
                      <w:marBottom w:val="0"/>
                      <w:divBdr>
                        <w:top w:val="none" w:sz="0" w:space="0" w:color="auto"/>
                        <w:left w:val="none" w:sz="0" w:space="0" w:color="auto"/>
                        <w:bottom w:val="none" w:sz="0" w:space="0" w:color="auto"/>
                        <w:right w:val="none" w:sz="0" w:space="0" w:color="auto"/>
                      </w:divBdr>
                      <w:divsChild>
                        <w:div w:id="1833057834">
                          <w:marLeft w:val="0"/>
                          <w:marRight w:val="0"/>
                          <w:marTop w:val="0"/>
                          <w:marBottom w:val="0"/>
                          <w:divBdr>
                            <w:top w:val="none" w:sz="0" w:space="0" w:color="auto"/>
                            <w:left w:val="none" w:sz="0" w:space="0" w:color="auto"/>
                            <w:bottom w:val="none" w:sz="0" w:space="0" w:color="auto"/>
                            <w:right w:val="none" w:sz="0" w:space="0" w:color="auto"/>
                          </w:divBdr>
                        </w:div>
                        <w:div w:id="1647969514">
                          <w:marLeft w:val="0"/>
                          <w:marRight w:val="0"/>
                          <w:marTop w:val="0"/>
                          <w:marBottom w:val="0"/>
                          <w:divBdr>
                            <w:top w:val="none" w:sz="0" w:space="0" w:color="auto"/>
                            <w:left w:val="none" w:sz="0" w:space="0" w:color="auto"/>
                            <w:bottom w:val="none" w:sz="0" w:space="0" w:color="auto"/>
                            <w:right w:val="none" w:sz="0" w:space="0" w:color="auto"/>
                          </w:divBdr>
                          <w:divsChild>
                            <w:div w:id="19083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3988">
                      <w:marLeft w:val="0"/>
                      <w:marRight w:val="0"/>
                      <w:marTop w:val="0"/>
                      <w:marBottom w:val="0"/>
                      <w:divBdr>
                        <w:top w:val="none" w:sz="0" w:space="0" w:color="auto"/>
                        <w:left w:val="none" w:sz="0" w:space="0" w:color="auto"/>
                        <w:bottom w:val="none" w:sz="0" w:space="0" w:color="auto"/>
                        <w:right w:val="none" w:sz="0" w:space="0" w:color="auto"/>
                      </w:divBdr>
                      <w:divsChild>
                        <w:div w:id="572932439">
                          <w:marLeft w:val="0"/>
                          <w:marRight w:val="0"/>
                          <w:marTop w:val="0"/>
                          <w:marBottom w:val="0"/>
                          <w:divBdr>
                            <w:top w:val="none" w:sz="0" w:space="0" w:color="auto"/>
                            <w:left w:val="none" w:sz="0" w:space="0" w:color="auto"/>
                            <w:bottom w:val="none" w:sz="0" w:space="0" w:color="auto"/>
                            <w:right w:val="none" w:sz="0" w:space="0" w:color="auto"/>
                          </w:divBdr>
                        </w:div>
                        <w:div w:id="446042001">
                          <w:marLeft w:val="0"/>
                          <w:marRight w:val="0"/>
                          <w:marTop w:val="0"/>
                          <w:marBottom w:val="0"/>
                          <w:divBdr>
                            <w:top w:val="none" w:sz="0" w:space="0" w:color="auto"/>
                            <w:left w:val="none" w:sz="0" w:space="0" w:color="auto"/>
                            <w:bottom w:val="none" w:sz="0" w:space="0" w:color="auto"/>
                            <w:right w:val="none" w:sz="0" w:space="0" w:color="auto"/>
                          </w:divBdr>
                          <w:divsChild>
                            <w:div w:id="9310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5940">
                      <w:marLeft w:val="0"/>
                      <w:marRight w:val="0"/>
                      <w:marTop w:val="0"/>
                      <w:marBottom w:val="0"/>
                      <w:divBdr>
                        <w:top w:val="none" w:sz="0" w:space="0" w:color="auto"/>
                        <w:left w:val="none" w:sz="0" w:space="0" w:color="auto"/>
                        <w:bottom w:val="none" w:sz="0" w:space="0" w:color="auto"/>
                        <w:right w:val="none" w:sz="0" w:space="0" w:color="auto"/>
                      </w:divBdr>
                      <w:divsChild>
                        <w:div w:id="305210386">
                          <w:marLeft w:val="0"/>
                          <w:marRight w:val="0"/>
                          <w:marTop w:val="0"/>
                          <w:marBottom w:val="0"/>
                          <w:divBdr>
                            <w:top w:val="none" w:sz="0" w:space="0" w:color="auto"/>
                            <w:left w:val="none" w:sz="0" w:space="0" w:color="auto"/>
                            <w:bottom w:val="none" w:sz="0" w:space="0" w:color="auto"/>
                            <w:right w:val="none" w:sz="0" w:space="0" w:color="auto"/>
                          </w:divBdr>
                        </w:div>
                        <w:div w:id="591165179">
                          <w:marLeft w:val="0"/>
                          <w:marRight w:val="0"/>
                          <w:marTop w:val="0"/>
                          <w:marBottom w:val="0"/>
                          <w:divBdr>
                            <w:top w:val="none" w:sz="0" w:space="0" w:color="auto"/>
                            <w:left w:val="none" w:sz="0" w:space="0" w:color="auto"/>
                            <w:bottom w:val="none" w:sz="0" w:space="0" w:color="auto"/>
                            <w:right w:val="none" w:sz="0" w:space="0" w:color="auto"/>
                          </w:divBdr>
                          <w:divsChild>
                            <w:div w:id="17747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3765">
                      <w:marLeft w:val="0"/>
                      <w:marRight w:val="0"/>
                      <w:marTop w:val="0"/>
                      <w:marBottom w:val="0"/>
                      <w:divBdr>
                        <w:top w:val="none" w:sz="0" w:space="0" w:color="auto"/>
                        <w:left w:val="none" w:sz="0" w:space="0" w:color="auto"/>
                        <w:bottom w:val="none" w:sz="0" w:space="0" w:color="auto"/>
                        <w:right w:val="none" w:sz="0" w:space="0" w:color="auto"/>
                      </w:divBdr>
                      <w:divsChild>
                        <w:div w:id="696396371">
                          <w:marLeft w:val="0"/>
                          <w:marRight w:val="0"/>
                          <w:marTop w:val="0"/>
                          <w:marBottom w:val="0"/>
                          <w:divBdr>
                            <w:top w:val="none" w:sz="0" w:space="0" w:color="auto"/>
                            <w:left w:val="none" w:sz="0" w:space="0" w:color="auto"/>
                            <w:bottom w:val="none" w:sz="0" w:space="0" w:color="auto"/>
                            <w:right w:val="none" w:sz="0" w:space="0" w:color="auto"/>
                          </w:divBdr>
                        </w:div>
                        <w:div w:id="126973986">
                          <w:marLeft w:val="0"/>
                          <w:marRight w:val="0"/>
                          <w:marTop w:val="0"/>
                          <w:marBottom w:val="0"/>
                          <w:divBdr>
                            <w:top w:val="none" w:sz="0" w:space="0" w:color="auto"/>
                            <w:left w:val="none" w:sz="0" w:space="0" w:color="auto"/>
                            <w:bottom w:val="none" w:sz="0" w:space="0" w:color="auto"/>
                            <w:right w:val="none" w:sz="0" w:space="0" w:color="auto"/>
                          </w:divBdr>
                          <w:divsChild>
                            <w:div w:id="9388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32968">
                      <w:marLeft w:val="0"/>
                      <w:marRight w:val="0"/>
                      <w:marTop w:val="0"/>
                      <w:marBottom w:val="0"/>
                      <w:divBdr>
                        <w:top w:val="none" w:sz="0" w:space="0" w:color="auto"/>
                        <w:left w:val="none" w:sz="0" w:space="0" w:color="auto"/>
                        <w:bottom w:val="none" w:sz="0" w:space="0" w:color="auto"/>
                        <w:right w:val="none" w:sz="0" w:space="0" w:color="auto"/>
                      </w:divBdr>
                      <w:divsChild>
                        <w:div w:id="74210102">
                          <w:marLeft w:val="0"/>
                          <w:marRight w:val="0"/>
                          <w:marTop w:val="0"/>
                          <w:marBottom w:val="0"/>
                          <w:divBdr>
                            <w:top w:val="none" w:sz="0" w:space="0" w:color="auto"/>
                            <w:left w:val="none" w:sz="0" w:space="0" w:color="auto"/>
                            <w:bottom w:val="none" w:sz="0" w:space="0" w:color="auto"/>
                            <w:right w:val="none" w:sz="0" w:space="0" w:color="auto"/>
                          </w:divBdr>
                        </w:div>
                        <w:div w:id="1546018056">
                          <w:marLeft w:val="0"/>
                          <w:marRight w:val="0"/>
                          <w:marTop w:val="0"/>
                          <w:marBottom w:val="0"/>
                          <w:divBdr>
                            <w:top w:val="none" w:sz="0" w:space="0" w:color="auto"/>
                            <w:left w:val="none" w:sz="0" w:space="0" w:color="auto"/>
                            <w:bottom w:val="none" w:sz="0" w:space="0" w:color="auto"/>
                            <w:right w:val="none" w:sz="0" w:space="0" w:color="auto"/>
                          </w:divBdr>
                          <w:divsChild>
                            <w:div w:id="9809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89944">
                      <w:marLeft w:val="0"/>
                      <w:marRight w:val="0"/>
                      <w:marTop w:val="0"/>
                      <w:marBottom w:val="0"/>
                      <w:divBdr>
                        <w:top w:val="none" w:sz="0" w:space="0" w:color="auto"/>
                        <w:left w:val="none" w:sz="0" w:space="0" w:color="auto"/>
                        <w:bottom w:val="none" w:sz="0" w:space="0" w:color="auto"/>
                        <w:right w:val="none" w:sz="0" w:space="0" w:color="auto"/>
                      </w:divBdr>
                      <w:divsChild>
                        <w:div w:id="1063723008">
                          <w:marLeft w:val="0"/>
                          <w:marRight w:val="0"/>
                          <w:marTop w:val="0"/>
                          <w:marBottom w:val="0"/>
                          <w:divBdr>
                            <w:top w:val="none" w:sz="0" w:space="0" w:color="auto"/>
                            <w:left w:val="none" w:sz="0" w:space="0" w:color="auto"/>
                            <w:bottom w:val="none" w:sz="0" w:space="0" w:color="auto"/>
                            <w:right w:val="none" w:sz="0" w:space="0" w:color="auto"/>
                          </w:divBdr>
                        </w:div>
                        <w:div w:id="1666400981">
                          <w:marLeft w:val="0"/>
                          <w:marRight w:val="0"/>
                          <w:marTop w:val="0"/>
                          <w:marBottom w:val="0"/>
                          <w:divBdr>
                            <w:top w:val="none" w:sz="0" w:space="0" w:color="auto"/>
                            <w:left w:val="none" w:sz="0" w:space="0" w:color="auto"/>
                            <w:bottom w:val="none" w:sz="0" w:space="0" w:color="auto"/>
                            <w:right w:val="none" w:sz="0" w:space="0" w:color="auto"/>
                          </w:divBdr>
                          <w:divsChild>
                            <w:div w:id="8596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623">
                      <w:marLeft w:val="0"/>
                      <w:marRight w:val="0"/>
                      <w:marTop w:val="0"/>
                      <w:marBottom w:val="0"/>
                      <w:divBdr>
                        <w:top w:val="none" w:sz="0" w:space="0" w:color="auto"/>
                        <w:left w:val="none" w:sz="0" w:space="0" w:color="auto"/>
                        <w:bottom w:val="none" w:sz="0" w:space="0" w:color="auto"/>
                        <w:right w:val="none" w:sz="0" w:space="0" w:color="auto"/>
                      </w:divBdr>
                      <w:divsChild>
                        <w:div w:id="181942749">
                          <w:marLeft w:val="0"/>
                          <w:marRight w:val="0"/>
                          <w:marTop w:val="0"/>
                          <w:marBottom w:val="0"/>
                          <w:divBdr>
                            <w:top w:val="none" w:sz="0" w:space="0" w:color="auto"/>
                            <w:left w:val="none" w:sz="0" w:space="0" w:color="auto"/>
                            <w:bottom w:val="none" w:sz="0" w:space="0" w:color="auto"/>
                            <w:right w:val="none" w:sz="0" w:space="0" w:color="auto"/>
                          </w:divBdr>
                        </w:div>
                        <w:div w:id="1761565305">
                          <w:marLeft w:val="0"/>
                          <w:marRight w:val="0"/>
                          <w:marTop w:val="0"/>
                          <w:marBottom w:val="0"/>
                          <w:divBdr>
                            <w:top w:val="none" w:sz="0" w:space="0" w:color="auto"/>
                            <w:left w:val="none" w:sz="0" w:space="0" w:color="auto"/>
                            <w:bottom w:val="none" w:sz="0" w:space="0" w:color="auto"/>
                            <w:right w:val="none" w:sz="0" w:space="0" w:color="auto"/>
                          </w:divBdr>
                          <w:divsChild>
                            <w:div w:id="18294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2433">
                      <w:marLeft w:val="0"/>
                      <w:marRight w:val="0"/>
                      <w:marTop w:val="0"/>
                      <w:marBottom w:val="0"/>
                      <w:divBdr>
                        <w:top w:val="none" w:sz="0" w:space="0" w:color="auto"/>
                        <w:left w:val="none" w:sz="0" w:space="0" w:color="auto"/>
                        <w:bottom w:val="none" w:sz="0" w:space="0" w:color="auto"/>
                        <w:right w:val="none" w:sz="0" w:space="0" w:color="auto"/>
                      </w:divBdr>
                      <w:divsChild>
                        <w:div w:id="1231648673">
                          <w:marLeft w:val="0"/>
                          <w:marRight w:val="0"/>
                          <w:marTop w:val="0"/>
                          <w:marBottom w:val="0"/>
                          <w:divBdr>
                            <w:top w:val="none" w:sz="0" w:space="0" w:color="auto"/>
                            <w:left w:val="none" w:sz="0" w:space="0" w:color="auto"/>
                            <w:bottom w:val="none" w:sz="0" w:space="0" w:color="auto"/>
                            <w:right w:val="none" w:sz="0" w:space="0" w:color="auto"/>
                          </w:divBdr>
                        </w:div>
                        <w:div w:id="1939176525">
                          <w:marLeft w:val="0"/>
                          <w:marRight w:val="0"/>
                          <w:marTop w:val="0"/>
                          <w:marBottom w:val="0"/>
                          <w:divBdr>
                            <w:top w:val="none" w:sz="0" w:space="0" w:color="auto"/>
                            <w:left w:val="none" w:sz="0" w:space="0" w:color="auto"/>
                            <w:bottom w:val="none" w:sz="0" w:space="0" w:color="auto"/>
                            <w:right w:val="none" w:sz="0" w:space="0" w:color="auto"/>
                          </w:divBdr>
                          <w:divsChild>
                            <w:div w:id="2121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4380">
                      <w:marLeft w:val="0"/>
                      <w:marRight w:val="0"/>
                      <w:marTop w:val="0"/>
                      <w:marBottom w:val="0"/>
                      <w:divBdr>
                        <w:top w:val="none" w:sz="0" w:space="0" w:color="auto"/>
                        <w:left w:val="none" w:sz="0" w:space="0" w:color="auto"/>
                        <w:bottom w:val="none" w:sz="0" w:space="0" w:color="auto"/>
                        <w:right w:val="none" w:sz="0" w:space="0" w:color="auto"/>
                      </w:divBdr>
                      <w:divsChild>
                        <w:div w:id="1355613596">
                          <w:marLeft w:val="0"/>
                          <w:marRight w:val="0"/>
                          <w:marTop w:val="0"/>
                          <w:marBottom w:val="0"/>
                          <w:divBdr>
                            <w:top w:val="none" w:sz="0" w:space="0" w:color="auto"/>
                            <w:left w:val="none" w:sz="0" w:space="0" w:color="auto"/>
                            <w:bottom w:val="none" w:sz="0" w:space="0" w:color="auto"/>
                            <w:right w:val="none" w:sz="0" w:space="0" w:color="auto"/>
                          </w:divBdr>
                        </w:div>
                        <w:div w:id="1512526499">
                          <w:marLeft w:val="0"/>
                          <w:marRight w:val="0"/>
                          <w:marTop w:val="0"/>
                          <w:marBottom w:val="0"/>
                          <w:divBdr>
                            <w:top w:val="none" w:sz="0" w:space="0" w:color="auto"/>
                            <w:left w:val="none" w:sz="0" w:space="0" w:color="auto"/>
                            <w:bottom w:val="none" w:sz="0" w:space="0" w:color="auto"/>
                            <w:right w:val="none" w:sz="0" w:space="0" w:color="auto"/>
                          </w:divBdr>
                          <w:divsChild>
                            <w:div w:id="12686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5277">
                      <w:marLeft w:val="0"/>
                      <w:marRight w:val="0"/>
                      <w:marTop w:val="0"/>
                      <w:marBottom w:val="0"/>
                      <w:divBdr>
                        <w:top w:val="none" w:sz="0" w:space="0" w:color="auto"/>
                        <w:left w:val="none" w:sz="0" w:space="0" w:color="auto"/>
                        <w:bottom w:val="none" w:sz="0" w:space="0" w:color="auto"/>
                        <w:right w:val="none" w:sz="0" w:space="0" w:color="auto"/>
                      </w:divBdr>
                      <w:divsChild>
                        <w:div w:id="996373432">
                          <w:marLeft w:val="0"/>
                          <w:marRight w:val="0"/>
                          <w:marTop w:val="0"/>
                          <w:marBottom w:val="0"/>
                          <w:divBdr>
                            <w:top w:val="none" w:sz="0" w:space="0" w:color="auto"/>
                            <w:left w:val="none" w:sz="0" w:space="0" w:color="auto"/>
                            <w:bottom w:val="none" w:sz="0" w:space="0" w:color="auto"/>
                            <w:right w:val="none" w:sz="0" w:space="0" w:color="auto"/>
                          </w:divBdr>
                        </w:div>
                        <w:div w:id="1937981171">
                          <w:marLeft w:val="0"/>
                          <w:marRight w:val="0"/>
                          <w:marTop w:val="0"/>
                          <w:marBottom w:val="0"/>
                          <w:divBdr>
                            <w:top w:val="none" w:sz="0" w:space="0" w:color="auto"/>
                            <w:left w:val="none" w:sz="0" w:space="0" w:color="auto"/>
                            <w:bottom w:val="none" w:sz="0" w:space="0" w:color="auto"/>
                            <w:right w:val="none" w:sz="0" w:space="0" w:color="auto"/>
                          </w:divBdr>
                          <w:divsChild>
                            <w:div w:id="19114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4636">
                      <w:marLeft w:val="0"/>
                      <w:marRight w:val="0"/>
                      <w:marTop w:val="0"/>
                      <w:marBottom w:val="0"/>
                      <w:divBdr>
                        <w:top w:val="none" w:sz="0" w:space="0" w:color="auto"/>
                        <w:left w:val="none" w:sz="0" w:space="0" w:color="auto"/>
                        <w:bottom w:val="none" w:sz="0" w:space="0" w:color="auto"/>
                        <w:right w:val="none" w:sz="0" w:space="0" w:color="auto"/>
                      </w:divBdr>
                      <w:divsChild>
                        <w:div w:id="177620371">
                          <w:marLeft w:val="0"/>
                          <w:marRight w:val="0"/>
                          <w:marTop w:val="0"/>
                          <w:marBottom w:val="0"/>
                          <w:divBdr>
                            <w:top w:val="none" w:sz="0" w:space="0" w:color="auto"/>
                            <w:left w:val="none" w:sz="0" w:space="0" w:color="auto"/>
                            <w:bottom w:val="none" w:sz="0" w:space="0" w:color="auto"/>
                            <w:right w:val="none" w:sz="0" w:space="0" w:color="auto"/>
                          </w:divBdr>
                        </w:div>
                        <w:div w:id="1992441025">
                          <w:marLeft w:val="0"/>
                          <w:marRight w:val="0"/>
                          <w:marTop w:val="0"/>
                          <w:marBottom w:val="0"/>
                          <w:divBdr>
                            <w:top w:val="none" w:sz="0" w:space="0" w:color="auto"/>
                            <w:left w:val="none" w:sz="0" w:space="0" w:color="auto"/>
                            <w:bottom w:val="none" w:sz="0" w:space="0" w:color="auto"/>
                            <w:right w:val="none" w:sz="0" w:space="0" w:color="auto"/>
                          </w:divBdr>
                          <w:divsChild>
                            <w:div w:id="63283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8886">
                      <w:marLeft w:val="0"/>
                      <w:marRight w:val="0"/>
                      <w:marTop w:val="0"/>
                      <w:marBottom w:val="0"/>
                      <w:divBdr>
                        <w:top w:val="none" w:sz="0" w:space="0" w:color="auto"/>
                        <w:left w:val="none" w:sz="0" w:space="0" w:color="auto"/>
                        <w:bottom w:val="none" w:sz="0" w:space="0" w:color="auto"/>
                        <w:right w:val="none" w:sz="0" w:space="0" w:color="auto"/>
                      </w:divBdr>
                      <w:divsChild>
                        <w:div w:id="998461716">
                          <w:marLeft w:val="0"/>
                          <w:marRight w:val="0"/>
                          <w:marTop w:val="0"/>
                          <w:marBottom w:val="0"/>
                          <w:divBdr>
                            <w:top w:val="none" w:sz="0" w:space="0" w:color="auto"/>
                            <w:left w:val="none" w:sz="0" w:space="0" w:color="auto"/>
                            <w:bottom w:val="none" w:sz="0" w:space="0" w:color="auto"/>
                            <w:right w:val="none" w:sz="0" w:space="0" w:color="auto"/>
                          </w:divBdr>
                        </w:div>
                        <w:div w:id="857236772">
                          <w:marLeft w:val="0"/>
                          <w:marRight w:val="0"/>
                          <w:marTop w:val="0"/>
                          <w:marBottom w:val="0"/>
                          <w:divBdr>
                            <w:top w:val="none" w:sz="0" w:space="0" w:color="auto"/>
                            <w:left w:val="none" w:sz="0" w:space="0" w:color="auto"/>
                            <w:bottom w:val="none" w:sz="0" w:space="0" w:color="auto"/>
                            <w:right w:val="none" w:sz="0" w:space="0" w:color="auto"/>
                          </w:divBdr>
                          <w:divsChild>
                            <w:div w:id="3694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585">
                      <w:marLeft w:val="0"/>
                      <w:marRight w:val="0"/>
                      <w:marTop w:val="0"/>
                      <w:marBottom w:val="0"/>
                      <w:divBdr>
                        <w:top w:val="none" w:sz="0" w:space="0" w:color="auto"/>
                        <w:left w:val="none" w:sz="0" w:space="0" w:color="auto"/>
                        <w:bottom w:val="none" w:sz="0" w:space="0" w:color="auto"/>
                        <w:right w:val="none" w:sz="0" w:space="0" w:color="auto"/>
                      </w:divBdr>
                      <w:divsChild>
                        <w:div w:id="439565253">
                          <w:marLeft w:val="0"/>
                          <w:marRight w:val="0"/>
                          <w:marTop w:val="0"/>
                          <w:marBottom w:val="0"/>
                          <w:divBdr>
                            <w:top w:val="none" w:sz="0" w:space="0" w:color="auto"/>
                            <w:left w:val="none" w:sz="0" w:space="0" w:color="auto"/>
                            <w:bottom w:val="none" w:sz="0" w:space="0" w:color="auto"/>
                            <w:right w:val="none" w:sz="0" w:space="0" w:color="auto"/>
                          </w:divBdr>
                        </w:div>
                        <w:div w:id="408232255">
                          <w:marLeft w:val="0"/>
                          <w:marRight w:val="0"/>
                          <w:marTop w:val="0"/>
                          <w:marBottom w:val="0"/>
                          <w:divBdr>
                            <w:top w:val="none" w:sz="0" w:space="0" w:color="auto"/>
                            <w:left w:val="none" w:sz="0" w:space="0" w:color="auto"/>
                            <w:bottom w:val="none" w:sz="0" w:space="0" w:color="auto"/>
                            <w:right w:val="none" w:sz="0" w:space="0" w:color="auto"/>
                          </w:divBdr>
                          <w:divsChild>
                            <w:div w:id="3119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0160">
                      <w:marLeft w:val="0"/>
                      <w:marRight w:val="0"/>
                      <w:marTop w:val="0"/>
                      <w:marBottom w:val="0"/>
                      <w:divBdr>
                        <w:top w:val="none" w:sz="0" w:space="0" w:color="auto"/>
                        <w:left w:val="none" w:sz="0" w:space="0" w:color="auto"/>
                        <w:bottom w:val="none" w:sz="0" w:space="0" w:color="auto"/>
                        <w:right w:val="none" w:sz="0" w:space="0" w:color="auto"/>
                      </w:divBdr>
                      <w:divsChild>
                        <w:div w:id="1340044876">
                          <w:marLeft w:val="0"/>
                          <w:marRight w:val="0"/>
                          <w:marTop w:val="0"/>
                          <w:marBottom w:val="0"/>
                          <w:divBdr>
                            <w:top w:val="none" w:sz="0" w:space="0" w:color="auto"/>
                            <w:left w:val="none" w:sz="0" w:space="0" w:color="auto"/>
                            <w:bottom w:val="none" w:sz="0" w:space="0" w:color="auto"/>
                            <w:right w:val="none" w:sz="0" w:space="0" w:color="auto"/>
                          </w:divBdr>
                        </w:div>
                        <w:div w:id="1068456687">
                          <w:marLeft w:val="0"/>
                          <w:marRight w:val="0"/>
                          <w:marTop w:val="0"/>
                          <w:marBottom w:val="0"/>
                          <w:divBdr>
                            <w:top w:val="none" w:sz="0" w:space="0" w:color="auto"/>
                            <w:left w:val="none" w:sz="0" w:space="0" w:color="auto"/>
                            <w:bottom w:val="none" w:sz="0" w:space="0" w:color="auto"/>
                            <w:right w:val="none" w:sz="0" w:space="0" w:color="auto"/>
                          </w:divBdr>
                          <w:divsChild>
                            <w:div w:id="15663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7464">
                      <w:marLeft w:val="0"/>
                      <w:marRight w:val="0"/>
                      <w:marTop w:val="0"/>
                      <w:marBottom w:val="0"/>
                      <w:divBdr>
                        <w:top w:val="none" w:sz="0" w:space="0" w:color="auto"/>
                        <w:left w:val="none" w:sz="0" w:space="0" w:color="auto"/>
                        <w:bottom w:val="none" w:sz="0" w:space="0" w:color="auto"/>
                        <w:right w:val="none" w:sz="0" w:space="0" w:color="auto"/>
                      </w:divBdr>
                      <w:divsChild>
                        <w:div w:id="1741901751">
                          <w:marLeft w:val="0"/>
                          <w:marRight w:val="0"/>
                          <w:marTop w:val="0"/>
                          <w:marBottom w:val="0"/>
                          <w:divBdr>
                            <w:top w:val="none" w:sz="0" w:space="0" w:color="auto"/>
                            <w:left w:val="none" w:sz="0" w:space="0" w:color="auto"/>
                            <w:bottom w:val="none" w:sz="0" w:space="0" w:color="auto"/>
                            <w:right w:val="none" w:sz="0" w:space="0" w:color="auto"/>
                          </w:divBdr>
                        </w:div>
                        <w:div w:id="742457903">
                          <w:marLeft w:val="0"/>
                          <w:marRight w:val="0"/>
                          <w:marTop w:val="0"/>
                          <w:marBottom w:val="0"/>
                          <w:divBdr>
                            <w:top w:val="none" w:sz="0" w:space="0" w:color="auto"/>
                            <w:left w:val="none" w:sz="0" w:space="0" w:color="auto"/>
                            <w:bottom w:val="none" w:sz="0" w:space="0" w:color="auto"/>
                            <w:right w:val="none" w:sz="0" w:space="0" w:color="auto"/>
                          </w:divBdr>
                          <w:divsChild>
                            <w:div w:id="12246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1795">
                      <w:marLeft w:val="0"/>
                      <w:marRight w:val="0"/>
                      <w:marTop w:val="0"/>
                      <w:marBottom w:val="0"/>
                      <w:divBdr>
                        <w:top w:val="none" w:sz="0" w:space="0" w:color="auto"/>
                        <w:left w:val="none" w:sz="0" w:space="0" w:color="auto"/>
                        <w:bottom w:val="none" w:sz="0" w:space="0" w:color="auto"/>
                        <w:right w:val="none" w:sz="0" w:space="0" w:color="auto"/>
                      </w:divBdr>
                      <w:divsChild>
                        <w:div w:id="432827071">
                          <w:marLeft w:val="0"/>
                          <w:marRight w:val="0"/>
                          <w:marTop w:val="0"/>
                          <w:marBottom w:val="0"/>
                          <w:divBdr>
                            <w:top w:val="none" w:sz="0" w:space="0" w:color="auto"/>
                            <w:left w:val="none" w:sz="0" w:space="0" w:color="auto"/>
                            <w:bottom w:val="none" w:sz="0" w:space="0" w:color="auto"/>
                            <w:right w:val="none" w:sz="0" w:space="0" w:color="auto"/>
                          </w:divBdr>
                        </w:div>
                        <w:div w:id="1819759434">
                          <w:marLeft w:val="0"/>
                          <w:marRight w:val="0"/>
                          <w:marTop w:val="0"/>
                          <w:marBottom w:val="0"/>
                          <w:divBdr>
                            <w:top w:val="none" w:sz="0" w:space="0" w:color="auto"/>
                            <w:left w:val="none" w:sz="0" w:space="0" w:color="auto"/>
                            <w:bottom w:val="none" w:sz="0" w:space="0" w:color="auto"/>
                            <w:right w:val="none" w:sz="0" w:space="0" w:color="auto"/>
                          </w:divBdr>
                          <w:divsChild>
                            <w:div w:id="14125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4499">
                      <w:marLeft w:val="0"/>
                      <w:marRight w:val="0"/>
                      <w:marTop w:val="0"/>
                      <w:marBottom w:val="0"/>
                      <w:divBdr>
                        <w:top w:val="none" w:sz="0" w:space="0" w:color="auto"/>
                        <w:left w:val="none" w:sz="0" w:space="0" w:color="auto"/>
                        <w:bottom w:val="none" w:sz="0" w:space="0" w:color="auto"/>
                        <w:right w:val="none" w:sz="0" w:space="0" w:color="auto"/>
                      </w:divBdr>
                      <w:divsChild>
                        <w:div w:id="1449932835">
                          <w:marLeft w:val="0"/>
                          <w:marRight w:val="0"/>
                          <w:marTop w:val="0"/>
                          <w:marBottom w:val="0"/>
                          <w:divBdr>
                            <w:top w:val="none" w:sz="0" w:space="0" w:color="auto"/>
                            <w:left w:val="none" w:sz="0" w:space="0" w:color="auto"/>
                            <w:bottom w:val="none" w:sz="0" w:space="0" w:color="auto"/>
                            <w:right w:val="none" w:sz="0" w:space="0" w:color="auto"/>
                          </w:divBdr>
                        </w:div>
                        <w:div w:id="286664692">
                          <w:marLeft w:val="0"/>
                          <w:marRight w:val="0"/>
                          <w:marTop w:val="0"/>
                          <w:marBottom w:val="0"/>
                          <w:divBdr>
                            <w:top w:val="none" w:sz="0" w:space="0" w:color="auto"/>
                            <w:left w:val="none" w:sz="0" w:space="0" w:color="auto"/>
                            <w:bottom w:val="none" w:sz="0" w:space="0" w:color="auto"/>
                            <w:right w:val="none" w:sz="0" w:space="0" w:color="auto"/>
                          </w:divBdr>
                          <w:divsChild>
                            <w:div w:id="6287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3436">
                      <w:marLeft w:val="0"/>
                      <w:marRight w:val="0"/>
                      <w:marTop w:val="0"/>
                      <w:marBottom w:val="0"/>
                      <w:divBdr>
                        <w:top w:val="none" w:sz="0" w:space="0" w:color="auto"/>
                        <w:left w:val="none" w:sz="0" w:space="0" w:color="auto"/>
                        <w:bottom w:val="none" w:sz="0" w:space="0" w:color="auto"/>
                        <w:right w:val="none" w:sz="0" w:space="0" w:color="auto"/>
                      </w:divBdr>
                      <w:divsChild>
                        <w:div w:id="2146042201">
                          <w:marLeft w:val="0"/>
                          <w:marRight w:val="0"/>
                          <w:marTop w:val="0"/>
                          <w:marBottom w:val="0"/>
                          <w:divBdr>
                            <w:top w:val="none" w:sz="0" w:space="0" w:color="auto"/>
                            <w:left w:val="none" w:sz="0" w:space="0" w:color="auto"/>
                            <w:bottom w:val="none" w:sz="0" w:space="0" w:color="auto"/>
                            <w:right w:val="none" w:sz="0" w:space="0" w:color="auto"/>
                          </w:divBdr>
                        </w:div>
                        <w:div w:id="598568081">
                          <w:marLeft w:val="0"/>
                          <w:marRight w:val="0"/>
                          <w:marTop w:val="0"/>
                          <w:marBottom w:val="0"/>
                          <w:divBdr>
                            <w:top w:val="none" w:sz="0" w:space="0" w:color="auto"/>
                            <w:left w:val="none" w:sz="0" w:space="0" w:color="auto"/>
                            <w:bottom w:val="none" w:sz="0" w:space="0" w:color="auto"/>
                            <w:right w:val="none" w:sz="0" w:space="0" w:color="auto"/>
                          </w:divBdr>
                          <w:divsChild>
                            <w:div w:id="12265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630929">
          <w:marLeft w:val="0"/>
          <w:marRight w:val="0"/>
          <w:marTop w:val="0"/>
          <w:marBottom w:val="0"/>
          <w:divBdr>
            <w:top w:val="none" w:sz="0" w:space="0" w:color="auto"/>
            <w:left w:val="none" w:sz="0" w:space="0" w:color="auto"/>
            <w:bottom w:val="none" w:sz="0" w:space="0" w:color="auto"/>
            <w:right w:val="none" w:sz="0" w:space="0" w:color="auto"/>
          </w:divBdr>
          <w:divsChild>
            <w:div w:id="1764716966">
              <w:marLeft w:val="0"/>
              <w:marRight w:val="0"/>
              <w:marTop w:val="0"/>
              <w:marBottom w:val="0"/>
              <w:divBdr>
                <w:top w:val="none" w:sz="0" w:space="0" w:color="auto"/>
                <w:left w:val="none" w:sz="0" w:space="0" w:color="auto"/>
                <w:bottom w:val="none" w:sz="0" w:space="0" w:color="auto"/>
                <w:right w:val="none" w:sz="0" w:space="0" w:color="auto"/>
              </w:divBdr>
              <w:divsChild>
                <w:div w:id="362633078">
                  <w:marLeft w:val="0"/>
                  <w:marRight w:val="0"/>
                  <w:marTop w:val="0"/>
                  <w:marBottom w:val="0"/>
                  <w:divBdr>
                    <w:top w:val="none" w:sz="0" w:space="0" w:color="auto"/>
                    <w:left w:val="none" w:sz="0" w:space="0" w:color="auto"/>
                    <w:bottom w:val="none" w:sz="0" w:space="0" w:color="auto"/>
                    <w:right w:val="none" w:sz="0" w:space="0" w:color="auto"/>
                  </w:divBdr>
                  <w:divsChild>
                    <w:div w:id="75710760">
                      <w:marLeft w:val="0"/>
                      <w:marRight w:val="0"/>
                      <w:marTop w:val="0"/>
                      <w:marBottom w:val="0"/>
                      <w:divBdr>
                        <w:top w:val="none" w:sz="0" w:space="0" w:color="auto"/>
                        <w:left w:val="none" w:sz="0" w:space="0" w:color="auto"/>
                        <w:bottom w:val="none" w:sz="0" w:space="0" w:color="auto"/>
                        <w:right w:val="none" w:sz="0" w:space="0" w:color="auto"/>
                      </w:divBdr>
                      <w:divsChild>
                        <w:div w:id="1842164566">
                          <w:marLeft w:val="0"/>
                          <w:marRight w:val="0"/>
                          <w:marTop w:val="0"/>
                          <w:marBottom w:val="0"/>
                          <w:divBdr>
                            <w:top w:val="none" w:sz="0" w:space="0" w:color="auto"/>
                            <w:left w:val="none" w:sz="0" w:space="0" w:color="auto"/>
                            <w:bottom w:val="none" w:sz="0" w:space="0" w:color="auto"/>
                            <w:right w:val="none" w:sz="0" w:space="0" w:color="auto"/>
                          </w:divBdr>
                        </w:div>
                      </w:divsChild>
                    </w:div>
                    <w:div w:id="1689985227">
                      <w:marLeft w:val="0"/>
                      <w:marRight w:val="0"/>
                      <w:marTop w:val="0"/>
                      <w:marBottom w:val="0"/>
                      <w:divBdr>
                        <w:top w:val="none" w:sz="0" w:space="0" w:color="auto"/>
                        <w:left w:val="none" w:sz="0" w:space="0" w:color="auto"/>
                        <w:bottom w:val="none" w:sz="0" w:space="0" w:color="auto"/>
                        <w:right w:val="none" w:sz="0" w:space="0" w:color="auto"/>
                      </w:divBdr>
                      <w:divsChild>
                        <w:div w:id="638268518">
                          <w:marLeft w:val="0"/>
                          <w:marRight w:val="0"/>
                          <w:marTop w:val="0"/>
                          <w:marBottom w:val="0"/>
                          <w:divBdr>
                            <w:top w:val="none" w:sz="0" w:space="0" w:color="auto"/>
                            <w:left w:val="none" w:sz="0" w:space="0" w:color="auto"/>
                            <w:bottom w:val="none" w:sz="0" w:space="0" w:color="auto"/>
                            <w:right w:val="none" w:sz="0" w:space="0" w:color="auto"/>
                          </w:divBdr>
                        </w:div>
                        <w:div w:id="1090928283">
                          <w:marLeft w:val="0"/>
                          <w:marRight w:val="0"/>
                          <w:marTop w:val="0"/>
                          <w:marBottom w:val="0"/>
                          <w:divBdr>
                            <w:top w:val="none" w:sz="0" w:space="0" w:color="auto"/>
                            <w:left w:val="none" w:sz="0" w:space="0" w:color="auto"/>
                            <w:bottom w:val="none" w:sz="0" w:space="0" w:color="auto"/>
                            <w:right w:val="none" w:sz="0" w:space="0" w:color="auto"/>
                          </w:divBdr>
                          <w:divsChild>
                            <w:div w:id="845902017">
                              <w:marLeft w:val="0"/>
                              <w:marRight w:val="0"/>
                              <w:marTop w:val="0"/>
                              <w:marBottom w:val="0"/>
                              <w:divBdr>
                                <w:top w:val="none" w:sz="0" w:space="0" w:color="auto"/>
                                <w:left w:val="none" w:sz="0" w:space="0" w:color="auto"/>
                                <w:bottom w:val="none" w:sz="0" w:space="0" w:color="auto"/>
                                <w:right w:val="none" w:sz="0" w:space="0" w:color="auto"/>
                              </w:divBdr>
                              <w:divsChild>
                                <w:div w:id="12396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02477">
                      <w:marLeft w:val="0"/>
                      <w:marRight w:val="0"/>
                      <w:marTop w:val="0"/>
                      <w:marBottom w:val="0"/>
                      <w:divBdr>
                        <w:top w:val="none" w:sz="0" w:space="0" w:color="auto"/>
                        <w:left w:val="none" w:sz="0" w:space="0" w:color="auto"/>
                        <w:bottom w:val="none" w:sz="0" w:space="0" w:color="auto"/>
                        <w:right w:val="none" w:sz="0" w:space="0" w:color="auto"/>
                      </w:divBdr>
                      <w:divsChild>
                        <w:div w:id="396131689">
                          <w:marLeft w:val="0"/>
                          <w:marRight w:val="0"/>
                          <w:marTop w:val="0"/>
                          <w:marBottom w:val="0"/>
                          <w:divBdr>
                            <w:top w:val="none" w:sz="0" w:space="0" w:color="auto"/>
                            <w:left w:val="none" w:sz="0" w:space="0" w:color="auto"/>
                            <w:bottom w:val="none" w:sz="0" w:space="0" w:color="auto"/>
                            <w:right w:val="none" w:sz="0" w:space="0" w:color="auto"/>
                          </w:divBdr>
                        </w:div>
                        <w:div w:id="817651485">
                          <w:marLeft w:val="0"/>
                          <w:marRight w:val="0"/>
                          <w:marTop w:val="0"/>
                          <w:marBottom w:val="0"/>
                          <w:divBdr>
                            <w:top w:val="none" w:sz="0" w:space="0" w:color="auto"/>
                            <w:left w:val="none" w:sz="0" w:space="0" w:color="auto"/>
                            <w:bottom w:val="none" w:sz="0" w:space="0" w:color="auto"/>
                            <w:right w:val="none" w:sz="0" w:space="0" w:color="auto"/>
                          </w:divBdr>
                          <w:divsChild>
                            <w:div w:id="1240749343">
                              <w:marLeft w:val="0"/>
                              <w:marRight w:val="0"/>
                              <w:marTop w:val="0"/>
                              <w:marBottom w:val="0"/>
                              <w:divBdr>
                                <w:top w:val="none" w:sz="0" w:space="0" w:color="auto"/>
                                <w:left w:val="none" w:sz="0" w:space="0" w:color="auto"/>
                                <w:bottom w:val="none" w:sz="0" w:space="0" w:color="auto"/>
                                <w:right w:val="none" w:sz="0" w:space="0" w:color="auto"/>
                              </w:divBdr>
                              <w:divsChild>
                                <w:div w:id="16671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477185">
          <w:marLeft w:val="0"/>
          <w:marRight w:val="0"/>
          <w:marTop w:val="0"/>
          <w:marBottom w:val="0"/>
          <w:divBdr>
            <w:top w:val="none" w:sz="0" w:space="0" w:color="auto"/>
            <w:left w:val="none" w:sz="0" w:space="0" w:color="auto"/>
            <w:bottom w:val="none" w:sz="0" w:space="0" w:color="auto"/>
            <w:right w:val="none" w:sz="0" w:space="0" w:color="auto"/>
          </w:divBdr>
          <w:divsChild>
            <w:div w:id="30766001">
              <w:marLeft w:val="0"/>
              <w:marRight w:val="0"/>
              <w:marTop w:val="0"/>
              <w:marBottom w:val="0"/>
              <w:divBdr>
                <w:top w:val="none" w:sz="0" w:space="0" w:color="auto"/>
                <w:left w:val="none" w:sz="0" w:space="0" w:color="auto"/>
                <w:bottom w:val="none" w:sz="0" w:space="0" w:color="auto"/>
                <w:right w:val="none" w:sz="0" w:space="0" w:color="auto"/>
              </w:divBdr>
              <w:divsChild>
                <w:div w:id="307323944">
                  <w:marLeft w:val="0"/>
                  <w:marRight w:val="0"/>
                  <w:marTop w:val="0"/>
                  <w:marBottom w:val="0"/>
                  <w:divBdr>
                    <w:top w:val="none" w:sz="0" w:space="0" w:color="auto"/>
                    <w:left w:val="none" w:sz="0" w:space="0" w:color="auto"/>
                    <w:bottom w:val="none" w:sz="0" w:space="0" w:color="auto"/>
                    <w:right w:val="none" w:sz="0" w:space="0" w:color="auto"/>
                  </w:divBdr>
                  <w:divsChild>
                    <w:div w:id="2039430976">
                      <w:marLeft w:val="0"/>
                      <w:marRight w:val="0"/>
                      <w:marTop w:val="0"/>
                      <w:marBottom w:val="0"/>
                      <w:divBdr>
                        <w:top w:val="none" w:sz="0" w:space="0" w:color="auto"/>
                        <w:left w:val="none" w:sz="0" w:space="0" w:color="auto"/>
                        <w:bottom w:val="none" w:sz="0" w:space="0" w:color="auto"/>
                        <w:right w:val="none" w:sz="0" w:space="0" w:color="auto"/>
                      </w:divBdr>
                      <w:divsChild>
                        <w:div w:id="5250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21889">
          <w:marLeft w:val="0"/>
          <w:marRight w:val="0"/>
          <w:marTop w:val="0"/>
          <w:marBottom w:val="0"/>
          <w:divBdr>
            <w:top w:val="none" w:sz="0" w:space="0" w:color="auto"/>
            <w:left w:val="none" w:sz="0" w:space="0" w:color="auto"/>
            <w:bottom w:val="none" w:sz="0" w:space="0" w:color="auto"/>
            <w:right w:val="none" w:sz="0" w:space="0" w:color="auto"/>
          </w:divBdr>
          <w:divsChild>
            <w:div w:id="1987204585">
              <w:marLeft w:val="0"/>
              <w:marRight w:val="0"/>
              <w:marTop w:val="0"/>
              <w:marBottom w:val="0"/>
              <w:divBdr>
                <w:top w:val="none" w:sz="0" w:space="0" w:color="auto"/>
                <w:left w:val="none" w:sz="0" w:space="0" w:color="auto"/>
                <w:bottom w:val="none" w:sz="0" w:space="0" w:color="auto"/>
                <w:right w:val="none" w:sz="0" w:space="0" w:color="auto"/>
              </w:divBdr>
              <w:divsChild>
                <w:div w:id="1323436706">
                  <w:marLeft w:val="0"/>
                  <w:marRight w:val="0"/>
                  <w:marTop w:val="0"/>
                  <w:marBottom w:val="0"/>
                  <w:divBdr>
                    <w:top w:val="none" w:sz="0" w:space="0" w:color="auto"/>
                    <w:left w:val="none" w:sz="0" w:space="0" w:color="auto"/>
                    <w:bottom w:val="none" w:sz="0" w:space="0" w:color="auto"/>
                    <w:right w:val="none" w:sz="0" w:space="0" w:color="auto"/>
                  </w:divBdr>
                  <w:divsChild>
                    <w:div w:id="1393121079">
                      <w:marLeft w:val="0"/>
                      <w:marRight w:val="0"/>
                      <w:marTop w:val="0"/>
                      <w:marBottom w:val="0"/>
                      <w:divBdr>
                        <w:top w:val="none" w:sz="0" w:space="0" w:color="auto"/>
                        <w:left w:val="none" w:sz="0" w:space="0" w:color="auto"/>
                        <w:bottom w:val="none" w:sz="0" w:space="0" w:color="auto"/>
                        <w:right w:val="none" w:sz="0" w:space="0" w:color="auto"/>
                      </w:divBdr>
                      <w:divsChild>
                        <w:div w:id="617218517">
                          <w:marLeft w:val="0"/>
                          <w:marRight w:val="0"/>
                          <w:marTop w:val="0"/>
                          <w:marBottom w:val="0"/>
                          <w:divBdr>
                            <w:top w:val="none" w:sz="0" w:space="0" w:color="auto"/>
                            <w:left w:val="none" w:sz="0" w:space="0" w:color="auto"/>
                            <w:bottom w:val="none" w:sz="0" w:space="0" w:color="auto"/>
                            <w:right w:val="none" w:sz="0" w:space="0" w:color="auto"/>
                          </w:divBdr>
                        </w:div>
                      </w:divsChild>
                    </w:div>
                    <w:div w:id="568806451">
                      <w:marLeft w:val="0"/>
                      <w:marRight w:val="0"/>
                      <w:marTop w:val="0"/>
                      <w:marBottom w:val="0"/>
                      <w:divBdr>
                        <w:top w:val="none" w:sz="0" w:space="0" w:color="auto"/>
                        <w:left w:val="none" w:sz="0" w:space="0" w:color="auto"/>
                        <w:bottom w:val="none" w:sz="0" w:space="0" w:color="auto"/>
                        <w:right w:val="none" w:sz="0" w:space="0" w:color="auto"/>
                      </w:divBdr>
                      <w:divsChild>
                        <w:div w:id="69813222">
                          <w:marLeft w:val="0"/>
                          <w:marRight w:val="0"/>
                          <w:marTop w:val="0"/>
                          <w:marBottom w:val="0"/>
                          <w:divBdr>
                            <w:top w:val="none" w:sz="0" w:space="0" w:color="auto"/>
                            <w:left w:val="none" w:sz="0" w:space="0" w:color="auto"/>
                            <w:bottom w:val="none" w:sz="0" w:space="0" w:color="auto"/>
                            <w:right w:val="none" w:sz="0" w:space="0" w:color="auto"/>
                          </w:divBdr>
                        </w:div>
                        <w:div w:id="1021322390">
                          <w:marLeft w:val="0"/>
                          <w:marRight w:val="0"/>
                          <w:marTop w:val="0"/>
                          <w:marBottom w:val="0"/>
                          <w:divBdr>
                            <w:top w:val="none" w:sz="0" w:space="0" w:color="auto"/>
                            <w:left w:val="none" w:sz="0" w:space="0" w:color="auto"/>
                            <w:bottom w:val="none" w:sz="0" w:space="0" w:color="auto"/>
                            <w:right w:val="none" w:sz="0" w:space="0" w:color="auto"/>
                          </w:divBdr>
                          <w:divsChild>
                            <w:div w:id="1352339362">
                              <w:marLeft w:val="0"/>
                              <w:marRight w:val="0"/>
                              <w:marTop w:val="0"/>
                              <w:marBottom w:val="0"/>
                              <w:divBdr>
                                <w:top w:val="none" w:sz="0" w:space="0" w:color="auto"/>
                                <w:left w:val="none" w:sz="0" w:space="0" w:color="auto"/>
                                <w:bottom w:val="none" w:sz="0" w:space="0" w:color="auto"/>
                                <w:right w:val="none" w:sz="0" w:space="0" w:color="auto"/>
                              </w:divBdr>
                              <w:divsChild>
                                <w:div w:id="1858885994">
                                  <w:marLeft w:val="0"/>
                                  <w:marRight w:val="0"/>
                                  <w:marTop w:val="0"/>
                                  <w:marBottom w:val="0"/>
                                  <w:divBdr>
                                    <w:top w:val="none" w:sz="0" w:space="0" w:color="auto"/>
                                    <w:left w:val="none" w:sz="0" w:space="0" w:color="auto"/>
                                    <w:bottom w:val="none" w:sz="0" w:space="0" w:color="auto"/>
                                    <w:right w:val="none" w:sz="0" w:space="0" w:color="auto"/>
                                  </w:divBdr>
                                </w:div>
                              </w:divsChild>
                            </w:div>
                            <w:div w:id="1317807270">
                              <w:marLeft w:val="0"/>
                              <w:marRight w:val="0"/>
                              <w:marTop w:val="0"/>
                              <w:marBottom w:val="0"/>
                              <w:divBdr>
                                <w:top w:val="none" w:sz="0" w:space="0" w:color="auto"/>
                                <w:left w:val="none" w:sz="0" w:space="0" w:color="auto"/>
                                <w:bottom w:val="none" w:sz="0" w:space="0" w:color="auto"/>
                                <w:right w:val="none" w:sz="0" w:space="0" w:color="auto"/>
                              </w:divBdr>
                              <w:divsChild>
                                <w:div w:id="1397776194">
                                  <w:marLeft w:val="0"/>
                                  <w:marRight w:val="0"/>
                                  <w:marTop w:val="0"/>
                                  <w:marBottom w:val="0"/>
                                  <w:divBdr>
                                    <w:top w:val="none" w:sz="0" w:space="0" w:color="auto"/>
                                    <w:left w:val="none" w:sz="0" w:space="0" w:color="auto"/>
                                    <w:bottom w:val="none" w:sz="0" w:space="0" w:color="auto"/>
                                    <w:right w:val="none" w:sz="0" w:space="0" w:color="auto"/>
                                  </w:divBdr>
                                </w:div>
                                <w:div w:id="2098020896">
                                  <w:marLeft w:val="0"/>
                                  <w:marRight w:val="0"/>
                                  <w:marTop w:val="0"/>
                                  <w:marBottom w:val="0"/>
                                  <w:divBdr>
                                    <w:top w:val="none" w:sz="0" w:space="0" w:color="auto"/>
                                    <w:left w:val="none" w:sz="0" w:space="0" w:color="auto"/>
                                    <w:bottom w:val="none" w:sz="0" w:space="0" w:color="auto"/>
                                    <w:right w:val="none" w:sz="0" w:space="0" w:color="auto"/>
                                  </w:divBdr>
                                  <w:divsChild>
                                    <w:div w:id="1409690553">
                                      <w:marLeft w:val="0"/>
                                      <w:marRight w:val="0"/>
                                      <w:marTop w:val="0"/>
                                      <w:marBottom w:val="0"/>
                                      <w:divBdr>
                                        <w:top w:val="none" w:sz="0" w:space="0" w:color="auto"/>
                                        <w:left w:val="none" w:sz="0" w:space="0" w:color="auto"/>
                                        <w:bottom w:val="none" w:sz="0" w:space="0" w:color="auto"/>
                                        <w:right w:val="none" w:sz="0" w:space="0" w:color="auto"/>
                                      </w:divBdr>
                                      <w:divsChild>
                                        <w:div w:id="2024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20894">
                              <w:marLeft w:val="0"/>
                              <w:marRight w:val="0"/>
                              <w:marTop w:val="0"/>
                              <w:marBottom w:val="0"/>
                              <w:divBdr>
                                <w:top w:val="none" w:sz="0" w:space="0" w:color="auto"/>
                                <w:left w:val="none" w:sz="0" w:space="0" w:color="auto"/>
                                <w:bottom w:val="none" w:sz="0" w:space="0" w:color="auto"/>
                                <w:right w:val="none" w:sz="0" w:space="0" w:color="auto"/>
                              </w:divBdr>
                              <w:divsChild>
                                <w:div w:id="2021809071">
                                  <w:marLeft w:val="0"/>
                                  <w:marRight w:val="0"/>
                                  <w:marTop w:val="0"/>
                                  <w:marBottom w:val="0"/>
                                  <w:divBdr>
                                    <w:top w:val="none" w:sz="0" w:space="0" w:color="auto"/>
                                    <w:left w:val="none" w:sz="0" w:space="0" w:color="auto"/>
                                    <w:bottom w:val="none" w:sz="0" w:space="0" w:color="auto"/>
                                    <w:right w:val="none" w:sz="0" w:space="0" w:color="auto"/>
                                  </w:divBdr>
                                </w:div>
                                <w:div w:id="855777521">
                                  <w:marLeft w:val="0"/>
                                  <w:marRight w:val="0"/>
                                  <w:marTop w:val="0"/>
                                  <w:marBottom w:val="0"/>
                                  <w:divBdr>
                                    <w:top w:val="none" w:sz="0" w:space="0" w:color="auto"/>
                                    <w:left w:val="none" w:sz="0" w:space="0" w:color="auto"/>
                                    <w:bottom w:val="none" w:sz="0" w:space="0" w:color="auto"/>
                                    <w:right w:val="none" w:sz="0" w:space="0" w:color="auto"/>
                                  </w:divBdr>
                                  <w:divsChild>
                                    <w:div w:id="887693127">
                                      <w:marLeft w:val="0"/>
                                      <w:marRight w:val="0"/>
                                      <w:marTop w:val="0"/>
                                      <w:marBottom w:val="0"/>
                                      <w:divBdr>
                                        <w:top w:val="none" w:sz="0" w:space="0" w:color="auto"/>
                                        <w:left w:val="none" w:sz="0" w:space="0" w:color="auto"/>
                                        <w:bottom w:val="none" w:sz="0" w:space="0" w:color="auto"/>
                                        <w:right w:val="none" w:sz="0" w:space="0" w:color="auto"/>
                                      </w:divBdr>
                                      <w:divsChild>
                                        <w:div w:id="2100329765">
                                          <w:marLeft w:val="0"/>
                                          <w:marRight w:val="0"/>
                                          <w:marTop w:val="0"/>
                                          <w:marBottom w:val="0"/>
                                          <w:divBdr>
                                            <w:top w:val="none" w:sz="0" w:space="0" w:color="auto"/>
                                            <w:left w:val="none" w:sz="0" w:space="0" w:color="auto"/>
                                            <w:bottom w:val="none" w:sz="0" w:space="0" w:color="auto"/>
                                            <w:right w:val="none" w:sz="0" w:space="0" w:color="auto"/>
                                          </w:divBdr>
                                        </w:div>
                                      </w:divsChild>
                                    </w:div>
                                    <w:div w:id="46151421">
                                      <w:marLeft w:val="0"/>
                                      <w:marRight w:val="0"/>
                                      <w:marTop w:val="0"/>
                                      <w:marBottom w:val="0"/>
                                      <w:divBdr>
                                        <w:top w:val="none" w:sz="0" w:space="0" w:color="auto"/>
                                        <w:left w:val="none" w:sz="0" w:space="0" w:color="auto"/>
                                        <w:bottom w:val="none" w:sz="0" w:space="0" w:color="auto"/>
                                        <w:right w:val="none" w:sz="0" w:space="0" w:color="auto"/>
                                      </w:divBdr>
                                      <w:divsChild>
                                        <w:div w:id="2109696314">
                                          <w:marLeft w:val="0"/>
                                          <w:marRight w:val="0"/>
                                          <w:marTop w:val="0"/>
                                          <w:marBottom w:val="0"/>
                                          <w:divBdr>
                                            <w:top w:val="none" w:sz="0" w:space="0" w:color="auto"/>
                                            <w:left w:val="none" w:sz="0" w:space="0" w:color="auto"/>
                                            <w:bottom w:val="none" w:sz="0" w:space="0" w:color="auto"/>
                                            <w:right w:val="none" w:sz="0" w:space="0" w:color="auto"/>
                                          </w:divBdr>
                                        </w:div>
                                        <w:div w:id="2001225323">
                                          <w:marLeft w:val="0"/>
                                          <w:marRight w:val="0"/>
                                          <w:marTop w:val="0"/>
                                          <w:marBottom w:val="0"/>
                                          <w:divBdr>
                                            <w:top w:val="none" w:sz="0" w:space="0" w:color="auto"/>
                                            <w:left w:val="none" w:sz="0" w:space="0" w:color="auto"/>
                                            <w:bottom w:val="none" w:sz="0" w:space="0" w:color="auto"/>
                                            <w:right w:val="none" w:sz="0" w:space="0" w:color="auto"/>
                                          </w:divBdr>
                                          <w:divsChild>
                                            <w:div w:id="20053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9245">
                                      <w:marLeft w:val="0"/>
                                      <w:marRight w:val="0"/>
                                      <w:marTop w:val="0"/>
                                      <w:marBottom w:val="0"/>
                                      <w:divBdr>
                                        <w:top w:val="none" w:sz="0" w:space="0" w:color="auto"/>
                                        <w:left w:val="none" w:sz="0" w:space="0" w:color="auto"/>
                                        <w:bottom w:val="none" w:sz="0" w:space="0" w:color="auto"/>
                                        <w:right w:val="none" w:sz="0" w:space="0" w:color="auto"/>
                                      </w:divBdr>
                                      <w:divsChild>
                                        <w:div w:id="657618110">
                                          <w:marLeft w:val="0"/>
                                          <w:marRight w:val="0"/>
                                          <w:marTop w:val="0"/>
                                          <w:marBottom w:val="0"/>
                                          <w:divBdr>
                                            <w:top w:val="none" w:sz="0" w:space="0" w:color="auto"/>
                                            <w:left w:val="none" w:sz="0" w:space="0" w:color="auto"/>
                                            <w:bottom w:val="none" w:sz="0" w:space="0" w:color="auto"/>
                                            <w:right w:val="none" w:sz="0" w:space="0" w:color="auto"/>
                                          </w:divBdr>
                                        </w:div>
                                        <w:div w:id="1975328631">
                                          <w:marLeft w:val="0"/>
                                          <w:marRight w:val="0"/>
                                          <w:marTop w:val="0"/>
                                          <w:marBottom w:val="0"/>
                                          <w:divBdr>
                                            <w:top w:val="none" w:sz="0" w:space="0" w:color="auto"/>
                                            <w:left w:val="none" w:sz="0" w:space="0" w:color="auto"/>
                                            <w:bottom w:val="none" w:sz="0" w:space="0" w:color="auto"/>
                                            <w:right w:val="none" w:sz="0" w:space="0" w:color="auto"/>
                                          </w:divBdr>
                                          <w:divsChild>
                                            <w:div w:id="11277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8693">
                                      <w:marLeft w:val="0"/>
                                      <w:marRight w:val="0"/>
                                      <w:marTop w:val="0"/>
                                      <w:marBottom w:val="0"/>
                                      <w:divBdr>
                                        <w:top w:val="none" w:sz="0" w:space="0" w:color="auto"/>
                                        <w:left w:val="none" w:sz="0" w:space="0" w:color="auto"/>
                                        <w:bottom w:val="none" w:sz="0" w:space="0" w:color="auto"/>
                                        <w:right w:val="none" w:sz="0" w:space="0" w:color="auto"/>
                                      </w:divBdr>
                                      <w:divsChild>
                                        <w:div w:id="1225290208">
                                          <w:marLeft w:val="0"/>
                                          <w:marRight w:val="0"/>
                                          <w:marTop w:val="0"/>
                                          <w:marBottom w:val="0"/>
                                          <w:divBdr>
                                            <w:top w:val="none" w:sz="0" w:space="0" w:color="auto"/>
                                            <w:left w:val="none" w:sz="0" w:space="0" w:color="auto"/>
                                            <w:bottom w:val="none" w:sz="0" w:space="0" w:color="auto"/>
                                            <w:right w:val="none" w:sz="0" w:space="0" w:color="auto"/>
                                          </w:divBdr>
                                        </w:div>
                                        <w:div w:id="1076711711">
                                          <w:marLeft w:val="0"/>
                                          <w:marRight w:val="0"/>
                                          <w:marTop w:val="0"/>
                                          <w:marBottom w:val="0"/>
                                          <w:divBdr>
                                            <w:top w:val="none" w:sz="0" w:space="0" w:color="auto"/>
                                            <w:left w:val="none" w:sz="0" w:space="0" w:color="auto"/>
                                            <w:bottom w:val="none" w:sz="0" w:space="0" w:color="auto"/>
                                            <w:right w:val="none" w:sz="0" w:space="0" w:color="auto"/>
                                          </w:divBdr>
                                          <w:divsChild>
                                            <w:div w:id="13043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210">
                                      <w:marLeft w:val="0"/>
                                      <w:marRight w:val="0"/>
                                      <w:marTop w:val="0"/>
                                      <w:marBottom w:val="0"/>
                                      <w:divBdr>
                                        <w:top w:val="none" w:sz="0" w:space="0" w:color="auto"/>
                                        <w:left w:val="none" w:sz="0" w:space="0" w:color="auto"/>
                                        <w:bottom w:val="none" w:sz="0" w:space="0" w:color="auto"/>
                                        <w:right w:val="none" w:sz="0" w:space="0" w:color="auto"/>
                                      </w:divBdr>
                                      <w:divsChild>
                                        <w:div w:id="1380327742">
                                          <w:marLeft w:val="0"/>
                                          <w:marRight w:val="0"/>
                                          <w:marTop w:val="0"/>
                                          <w:marBottom w:val="0"/>
                                          <w:divBdr>
                                            <w:top w:val="none" w:sz="0" w:space="0" w:color="auto"/>
                                            <w:left w:val="none" w:sz="0" w:space="0" w:color="auto"/>
                                            <w:bottom w:val="none" w:sz="0" w:space="0" w:color="auto"/>
                                            <w:right w:val="none" w:sz="0" w:space="0" w:color="auto"/>
                                          </w:divBdr>
                                        </w:div>
                                        <w:div w:id="1555195076">
                                          <w:marLeft w:val="0"/>
                                          <w:marRight w:val="0"/>
                                          <w:marTop w:val="0"/>
                                          <w:marBottom w:val="0"/>
                                          <w:divBdr>
                                            <w:top w:val="none" w:sz="0" w:space="0" w:color="auto"/>
                                            <w:left w:val="none" w:sz="0" w:space="0" w:color="auto"/>
                                            <w:bottom w:val="none" w:sz="0" w:space="0" w:color="auto"/>
                                            <w:right w:val="none" w:sz="0" w:space="0" w:color="auto"/>
                                          </w:divBdr>
                                          <w:divsChild>
                                            <w:div w:id="12658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326094">
                              <w:marLeft w:val="0"/>
                              <w:marRight w:val="0"/>
                              <w:marTop w:val="0"/>
                              <w:marBottom w:val="0"/>
                              <w:divBdr>
                                <w:top w:val="none" w:sz="0" w:space="0" w:color="auto"/>
                                <w:left w:val="none" w:sz="0" w:space="0" w:color="auto"/>
                                <w:bottom w:val="none" w:sz="0" w:space="0" w:color="auto"/>
                                <w:right w:val="none" w:sz="0" w:space="0" w:color="auto"/>
                              </w:divBdr>
                              <w:divsChild>
                                <w:div w:id="1226145247">
                                  <w:marLeft w:val="0"/>
                                  <w:marRight w:val="0"/>
                                  <w:marTop w:val="0"/>
                                  <w:marBottom w:val="0"/>
                                  <w:divBdr>
                                    <w:top w:val="none" w:sz="0" w:space="0" w:color="auto"/>
                                    <w:left w:val="none" w:sz="0" w:space="0" w:color="auto"/>
                                    <w:bottom w:val="none" w:sz="0" w:space="0" w:color="auto"/>
                                    <w:right w:val="none" w:sz="0" w:space="0" w:color="auto"/>
                                  </w:divBdr>
                                </w:div>
                                <w:div w:id="700937857">
                                  <w:marLeft w:val="0"/>
                                  <w:marRight w:val="0"/>
                                  <w:marTop w:val="0"/>
                                  <w:marBottom w:val="0"/>
                                  <w:divBdr>
                                    <w:top w:val="none" w:sz="0" w:space="0" w:color="auto"/>
                                    <w:left w:val="none" w:sz="0" w:space="0" w:color="auto"/>
                                    <w:bottom w:val="none" w:sz="0" w:space="0" w:color="auto"/>
                                    <w:right w:val="none" w:sz="0" w:space="0" w:color="auto"/>
                                  </w:divBdr>
                                  <w:divsChild>
                                    <w:div w:id="1031224655">
                                      <w:marLeft w:val="0"/>
                                      <w:marRight w:val="0"/>
                                      <w:marTop w:val="0"/>
                                      <w:marBottom w:val="0"/>
                                      <w:divBdr>
                                        <w:top w:val="none" w:sz="0" w:space="0" w:color="auto"/>
                                        <w:left w:val="none" w:sz="0" w:space="0" w:color="auto"/>
                                        <w:bottom w:val="none" w:sz="0" w:space="0" w:color="auto"/>
                                        <w:right w:val="none" w:sz="0" w:space="0" w:color="auto"/>
                                      </w:divBdr>
                                      <w:divsChild>
                                        <w:div w:id="252856683">
                                          <w:marLeft w:val="0"/>
                                          <w:marRight w:val="0"/>
                                          <w:marTop w:val="0"/>
                                          <w:marBottom w:val="0"/>
                                          <w:divBdr>
                                            <w:top w:val="none" w:sz="0" w:space="0" w:color="auto"/>
                                            <w:left w:val="none" w:sz="0" w:space="0" w:color="auto"/>
                                            <w:bottom w:val="none" w:sz="0" w:space="0" w:color="auto"/>
                                            <w:right w:val="none" w:sz="0" w:space="0" w:color="auto"/>
                                          </w:divBdr>
                                        </w:div>
                                      </w:divsChild>
                                    </w:div>
                                    <w:div w:id="477068318">
                                      <w:marLeft w:val="0"/>
                                      <w:marRight w:val="0"/>
                                      <w:marTop w:val="0"/>
                                      <w:marBottom w:val="0"/>
                                      <w:divBdr>
                                        <w:top w:val="none" w:sz="0" w:space="0" w:color="auto"/>
                                        <w:left w:val="none" w:sz="0" w:space="0" w:color="auto"/>
                                        <w:bottom w:val="none" w:sz="0" w:space="0" w:color="auto"/>
                                        <w:right w:val="none" w:sz="0" w:space="0" w:color="auto"/>
                                      </w:divBdr>
                                      <w:divsChild>
                                        <w:div w:id="196310063">
                                          <w:marLeft w:val="0"/>
                                          <w:marRight w:val="0"/>
                                          <w:marTop w:val="0"/>
                                          <w:marBottom w:val="0"/>
                                          <w:divBdr>
                                            <w:top w:val="none" w:sz="0" w:space="0" w:color="auto"/>
                                            <w:left w:val="none" w:sz="0" w:space="0" w:color="auto"/>
                                            <w:bottom w:val="none" w:sz="0" w:space="0" w:color="auto"/>
                                            <w:right w:val="none" w:sz="0" w:space="0" w:color="auto"/>
                                          </w:divBdr>
                                        </w:div>
                                        <w:div w:id="1944261113">
                                          <w:marLeft w:val="0"/>
                                          <w:marRight w:val="0"/>
                                          <w:marTop w:val="0"/>
                                          <w:marBottom w:val="0"/>
                                          <w:divBdr>
                                            <w:top w:val="none" w:sz="0" w:space="0" w:color="auto"/>
                                            <w:left w:val="none" w:sz="0" w:space="0" w:color="auto"/>
                                            <w:bottom w:val="none" w:sz="0" w:space="0" w:color="auto"/>
                                            <w:right w:val="none" w:sz="0" w:space="0" w:color="auto"/>
                                          </w:divBdr>
                                          <w:divsChild>
                                            <w:div w:id="11973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1519">
                                      <w:marLeft w:val="0"/>
                                      <w:marRight w:val="0"/>
                                      <w:marTop w:val="0"/>
                                      <w:marBottom w:val="0"/>
                                      <w:divBdr>
                                        <w:top w:val="none" w:sz="0" w:space="0" w:color="auto"/>
                                        <w:left w:val="none" w:sz="0" w:space="0" w:color="auto"/>
                                        <w:bottom w:val="none" w:sz="0" w:space="0" w:color="auto"/>
                                        <w:right w:val="none" w:sz="0" w:space="0" w:color="auto"/>
                                      </w:divBdr>
                                      <w:divsChild>
                                        <w:div w:id="890455920">
                                          <w:marLeft w:val="0"/>
                                          <w:marRight w:val="0"/>
                                          <w:marTop w:val="0"/>
                                          <w:marBottom w:val="0"/>
                                          <w:divBdr>
                                            <w:top w:val="none" w:sz="0" w:space="0" w:color="auto"/>
                                            <w:left w:val="none" w:sz="0" w:space="0" w:color="auto"/>
                                            <w:bottom w:val="none" w:sz="0" w:space="0" w:color="auto"/>
                                            <w:right w:val="none" w:sz="0" w:space="0" w:color="auto"/>
                                          </w:divBdr>
                                        </w:div>
                                        <w:div w:id="1280332758">
                                          <w:marLeft w:val="0"/>
                                          <w:marRight w:val="0"/>
                                          <w:marTop w:val="0"/>
                                          <w:marBottom w:val="0"/>
                                          <w:divBdr>
                                            <w:top w:val="none" w:sz="0" w:space="0" w:color="auto"/>
                                            <w:left w:val="none" w:sz="0" w:space="0" w:color="auto"/>
                                            <w:bottom w:val="none" w:sz="0" w:space="0" w:color="auto"/>
                                            <w:right w:val="none" w:sz="0" w:space="0" w:color="auto"/>
                                          </w:divBdr>
                                          <w:divsChild>
                                            <w:div w:id="6088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5014">
                                      <w:marLeft w:val="0"/>
                                      <w:marRight w:val="0"/>
                                      <w:marTop w:val="0"/>
                                      <w:marBottom w:val="0"/>
                                      <w:divBdr>
                                        <w:top w:val="none" w:sz="0" w:space="0" w:color="auto"/>
                                        <w:left w:val="none" w:sz="0" w:space="0" w:color="auto"/>
                                        <w:bottom w:val="none" w:sz="0" w:space="0" w:color="auto"/>
                                        <w:right w:val="none" w:sz="0" w:space="0" w:color="auto"/>
                                      </w:divBdr>
                                      <w:divsChild>
                                        <w:div w:id="467359605">
                                          <w:marLeft w:val="0"/>
                                          <w:marRight w:val="0"/>
                                          <w:marTop w:val="0"/>
                                          <w:marBottom w:val="0"/>
                                          <w:divBdr>
                                            <w:top w:val="none" w:sz="0" w:space="0" w:color="auto"/>
                                            <w:left w:val="none" w:sz="0" w:space="0" w:color="auto"/>
                                            <w:bottom w:val="none" w:sz="0" w:space="0" w:color="auto"/>
                                            <w:right w:val="none" w:sz="0" w:space="0" w:color="auto"/>
                                          </w:divBdr>
                                        </w:div>
                                        <w:div w:id="2084447785">
                                          <w:marLeft w:val="0"/>
                                          <w:marRight w:val="0"/>
                                          <w:marTop w:val="0"/>
                                          <w:marBottom w:val="0"/>
                                          <w:divBdr>
                                            <w:top w:val="none" w:sz="0" w:space="0" w:color="auto"/>
                                            <w:left w:val="none" w:sz="0" w:space="0" w:color="auto"/>
                                            <w:bottom w:val="none" w:sz="0" w:space="0" w:color="auto"/>
                                            <w:right w:val="none" w:sz="0" w:space="0" w:color="auto"/>
                                          </w:divBdr>
                                          <w:divsChild>
                                            <w:div w:id="14380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9857">
                                      <w:marLeft w:val="0"/>
                                      <w:marRight w:val="0"/>
                                      <w:marTop w:val="0"/>
                                      <w:marBottom w:val="0"/>
                                      <w:divBdr>
                                        <w:top w:val="none" w:sz="0" w:space="0" w:color="auto"/>
                                        <w:left w:val="none" w:sz="0" w:space="0" w:color="auto"/>
                                        <w:bottom w:val="none" w:sz="0" w:space="0" w:color="auto"/>
                                        <w:right w:val="none" w:sz="0" w:space="0" w:color="auto"/>
                                      </w:divBdr>
                                      <w:divsChild>
                                        <w:div w:id="1159274003">
                                          <w:marLeft w:val="0"/>
                                          <w:marRight w:val="0"/>
                                          <w:marTop w:val="0"/>
                                          <w:marBottom w:val="0"/>
                                          <w:divBdr>
                                            <w:top w:val="none" w:sz="0" w:space="0" w:color="auto"/>
                                            <w:left w:val="none" w:sz="0" w:space="0" w:color="auto"/>
                                            <w:bottom w:val="none" w:sz="0" w:space="0" w:color="auto"/>
                                            <w:right w:val="none" w:sz="0" w:space="0" w:color="auto"/>
                                          </w:divBdr>
                                        </w:div>
                                        <w:div w:id="472792680">
                                          <w:marLeft w:val="0"/>
                                          <w:marRight w:val="0"/>
                                          <w:marTop w:val="0"/>
                                          <w:marBottom w:val="0"/>
                                          <w:divBdr>
                                            <w:top w:val="none" w:sz="0" w:space="0" w:color="auto"/>
                                            <w:left w:val="none" w:sz="0" w:space="0" w:color="auto"/>
                                            <w:bottom w:val="none" w:sz="0" w:space="0" w:color="auto"/>
                                            <w:right w:val="none" w:sz="0" w:space="0" w:color="auto"/>
                                          </w:divBdr>
                                          <w:divsChild>
                                            <w:div w:id="15491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6194">
                                      <w:marLeft w:val="0"/>
                                      <w:marRight w:val="0"/>
                                      <w:marTop w:val="0"/>
                                      <w:marBottom w:val="0"/>
                                      <w:divBdr>
                                        <w:top w:val="none" w:sz="0" w:space="0" w:color="auto"/>
                                        <w:left w:val="none" w:sz="0" w:space="0" w:color="auto"/>
                                        <w:bottom w:val="none" w:sz="0" w:space="0" w:color="auto"/>
                                        <w:right w:val="none" w:sz="0" w:space="0" w:color="auto"/>
                                      </w:divBdr>
                                      <w:divsChild>
                                        <w:div w:id="1460684912">
                                          <w:marLeft w:val="0"/>
                                          <w:marRight w:val="0"/>
                                          <w:marTop w:val="0"/>
                                          <w:marBottom w:val="0"/>
                                          <w:divBdr>
                                            <w:top w:val="none" w:sz="0" w:space="0" w:color="auto"/>
                                            <w:left w:val="none" w:sz="0" w:space="0" w:color="auto"/>
                                            <w:bottom w:val="none" w:sz="0" w:space="0" w:color="auto"/>
                                            <w:right w:val="none" w:sz="0" w:space="0" w:color="auto"/>
                                          </w:divBdr>
                                        </w:div>
                                        <w:div w:id="135687948">
                                          <w:marLeft w:val="0"/>
                                          <w:marRight w:val="0"/>
                                          <w:marTop w:val="0"/>
                                          <w:marBottom w:val="0"/>
                                          <w:divBdr>
                                            <w:top w:val="none" w:sz="0" w:space="0" w:color="auto"/>
                                            <w:left w:val="none" w:sz="0" w:space="0" w:color="auto"/>
                                            <w:bottom w:val="none" w:sz="0" w:space="0" w:color="auto"/>
                                            <w:right w:val="none" w:sz="0" w:space="0" w:color="auto"/>
                                          </w:divBdr>
                                          <w:divsChild>
                                            <w:div w:id="2027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79655">
                              <w:marLeft w:val="0"/>
                              <w:marRight w:val="0"/>
                              <w:marTop w:val="0"/>
                              <w:marBottom w:val="0"/>
                              <w:divBdr>
                                <w:top w:val="none" w:sz="0" w:space="0" w:color="auto"/>
                                <w:left w:val="none" w:sz="0" w:space="0" w:color="auto"/>
                                <w:bottom w:val="none" w:sz="0" w:space="0" w:color="auto"/>
                                <w:right w:val="none" w:sz="0" w:space="0" w:color="auto"/>
                              </w:divBdr>
                              <w:divsChild>
                                <w:div w:id="587689230">
                                  <w:marLeft w:val="0"/>
                                  <w:marRight w:val="0"/>
                                  <w:marTop w:val="0"/>
                                  <w:marBottom w:val="0"/>
                                  <w:divBdr>
                                    <w:top w:val="none" w:sz="0" w:space="0" w:color="auto"/>
                                    <w:left w:val="none" w:sz="0" w:space="0" w:color="auto"/>
                                    <w:bottom w:val="none" w:sz="0" w:space="0" w:color="auto"/>
                                    <w:right w:val="none" w:sz="0" w:space="0" w:color="auto"/>
                                  </w:divBdr>
                                </w:div>
                                <w:div w:id="1886021096">
                                  <w:marLeft w:val="0"/>
                                  <w:marRight w:val="0"/>
                                  <w:marTop w:val="0"/>
                                  <w:marBottom w:val="0"/>
                                  <w:divBdr>
                                    <w:top w:val="none" w:sz="0" w:space="0" w:color="auto"/>
                                    <w:left w:val="none" w:sz="0" w:space="0" w:color="auto"/>
                                    <w:bottom w:val="none" w:sz="0" w:space="0" w:color="auto"/>
                                    <w:right w:val="none" w:sz="0" w:space="0" w:color="auto"/>
                                  </w:divBdr>
                                  <w:divsChild>
                                    <w:div w:id="15567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6103">
                              <w:marLeft w:val="0"/>
                              <w:marRight w:val="0"/>
                              <w:marTop w:val="0"/>
                              <w:marBottom w:val="0"/>
                              <w:divBdr>
                                <w:top w:val="none" w:sz="0" w:space="0" w:color="auto"/>
                                <w:left w:val="none" w:sz="0" w:space="0" w:color="auto"/>
                                <w:bottom w:val="none" w:sz="0" w:space="0" w:color="auto"/>
                                <w:right w:val="none" w:sz="0" w:space="0" w:color="auto"/>
                              </w:divBdr>
                              <w:divsChild>
                                <w:div w:id="37900005">
                                  <w:marLeft w:val="0"/>
                                  <w:marRight w:val="0"/>
                                  <w:marTop w:val="0"/>
                                  <w:marBottom w:val="0"/>
                                  <w:divBdr>
                                    <w:top w:val="none" w:sz="0" w:space="0" w:color="auto"/>
                                    <w:left w:val="none" w:sz="0" w:space="0" w:color="auto"/>
                                    <w:bottom w:val="none" w:sz="0" w:space="0" w:color="auto"/>
                                    <w:right w:val="none" w:sz="0" w:space="0" w:color="auto"/>
                                  </w:divBdr>
                                </w:div>
                                <w:div w:id="731080769">
                                  <w:marLeft w:val="0"/>
                                  <w:marRight w:val="0"/>
                                  <w:marTop w:val="0"/>
                                  <w:marBottom w:val="0"/>
                                  <w:divBdr>
                                    <w:top w:val="none" w:sz="0" w:space="0" w:color="auto"/>
                                    <w:left w:val="none" w:sz="0" w:space="0" w:color="auto"/>
                                    <w:bottom w:val="none" w:sz="0" w:space="0" w:color="auto"/>
                                    <w:right w:val="none" w:sz="0" w:space="0" w:color="auto"/>
                                  </w:divBdr>
                                  <w:divsChild>
                                    <w:div w:id="1899704863">
                                      <w:marLeft w:val="0"/>
                                      <w:marRight w:val="0"/>
                                      <w:marTop w:val="0"/>
                                      <w:marBottom w:val="0"/>
                                      <w:divBdr>
                                        <w:top w:val="none" w:sz="0" w:space="0" w:color="auto"/>
                                        <w:left w:val="none" w:sz="0" w:space="0" w:color="auto"/>
                                        <w:bottom w:val="none" w:sz="0" w:space="0" w:color="auto"/>
                                        <w:right w:val="none" w:sz="0" w:space="0" w:color="auto"/>
                                      </w:divBdr>
                                      <w:divsChild>
                                        <w:div w:id="1487474925">
                                          <w:marLeft w:val="0"/>
                                          <w:marRight w:val="0"/>
                                          <w:marTop w:val="0"/>
                                          <w:marBottom w:val="0"/>
                                          <w:divBdr>
                                            <w:top w:val="none" w:sz="0" w:space="0" w:color="auto"/>
                                            <w:left w:val="none" w:sz="0" w:space="0" w:color="auto"/>
                                            <w:bottom w:val="none" w:sz="0" w:space="0" w:color="auto"/>
                                            <w:right w:val="none" w:sz="0" w:space="0" w:color="auto"/>
                                          </w:divBdr>
                                        </w:div>
                                      </w:divsChild>
                                    </w:div>
                                    <w:div w:id="418410976">
                                      <w:marLeft w:val="0"/>
                                      <w:marRight w:val="0"/>
                                      <w:marTop w:val="0"/>
                                      <w:marBottom w:val="0"/>
                                      <w:divBdr>
                                        <w:top w:val="none" w:sz="0" w:space="0" w:color="auto"/>
                                        <w:left w:val="none" w:sz="0" w:space="0" w:color="auto"/>
                                        <w:bottom w:val="none" w:sz="0" w:space="0" w:color="auto"/>
                                        <w:right w:val="none" w:sz="0" w:space="0" w:color="auto"/>
                                      </w:divBdr>
                                      <w:divsChild>
                                        <w:div w:id="1786268083">
                                          <w:marLeft w:val="0"/>
                                          <w:marRight w:val="0"/>
                                          <w:marTop w:val="0"/>
                                          <w:marBottom w:val="0"/>
                                          <w:divBdr>
                                            <w:top w:val="none" w:sz="0" w:space="0" w:color="auto"/>
                                            <w:left w:val="none" w:sz="0" w:space="0" w:color="auto"/>
                                            <w:bottom w:val="none" w:sz="0" w:space="0" w:color="auto"/>
                                            <w:right w:val="none" w:sz="0" w:space="0" w:color="auto"/>
                                          </w:divBdr>
                                        </w:div>
                                        <w:div w:id="1033384474">
                                          <w:marLeft w:val="0"/>
                                          <w:marRight w:val="0"/>
                                          <w:marTop w:val="0"/>
                                          <w:marBottom w:val="0"/>
                                          <w:divBdr>
                                            <w:top w:val="none" w:sz="0" w:space="0" w:color="auto"/>
                                            <w:left w:val="none" w:sz="0" w:space="0" w:color="auto"/>
                                            <w:bottom w:val="none" w:sz="0" w:space="0" w:color="auto"/>
                                            <w:right w:val="none" w:sz="0" w:space="0" w:color="auto"/>
                                          </w:divBdr>
                                          <w:divsChild>
                                            <w:div w:id="1683582881">
                                              <w:marLeft w:val="0"/>
                                              <w:marRight w:val="0"/>
                                              <w:marTop w:val="0"/>
                                              <w:marBottom w:val="0"/>
                                              <w:divBdr>
                                                <w:top w:val="none" w:sz="0" w:space="0" w:color="auto"/>
                                                <w:left w:val="none" w:sz="0" w:space="0" w:color="auto"/>
                                                <w:bottom w:val="none" w:sz="0" w:space="0" w:color="auto"/>
                                                <w:right w:val="none" w:sz="0" w:space="0" w:color="auto"/>
                                              </w:divBdr>
                                            </w:div>
                                            <w:div w:id="71702926">
                                              <w:marLeft w:val="0"/>
                                              <w:marRight w:val="0"/>
                                              <w:marTop w:val="0"/>
                                              <w:marBottom w:val="0"/>
                                              <w:divBdr>
                                                <w:top w:val="none" w:sz="0" w:space="0" w:color="auto"/>
                                                <w:left w:val="none" w:sz="0" w:space="0" w:color="auto"/>
                                                <w:bottom w:val="none" w:sz="0" w:space="0" w:color="auto"/>
                                                <w:right w:val="none" w:sz="0" w:space="0" w:color="auto"/>
                                              </w:divBdr>
                                              <w:divsChild>
                                                <w:div w:id="527376521">
                                                  <w:marLeft w:val="0"/>
                                                  <w:marRight w:val="0"/>
                                                  <w:marTop w:val="0"/>
                                                  <w:marBottom w:val="0"/>
                                                  <w:divBdr>
                                                    <w:top w:val="none" w:sz="0" w:space="0" w:color="auto"/>
                                                    <w:left w:val="none" w:sz="0" w:space="0" w:color="auto"/>
                                                    <w:bottom w:val="none" w:sz="0" w:space="0" w:color="auto"/>
                                                    <w:right w:val="none" w:sz="0" w:space="0" w:color="auto"/>
                                                  </w:divBdr>
                                                </w:div>
                                                <w:div w:id="621956081">
                                                  <w:marLeft w:val="0"/>
                                                  <w:marRight w:val="0"/>
                                                  <w:marTop w:val="0"/>
                                                  <w:marBottom w:val="0"/>
                                                  <w:divBdr>
                                                    <w:top w:val="none" w:sz="0" w:space="0" w:color="auto"/>
                                                    <w:left w:val="none" w:sz="0" w:space="0" w:color="auto"/>
                                                    <w:bottom w:val="none" w:sz="0" w:space="0" w:color="auto"/>
                                                    <w:right w:val="none" w:sz="0" w:space="0" w:color="auto"/>
                                                  </w:divBdr>
                                                  <w:divsChild>
                                                    <w:div w:id="11123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78294">
                                              <w:marLeft w:val="0"/>
                                              <w:marRight w:val="0"/>
                                              <w:marTop w:val="0"/>
                                              <w:marBottom w:val="0"/>
                                              <w:divBdr>
                                                <w:top w:val="none" w:sz="0" w:space="0" w:color="auto"/>
                                                <w:left w:val="none" w:sz="0" w:space="0" w:color="auto"/>
                                                <w:bottom w:val="none" w:sz="0" w:space="0" w:color="auto"/>
                                                <w:right w:val="none" w:sz="0" w:space="0" w:color="auto"/>
                                              </w:divBdr>
                                              <w:divsChild>
                                                <w:div w:id="1537891329">
                                                  <w:marLeft w:val="0"/>
                                                  <w:marRight w:val="0"/>
                                                  <w:marTop w:val="0"/>
                                                  <w:marBottom w:val="0"/>
                                                  <w:divBdr>
                                                    <w:top w:val="none" w:sz="0" w:space="0" w:color="auto"/>
                                                    <w:left w:val="none" w:sz="0" w:space="0" w:color="auto"/>
                                                    <w:bottom w:val="none" w:sz="0" w:space="0" w:color="auto"/>
                                                    <w:right w:val="none" w:sz="0" w:space="0" w:color="auto"/>
                                                  </w:divBdr>
                                                </w:div>
                                                <w:div w:id="1644307842">
                                                  <w:marLeft w:val="0"/>
                                                  <w:marRight w:val="0"/>
                                                  <w:marTop w:val="0"/>
                                                  <w:marBottom w:val="0"/>
                                                  <w:divBdr>
                                                    <w:top w:val="none" w:sz="0" w:space="0" w:color="auto"/>
                                                    <w:left w:val="none" w:sz="0" w:space="0" w:color="auto"/>
                                                    <w:bottom w:val="none" w:sz="0" w:space="0" w:color="auto"/>
                                                    <w:right w:val="none" w:sz="0" w:space="0" w:color="auto"/>
                                                  </w:divBdr>
                                                  <w:divsChild>
                                                    <w:div w:id="801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3559">
                                              <w:marLeft w:val="0"/>
                                              <w:marRight w:val="0"/>
                                              <w:marTop w:val="0"/>
                                              <w:marBottom w:val="0"/>
                                              <w:divBdr>
                                                <w:top w:val="none" w:sz="0" w:space="0" w:color="auto"/>
                                                <w:left w:val="none" w:sz="0" w:space="0" w:color="auto"/>
                                                <w:bottom w:val="none" w:sz="0" w:space="0" w:color="auto"/>
                                                <w:right w:val="none" w:sz="0" w:space="0" w:color="auto"/>
                                              </w:divBdr>
                                              <w:divsChild>
                                                <w:div w:id="1005204509">
                                                  <w:marLeft w:val="0"/>
                                                  <w:marRight w:val="0"/>
                                                  <w:marTop w:val="0"/>
                                                  <w:marBottom w:val="0"/>
                                                  <w:divBdr>
                                                    <w:top w:val="none" w:sz="0" w:space="0" w:color="auto"/>
                                                    <w:left w:val="none" w:sz="0" w:space="0" w:color="auto"/>
                                                    <w:bottom w:val="none" w:sz="0" w:space="0" w:color="auto"/>
                                                    <w:right w:val="none" w:sz="0" w:space="0" w:color="auto"/>
                                                  </w:divBdr>
                                                </w:div>
                                                <w:div w:id="907181102">
                                                  <w:marLeft w:val="0"/>
                                                  <w:marRight w:val="0"/>
                                                  <w:marTop w:val="0"/>
                                                  <w:marBottom w:val="0"/>
                                                  <w:divBdr>
                                                    <w:top w:val="none" w:sz="0" w:space="0" w:color="auto"/>
                                                    <w:left w:val="none" w:sz="0" w:space="0" w:color="auto"/>
                                                    <w:bottom w:val="none" w:sz="0" w:space="0" w:color="auto"/>
                                                    <w:right w:val="none" w:sz="0" w:space="0" w:color="auto"/>
                                                  </w:divBdr>
                                                  <w:divsChild>
                                                    <w:div w:id="879704803">
                                                      <w:marLeft w:val="0"/>
                                                      <w:marRight w:val="0"/>
                                                      <w:marTop w:val="0"/>
                                                      <w:marBottom w:val="0"/>
                                                      <w:divBdr>
                                                        <w:top w:val="none" w:sz="0" w:space="0" w:color="auto"/>
                                                        <w:left w:val="none" w:sz="0" w:space="0" w:color="auto"/>
                                                        <w:bottom w:val="none" w:sz="0" w:space="0" w:color="auto"/>
                                                        <w:right w:val="none" w:sz="0" w:space="0" w:color="auto"/>
                                                      </w:divBdr>
                                                      <w:divsChild>
                                                        <w:div w:id="12597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12225">
                                      <w:marLeft w:val="0"/>
                                      <w:marRight w:val="0"/>
                                      <w:marTop w:val="0"/>
                                      <w:marBottom w:val="0"/>
                                      <w:divBdr>
                                        <w:top w:val="none" w:sz="0" w:space="0" w:color="auto"/>
                                        <w:left w:val="none" w:sz="0" w:space="0" w:color="auto"/>
                                        <w:bottom w:val="none" w:sz="0" w:space="0" w:color="auto"/>
                                        <w:right w:val="none" w:sz="0" w:space="0" w:color="auto"/>
                                      </w:divBdr>
                                      <w:divsChild>
                                        <w:div w:id="1319579806">
                                          <w:marLeft w:val="0"/>
                                          <w:marRight w:val="0"/>
                                          <w:marTop w:val="0"/>
                                          <w:marBottom w:val="0"/>
                                          <w:divBdr>
                                            <w:top w:val="none" w:sz="0" w:space="0" w:color="auto"/>
                                            <w:left w:val="none" w:sz="0" w:space="0" w:color="auto"/>
                                            <w:bottom w:val="none" w:sz="0" w:space="0" w:color="auto"/>
                                            <w:right w:val="none" w:sz="0" w:space="0" w:color="auto"/>
                                          </w:divBdr>
                                        </w:div>
                                        <w:div w:id="847133366">
                                          <w:marLeft w:val="0"/>
                                          <w:marRight w:val="0"/>
                                          <w:marTop w:val="0"/>
                                          <w:marBottom w:val="0"/>
                                          <w:divBdr>
                                            <w:top w:val="none" w:sz="0" w:space="0" w:color="auto"/>
                                            <w:left w:val="none" w:sz="0" w:space="0" w:color="auto"/>
                                            <w:bottom w:val="none" w:sz="0" w:space="0" w:color="auto"/>
                                            <w:right w:val="none" w:sz="0" w:space="0" w:color="auto"/>
                                          </w:divBdr>
                                          <w:divsChild>
                                            <w:div w:id="1024281646">
                                              <w:marLeft w:val="0"/>
                                              <w:marRight w:val="0"/>
                                              <w:marTop w:val="0"/>
                                              <w:marBottom w:val="0"/>
                                              <w:divBdr>
                                                <w:top w:val="none" w:sz="0" w:space="0" w:color="auto"/>
                                                <w:left w:val="none" w:sz="0" w:space="0" w:color="auto"/>
                                                <w:bottom w:val="none" w:sz="0" w:space="0" w:color="auto"/>
                                                <w:right w:val="none" w:sz="0" w:space="0" w:color="auto"/>
                                              </w:divBdr>
                                            </w:div>
                                            <w:div w:id="427317439">
                                              <w:marLeft w:val="0"/>
                                              <w:marRight w:val="0"/>
                                              <w:marTop w:val="0"/>
                                              <w:marBottom w:val="0"/>
                                              <w:divBdr>
                                                <w:top w:val="none" w:sz="0" w:space="0" w:color="auto"/>
                                                <w:left w:val="none" w:sz="0" w:space="0" w:color="auto"/>
                                                <w:bottom w:val="none" w:sz="0" w:space="0" w:color="auto"/>
                                                <w:right w:val="none" w:sz="0" w:space="0" w:color="auto"/>
                                              </w:divBdr>
                                              <w:divsChild>
                                                <w:div w:id="499393189">
                                                  <w:marLeft w:val="0"/>
                                                  <w:marRight w:val="0"/>
                                                  <w:marTop w:val="0"/>
                                                  <w:marBottom w:val="0"/>
                                                  <w:divBdr>
                                                    <w:top w:val="none" w:sz="0" w:space="0" w:color="auto"/>
                                                    <w:left w:val="none" w:sz="0" w:space="0" w:color="auto"/>
                                                    <w:bottom w:val="none" w:sz="0" w:space="0" w:color="auto"/>
                                                    <w:right w:val="none" w:sz="0" w:space="0" w:color="auto"/>
                                                  </w:divBdr>
                                                </w:div>
                                                <w:div w:id="1695378717">
                                                  <w:marLeft w:val="0"/>
                                                  <w:marRight w:val="0"/>
                                                  <w:marTop w:val="0"/>
                                                  <w:marBottom w:val="0"/>
                                                  <w:divBdr>
                                                    <w:top w:val="none" w:sz="0" w:space="0" w:color="auto"/>
                                                    <w:left w:val="none" w:sz="0" w:space="0" w:color="auto"/>
                                                    <w:bottom w:val="none" w:sz="0" w:space="0" w:color="auto"/>
                                                    <w:right w:val="none" w:sz="0" w:space="0" w:color="auto"/>
                                                  </w:divBdr>
                                                  <w:divsChild>
                                                    <w:div w:id="1884244279">
                                                      <w:marLeft w:val="0"/>
                                                      <w:marRight w:val="0"/>
                                                      <w:marTop w:val="0"/>
                                                      <w:marBottom w:val="0"/>
                                                      <w:divBdr>
                                                        <w:top w:val="none" w:sz="0" w:space="0" w:color="auto"/>
                                                        <w:left w:val="none" w:sz="0" w:space="0" w:color="auto"/>
                                                        <w:bottom w:val="none" w:sz="0" w:space="0" w:color="auto"/>
                                                        <w:right w:val="none" w:sz="0" w:space="0" w:color="auto"/>
                                                      </w:divBdr>
                                                      <w:divsChild>
                                                        <w:div w:id="878470688">
                                                          <w:marLeft w:val="0"/>
                                                          <w:marRight w:val="0"/>
                                                          <w:marTop w:val="0"/>
                                                          <w:marBottom w:val="0"/>
                                                          <w:divBdr>
                                                            <w:top w:val="none" w:sz="0" w:space="0" w:color="auto"/>
                                                            <w:left w:val="none" w:sz="0" w:space="0" w:color="auto"/>
                                                            <w:bottom w:val="none" w:sz="0" w:space="0" w:color="auto"/>
                                                            <w:right w:val="none" w:sz="0" w:space="0" w:color="auto"/>
                                                          </w:divBdr>
                                                        </w:div>
                                                      </w:divsChild>
                                                    </w:div>
                                                    <w:div w:id="1765805340">
                                                      <w:marLeft w:val="0"/>
                                                      <w:marRight w:val="0"/>
                                                      <w:marTop w:val="0"/>
                                                      <w:marBottom w:val="0"/>
                                                      <w:divBdr>
                                                        <w:top w:val="none" w:sz="0" w:space="0" w:color="auto"/>
                                                        <w:left w:val="none" w:sz="0" w:space="0" w:color="auto"/>
                                                        <w:bottom w:val="none" w:sz="0" w:space="0" w:color="auto"/>
                                                        <w:right w:val="none" w:sz="0" w:space="0" w:color="auto"/>
                                                      </w:divBdr>
                                                      <w:divsChild>
                                                        <w:div w:id="1818913010">
                                                          <w:marLeft w:val="0"/>
                                                          <w:marRight w:val="0"/>
                                                          <w:marTop w:val="0"/>
                                                          <w:marBottom w:val="0"/>
                                                          <w:divBdr>
                                                            <w:top w:val="none" w:sz="0" w:space="0" w:color="auto"/>
                                                            <w:left w:val="none" w:sz="0" w:space="0" w:color="auto"/>
                                                            <w:bottom w:val="none" w:sz="0" w:space="0" w:color="auto"/>
                                                            <w:right w:val="none" w:sz="0" w:space="0" w:color="auto"/>
                                                          </w:divBdr>
                                                        </w:div>
                                                        <w:div w:id="687176925">
                                                          <w:marLeft w:val="0"/>
                                                          <w:marRight w:val="0"/>
                                                          <w:marTop w:val="0"/>
                                                          <w:marBottom w:val="0"/>
                                                          <w:divBdr>
                                                            <w:top w:val="none" w:sz="0" w:space="0" w:color="auto"/>
                                                            <w:left w:val="none" w:sz="0" w:space="0" w:color="auto"/>
                                                            <w:bottom w:val="none" w:sz="0" w:space="0" w:color="auto"/>
                                                            <w:right w:val="none" w:sz="0" w:space="0" w:color="auto"/>
                                                          </w:divBdr>
                                                          <w:divsChild>
                                                            <w:div w:id="1281302894">
                                                              <w:marLeft w:val="0"/>
                                                              <w:marRight w:val="0"/>
                                                              <w:marTop w:val="0"/>
                                                              <w:marBottom w:val="0"/>
                                                              <w:divBdr>
                                                                <w:top w:val="none" w:sz="0" w:space="0" w:color="auto"/>
                                                                <w:left w:val="none" w:sz="0" w:space="0" w:color="auto"/>
                                                                <w:bottom w:val="none" w:sz="0" w:space="0" w:color="auto"/>
                                                                <w:right w:val="none" w:sz="0" w:space="0" w:color="auto"/>
                                                              </w:divBdr>
                                                              <w:divsChild>
                                                                <w:div w:id="567541855">
                                                                  <w:marLeft w:val="0"/>
                                                                  <w:marRight w:val="0"/>
                                                                  <w:marTop w:val="0"/>
                                                                  <w:marBottom w:val="0"/>
                                                                  <w:divBdr>
                                                                    <w:top w:val="none" w:sz="0" w:space="0" w:color="auto"/>
                                                                    <w:left w:val="none" w:sz="0" w:space="0" w:color="auto"/>
                                                                    <w:bottom w:val="none" w:sz="0" w:space="0" w:color="auto"/>
                                                                    <w:right w:val="none" w:sz="0" w:space="0" w:color="auto"/>
                                                                  </w:divBdr>
                                                                </w:div>
                                                              </w:divsChild>
                                                            </w:div>
                                                            <w:div w:id="1564288920">
                                                              <w:marLeft w:val="0"/>
                                                              <w:marRight w:val="0"/>
                                                              <w:marTop w:val="0"/>
                                                              <w:marBottom w:val="0"/>
                                                              <w:divBdr>
                                                                <w:top w:val="none" w:sz="0" w:space="0" w:color="auto"/>
                                                                <w:left w:val="none" w:sz="0" w:space="0" w:color="auto"/>
                                                                <w:bottom w:val="none" w:sz="0" w:space="0" w:color="auto"/>
                                                                <w:right w:val="none" w:sz="0" w:space="0" w:color="auto"/>
                                                              </w:divBdr>
                                                              <w:divsChild>
                                                                <w:div w:id="2017151498">
                                                                  <w:marLeft w:val="0"/>
                                                                  <w:marRight w:val="0"/>
                                                                  <w:marTop w:val="0"/>
                                                                  <w:marBottom w:val="0"/>
                                                                  <w:divBdr>
                                                                    <w:top w:val="none" w:sz="0" w:space="0" w:color="auto"/>
                                                                    <w:left w:val="none" w:sz="0" w:space="0" w:color="auto"/>
                                                                    <w:bottom w:val="none" w:sz="0" w:space="0" w:color="auto"/>
                                                                    <w:right w:val="none" w:sz="0" w:space="0" w:color="auto"/>
                                                                  </w:divBdr>
                                                                </w:div>
                                                                <w:div w:id="576788878">
                                                                  <w:marLeft w:val="0"/>
                                                                  <w:marRight w:val="0"/>
                                                                  <w:marTop w:val="0"/>
                                                                  <w:marBottom w:val="0"/>
                                                                  <w:divBdr>
                                                                    <w:top w:val="none" w:sz="0" w:space="0" w:color="auto"/>
                                                                    <w:left w:val="none" w:sz="0" w:space="0" w:color="auto"/>
                                                                    <w:bottom w:val="none" w:sz="0" w:space="0" w:color="auto"/>
                                                                    <w:right w:val="none" w:sz="0" w:space="0" w:color="auto"/>
                                                                  </w:divBdr>
                                                                  <w:divsChild>
                                                                    <w:div w:id="2867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383">
                                                              <w:marLeft w:val="0"/>
                                                              <w:marRight w:val="0"/>
                                                              <w:marTop w:val="0"/>
                                                              <w:marBottom w:val="0"/>
                                                              <w:divBdr>
                                                                <w:top w:val="none" w:sz="0" w:space="0" w:color="auto"/>
                                                                <w:left w:val="none" w:sz="0" w:space="0" w:color="auto"/>
                                                                <w:bottom w:val="none" w:sz="0" w:space="0" w:color="auto"/>
                                                                <w:right w:val="none" w:sz="0" w:space="0" w:color="auto"/>
                                                              </w:divBdr>
                                                              <w:divsChild>
                                                                <w:div w:id="2114090694">
                                                                  <w:marLeft w:val="0"/>
                                                                  <w:marRight w:val="0"/>
                                                                  <w:marTop w:val="0"/>
                                                                  <w:marBottom w:val="0"/>
                                                                  <w:divBdr>
                                                                    <w:top w:val="none" w:sz="0" w:space="0" w:color="auto"/>
                                                                    <w:left w:val="none" w:sz="0" w:space="0" w:color="auto"/>
                                                                    <w:bottom w:val="none" w:sz="0" w:space="0" w:color="auto"/>
                                                                    <w:right w:val="none" w:sz="0" w:space="0" w:color="auto"/>
                                                                  </w:divBdr>
                                                                </w:div>
                                                                <w:div w:id="1714847147">
                                                                  <w:marLeft w:val="0"/>
                                                                  <w:marRight w:val="0"/>
                                                                  <w:marTop w:val="0"/>
                                                                  <w:marBottom w:val="0"/>
                                                                  <w:divBdr>
                                                                    <w:top w:val="none" w:sz="0" w:space="0" w:color="auto"/>
                                                                    <w:left w:val="none" w:sz="0" w:space="0" w:color="auto"/>
                                                                    <w:bottom w:val="none" w:sz="0" w:space="0" w:color="auto"/>
                                                                    <w:right w:val="none" w:sz="0" w:space="0" w:color="auto"/>
                                                                  </w:divBdr>
                                                                  <w:divsChild>
                                                                    <w:div w:id="10499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86949">
                                                      <w:marLeft w:val="0"/>
                                                      <w:marRight w:val="0"/>
                                                      <w:marTop w:val="0"/>
                                                      <w:marBottom w:val="0"/>
                                                      <w:divBdr>
                                                        <w:top w:val="none" w:sz="0" w:space="0" w:color="auto"/>
                                                        <w:left w:val="none" w:sz="0" w:space="0" w:color="auto"/>
                                                        <w:bottom w:val="none" w:sz="0" w:space="0" w:color="auto"/>
                                                        <w:right w:val="none" w:sz="0" w:space="0" w:color="auto"/>
                                                      </w:divBdr>
                                                      <w:divsChild>
                                                        <w:div w:id="2101221545">
                                                          <w:marLeft w:val="0"/>
                                                          <w:marRight w:val="0"/>
                                                          <w:marTop w:val="0"/>
                                                          <w:marBottom w:val="0"/>
                                                          <w:divBdr>
                                                            <w:top w:val="none" w:sz="0" w:space="0" w:color="auto"/>
                                                            <w:left w:val="none" w:sz="0" w:space="0" w:color="auto"/>
                                                            <w:bottom w:val="none" w:sz="0" w:space="0" w:color="auto"/>
                                                            <w:right w:val="none" w:sz="0" w:space="0" w:color="auto"/>
                                                          </w:divBdr>
                                                        </w:div>
                                                        <w:div w:id="1273243085">
                                                          <w:marLeft w:val="0"/>
                                                          <w:marRight w:val="0"/>
                                                          <w:marTop w:val="0"/>
                                                          <w:marBottom w:val="0"/>
                                                          <w:divBdr>
                                                            <w:top w:val="none" w:sz="0" w:space="0" w:color="auto"/>
                                                            <w:left w:val="none" w:sz="0" w:space="0" w:color="auto"/>
                                                            <w:bottom w:val="none" w:sz="0" w:space="0" w:color="auto"/>
                                                            <w:right w:val="none" w:sz="0" w:space="0" w:color="auto"/>
                                                          </w:divBdr>
                                                          <w:divsChild>
                                                            <w:div w:id="3025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4321">
                                                      <w:marLeft w:val="0"/>
                                                      <w:marRight w:val="0"/>
                                                      <w:marTop w:val="0"/>
                                                      <w:marBottom w:val="0"/>
                                                      <w:divBdr>
                                                        <w:top w:val="none" w:sz="0" w:space="0" w:color="auto"/>
                                                        <w:left w:val="none" w:sz="0" w:space="0" w:color="auto"/>
                                                        <w:bottom w:val="none" w:sz="0" w:space="0" w:color="auto"/>
                                                        <w:right w:val="none" w:sz="0" w:space="0" w:color="auto"/>
                                                      </w:divBdr>
                                                      <w:divsChild>
                                                        <w:div w:id="509611875">
                                                          <w:marLeft w:val="0"/>
                                                          <w:marRight w:val="0"/>
                                                          <w:marTop w:val="0"/>
                                                          <w:marBottom w:val="0"/>
                                                          <w:divBdr>
                                                            <w:top w:val="none" w:sz="0" w:space="0" w:color="auto"/>
                                                            <w:left w:val="none" w:sz="0" w:space="0" w:color="auto"/>
                                                            <w:bottom w:val="none" w:sz="0" w:space="0" w:color="auto"/>
                                                            <w:right w:val="none" w:sz="0" w:space="0" w:color="auto"/>
                                                          </w:divBdr>
                                                        </w:div>
                                                        <w:div w:id="1042095902">
                                                          <w:marLeft w:val="0"/>
                                                          <w:marRight w:val="0"/>
                                                          <w:marTop w:val="0"/>
                                                          <w:marBottom w:val="0"/>
                                                          <w:divBdr>
                                                            <w:top w:val="none" w:sz="0" w:space="0" w:color="auto"/>
                                                            <w:left w:val="none" w:sz="0" w:space="0" w:color="auto"/>
                                                            <w:bottom w:val="none" w:sz="0" w:space="0" w:color="auto"/>
                                                            <w:right w:val="none" w:sz="0" w:space="0" w:color="auto"/>
                                                          </w:divBdr>
                                                          <w:divsChild>
                                                            <w:div w:id="14801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765168">
                                      <w:marLeft w:val="0"/>
                                      <w:marRight w:val="0"/>
                                      <w:marTop w:val="0"/>
                                      <w:marBottom w:val="0"/>
                                      <w:divBdr>
                                        <w:top w:val="none" w:sz="0" w:space="0" w:color="auto"/>
                                        <w:left w:val="none" w:sz="0" w:space="0" w:color="auto"/>
                                        <w:bottom w:val="none" w:sz="0" w:space="0" w:color="auto"/>
                                        <w:right w:val="none" w:sz="0" w:space="0" w:color="auto"/>
                                      </w:divBdr>
                                      <w:divsChild>
                                        <w:div w:id="536433684">
                                          <w:marLeft w:val="0"/>
                                          <w:marRight w:val="0"/>
                                          <w:marTop w:val="0"/>
                                          <w:marBottom w:val="0"/>
                                          <w:divBdr>
                                            <w:top w:val="none" w:sz="0" w:space="0" w:color="auto"/>
                                            <w:left w:val="none" w:sz="0" w:space="0" w:color="auto"/>
                                            <w:bottom w:val="none" w:sz="0" w:space="0" w:color="auto"/>
                                            <w:right w:val="none" w:sz="0" w:space="0" w:color="auto"/>
                                          </w:divBdr>
                                        </w:div>
                                        <w:div w:id="1812089350">
                                          <w:marLeft w:val="0"/>
                                          <w:marRight w:val="0"/>
                                          <w:marTop w:val="0"/>
                                          <w:marBottom w:val="0"/>
                                          <w:divBdr>
                                            <w:top w:val="none" w:sz="0" w:space="0" w:color="auto"/>
                                            <w:left w:val="none" w:sz="0" w:space="0" w:color="auto"/>
                                            <w:bottom w:val="none" w:sz="0" w:space="0" w:color="auto"/>
                                            <w:right w:val="none" w:sz="0" w:space="0" w:color="auto"/>
                                          </w:divBdr>
                                          <w:divsChild>
                                            <w:div w:id="3263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7179">
                                      <w:marLeft w:val="0"/>
                                      <w:marRight w:val="0"/>
                                      <w:marTop w:val="0"/>
                                      <w:marBottom w:val="0"/>
                                      <w:divBdr>
                                        <w:top w:val="none" w:sz="0" w:space="0" w:color="auto"/>
                                        <w:left w:val="none" w:sz="0" w:space="0" w:color="auto"/>
                                        <w:bottom w:val="none" w:sz="0" w:space="0" w:color="auto"/>
                                        <w:right w:val="none" w:sz="0" w:space="0" w:color="auto"/>
                                      </w:divBdr>
                                      <w:divsChild>
                                        <w:div w:id="1497379888">
                                          <w:marLeft w:val="0"/>
                                          <w:marRight w:val="0"/>
                                          <w:marTop w:val="0"/>
                                          <w:marBottom w:val="0"/>
                                          <w:divBdr>
                                            <w:top w:val="none" w:sz="0" w:space="0" w:color="auto"/>
                                            <w:left w:val="none" w:sz="0" w:space="0" w:color="auto"/>
                                            <w:bottom w:val="none" w:sz="0" w:space="0" w:color="auto"/>
                                            <w:right w:val="none" w:sz="0" w:space="0" w:color="auto"/>
                                          </w:divBdr>
                                        </w:div>
                                        <w:div w:id="1372268307">
                                          <w:marLeft w:val="0"/>
                                          <w:marRight w:val="0"/>
                                          <w:marTop w:val="0"/>
                                          <w:marBottom w:val="0"/>
                                          <w:divBdr>
                                            <w:top w:val="none" w:sz="0" w:space="0" w:color="auto"/>
                                            <w:left w:val="none" w:sz="0" w:space="0" w:color="auto"/>
                                            <w:bottom w:val="none" w:sz="0" w:space="0" w:color="auto"/>
                                            <w:right w:val="none" w:sz="0" w:space="0" w:color="auto"/>
                                          </w:divBdr>
                                          <w:divsChild>
                                            <w:div w:id="5247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5302">
                                      <w:marLeft w:val="0"/>
                                      <w:marRight w:val="0"/>
                                      <w:marTop w:val="0"/>
                                      <w:marBottom w:val="0"/>
                                      <w:divBdr>
                                        <w:top w:val="none" w:sz="0" w:space="0" w:color="auto"/>
                                        <w:left w:val="none" w:sz="0" w:space="0" w:color="auto"/>
                                        <w:bottom w:val="none" w:sz="0" w:space="0" w:color="auto"/>
                                        <w:right w:val="none" w:sz="0" w:space="0" w:color="auto"/>
                                      </w:divBdr>
                                      <w:divsChild>
                                        <w:div w:id="1778334312">
                                          <w:marLeft w:val="0"/>
                                          <w:marRight w:val="0"/>
                                          <w:marTop w:val="0"/>
                                          <w:marBottom w:val="0"/>
                                          <w:divBdr>
                                            <w:top w:val="none" w:sz="0" w:space="0" w:color="auto"/>
                                            <w:left w:val="none" w:sz="0" w:space="0" w:color="auto"/>
                                            <w:bottom w:val="none" w:sz="0" w:space="0" w:color="auto"/>
                                            <w:right w:val="none" w:sz="0" w:space="0" w:color="auto"/>
                                          </w:divBdr>
                                        </w:div>
                                        <w:div w:id="1477525424">
                                          <w:marLeft w:val="0"/>
                                          <w:marRight w:val="0"/>
                                          <w:marTop w:val="0"/>
                                          <w:marBottom w:val="0"/>
                                          <w:divBdr>
                                            <w:top w:val="none" w:sz="0" w:space="0" w:color="auto"/>
                                            <w:left w:val="none" w:sz="0" w:space="0" w:color="auto"/>
                                            <w:bottom w:val="none" w:sz="0" w:space="0" w:color="auto"/>
                                            <w:right w:val="none" w:sz="0" w:space="0" w:color="auto"/>
                                          </w:divBdr>
                                          <w:divsChild>
                                            <w:div w:id="2016883022">
                                              <w:marLeft w:val="0"/>
                                              <w:marRight w:val="0"/>
                                              <w:marTop w:val="0"/>
                                              <w:marBottom w:val="0"/>
                                              <w:divBdr>
                                                <w:top w:val="none" w:sz="0" w:space="0" w:color="auto"/>
                                                <w:left w:val="none" w:sz="0" w:space="0" w:color="auto"/>
                                                <w:bottom w:val="none" w:sz="0" w:space="0" w:color="auto"/>
                                                <w:right w:val="none" w:sz="0" w:space="0" w:color="auto"/>
                                              </w:divBdr>
                                              <w:divsChild>
                                                <w:div w:id="1341077638">
                                                  <w:marLeft w:val="0"/>
                                                  <w:marRight w:val="0"/>
                                                  <w:marTop w:val="0"/>
                                                  <w:marBottom w:val="0"/>
                                                  <w:divBdr>
                                                    <w:top w:val="none" w:sz="0" w:space="0" w:color="auto"/>
                                                    <w:left w:val="none" w:sz="0" w:space="0" w:color="auto"/>
                                                    <w:bottom w:val="none" w:sz="0" w:space="0" w:color="auto"/>
                                                    <w:right w:val="none" w:sz="0" w:space="0" w:color="auto"/>
                                                  </w:divBdr>
                                                </w:div>
                                              </w:divsChild>
                                            </w:div>
                                            <w:div w:id="313797846">
                                              <w:marLeft w:val="0"/>
                                              <w:marRight w:val="0"/>
                                              <w:marTop w:val="0"/>
                                              <w:marBottom w:val="0"/>
                                              <w:divBdr>
                                                <w:top w:val="none" w:sz="0" w:space="0" w:color="auto"/>
                                                <w:left w:val="none" w:sz="0" w:space="0" w:color="auto"/>
                                                <w:bottom w:val="none" w:sz="0" w:space="0" w:color="auto"/>
                                                <w:right w:val="none" w:sz="0" w:space="0" w:color="auto"/>
                                              </w:divBdr>
                                              <w:divsChild>
                                                <w:div w:id="569731124">
                                                  <w:marLeft w:val="0"/>
                                                  <w:marRight w:val="0"/>
                                                  <w:marTop w:val="0"/>
                                                  <w:marBottom w:val="0"/>
                                                  <w:divBdr>
                                                    <w:top w:val="none" w:sz="0" w:space="0" w:color="auto"/>
                                                    <w:left w:val="none" w:sz="0" w:space="0" w:color="auto"/>
                                                    <w:bottom w:val="none" w:sz="0" w:space="0" w:color="auto"/>
                                                    <w:right w:val="none" w:sz="0" w:space="0" w:color="auto"/>
                                                  </w:divBdr>
                                                </w:div>
                                                <w:div w:id="236550913">
                                                  <w:marLeft w:val="0"/>
                                                  <w:marRight w:val="0"/>
                                                  <w:marTop w:val="0"/>
                                                  <w:marBottom w:val="0"/>
                                                  <w:divBdr>
                                                    <w:top w:val="none" w:sz="0" w:space="0" w:color="auto"/>
                                                    <w:left w:val="none" w:sz="0" w:space="0" w:color="auto"/>
                                                    <w:bottom w:val="none" w:sz="0" w:space="0" w:color="auto"/>
                                                    <w:right w:val="none" w:sz="0" w:space="0" w:color="auto"/>
                                                  </w:divBdr>
                                                  <w:divsChild>
                                                    <w:div w:id="959191279">
                                                      <w:marLeft w:val="0"/>
                                                      <w:marRight w:val="0"/>
                                                      <w:marTop w:val="0"/>
                                                      <w:marBottom w:val="0"/>
                                                      <w:divBdr>
                                                        <w:top w:val="none" w:sz="0" w:space="0" w:color="auto"/>
                                                        <w:left w:val="none" w:sz="0" w:space="0" w:color="auto"/>
                                                        <w:bottom w:val="none" w:sz="0" w:space="0" w:color="auto"/>
                                                        <w:right w:val="none" w:sz="0" w:space="0" w:color="auto"/>
                                                      </w:divBdr>
                                                    </w:div>
                                                    <w:div w:id="151870852">
                                                      <w:marLeft w:val="0"/>
                                                      <w:marRight w:val="0"/>
                                                      <w:marTop w:val="0"/>
                                                      <w:marBottom w:val="0"/>
                                                      <w:divBdr>
                                                        <w:top w:val="none" w:sz="0" w:space="0" w:color="auto"/>
                                                        <w:left w:val="none" w:sz="0" w:space="0" w:color="auto"/>
                                                        <w:bottom w:val="none" w:sz="0" w:space="0" w:color="auto"/>
                                                        <w:right w:val="none" w:sz="0" w:space="0" w:color="auto"/>
                                                      </w:divBdr>
                                                      <w:divsChild>
                                                        <w:div w:id="232739080">
                                                          <w:marLeft w:val="0"/>
                                                          <w:marRight w:val="0"/>
                                                          <w:marTop w:val="0"/>
                                                          <w:marBottom w:val="0"/>
                                                          <w:divBdr>
                                                            <w:top w:val="none" w:sz="0" w:space="0" w:color="auto"/>
                                                            <w:left w:val="none" w:sz="0" w:space="0" w:color="auto"/>
                                                            <w:bottom w:val="none" w:sz="0" w:space="0" w:color="auto"/>
                                                            <w:right w:val="none" w:sz="0" w:space="0" w:color="auto"/>
                                                          </w:divBdr>
                                                        </w:div>
                                                        <w:div w:id="1869558995">
                                                          <w:marLeft w:val="0"/>
                                                          <w:marRight w:val="0"/>
                                                          <w:marTop w:val="0"/>
                                                          <w:marBottom w:val="0"/>
                                                          <w:divBdr>
                                                            <w:top w:val="none" w:sz="0" w:space="0" w:color="auto"/>
                                                            <w:left w:val="none" w:sz="0" w:space="0" w:color="auto"/>
                                                            <w:bottom w:val="none" w:sz="0" w:space="0" w:color="auto"/>
                                                            <w:right w:val="none" w:sz="0" w:space="0" w:color="auto"/>
                                                          </w:divBdr>
                                                          <w:divsChild>
                                                            <w:div w:id="12053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9679">
                                                      <w:marLeft w:val="0"/>
                                                      <w:marRight w:val="0"/>
                                                      <w:marTop w:val="0"/>
                                                      <w:marBottom w:val="0"/>
                                                      <w:divBdr>
                                                        <w:top w:val="none" w:sz="0" w:space="0" w:color="auto"/>
                                                        <w:left w:val="none" w:sz="0" w:space="0" w:color="auto"/>
                                                        <w:bottom w:val="none" w:sz="0" w:space="0" w:color="auto"/>
                                                        <w:right w:val="none" w:sz="0" w:space="0" w:color="auto"/>
                                                      </w:divBdr>
                                                      <w:divsChild>
                                                        <w:div w:id="716861133">
                                                          <w:marLeft w:val="0"/>
                                                          <w:marRight w:val="0"/>
                                                          <w:marTop w:val="0"/>
                                                          <w:marBottom w:val="0"/>
                                                          <w:divBdr>
                                                            <w:top w:val="none" w:sz="0" w:space="0" w:color="auto"/>
                                                            <w:left w:val="none" w:sz="0" w:space="0" w:color="auto"/>
                                                            <w:bottom w:val="none" w:sz="0" w:space="0" w:color="auto"/>
                                                            <w:right w:val="none" w:sz="0" w:space="0" w:color="auto"/>
                                                          </w:divBdr>
                                                        </w:div>
                                                        <w:div w:id="463893993">
                                                          <w:marLeft w:val="0"/>
                                                          <w:marRight w:val="0"/>
                                                          <w:marTop w:val="0"/>
                                                          <w:marBottom w:val="0"/>
                                                          <w:divBdr>
                                                            <w:top w:val="none" w:sz="0" w:space="0" w:color="auto"/>
                                                            <w:left w:val="none" w:sz="0" w:space="0" w:color="auto"/>
                                                            <w:bottom w:val="none" w:sz="0" w:space="0" w:color="auto"/>
                                                            <w:right w:val="none" w:sz="0" w:space="0" w:color="auto"/>
                                                          </w:divBdr>
                                                          <w:divsChild>
                                                            <w:div w:id="12371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3652">
                                                      <w:marLeft w:val="0"/>
                                                      <w:marRight w:val="0"/>
                                                      <w:marTop w:val="0"/>
                                                      <w:marBottom w:val="0"/>
                                                      <w:divBdr>
                                                        <w:top w:val="none" w:sz="0" w:space="0" w:color="auto"/>
                                                        <w:left w:val="none" w:sz="0" w:space="0" w:color="auto"/>
                                                        <w:bottom w:val="none" w:sz="0" w:space="0" w:color="auto"/>
                                                        <w:right w:val="none" w:sz="0" w:space="0" w:color="auto"/>
                                                      </w:divBdr>
                                                      <w:divsChild>
                                                        <w:div w:id="1352990735">
                                                          <w:marLeft w:val="0"/>
                                                          <w:marRight w:val="0"/>
                                                          <w:marTop w:val="0"/>
                                                          <w:marBottom w:val="0"/>
                                                          <w:divBdr>
                                                            <w:top w:val="none" w:sz="0" w:space="0" w:color="auto"/>
                                                            <w:left w:val="none" w:sz="0" w:space="0" w:color="auto"/>
                                                            <w:bottom w:val="none" w:sz="0" w:space="0" w:color="auto"/>
                                                            <w:right w:val="none" w:sz="0" w:space="0" w:color="auto"/>
                                                          </w:divBdr>
                                                        </w:div>
                                                        <w:div w:id="130368581">
                                                          <w:marLeft w:val="0"/>
                                                          <w:marRight w:val="0"/>
                                                          <w:marTop w:val="0"/>
                                                          <w:marBottom w:val="0"/>
                                                          <w:divBdr>
                                                            <w:top w:val="none" w:sz="0" w:space="0" w:color="auto"/>
                                                            <w:left w:val="none" w:sz="0" w:space="0" w:color="auto"/>
                                                            <w:bottom w:val="none" w:sz="0" w:space="0" w:color="auto"/>
                                                            <w:right w:val="none" w:sz="0" w:space="0" w:color="auto"/>
                                                          </w:divBdr>
                                                          <w:divsChild>
                                                            <w:div w:id="11047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9027">
                                                      <w:marLeft w:val="0"/>
                                                      <w:marRight w:val="0"/>
                                                      <w:marTop w:val="0"/>
                                                      <w:marBottom w:val="0"/>
                                                      <w:divBdr>
                                                        <w:top w:val="none" w:sz="0" w:space="0" w:color="auto"/>
                                                        <w:left w:val="none" w:sz="0" w:space="0" w:color="auto"/>
                                                        <w:bottom w:val="none" w:sz="0" w:space="0" w:color="auto"/>
                                                        <w:right w:val="none" w:sz="0" w:space="0" w:color="auto"/>
                                                      </w:divBdr>
                                                      <w:divsChild>
                                                        <w:div w:id="807938511">
                                                          <w:marLeft w:val="0"/>
                                                          <w:marRight w:val="0"/>
                                                          <w:marTop w:val="0"/>
                                                          <w:marBottom w:val="0"/>
                                                          <w:divBdr>
                                                            <w:top w:val="none" w:sz="0" w:space="0" w:color="auto"/>
                                                            <w:left w:val="none" w:sz="0" w:space="0" w:color="auto"/>
                                                            <w:bottom w:val="none" w:sz="0" w:space="0" w:color="auto"/>
                                                            <w:right w:val="none" w:sz="0" w:space="0" w:color="auto"/>
                                                          </w:divBdr>
                                                        </w:div>
                                                        <w:div w:id="449983008">
                                                          <w:marLeft w:val="0"/>
                                                          <w:marRight w:val="0"/>
                                                          <w:marTop w:val="0"/>
                                                          <w:marBottom w:val="0"/>
                                                          <w:divBdr>
                                                            <w:top w:val="none" w:sz="0" w:space="0" w:color="auto"/>
                                                            <w:left w:val="none" w:sz="0" w:space="0" w:color="auto"/>
                                                            <w:bottom w:val="none" w:sz="0" w:space="0" w:color="auto"/>
                                                            <w:right w:val="none" w:sz="0" w:space="0" w:color="auto"/>
                                                          </w:divBdr>
                                                          <w:divsChild>
                                                            <w:div w:id="1245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91656">
                                                      <w:marLeft w:val="0"/>
                                                      <w:marRight w:val="0"/>
                                                      <w:marTop w:val="0"/>
                                                      <w:marBottom w:val="0"/>
                                                      <w:divBdr>
                                                        <w:top w:val="none" w:sz="0" w:space="0" w:color="auto"/>
                                                        <w:left w:val="none" w:sz="0" w:space="0" w:color="auto"/>
                                                        <w:bottom w:val="none" w:sz="0" w:space="0" w:color="auto"/>
                                                        <w:right w:val="none" w:sz="0" w:space="0" w:color="auto"/>
                                                      </w:divBdr>
                                                      <w:divsChild>
                                                        <w:div w:id="1899248207">
                                                          <w:marLeft w:val="0"/>
                                                          <w:marRight w:val="0"/>
                                                          <w:marTop w:val="0"/>
                                                          <w:marBottom w:val="0"/>
                                                          <w:divBdr>
                                                            <w:top w:val="none" w:sz="0" w:space="0" w:color="auto"/>
                                                            <w:left w:val="none" w:sz="0" w:space="0" w:color="auto"/>
                                                            <w:bottom w:val="none" w:sz="0" w:space="0" w:color="auto"/>
                                                            <w:right w:val="none" w:sz="0" w:space="0" w:color="auto"/>
                                                          </w:divBdr>
                                                        </w:div>
                                                        <w:div w:id="1770855819">
                                                          <w:marLeft w:val="0"/>
                                                          <w:marRight w:val="0"/>
                                                          <w:marTop w:val="0"/>
                                                          <w:marBottom w:val="0"/>
                                                          <w:divBdr>
                                                            <w:top w:val="none" w:sz="0" w:space="0" w:color="auto"/>
                                                            <w:left w:val="none" w:sz="0" w:space="0" w:color="auto"/>
                                                            <w:bottom w:val="none" w:sz="0" w:space="0" w:color="auto"/>
                                                            <w:right w:val="none" w:sz="0" w:space="0" w:color="auto"/>
                                                          </w:divBdr>
                                                          <w:divsChild>
                                                            <w:div w:id="20013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57385">
                                                      <w:marLeft w:val="0"/>
                                                      <w:marRight w:val="0"/>
                                                      <w:marTop w:val="0"/>
                                                      <w:marBottom w:val="0"/>
                                                      <w:divBdr>
                                                        <w:top w:val="none" w:sz="0" w:space="0" w:color="auto"/>
                                                        <w:left w:val="none" w:sz="0" w:space="0" w:color="auto"/>
                                                        <w:bottom w:val="none" w:sz="0" w:space="0" w:color="auto"/>
                                                        <w:right w:val="none" w:sz="0" w:space="0" w:color="auto"/>
                                                      </w:divBdr>
                                                      <w:divsChild>
                                                        <w:div w:id="1179272063">
                                                          <w:marLeft w:val="0"/>
                                                          <w:marRight w:val="0"/>
                                                          <w:marTop w:val="0"/>
                                                          <w:marBottom w:val="0"/>
                                                          <w:divBdr>
                                                            <w:top w:val="none" w:sz="0" w:space="0" w:color="auto"/>
                                                            <w:left w:val="none" w:sz="0" w:space="0" w:color="auto"/>
                                                            <w:bottom w:val="none" w:sz="0" w:space="0" w:color="auto"/>
                                                            <w:right w:val="none" w:sz="0" w:space="0" w:color="auto"/>
                                                          </w:divBdr>
                                                        </w:div>
                                                        <w:div w:id="944390250">
                                                          <w:marLeft w:val="0"/>
                                                          <w:marRight w:val="0"/>
                                                          <w:marTop w:val="0"/>
                                                          <w:marBottom w:val="0"/>
                                                          <w:divBdr>
                                                            <w:top w:val="none" w:sz="0" w:space="0" w:color="auto"/>
                                                            <w:left w:val="none" w:sz="0" w:space="0" w:color="auto"/>
                                                            <w:bottom w:val="none" w:sz="0" w:space="0" w:color="auto"/>
                                                            <w:right w:val="none" w:sz="0" w:space="0" w:color="auto"/>
                                                          </w:divBdr>
                                                          <w:divsChild>
                                                            <w:div w:id="1373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0668">
                                                      <w:marLeft w:val="0"/>
                                                      <w:marRight w:val="0"/>
                                                      <w:marTop w:val="0"/>
                                                      <w:marBottom w:val="0"/>
                                                      <w:divBdr>
                                                        <w:top w:val="none" w:sz="0" w:space="0" w:color="auto"/>
                                                        <w:left w:val="none" w:sz="0" w:space="0" w:color="auto"/>
                                                        <w:bottom w:val="none" w:sz="0" w:space="0" w:color="auto"/>
                                                        <w:right w:val="none" w:sz="0" w:space="0" w:color="auto"/>
                                                      </w:divBdr>
                                                      <w:divsChild>
                                                        <w:div w:id="761757217">
                                                          <w:marLeft w:val="0"/>
                                                          <w:marRight w:val="0"/>
                                                          <w:marTop w:val="0"/>
                                                          <w:marBottom w:val="0"/>
                                                          <w:divBdr>
                                                            <w:top w:val="none" w:sz="0" w:space="0" w:color="auto"/>
                                                            <w:left w:val="none" w:sz="0" w:space="0" w:color="auto"/>
                                                            <w:bottom w:val="none" w:sz="0" w:space="0" w:color="auto"/>
                                                            <w:right w:val="none" w:sz="0" w:space="0" w:color="auto"/>
                                                          </w:divBdr>
                                                        </w:div>
                                                        <w:div w:id="1872525588">
                                                          <w:marLeft w:val="0"/>
                                                          <w:marRight w:val="0"/>
                                                          <w:marTop w:val="0"/>
                                                          <w:marBottom w:val="0"/>
                                                          <w:divBdr>
                                                            <w:top w:val="none" w:sz="0" w:space="0" w:color="auto"/>
                                                            <w:left w:val="none" w:sz="0" w:space="0" w:color="auto"/>
                                                            <w:bottom w:val="none" w:sz="0" w:space="0" w:color="auto"/>
                                                            <w:right w:val="none" w:sz="0" w:space="0" w:color="auto"/>
                                                          </w:divBdr>
                                                          <w:divsChild>
                                                            <w:div w:id="1979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8420">
                                                      <w:marLeft w:val="0"/>
                                                      <w:marRight w:val="0"/>
                                                      <w:marTop w:val="0"/>
                                                      <w:marBottom w:val="0"/>
                                                      <w:divBdr>
                                                        <w:top w:val="none" w:sz="0" w:space="0" w:color="auto"/>
                                                        <w:left w:val="none" w:sz="0" w:space="0" w:color="auto"/>
                                                        <w:bottom w:val="none" w:sz="0" w:space="0" w:color="auto"/>
                                                        <w:right w:val="none" w:sz="0" w:space="0" w:color="auto"/>
                                                      </w:divBdr>
                                                      <w:divsChild>
                                                        <w:div w:id="1400595628">
                                                          <w:marLeft w:val="0"/>
                                                          <w:marRight w:val="0"/>
                                                          <w:marTop w:val="0"/>
                                                          <w:marBottom w:val="0"/>
                                                          <w:divBdr>
                                                            <w:top w:val="none" w:sz="0" w:space="0" w:color="auto"/>
                                                            <w:left w:val="none" w:sz="0" w:space="0" w:color="auto"/>
                                                            <w:bottom w:val="none" w:sz="0" w:space="0" w:color="auto"/>
                                                            <w:right w:val="none" w:sz="0" w:space="0" w:color="auto"/>
                                                          </w:divBdr>
                                                        </w:div>
                                                        <w:div w:id="1467816626">
                                                          <w:marLeft w:val="0"/>
                                                          <w:marRight w:val="0"/>
                                                          <w:marTop w:val="0"/>
                                                          <w:marBottom w:val="0"/>
                                                          <w:divBdr>
                                                            <w:top w:val="none" w:sz="0" w:space="0" w:color="auto"/>
                                                            <w:left w:val="none" w:sz="0" w:space="0" w:color="auto"/>
                                                            <w:bottom w:val="none" w:sz="0" w:space="0" w:color="auto"/>
                                                            <w:right w:val="none" w:sz="0" w:space="0" w:color="auto"/>
                                                          </w:divBdr>
                                                          <w:divsChild>
                                                            <w:div w:id="13152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4351">
                                                      <w:marLeft w:val="0"/>
                                                      <w:marRight w:val="0"/>
                                                      <w:marTop w:val="0"/>
                                                      <w:marBottom w:val="0"/>
                                                      <w:divBdr>
                                                        <w:top w:val="none" w:sz="0" w:space="0" w:color="auto"/>
                                                        <w:left w:val="none" w:sz="0" w:space="0" w:color="auto"/>
                                                        <w:bottom w:val="none" w:sz="0" w:space="0" w:color="auto"/>
                                                        <w:right w:val="none" w:sz="0" w:space="0" w:color="auto"/>
                                                      </w:divBdr>
                                                      <w:divsChild>
                                                        <w:div w:id="32315152">
                                                          <w:marLeft w:val="0"/>
                                                          <w:marRight w:val="0"/>
                                                          <w:marTop w:val="0"/>
                                                          <w:marBottom w:val="0"/>
                                                          <w:divBdr>
                                                            <w:top w:val="none" w:sz="0" w:space="0" w:color="auto"/>
                                                            <w:left w:val="none" w:sz="0" w:space="0" w:color="auto"/>
                                                            <w:bottom w:val="none" w:sz="0" w:space="0" w:color="auto"/>
                                                            <w:right w:val="none" w:sz="0" w:space="0" w:color="auto"/>
                                                          </w:divBdr>
                                                        </w:div>
                                                        <w:div w:id="75129489">
                                                          <w:marLeft w:val="0"/>
                                                          <w:marRight w:val="0"/>
                                                          <w:marTop w:val="0"/>
                                                          <w:marBottom w:val="0"/>
                                                          <w:divBdr>
                                                            <w:top w:val="none" w:sz="0" w:space="0" w:color="auto"/>
                                                            <w:left w:val="none" w:sz="0" w:space="0" w:color="auto"/>
                                                            <w:bottom w:val="none" w:sz="0" w:space="0" w:color="auto"/>
                                                            <w:right w:val="none" w:sz="0" w:space="0" w:color="auto"/>
                                                          </w:divBdr>
                                                          <w:divsChild>
                                                            <w:div w:id="11923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60463">
                                                      <w:marLeft w:val="0"/>
                                                      <w:marRight w:val="0"/>
                                                      <w:marTop w:val="0"/>
                                                      <w:marBottom w:val="0"/>
                                                      <w:divBdr>
                                                        <w:top w:val="none" w:sz="0" w:space="0" w:color="auto"/>
                                                        <w:left w:val="none" w:sz="0" w:space="0" w:color="auto"/>
                                                        <w:bottom w:val="none" w:sz="0" w:space="0" w:color="auto"/>
                                                        <w:right w:val="none" w:sz="0" w:space="0" w:color="auto"/>
                                                      </w:divBdr>
                                                      <w:divsChild>
                                                        <w:div w:id="145979078">
                                                          <w:marLeft w:val="0"/>
                                                          <w:marRight w:val="0"/>
                                                          <w:marTop w:val="0"/>
                                                          <w:marBottom w:val="0"/>
                                                          <w:divBdr>
                                                            <w:top w:val="none" w:sz="0" w:space="0" w:color="auto"/>
                                                            <w:left w:val="none" w:sz="0" w:space="0" w:color="auto"/>
                                                            <w:bottom w:val="none" w:sz="0" w:space="0" w:color="auto"/>
                                                            <w:right w:val="none" w:sz="0" w:space="0" w:color="auto"/>
                                                          </w:divBdr>
                                                        </w:div>
                                                        <w:div w:id="108822024">
                                                          <w:marLeft w:val="0"/>
                                                          <w:marRight w:val="0"/>
                                                          <w:marTop w:val="0"/>
                                                          <w:marBottom w:val="0"/>
                                                          <w:divBdr>
                                                            <w:top w:val="none" w:sz="0" w:space="0" w:color="auto"/>
                                                            <w:left w:val="none" w:sz="0" w:space="0" w:color="auto"/>
                                                            <w:bottom w:val="none" w:sz="0" w:space="0" w:color="auto"/>
                                                            <w:right w:val="none" w:sz="0" w:space="0" w:color="auto"/>
                                                          </w:divBdr>
                                                          <w:divsChild>
                                                            <w:div w:id="1932466938">
                                                              <w:marLeft w:val="0"/>
                                                              <w:marRight w:val="0"/>
                                                              <w:marTop w:val="0"/>
                                                              <w:marBottom w:val="0"/>
                                                              <w:divBdr>
                                                                <w:top w:val="none" w:sz="0" w:space="0" w:color="auto"/>
                                                                <w:left w:val="none" w:sz="0" w:space="0" w:color="auto"/>
                                                                <w:bottom w:val="none" w:sz="0" w:space="0" w:color="auto"/>
                                                                <w:right w:val="none" w:sz="0" w:space="0" w:color="auto"/>
                                                              </w:divBdr>
                                                              <w:divsChild>
                                                                <w:div w:id="1068113024">
                                                                  <w:marLeft w:val="0"/>
                                                                  <w:marRight w:val="0"/>
                                                                  <w:marTop w:val="0"/>
                                                                  <w:marBottom w:val="0"/>
                                                                  <w:divBdr>
                                                                    <w:top w:val="none" w:sz="0" w:space="0" w:color="auto"/>
                                                                    <w:left w:val="none" w:sz="0" w:space="0" w:color="auto"/>
                                                                    <w:bottom w:val="none" w:sz="0" w:space="0" w:color="auto"/>
                                                                    <w:right w:val="none" w:sz="0" w:space="0" w:color="auto"/>
                                                                  </w:divBdr>
                                                                </w:div>
                                                              </w:divsChild>
                                                            </w:div>
                                                            <w:div w:id="398019154">
                                                              <w:marLeft w:val="0"/>
                                                              <w:marRight w:val="0"/>
                                                              <w:marTop w:val="0"/>
                                                              <w:marBottom w:val="0"/>
                                                              <w:divBdr>
                                                                <w:top w:val="none" w:sz="0" w:space="0" w:color="auto"/>
                                                                <w:left w:val="none" w:sz="0" w:space="0" w:color="auto"/>
                                                                <w:bottom w:val="none" w:sz="0" w:space="0" w:color="auto"/>
                                                                <w:right w:val="none" w:sz="0" w:space="0" w:color="auto"/>
                                                              </w:divBdr>
                                                              <w:divsChild>
                                                                <w:div w:id="2133938909">
                                                                  <w:marLeft w:val="0"/>
                                                                  <w:marRight w:val="0"/>
                                                                  <w:marTop w:val="0"/>
                                                                  <w:marBottom w:val="0"/>
                                                                  <w:divBdr>
                                                                    <w:top w:val="none" w:sz="0" w:space="0" w:color="auto"/>
                                                                    <w:left w:val="none" w:sz="0" w:space="0" w:color="auto"/>
                                                                    <w:bottom w:val="none" w:sz="0" w:space="0" w:color="auto"/>
                                                                    <w:right w:val="none" w:sz="0" w:space="0" w:color="auto"/>
                                                                  </w:divBdr>
                                                                </w:div>
                                                                <w:div w:id="1432355924">
                                                                  <w:marLeft w:val="0"/>
                                                                  <w:marRight w:val="0"/>
                                                                  <w:marTop w:val="0"/>
                                                                  <w:marBottom w:val="0"/>
                                                                  <w:divBdr>
                                                                    <w:top w:val="none" w:sz="0" w:space="0" w:color="auto"/>
                                                                    <w:left w:val="none" w:sz="0" w:space="0" w:color="auto"/>
                                                                    <w:bottom w:val="none" w:sz="0" w:space="0" w:color="auto"/>
                                                                    <w:right w:val="none" w:sz="0" w:space="0" w:color="auto"/>
                                                                  </w:divBdr>
                                                                  <w:divsChild>
                                                                    <w:div w:id="4486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99152">
                                                              <w:marLeft w:val="0"/>
                                                              <w:marRight w:val="0"/>
                                                              <w:marTop w:val="0"/>
                                                              <w:marBottom w:val="0"/>
                                                              <w:divBdr>
                                                                <w:top w:val="none" w:sz="0" w:space="0" w:color="auto"/>
                                                                <w:left w:val="none" w:sz="0" w:space="0" w:color="auto"/>
                                                                <w:bottom w:val="none" w:sz="0" w:space="0" w:color="auto"/>
                                                                <w:right w:val="none" w:sz="0" w:space="0" w:color="auto"/>
                                                              </w:divBdr>
                                                              <w:divsChild>
                                                                <w:div w:id="1396123094">
                                                                  <w:marLeft w:val="0"/>
                                                                  <w:marRight w:val="0"/>
                                                                  <w:marTop w:val="0"/>
                                                                  <w:marBottom w:val="0"/>
                                                                  <w:divBdr>
                                                                    <w:top w:val="none" w:sz="0" w:space="0" w:color="auto"/>
                                                                    <w:left w:val="none" w:sz="0" w:space="0" w:color="auto"/>
                                                                    <w:bottom w:val="none" w:sz="0" w:space="0" w:color="auto"/>
                                                                    <w:right w:val="none" w:sz="0" w:space="0" w:color="auto"/>
                                                                  </w:divBdr>
                                                                </w:div>
                                                                <w:div w:id="1537426338">
                                                                  <w:marLeft w:val="0"/>
                                                                  <w:marRight w:val="0"/>
                                                                  <w:marTop w:val="0"/>
                                                                  <w:marBottom w:val="0"/>
                                                                  <w:divBdr>
                                                                    <w:top w:val="none" w:sz="0" w:space="0" w:color="auto"/>
                                                                    <w:left w:val="none" w:sz="0" w:space="0" w:color="auto"/>
                                                                    <w:bottom w:val="none" w:sz="0" w:space="0" w:color="auto"/>
                                                                    <w:right w:val="none" w:sz="0" w:space="0" w:color="auto"/>
                                                                  </w:divBdr>
                                                                  <w:divsChild>
                                                                    <w:div w:id="3124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0468">
                                                              <w:marLeft w:val="0"/>
                                                              <w:marRight w:val="0"/>
                                                              <w:marTop w:val="0"/>
                                                              <w:marBottom w:val="0"/>
                                                              <w:divBdr>
                                                                <w:top w:val="none" w:sz="0" w:space="0" w:color="auto"/>
                                                                <w:left w:val="none" w:sz="0" w:space="0" w:color="auto"/>
                                                                <w:bottom w:val="none" w:sz="0" w:space="0" w:color="auto"/>
                                                                <w:right w:val="none" w:sz="0" w:space="0" w:color="auto"/>
                                                              </w:divBdr>
                                                              <w:divsChild>
                                                                <w:div w:id="2125687189">
                                                                  <w:marLeft w:val="0"/>
                                                                  <w:marRight w:val="0"/>
                                                                  <w:marTop w:val="0"/>
                                                                  <w:marBottom w:val="0"/>
                                                                  <w:divBdr>
                                                                    <w:top w:val="none" w:sz="0" w:space="0" w:color="auto"/>
                                                                    <w:left w:val="none" w:sz="0" w:space="0" w:color="auto"/>
                                                                    <w:bottom w:val="none" w:sz="0" w:space="0" w:color="auto"/>
                                                                    <w:right w:val="none" w:sz="0" w:space="0" w:color="auto"/>
                                                                  </w:divBdr>
                                                                </w:div>
                                                                <w:div w:id="1237863818">
                                                                  <w:marLeft w:val="0"/>
                                                                  <w:marRight w:val="0"/>
                                                                  <w:marTop w:val="0"/>
                                                                  <w:marBottom w:val="0"/>
                                                                  <w:divBdr>
                                                                    <w:top w:val="none" w:sz="0" w:space="0" w:color="auto"/>
                                                                    <w:left w:val="none" w:sz="0" w:space="0" w:color="auto"/>
                                                                    <w:bottom w:val="none" w:sz="0" w:space="0" w:color="auto"/>
                                                                    <w:right w:val="none" w:sz="0" w:space="0" w:color="auto"/>
                                                                  </w:divBdr>
                                                                  <w:divsChild>
                                                                    <w:div w:id="6311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0007">
                                                              <w:marLeft w:val="0"/>
                                                              <w:marRight w:val="0"/>
                                                              <w:marTop w:val="0"/>
                                                              <w:marBottom w:val="0"/>
                                                              <w:divBdr>
                                                                <w:top w:val="none" w:sz="0" w:space="0" w:color="auto"/>
                                                                <w:left w:val="none" w:sz="0" w:space="0" w:color="auto"/>
                                                                <w:bottom w:val="none" w:sz="0" w:space="0" w:color="auto"/>
                                                                <w:right w:val="none" w:sz="0" w:space="0" w:color="auto"/>
                                                              </w:divBdr>
                                                              <w:divsChild>
                                                                <w:div w:id="848182490">
                                                                  <w:marLeft w:val="0"/>
                                                                  <w:marRight w:val="0"/>
                                                                  <w:marTop w:val="0"/>
                                                                  <w:marBottom w:val="0"/>
                                                                  <w:divBdr>
                                                                    <w:top w:val="none" w:sz="0" w:space="0" w:color="auto"/>
                                                                    <w:left w:val="none" w:sz="0" w:space="0" w:color="auto"/>
                                                                    <w:bottom w:val="none" w:sz="0" w:space="0" w:color="auto"/>
                                                                    <w:right w:val="none" w:sz="0" w:space="0" w:color="auto"/>
                                                                  </w:divBdr>
                                                                </w:div>
                                                                <w:div w:id="373968109">
                                                                  <w:marLeft w:val="0"/>
                                                                  <w:marRight w:val="0"/>
                                                                  <w:marTop w:val="0"/>
                                                                  <w:marBottom w:val="0"/>
                                                                  <w:divBdr>
                                                                    <w:top w:val="none" w:sz="0" w:space="0" w:color="auto"/>
                                                                    <w:left w:val="none" w:sz="0" w:space="0" w:color="auto"/>
                                                                    <w:bottom w:val="none" w:sz="0" w:space="0" w:color="auto"/>
                                                                    <w:right w:val="none" w:sz="0" w:space="0" w:color="auto"/>
                                                                  </w:divBdr>
                                                                  <w:divsChild>
                                                                    <w:div w:id="5614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3094">
                                                              <w:marLeft w:val="0"/>
                                                              <w:marRight w:val="0"/>
                                                              <w:marTop w:val="0"/>
                                                              <w:marBottom w:val="0"/>
                                                              <w:divBdr>
                                                                <w:top w:val="none" w:sz="0" w:space="0" w:color="auto"/>
                                                                <w:left w:val="none" w:sz="0" w:space="0" w:color="auto"/>
                                                                <w:bottom w:val="none" w:sz="0" w:space="0" w:color="auto"/>
                                                                <w:right w:val="none" w:sz="0" w:space="0" w:color="auto"/>
                                                              </w:divBdr>
                                                              <w:divsChild>
                                                                <w:div w:id="227032680">
                                                                  <w:marLeft w:val="0"/>
                                                                  <w:marRight w:val="0"/>
                                                                  <w:marTop w:val="0"/>
                                                                  <w:marBottom w:val="0"/>
                                                                  <w:divBdr>
                                                                    <w:top w:val="none" w:sz="0" w:space="0" w:color="auto"/>
                                                                    <w:left w:val="none" w:sz="0" w:space="0" w:color="auto"/>
                                                                    <w:bottom w:val="none" w:sz="0" w:space="0" w:color="auto"/>
                                                                    <w:right w:val="none" w:sz="0" w:space="0" w:color="auto"/>
                                                                  </w:divBdr>
                                                                </w:div>
                                                                <w:div w:id="304510881">
                                                                  <w:marLeft w:val="0"/>
                                                                  <w:marRight w:val="0"/>
                                                                  <w:marTop w:val="0"/>
                                                                  <w:marBottom w:val="0"/>
                                                                  <w:divBdr>
                                                                    <w:top w:val="none" w:sz="0" w:space="0" w:color="auto"/>
                                                                    <w:left w:val="none" w:sz="0" w:space="0" w:color="auto"/>
                                                                    <w:bottom w:val="none" w:sz="0" w:space="0" w:color="auto"/>
                                                                    <w:right w:val="none" w:sz="0" w:space="0" w:color="auto"/>
                                                                  </w:divBdr>
                                                                  <w:divsChild>
                                                                    <w:div w:id="11078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6636">
                                                              <w:marLeft w:val="0"/>
                                                              <w:marRight w:val="0"/>
                                                              <w:marTop w:val="0"/>
                                                              <w:marBottom w:val="0"/>
                                                              <w:divBdr>
                                                                <w:top w:val="none" w:sz="0" w:space="0" w:color="auto"/>
                                                                <w:left w:val="none" w:sz="0" w:space="0" w:color="auto"/>
                                                                <w:bottom w:val="none" w:sz="0" w:space="0" w:color="auto"/>
                                                                <w:right w:val="none" w:sz="0" w:space="0" w:color="auto"/>
                                                              </w:divBdr>
                                                              <w:divsChild>
                                                                <w:div w:id="932278268">
                                                                  <w:marLeft w:val="0"/>
                                                                  <w:marRight w:val="0"/>
                                                                  <w:marTop w:val="0"/>
                                                                  <w:marBottom w:val="0"/>
                                                                  <w:divBdr>
                                                                    <w:top w:val="none" w:sz="0" w:space="0" w:color="auto"/>
                                                                    <w:left w:val="none" w:sz="0" w:space="0" w:color="auto"/>
                                                                    <w:bottom w:val="none" w:sz="0" w:space="0" w:color="auto"/>
                                                                    <w:right w:val="none" w:sz="0" w:space="0" w:color="auto"/>
                                                                  </w:divBdr>
                                                                </w:div>
                                                                <w:div w:id="1974599829">
                                                                  <w:marLeft w:val="0"/>
                                                                  <w:marRight w:val="0"/>
                                                                  <w:marTop w:val="0"/>
                                                                  <w:marBottom w:val="0"/>
                                                                  <w:divBdr>
                                                                    <w:top w:val="none" w:sz="0" w:space="0" w:color="auto"/>
                                                                    <w:left w:val="none" w:sz="0" w:space="0" w:color="auto"/>
                                                                    <w:bottom w:val="none" w:sz="0" w:space="0" w:color="auto"/>
                                                                    <w:right w:val="none" w:sz="0" w:space="0" w:color="auto"/>
                                                                  </w:divBdr>
                                                                  <w:divsChild>
                                                                    <w:div w:id="9666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8272">
                                                              <w:marLeft w:val="0"/>
                                                              <w:marRight w:val="0"/>
                                                              <w:marTop w:val="0"/>
                                                              <w:marBottom w:val="0"/>
                                                              <w:divBdr>
                                                                <w:top w:val="none" w:sz="0" w:space="0" w:color="auto"/>
                                                                <w:left w:val="none" w:sz="0" w:space="0" w:color="auto"/>
                                                                <w:bottom w:val="none" w:sz="0" w:space="0" w:color="auto"/>
                                                                <w:right w:val="none" w:sz="0" w:space="0" w:color="auto"/>
                                                              </w:divBdr>
                                                              <w:divsChild>
                                                                <w:div w:id="1644311861">
                                                                  <w:marLeft w:val="0"/>
                                                                  <w:marRight w:val="0"/>
                                                                  <w:marTop w:val="0"/>
                                                                  <w:marBottom w:val="0"/>
                                                                  <w:divBdr>
                                                                    <w:top w:val="none" w:sz="0" w:space="0" w:color="auto"/>
                                                                    <w:left w:val="none" w:sz="0" w:space="0" w:color="auto"/>
                                                                    <w:bottom w:val="none" w:sz="0" w:space="0" w:color="auto"/>
                                                                    <w:right w:val="none" w:sz="0" w:space="0" w:color="auto"/>
                                                                  </w:divBdr>
                                                                </w:div>
                                                                <w:div w:id="919144114">
                                                                  <w:marLeft w:val="0"/>
                                                                  <w:marRight w:val="0"/>
                                                                  <w:marTop w:val="0"/>
                                                                  <w:marBottom w:val="0"/>
                                                                  <w:divBdr>
                                                                    <w:top w:val="none" w:sz="0" w:space="0" w:color="auto"/>
                                                                    <w:left w:val="none" w:sz="0" w:space="0" w:color="auto"/>
                                                                    <w:bottom w:val="none" w:sz="0" w:space="0" w:color="auto"/>
                                                                    <w:right w:val="none" w:sz="0" w:space="0" w:color="auto"/>
                                                                  </w:divBdr>
                                                                  <w:divsChild>
                                                                    <w:div w:id="11346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9137">
                                                              <w:marLeft w:val="0"/>
                                                              <w:marRight w:val="0"/>
                                                              <w:marTop w:val="0"/>
                                                              <w:marBottom w:val="0"/>
                                                              <w:divBdr>
                                                                <w:top w:val="none" w:sz="0" w:space="0" w:color="auto"/>
                                                                <w:left w:val="none" w:sz="0" w:space="0" w:color="auto"/>
                                                                <w:bottom w:val="none" w:sz="0" w:space="0" w:color="auto"/>
                                                                <w:right w:val="none" w:sz="0" w:space="0" w:color="auto"/>
                                                              </w:divBdr>
                                                              <w:divsChild>
                                                                <w:div w:id="21078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19414">
                                                      <w:marLeft w:val="0"/>
                                                      <w:marRight w:val="0"/>
                                                      <w:marTop w:val="0"/>
                                                      <w:marBottom w:val="0"/>
                                                      <w:divBdr>
                                                        <w:top w:val="none" w:sz="0" w:space="0" w:color="auto"/>
                                                        <w:left w:val="none" w:sz="0" w:space="0" w:color="auto"/>
                                                        <w:bottom w:val="none" w:sz="0" w:space="0" w:color="auto"/>
                                                        <w:right w:val="none" w:sz="0" w:space="0" w:color="auto"/>
                                                      </w:divBdr>
                                                      <w:divsChild>
                                                        <w:div w:id="1612591631">
                                                          <w:marLeft w:val="0"/>
                                                          <w:marRight w:val="0"/>
                                                          <w:marTop w:val="0"/>
                                                          <w:marBottom w:val="0"/>
                                                          <w:divBdr>
                                                            <w:top w:val="none" w:sz="0" w:space="0" w:color="auto"/>
                                                            <w:left w:val="none" w:sz="0" w:space="0" w:color="auto"/>
                                                            <w:bottom w:val="none" w:sz="0" w:space="0" w:color="auto"/>
                                                            <w:right w:val="none" w:sz="0" w:space="0" w:color="auto"/>
                                                          </w:divBdr>
                                                        </w:div>
                                                        <w:div w:id="1602448296">
                                                          <w:marLeft w:val="0"/>
                                                          <w:marRight w:val="0"/>
                                                          <w:marTop w:val="0"/>
                                                          <w:marBottom w:val="0"/>
                                                          <w:divBdr>
                                                            <w:top w:val="none" w:sz="0" w:space="0" w:color="auto"/>
                                                            <w:left w:val="none" w:sz="0" w:space="0" w:color="auto"/>
                                                            <w:bottom w:val="none" w:sz="0" w:space="0" w:color="auto"/>
                                                            <w:right w:val="none" w:sz="0" w:space="0" w:color="auto"/>
                                                          </w:divBdr>
                                                          <w:divsChild>
                                                            <w:div w:id="1454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55284">
                                              <w:marLeft w:val="0"/>
                                              <w:marRight w:val="0"/>
                                              <w:marTop w:val="0"/>
                                              <w:marBottom w:val="0"/>
                                              <w:divBdr>
                                                <w:top w:val="none" w:sz="0" w:space="0" w:color="auto"/>
                                                <w:left w:val="none" w:sz="0" w:space="0" w:color="auto"/>
                                                <w:bottom w:val="none" w:sz="0" w:space="0" w:color="auto"/>
                                                <w:right w:val="none" w:sz="0" w:space="0" w:color="auto"/>
                                              </w:divBdr>
                                              <w:divsChild>
                                                <w:div w:id="396976157">
                                                  <w:marLeft w:val="0"/>
                                                  <w:marRight w:val="0"/>
                                                  <w:marTop w:val="0"/>
                                                  <w:marBottom w:val="0"/>
                                                  <w:divBdr>
                                                    <w:top w:val="none" w:sz="0" w:space="0" w:color="auto"/>
                                                    <w:left w:val="none" w:sz="0" w:space="0" w:color="auto"/>
                                                    <w:bottom w:val="none" w:sz="0" w:space="0" w:color="auto"/>
                                                    <w:right w:val="none" w:sz="0" w:space="0" w:color="auto"/>
                                                  </w:divBdr>
                                                </w:div>
                                                <w:div w:id="523401808">
                                                  <w:marLeft w:val="0"/>
                                                  <w:marRight w:val="0"/>
                                                  <w:marTop w:val="0"/>
                                                  <w:marBottom w:val="0"/>
                                                  <w:divBdr>
                                                    <w:top w:val="none" w:sz="0" w:space="0" w:color="auto"/>
                                                    <w:left w:val="none" w:sz="0" w:space="0" w:color="auto"/>
                                                    <w:bottom w:val="none" w:sz="0" w:space="0" w:color="auto"/>
                                                    <w:right w:val="none" w:sz="0" w:space="0" w:color="auto"/>
                                                  </w:divBdr>
                                                  <w:divsChild>
                                                    <w:div w:id="13595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88392">
                                              <w:marLeft w:val="0"/>
                                              <w:marRight w:val="0"/>
                                              <w:marTop w:val="0"/>
                                              <w:marBottom w:val="0"/>
                                              <w:divBdr>
                                                <w:top w:val="none" w:sz="0" w:space="0" w:color="auto"/>
                                                <w:left w:val="none" w:sz="0" w:space="0" w:color="auto"/>
                                                <w:bottom w:val="none" w:sz="0" w:space="0" w:color="auto"/>
                                                <w:right w:val="none" w:sz="0" w:space="0" w:color="auto"/>
                                              </w:divBdr>
                                              <w:divsChild>
                                                <w:div w:id="559636976">
                                                  <w:marLeft w:val="0"/>
                                                  <w:marRight w:val="0"/>
                                                  <w:marTop w:val="0"/>
                                                  <w:marBottom w:val="0"/>
                                                  <w:divBdr>
                                                    <w:top w:val="none" w:sz="0" w:space="0" w:color="auto"/>
                                                    <w:left w:val="none" w:sz="0" w:space="0" w:color="auto"/>
                                                    <w:bottom w:val="none" w:sz="0" w:space="0" w:color="auto"/>
                                                    <w:right w:val="none" w:sz="0" w:space="0" w:color="auto"/>
                                                  </w:divBdr>
                                                </w:div>
                                                <w:div w:id="234052433">
                                                  <w:marLeft w:val="0"/>
                                                  <w:marRight w:val="0"/>
                                                  <w:marTop w:val="0"/>
                                                  <w:marBottom w:val="0"/>
                                                  <w:divBdr>
                                                    <w:top w:val="none" w:sz="0" w:space="0" w:color="auto"/>
                                                    <w:left w:val="none" w:sz="0" w:space="0" w:color="auto"/>
                                                    <w:bottom w:val="none" w:sz="0" w:space="0" w:color="auto"/>
                                                    <w:right w:val="none" w:sz="0" w:space="0" w:color="auto"/>
                                                  </w:divBdr>
                                                  <w:divsChild>
                                                    <w:div w:id="1619991604">
                                                      <w:marLeft w:val="0"/>
                                                      <w:marRight w:val="0"/>
                                                      <w:marTop w:val="0"/>
                                                      <w:marBottom w:val="0"/>
                                                      <w:divBdr>
                                                        <w:top w:val="none" w:sz="0" w:space="0" w:color="auto"/>
                                                        <w:left w:val="none" w:sz="0" w:space="0" w:color="auto"/>
                                                        <w:bottom w:val="none" w:sz="0" w:space="0" w:color="auto"/>
                                                        <w:right w:val="none" w:sz="0" w:space="0" w:color="auto"/>
                                                      </w:divBdr>
                                                      <w:divsChild>
                                                        <w:div w:id="1717462943">
                                                          <w:marLeft w:val="0"/>
                                                          <w:marRight w:val="0"/>
                                                          <w:marTop w:val="0"/>
                                                          <w:marBottom w:val="0"/>
                                                          <w:divBdr>
                                                            <w:top w:val="none" w:sz="0" w:space="0" w:color="auto"/>
                                                            <w:left w:val="none" w:sz="0" w:space="0" w:color="auto"/>
                                                            <w:bottom w:val="none" w:sz="0" w:space="0" w:color="auto"/>
                                                            <w:right w:val="none" w:sz="0" w:space="0" w:color="auto"/>
                                                          </w:divBdr>
                                                        </w:div>
                                                      </w:divsChild>
                                                    </w:div>
                                                    <w:div w:id="1840071170">
                                                      <w:marLeft w:val="0"/>
                                                      <w:marRight w:val="0"/>
                                                      <w:marTop w:val="0"/>
                                                      <w:marBottom w:val="0"/>
                                                      <w:divBdr>
                                                        <w:top w:val="none" w:sz="0" w:space="0" w:color="auto"/>
                                                        <w:left w:val="none" w:sz="0" w:space="0" w:color="auto"/>
                                                        <w:bottom w:val="none" w:sz="0" w:space="0" w:color="auto"/>
                                                        <w:right w:val="none" w:sz="0" w:space="0" w:color="auto"/>
                                                      </w:divBdr>
                                                      <w:divsChild>
                                                        <w:div w:id="1975603559">
                                                          <w:marLeft w:val="0"/>
                                                          <w:marRight w:val="0"/>
                                                          <w:marTop w:val="0"/>
                                                          <w:marBottom w:val="0"/>
                                                          <w:divBdr>
                                                            <w:top w:val="none" w:sz="0" w:space="0" w:color="auto"/>
                                                            <w:left w:val="none" w:sz="0" w:space="0" w:color="auto"/>
                                                            <w:bottom w:val="none" w:sz="0" w:space="0" w:color="auto"/>
                                                            <w:right w:val="none" w:sz="0" w:space="0" w:color="auto"/>
                                                          </w:divBdr>
                                                        </w:div>
                                                        <w:div w:id="47340867">
                                                          <w:marLeft w:val="0"/>
                                                          <w:marRight w:val="0"/>
                                                          <w:marTop w:val="0"/>
                                                          <w:marBottom w:val="0"/>
                                                          <w:divBdr>
                                                            <w:top w:val="none" w:sz="0" w:space="0" w:color="auto"/>
                                                            <w:left w:val="none" w:sz="0" w:space="0" w:color="auto"/>
                                                            <w:bottom w:val="none" w:sz="0" w:space="0" w:color="auto"/>
                                                            <w:right w:val="none" w:sz="0" w:space="0" w:color="auto"/>
                                                          </w:divBdr>
                                                          <w:divsChild>
                                                            <w:div w:id="24296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4212">
                                                      <w:marLeft w:val="0"/>
                                                      <w:marRight w:val="0"/>
                                                      <w:marTop w:val="0"/>
                                                      <w:marBottom w:val="0"/>
                                                      <w:divBdr>
                                                        <w:top w:val="none" w:sz="0" w:space="0" w:color="auto"/>
                                                        <w:left w:val="none" w:sz="0" w:space="0" w:color="auto"/>
                                                        <w:bottom w:val="none" w:sz="0" w:space="0" w:color="auto"/>
                                                        <w:right w:val="none" w:sz="0" w:space="0" w:color="auto"/>
                                                      </w:divBdr>
                                                      <w:divsChild>
                                                        <w:div w:id="1363827482">
                                                          <w:marLeft w:val="0"/>
                                                          <w:marRight w:val="0"/>
                                                          <w:marTop w:val="0"/>
                                                          <w:marBottom w:val="0"/>
                                                          <w:divBdr>
                                                            <w:top w:val="none" w:sz="0" w:space="0" w:color="auto"/>
                                                            <w:left w:val="none" w:sz="0" w:space="0" w:color="auto"/>
                                                            <w:bottom w:val="none" w:sz="0" w:space="0" w:color="auto"/>
                                                            <w:right w:val="none" w:sz="0" w:space="0" w:color="auto"/>
                                                          </w:divBdr>
                                                        </w:div>
                                                        <w:div w:id="853614615">
                                                          <w:marLeft w:val="0"/>
                                                          <w:marRight w:val="0"/>
                                                          <w:marTop w:val="0"/>
                                                          <w:marBottom w:val="0"/>
                                                          <w:divBdr>
                                                            <w:top w:val="none" w:sz="0" w:space="0" w:color="auto"/>
                                                            <w:left w:val="none" w:sz="0" w:space="0" w:color="auto"/>
                                                            <w:bottom w:val="none" w:sz="0" w:space="0" w:color="auto"/>
                                                            <w:right w:val="none" w:sz="0" w:space="0" w:color="auto"/>
                                                          </w:divBdr>
                                                          <w:divsChild>
                                                            <w:div w:id="6345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899">
                                                      <w:marLeft w:val="0"/>
                                                      <w:marRight w:val="0"/>
                                                      <w:marTop w:val="0"/>
                                                      <w:marBottom w:val="0"/>
                                                      <w:divBdr>
                                                        <w:top w:val="none" w:sz="0" w:space="0" w:color="auto"/>
                                                        <w:left w:val="none" w:sz="0" w:space="0" w:color="auto"/>
                                                        <w:bottom w:val="none" w:sz="0" w:space="0" w:color="auto"/>
                                                        <w:right w:val="none" w:sz="0" w:space="0" w:color="auto"/>
                                                      </w:divBdr>
                                                      <w:divsChild>
                                                        <w:div w:id="373887402">
                                                          <w:marLeft w:val="0"/>
                                                          <w:marRight w:val="0"/>
                                                          <w:marTop w:val="0"/>
                                                          <w:marBottom w:val="0"/>
                                                          <w:divBdr>
                                                            <w:top w:val="none" w:sz="0" w:space="0" w:color="auto"/>
                                                            <w:left w:val="none" w:sz="0" w:space="0" w:color="auto"/>
                                                            <w:bottom w:val="none" w:sz="0" w:space="0" w:color="auto"/>
                                                            <w:right w:val="none" w:sz="0" w:space="0" w:color="auto"/>
                                                          </w:divBdr>
                                                        </w:div>
                                                        <w:div w:id="189996155">
                                                          <w:marLeft w:val="0"/>
                                                          <w:marRight w:val="0"/>
                                                          <w:marTop w:val="0"/>
                                                          <w:marBottom w:val="0"/>
                                                          <w:divBdr>
                                                            <w:top w:val="none" w:sz="0" w:space="0" w:color="auto"/>
                                                            <w:left w:val="none" w:sz="0" w:space="0" w:color="auto"/>
                                                            <w:bottom w:val="none" w:sz="0" w:space="0" w:color="auto"/>
                                                            <w:right w:val="none" w:sz="0" w:space="0" w:color="auto"/>
                                                          </w:divBdr>
                                                          <w:divsChild>
                                                            <w:div w:id="9095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4044">
                                                      <w:marLeft w:val="0"/>
                                                      <w:marRight w:val="0"/>
                                                      <w:marTop w:val="0"/>
                                                      <w:marBottom w:val="0"/>
                                                      <w:divBdr>
                                                        <w:top w:val="none" w:sz="0" w:space="0" w:color="auto"/>
                                                        <w:left w:val="none" w:sz="0" w:space="0" w:color="auto"/>
                                                        <w:bottom w:val="none" w:sz="0" w:space="0" w:color="auto"/>
                                                        <w:right w:val="none" w:sz="0" w:space="0" w:color="auto"/>
                                                      </w:divBdr>
                                                      <w:divsChild>
                                                        <w:div w:id="509832792">
                                                          <w:marLeft w:val="0"/>
                                                          <w:marRight w:val="0"/>
                                                          <w:marTop w:val="0"/>
                                                          <w:marBottom w:val="0"/>
                                                          <w:divBdr>
                                                            <w:top w:val="none" w:sz="0" w:space="0" w:color="auto"/>
                                                            <w:left w:val="none" w:sz="0" w:space="0" w:color="auto"/>
                                                            <w:bottom w:val="none" w:sz="0" w:space="0" w:color="auto"/>
                                                            <w:right w:val="none" w:sz="0" w:space="0" w:color="auto"/>
                                                          </w:divBdr>
                                                        </w:div>
                                                        <w:div w:id="1246455323">
                                                          <w:marLeft w:val="0"/>
                                                          <w:marRight w:val="0"/>
                                                          <w:marTop w:val="0"/>
                                                          <w:marBottom w:val="0"/>
                                                          <w:divBdr>
                                                            <w:top w:val="none" w:sz="0" w:space="0" w:color="auto"/>
                                                            <w:left w:val="none" w:sz="0" w:space="0" w:color="auto"/>
                                                            <w:bottom w:val="none" w:sz="0" w:space="0" w:color="auto"/>
                                                            <w:right w:val="none" w:sz="0" w:space="0" w:color="auto"/>
                                                          </w:divBdr>
                                                          <w:divsChild>
                                                            <w:div w:id="12162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0100">
                                                      <w:marLeft w:val="0"/>
                                                      <w:marRight w:val="0"/>
                                                      <w:marTop w:val="0"/>
                                                      <w:marBottom w:val="0"/>
                                                      <w:divBdr>
                                                        <w:top w:val="none" w:sz="0" w:space="0" w:color="auto"/>
                                                        <w:left w:val="none" w:sz="0" w:space="0" w:color="auto"/>
                                                        <w:bottom w:val="none" w:sz="0" w:space="0" w:color="auto"/>
                                                        <w:right w:val="none" w:sz="0" w:space="0" w:color="auto"/>
                                                      </w:divBdr>
                                                      <w:divsChild>
                                                        <w:div w:id="1884707792">
                                                          <w:marLeft w:val="0"/>
                                                          <w:marRight w:val="0"/>
                                                          <w:marTop w:val="0"/>
                                                          <w:marBottom w:val="0"/>
                                                          <w:divBdr>
                                                            <w:top w:val="none" w:sz="0" w:space="0" w:color="auto"/>
                                                            <w:left w:val="none" w:sz="0" w:space="0" w:color="auto"/>
                                                            <w:bottom w:val="none" w:sz="0" w:space="0" w:color="auto"/>
                                                            <w:right w:val="none" w:sz="0" w:space="0" w:color="auto"/>
                                                          </w:divBdr>
                                                        </w:div>
                                                        <w:div w:id="54815708">
                                                          <w:marLeft w:val="0"/>
                                                          <w:marRight w:val="0"/>
                                                          <w:marTop w:val="0"/>
                                                          <w:marBottom w:val="0"/>
                                                          <w:divBdr>
                                                            <w:top w:val="none" w:sz="0" w:space="0" w:color="auto"/>
                                                            <w:left w:val="none" w:sz="0" w:space="0" w:color="auto"/>
                                                            <w:bottom w:val="none" w:sz="0" w:space="0" w:color="auto"/>
                                                            <w:right w:val="none" w:sz="0" w:space="0" w:color="auto"/>
                                                          </w:divBdr>
                                                          <w:divsChild>
                                                            <w:div w:id="14816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0681">
                                                      <w:marLeft w:val="0"/>
                                                      <w:marRight w:val="0"/>
                                                      <w:marTop w:val="0"/>
                                                      <w:marBottom w:val="0"/>
                                                      <w:divBdr>
                                                        <w:top w:val="none" w:sz="0" w:space="0" w:color="auto"/>
                                                        <w:left w:val="none" w:sz="0" w:space="0" w:color="auto"/>
                                                        <w:bottom w:val="none" w:sz="0" w:space="0" w:color="auto"/>
                                                        <w:right w:val="none" w:sz="0" w:space="0" w:color="auto"/>
                                                      </w:divBdr>
                                                      <w:divsChild>
                                                        <w:div w:id="2132742572">
                                                          <w:marLeft w:val="0"/>
                                                          <w:marRight w:val="0"/>
                                                          <w:marTop w:val="0"/>
                                                          <w:marBottom w:val="0"/>
                                                          <w:divBdr>
                                                            <w:top w:val="none" w:sz="0" w:space="0" w:color="auto"/>
                                                            <w:left w:val="none" w:sz="0" w:space="0" w:color="auto"/>
                                                            <w:bottom w:val="none" w:sz="0" w:space="0" w:color="auto"/>
                                                            <w:right w:val="none" w:sz="0" w:space="0" w:color="auto"/>
                                                          </w:divBdr>
                                                        </w:div>
                                                        <w:div w:id="238908774">
                                                          <w:marLeft w:val="0"/>
                                                          <w:marRight w:val="0"/>
                                                          <w:marTop w:val="0"/>
                                                          <w:marBottom w:val="0"/>
                                                          <w:divBdr>
                                                            <w:top w:val="none" w:sz="0" w:space="0" w:color="auto"/>
                                                            <w:left w:val="none" w:sz="0" w:space="0" w:color="auto"/>
                                                            <w:bottom w:val="none" w:sz="0" w:space="0" w:color="auto"/>
                                                            <w:right w:val="none" w:sz="0" w:space="0" w:color="auto"/>
                                                          </w:divBdr>
                                                          <w:divsChild>
                                                            <w:div w:id="51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5225">
                                                      <w:marLeft w:val="0"/>
                                                      <w:marRight w:val="0"/>
                                                      <w:marTop w:val="0"/>
                                                      <w:marBottom w:val="0"/>
                                                      <w:divBdr>
                                                        <w:top w:val="none" w:sz="0" w:space="0" w:color="auto"/>
                                                        <w:left w:val="none" w:sz="0" w:space="0" w:color="auto"/>
                                                        <w:bottom w:val="none" w:sz="0" w:space="0" w:color="auto"/>
                                                        <w:right w:val="none" w:sz="0" w:space="0" w:color="auto"/>
                                                      </w:divBdr>
                                                      <w:divsChild>
                                                        <w:div w:id="578104210">
                                                          <w:marLeft w:val="0"/>
                                                          <w:marRight w:val="0"/>
                                                          <w:marTop w:val="0"/>
                                                          <w:marBottom w:val="0"/>
                                                          <w:divBdr>
                                                            <w:top w:val="none" w:sz="0" w:space="0" w:color="auto"/>
                                                            <w:left w:val="none" w:sz="0" w:space="0" w:color="auto"/>
                                                            <w:bottom w:val="none" w:sz="0" w:space="0" w:color="auto"/>
                                                            <w:right w:val="none" w:sz="0" w:space="0" w:color="auto"/>
                                                          </w:divBdr>
                                                        </w:div>
                                                        <w:div w:id="2120836766">
                                                          <w:marLeft w:val="0"/>
                                                          <w:marRight w:val="0"/>
                                                          <w:marTop w:val="0"/>
                                                          <w:marBottom w:val="0"/>
                                                          <w:divBdr>
                                                            <w:top w:val="none" w:sz="0" w:space="0" w:color="auto"/>
                                                            <w:left w:val="none" w:sz="0" w:space="0" w:color="auto"/>
                                                            <w:bottom w:val="none" w:sz="0" w:space="0" w:color="auto"/>
                                                            <w:right w:val="none" w:sz="0" w:space="0" w:color="auto"/>
                                                          </w:divBdr>
                                                          <w:divsChild>
                                                            <w:div w:id="3447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180">
                                                      <w:marLeft w:val="0"/>
                                                      <w:marRight w:val="0"/>
                                                      <w:marTop w:val="0"/>
                                                      <w:marBottom w:val="0"/>
                                                      <w:divBdr>
                                                        <w:top w:val="none" w:sz="0" w:space="0" w:color="auto"/>
                                                        <w:left w:val="none" w:sz="0" w:space="0" w:color="auto"/>
                                                        <w:bottom w:val="none" w:sz="0" w:space="0" w:color="auto"/>
                                                        <w:right w:val="none" w:sz="0" w:space="0" w:color="auto"/>
                                                      </w:divBdr>
                                                      <w:divsChild>
                                                        <w:div w:id="360321472">
                                                          <w:marLeft w:val="0"/>
                                                          <w:marRight w:val="0"/>
                                                          <w:marTop w:val="0"/>
                                                          <w:marBottom w:val="0"/>
                                                          <w:divBdr>
                                                            <w:top w:val="none" w:sz="0" w:space="0" w:color="auto"/>
                                                            <w:left w:val="none" w:sz="0" w:space="0" w:color="auto"/>
                                                            <w:bottom w:val="none" w:sz="0" w:space="0" w:color="auto"/>
                                                            <w:right w:val="none" w:sz="0" w:space="0" w:color="auto"/>
                                                          </w:divBdr>
                                                        </w:div>
                                                        <w:div w:id="1623613396">
                                                          <w:marLeft w:val="0"/>
                                                          <w:marRight w:val="0"/>
                                                          <w:marTop w:val="0"/>
                                                          <w:marBottom w:val="0"/>
                                                          <w:divBdr>
                                                            <w:top w:val="none" w:sz="0" w:space="0" w:color="auto"/>
                                                            <w:left w:val="none" w:sz="0" w:space="0" w:color="auto"/>
                                                            <w:bottom w:val="none" w:sz="0" w:space="0" w:color="auto"/>
                                                            <w:right w:val="none" w:sz="0" w:space="0" w:color="auto"/>
                                                          </w:divBdr>
                                                          <w:divsChild>
                                                            <w:div w:id="901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6072">
                                                      <w:marLeft w:val="0"/>
                                                      <w:marRight w:val="0"/>
                                                      <w:marTop w:val="0"/>
                                                      <w:marBottom w:val="0"/>
                                                      <w:divBdr>
                                                        <w:top w:val="none" w:sz="0" w:space="0" w:color="auto"/>
                                                        <w:left w:val="none" w:sz="0" w:space="0" w:color="auto"/>
                                                        <w:bottom w:val="none" w:sz="0" w:space="0" w:color="auto"/>
                                                        <w:right w:val="none" w:sz="0" w:space="0" w:color="auto"/>
                                                      </w:divBdr>
                                                      <w:divsChild>
                                                        <w:div w:id="1070300442">
                                                          <w:marLeft w:val="0"/>
                                                          <w:marRight w:val="0"/>
                                                          <w:marTop w:val="0"/>
                                                          <w:marBottom w:val="0"/>
                                                          <w:divBdr>
                                                            <w:top w:val="none" w:sz="0" w:space="0" w:color="auto"/>
                                                            <w:left w:val="none" w:sz="0" w:space="0" w:color="auto"/>
                                                            <w:bottom w:val="none" w:sz="0" w:space="0" w:color="auto"/>
                                                            <w:right w:val="none" w:sz="0" w:space="0" w:color="auto"/>
                                                          </w:divBdr>
                                                        </w:div>
                                                        <w:div w:id="919827410">
                                                          <w:marLeft w:val="0"/>
                                                          <w:marRight w:val="0"/>
                                                          <w:marTop w:val="0"/>
                                                          <w:marBottom w:val="0"/>
                                                          <w:divBdr>
                                                            <w:top w:val="none" w:sz="0" w:space="0" w:color="auto"/>
                                                            <w:left w:val="none" w:sz="0" w:space="0" w:color="auto"/>
                                                            <w:bottom w:val="none" w:sz="0" w:space="0" w:color="auto"/>
                                                            <w:right w:val="none" w:sz="0" w:space="0" w:color="auto"/>
                                                          </w:divBdr>
                                                          <w:divsChild>
                                                            <w:div w:id="1142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4656">
                                                      <w:marLeft w:val="0"/>
                                                      <w:marRight w:val="0"/>
                                                      <w:marTop w:val="0"/>
                                                      <w:marBottom w:val="0"/>
                                                      <w:divBdr>
                                                        <w:top w:val="none" w:sz="0" w:space="0" w:color="auto"/>
                                                        <w:left w:val="none" w:sz="0" w:space="0" w:color="auto"/>
                                                        <w:bottom w:val="none" w:sz="0" w:space="0" w:color="auto"/>
                                                        <w:right w:val="none" w:sz="0" w:space="0" w:color="auto"/>
                                                      </w:divBdr>
                                                      <w:divsChild>
                                                        <w:div w:id="959185472">
                                                          <w:marLeft w:val="0"/>
                                                          <w:marRight w:val="0"/>
                                                          <w:marTop w:val="0"/>
                                                          <w:marBottom w:val="0"/>
                                                          <w:divBdr>
                                                            <w:top w:val="none" w:sz="0" w:space="0" w:color="auto"/>
                                                            <w:left w:val="none" w:sz="0" w:space="0" w:color="auto"/>
                                                            <w:bottom w:val="none" w:sz="0" w:space="0" w:color="auto"/>
                                                            <w:right w:val="none" w:sz="0" w:space="0" w:color="auto"/>
                                                          </w:divBdr>
                                                        </w:div>
                                                        <w:div w:id="123735649">
                                                          <w:marLeft w:val="0"/>
                                                          <w:marRight w:val="0"/>
                                                          <w:marTop w:val="0"/>
                                                          <w:marBottom w:val="0"/>
                                                          <w:divBdr>
                                                            <w:top w:val="none" w:sz="0" w:space="0" w:color="auto"/>
                                                            <w:left w:val="none" w:sz="0" w:space="0" w:color="auto"/>
                                                            <w:bottom w:val="none" w:sz="0" w:space="0" w:color="auto"/>
                                                            <w:right w:val="none" w:sz="0" w:space="0" w:color="auto"/>
                                                          </w:divBdr>
                                                          <w:divsChild>
                                                            <w:div w:id="14691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25482">
                                              <w:marLeft w:val="0"/>
                                              <w:marRight w:val="0"/>
                                              <w:marTop w:val="0"/>
                                              <w:marBottom w:val="0"/>
                                              <w:divBdr>
                                                <w:top w:val="none" w:sz="0" w:space="0" w:color="auto"/>
                                                <w:left w:val="none" w:sz="0" w:space="0" w:color="auto"/>
                                                <w:bottom w:val="none" w:sz="0" w:space="0" w:color="auto"/>
                                                <w:right w:val="none" w:sz="0" w:space="0" w:color="auto"/>
                                              </w:divBdr>
                                              <w:divsChild>
                                                <w:div w:id="939801901">
                                                  <w:marLeft w:val="0"/>
                                                  <w:marRight w:val="0"/>
                                                  <w:marTop w:val="0"/>
                                                  <w:marBottom w:val="0"/>
                                                  <w:divBdr>
                                                    <w:top w:val="none" w:sz="0" w:space="0" w:color="auto"/>
                                                    <w:left w:val="none" w:sz="0" w:space="0" w:color="auto"/>
                                                    <w:bottom w:val="none" w:sz="0" w:space="0" w:color="auto"/>
                                                    <w:right w:val="none" w:sz="0" w:space="0" w:color="auto"/>
                                                  </w:divBdr>
                                                </w:div>
                                                <w:div w:id="229002047">
                                                  <w:marLeft w:val="0"/>
                                                  <w:marRight w:val="0"/>
                                                  <w:marTop w:val="0"/>
                                                  <w:marBottom w:val="0"/>
                                                  <w:divBdr>
                                                    <w:top w:val="none" w:sz="0" w:space="0" w:color="auto"/>
                                                    <w:left w:val="none" w:sz="0" w:space="0" w:color="auto"/>
                                                    <w:bottom w:val="none" w:sz="0" w:space="0" w:color="auto"/>
                                                    <w:right w:val="none" w:sz="0" w:space="0" w:color="auto"/>
                                                  </w:divBdr>
                                                  <w:divsChild>
                                                    <w:div w:id="473573001">
                                                      <w:marLeft w:val="0"/>
                                                      <w:marRight w:val="0"/>
                                                      <w:marTop w:val="0"/>
                                                      <w:marBottom w:val="0"/>
                                                      <w:divBdr>
                                                        <w:top w:val="none" w:sz="0" w:space="0" w:color="auto"/>
                                                        <w:left w:val="none" w:sz="0" w:space="0" w:color="auto"/>
                                                        <w:bottom w:val="none" w:sz="0" w:space="0" w:color="auto"/>
                                                        <w:right w:val="none" w:sz="0" w:space="0" w:color="auto"/>
                                                      </w:divBdr>
                                                      <w:divsChild>
                                                        <w:div w:id="78141507">
                                                          <w:marLeft w:val="0"/>
                                                          <w:marRight w:val="0"/>
                                                          <w:marTop w:val="0"/>
                                                          <w:marBottom w:val="0"/>
                                                          <w:divBdr>
                                                            <w:top w:val="none" w:sz="0" w:space="0" w:color="auto"/>
                                                            <w:left w:val="none" w:sz="0" w:space="0" w:color="auto"/>
                                                            <w:bottom w:val="none" w:sz="0" w:space="0" w:color="auto"/>
                                                            <w:right w:val="none" w:sz="0" w:space="0" w:color="auto"/>
                                                          </w:divBdr>
                                                        </w:div>
                                                      </w:divsChild>
                                                    </w:div>
                                                    <w:div w:id="1218004614">
                                                      <w:marLeft w:val="0"/>
                                                      <w:marRight w:val="0"/>
                                                      <w:marTop w:val="0"/>
                                                      <w:marBottom w:val="0"/>
                                                      <w:divBdr>
                                                        <w:top w:val="none" w:sz="0" w:space="0" w:color="auto"/>
                                                        <w:left w:val="none" w:sz="0" w:space="0" w:color="auto"/>
                                                        <w:bottom w:val="none" w:sz="0" w:space="0" w:color="auto"/>
                                                        <w:right w:val="none" w:sz="0" w:space="0" w:color="auto"/>
                                                      </w:divBdr>
                                                      <w:divsChild>
                                                        <w:div w:id="1809932082">
                                                          <w:marLeft w:val="0"/>
                                                          <w:marRight w:val="0"/>
                                                          <w:marTop w:val="0"/>
                                                          <w:marBottom w:val="0"/>
                                                          <w:divBdr>
                                                            <w:top w:val="none" w:sz="0" w:space="0" w:color="auto"/>
                                                            <w:left w:val="none" w:sz="0" w:space="0" w:color="auto"/>
                                                            <w:bottom w:val="none" w:sz="0" w:space="0" w:color="auto"/>
                                                            <w:right w:val="none" w:sz="0" w:space="0" w:color="auto"/>
                                                          </w:divBdr>
                                                        </w:div>
                                                        <w:div w:id="1151337120">
                                                          <w:marLeft w:val="0"/>
                                                          <w:marRight w:val="0"/>
                                                          <w:marTop w:val="0"/>
                                                          <w:marBottom w:val="0"/>
                                                          <w:divBdr>
                                                            <w:top w:val="none" w:sz="0" w:space="0" w:color="auto"/>
                                                            <w:left w:val="none" w:sz="0" w:space="0" w:color="auto"/>
                                                            <w:bottom w:val="none" w:sz="0" w:space="0" w:color="auto"/>
                                                            <w:right w:val="none" w:sz="0" w:space="0" w:color="auto"/>
                                                          </w:divBdr>
                                                          <w:divsChild>
                                                            <w:div w:id="9264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6154">
                                                      <w:marLeft w:val="0"/>
                                                      <w:marRight w:val="0"/>
                                                      <w:marTop w:val="0"/>
                                                      <w:marBottom w:val="0"/>
                                                      <w:divBdr>
                                                        <w:top w:val="none" w:sz="0" w:space="0" w:color="auto"/>
                                                        <w:left w:val="none" w:sz="0" w:space="0" w:color="auto"/>
                                                        <w:bottom w:val="none" w:sz="0" w:space="0" w:color="auto"/>
                                                        <w:right w:val="none" w:sz="0" w:space="0" w:color="auto"/>
                                                      </w:divBdr>
                                                      <w:divsChild>
                                                        <w:div w:id="630131993">
                                                          <w:marLeft w:val="0"/>
                                                          <w:marRight w:val="0"/>
                                                          <w:marTop w:val="0"/>
                                                          <w:marBottom w:val="0"/>
                                                          <w:divBdr>
                                                            <w:top w:val="none" w:sz="0" w:space="0" w:color="auto"/>
                                                            <w:left w:val="none" w:sz="0" w:space="0" w:color="auto"/>
                                                            <w:bottom w:val="none" w:sz="0" w:space="0" w:color="auto"/>
                                                            <w:right w:val="none" w:sz="0" w:space="0" w:color="auto"/>
                                                          </w:divBdr>
                                                        </w:div>
                                                        <w:div w:id="1827625953">
                                                          <w:marLeft w:val="0"/>
                                                          <w:marRight w:val="0"/>
                                                          <w:marTop w:val="0"/>
                                                          <w:marBottom w:val="0"/>
                                                          <w:divBdr>
                                                            <w:top w:val="none" w:sz="0" w:space="0" w:color="auto"/>
                                                            <w:left w:val="none" w:sz="0" w:space="0" w:color="auto"/>
                                                            <w:bottom w:val="none" w:sz="0" w:space="0" w:color="auto"/>
                                                            <w:right w:val="none" w:sz="0" w:space="0" w:color="auto"/>
                                                          </w:divBdr>
                                                          <w:divsChild>
                                                            <w:div w:id="19755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1364">
                                                      <w:marLeft w:val="0"/>
                                                      <w:marRight w:val="0"/>
                                                      <w:marTop w:val="0"/>
                                                      <w:marBottom w:val="0"/>
                                                      <w:divBdr>
                                                        <w:top w:val="none" w:sz="0" w:space="0" w:color="auto"/>
                                                        <w:left w:val="none" w:sz="0" w:space="0" w:color="auto"/>
                                                        <w:bottom w:val="none" w:sz="0" w:space="0" w:color="auto"/>
                                                        <w:right w:val="none" w:sz="0" w:space="0" w:color="auto"/>
                                                      </w:divBdr>
                                                      <w:divsChild>
                                                        <w:div w:id="648094814">
                                                          <w:marLeft w:val="0"/>
                                                          <w:marRight w:val="0"/>
                                                          <w:marTop w:val="0"/>
                                                          <w:marBottom w:val="0"/>
                                                          <w:divBdr>
                                                            <w:top w:val="none" w:sz="0" w:space="0" w:color="auto"/>
                                                            <w:left w:val="none" w:sz="0" w:space="0" w:color="auto"/>
                                                            <w:bottom w:val="none" w:sz="0" w:space="0" w:color="auto"/>
                                                            <w:right w:val="none" w:sz="0" w:space="0" w:color="auto"/>
                                                          </w:divBdr>
                                                        </w:div>
                                                        <w:div w:id="1670063644">
                                                          <w:marLeft w:val="0"/>
                                                          <w:marRight w:val="0"/>
                                                          <w:marTop w:val="0"/>
                                                          <w:marBottom w:val="0"/>
                                                          <w:divBdr>
                                                            <w:top w:val="none" w:sz="0" w:space="0" w:color="auto"/>
                                                            <w:left w:val="none" w:sz="0" w:space="0" w:color="auto"/>
                                                            <w:bottom w:val="none" w:sz="0" w:space="0" w:color="auto"/>
                                                            <w:right w:val="none" w:sz="0" w:space="0" w:color="auto"/>
                                                          </w:divBdr>
                                                          <w:divsChild>
                                                            <w:div w:id="12122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3556">
                                                      <w:marLeft w:val="0"/>
                                                      <w:marRight w:val="0"/>
                                                      <w:marTop w:val="0"/>
                                                      <w:marBottom w:val="0"/>
                                                      <w:divBdr>
                                                        <w:top w:val="none" w:sz="0" w:space="0" w:color="auto"/>
                                                        <w:left w:val="none" w:sz="0" w:space="0" w:color="auto"/>
                                                        <w:bottom w:val="none" w:sz="0" w:space="0" w:color="auto"/>
                                                        <w:right w:val="none" w:sz="0" w:space="0" w:color="auto"/>
                                                      </w:divBdr>
                                                      <w:divsChild>
                                                        <w:div w:id="2009794442">
                                                          <w:marLeft w:val="0"/>
                                                          <w:marRight w:val="0"/>
                                                          <w:marTop w:val="0"/>
                                                          <w:marBottom w:val="0"/>
                                                          <w:divBdr>
                                                            <w:top w:val="none" w:sz="0" w:space="0" w:color="auto"/>
                                                            <w:left w:val="none" w:sz="0" w:space="0" w:color="auto"/>
                                                            <w:bottom w:val="none" w:sz="0" w:space="0" w:color="auto"/>
                                                            <w:right w:val="none" w:sz="0" w:space="0" w:color="auto"/>
                                                          </w:divBdr>
                                                        </w:div>
                                                        <w:div w:id="1702365931">
                                                          <w:marLeft w:val="0"/>
                                                          <w:marRight w:val="0"/>
                                                          <w:marTop w:val="0"/>
                                                          <w:marBottom w:val="0"/>
                                                          <w:divBdr>
                                                            <w:top w:val="none" w:sz="0" w:space="0" w:color="auto"/>
                                                            <w:left w:val="none" w:sz="0" w:space="0" w:color="auto"/>
                                                            <w:bottom w:val="none" w:sz="0" w:space="0" w:color="auto"/>
                                                            <w:right w:val="none" w:sz="0" w:space="0" w:color="auto"/>
                                                          </w:divBdr>
                                                          <w:divsChild>
                                                            <w:div w:id="10396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61783">
                                              <w:marLeft w:val="0"/>
                                              <w:marRight w:val="0"/>
                                              <w:marTop w:val="0"/>
                                              <w:marBottom w:val="0"/>
                                              <w:divBdr>
                                                <w:top w:val="none" w:sz="0" w:space="0" w:color="auto"/>
                                                <w:left w:val="none" w:sz="0" w:space="0" w:color="auto"/>
                                                <w:bottom w:val="none" w:sz="0" w:space="0" w:color="auto"/>
                                                <w:right w:val="none" w:sz="0" w:space="0" w:color="auto"/>
                                              </w:divBdr>
                                              <w:divsChild>
                                                <w:div w:id="932860097">
                                                  <w:marLeft w:val="0"/>
                                                  <w:marRight w:val="0"/>
                                                  <w:marTop w:val="0"/>
                                                  <w:marBottom w:val="0"/>
                                                  <w:divBdr>
                                                    <w:top w:val="none" w:sz="0" w:space="0" w:color="auto"/>
                                                    <w:left w:val="none" w:sz="0" w:space="0" w:color="auto"/>
                                                    <w:bottom w:val="none" w:sz="0" w:space="0" w:color="auto"/>
                                                    <w:right w:val="none" w:sz="0" w:space="0" w:color="auto"/>
                                                  </w:divBdr>
                                                </w:div>
                                                <w:div w:id="366837536">
                                                  <w:marLeft w:val="0"/>
                                                  <w:marRight w:val="0"/>
                                                  <w:marTop w:val="0"/>
                                                  <w:marBottom w:val="0"/>
                                                  <w:divBdr>
                                                    <w:top w:val="none" w:sz="0" w:space="0" w:color="auto"/>
                                                    <w:left w:val="none" w:sz="0" w:space="0" w:color="auto"/>
                                                    <w:bottom w:val="none" w:sz="0" w:space="0" w:color="auto"/>
                                                    <w:right w:val="none" w:sz="0" w:space="0" w:color="auto"/>
                                                  </w:divBdr>
                                                  <w:divsChild>
                                                    <w:div w:id="1182746774">
                                                      <w:marLeft w:val="0"/>
                                                      <w:marRight w:val="0"/>
                                                      <w:marTop w:val="0"/>
                                                      <w:marBottom w:val="0"/>
                                                      <w:divBdr>
                                                        <w:top w:val="none" w:sz="0" w:space="0" w:color="auto"/>
                                                        <w:left w:val="none" w:sz="0" w:space="0" w:color="auto"/>
                                                        <w:bottom w:val="none" w:sz="0" w:space="0" w:color="auto"/>
                                                        <w:right w:val="none" w:sz="0" w:space="0" w:color="auto"/>
                                                      </w:divBdr>
                                                      <w:divsChild>
                                                        <w:div w:id="391971762">
                                                          <w:marLeft w:val="0"/>
                                                          <w:marRight w:val="0"/>
                                                          <w:marTop w:val="0"/>
                                                          <w:marBottom w:val="0"/>
                                                          <w:divBdr>
                                                            <w:top w:val="none" w:sz="0" w:space="0" w:color="auto"/>
                                                            <w:left w:val="none" w:sz="0" w:space="0" w:color="auto"/>
                                                            <w:bottom w:val="none" w:sz="0" w:space="0" w:color="auto"/>
                                                            <w:right w:val="none" w:sz="0" w:space="0" w:color="auto"/>
                                                          </w:divBdr>
                                                        </w:div>
                                                      </w:divsChild>
                                                    </w:div>
                                                    <w:div w:id="1420446275">
                                                      <w:marLeft w:val="0"/>
                                                      <w:marRight w:val="0"/>
                                                      <w:marTop w:val="0"/>
                                                      <w:marBottom w:val="0"/>
                                                      <w:divBdr>
                                                        <w:top w:val="none" w:sz="0" w:space="0" w:color="auto"/>
                                                        <w:left w:val="none" w:sz="0" w:space="0" w:color="auto"/>
                                                        <w:bottom w:val="none" w:sz="0" w:space="0" w:color="auto"/>
                                                        <w:right w:val="none" w:sz="0" w:space="0" w:color="auto"/>
                                                      </w:divBdr>
                                                      <w:divsChild>
                                                        <w:div w:id="1139540001">
                                                          <w:marLeft w:val="0"/>
                                                          <w:marRight w:val="0"/>
                                                          <w:marTop w:val="0"/>
                                                          <w:marBottom w:val="0"/>
                                                          <w:divBdr>
                                                            <w:top w:val="none" w:sz="0" w:space="0" w:color="auto"/>
                                                            <w:left w:val="none" w:sz="0" w:space="0" w:color="auto"/>
                                                            <w:bottom w:val="none" w:sz="0" w:space="0" w:color="auto"/>
                                                            <w:right w:val="none" w:sz="0" w:space="0" w:color="auto"/>
                                                          </w:divBdr>
                                                        </w:div>
                                                        <w:div w:id="948203797">
                                                          <w:marLeft w:val="0"/>
                                                          <w:marRight w:val="0"/>
                                                          <w:marTop w:val="0"/>
                                                          <w:marBottom w:val="0"/>
                                                          <w:divBdr>
                                                            <w:top w:val="none" w:sz="0" w:space="0" w:color="auto"/>
                                                            <w:left w:val="none" w:sz="0" w:space="0" w:color="auto"/>
                                                            <w:bottom w:val="none" w:sz="0" w:space="0" w:color="auto"/>
                                                            <w:right w:val="none" w:sz="0" w:space="0" w:color="auto"/>
                                                          </w:divBdr>
                                                          <w:divsChild>
                                                            <w:div w:id="20524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3829">
                                                      <w:marLeft w:val="0"/>
                                                      <w:marRight w:val="0"/>
                                                      <w:marTop w:val="0"/>
                                                      <w:marBottom w:val="0"/>
                                                      <w:divBdr>
                                                        <w:top w:val="none" w:sz="0" w:space="0" w:color="auto"/>
                                                        <w:left w:val="none" w:sz="0" w:space="0" w:color="auto"/>
                                                        <w:bottom w:val="none" w:sz="0" w:space="0" w:color="auto"/>
                                                        <w:right w:val="none" w:sz="0" w:space="0" w:color="auto"/>
                                                      </w:divBdr>
                                                      <w:divsChild>
                                                        <w:div w:id="81487219">
                                                          <w:marLeft w:val="0"/>
                                                          <w:marRight w:val="0"/>
                                                          <w:marTop w:val="0"/>
                                                          <w:marBottom w:val="0"/>
                                                          <w:divBdr>
                                                            <w:top w:val="none" w:sz="0" w:space="0" w:color="auto"/>
                                                            <w:left w:val="none" w:sz="0" w:space="0" w:color="auto"/>
                                                            <w:bottom w:val="none" w:sz="0" w:space="0" w:color="auto"/>
                                                            <w:right w:val="none" w:sz="0" w:space="0" w:color="auto"/>
                                                          </w:divBdr>
                                                        </w:div>
                                                        <w:div w:id="1399941914">
                                                          <w:marLeft w:val="0"/>
                                                          <w:marRight w:val="0"/>
                                                          <w:marTop w:val="0"/>
                                                          <w:marBottom w:val="0"/>
                                                          <w:divBdr>
                                                            <w:top w:val="none" w:sz="0" w:space="0" w:color="auto"/>
                                                            <w:left w:val="none" w:sz="0" w:space="0" w:color="auto"/>
                                                            <w:bottom w:val="none" w:sz="0" w:space="0" w:color="auto"/>
                                                            <w:right w:val="none" w:sz="0" w:space="0" w:color="auto"/>
                                                          </w:divBdr>
                                                          <w:divsChild>
                                                            <w:div w:id="5760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3997">
                                                      <w:marLeft w:val="0"/>
                                                      <w:marRight w:val="0"/>
                                                      <w:marTop w:val="0"/>
                                                      <w:marBottom w:val="0"/>
                                                      <w:divBdr>
                                                        <w:top w:val="none" w:sz="0" w:space="0" w:color="auto"/>
                                                        <w:left w:val="none" w:sz="0" w:space="0" w:color="auto"/>
                                                        <w:bottom w:val="none" w:sz="0" w:space="0" w:color="auto"/>
                                                        <w:right w:val="none" w:sz="0" w:space="0" w:color="auto"/>
                                                      </w:divBdr>
                                                      <w:divsChild>
                                                        <w:div w:id="838737964">
                                                          <w:marLeft w:val="0"/>
                                                          <w:marRight w:val="0"/>
                                                          <w:marTop w:val="0"/>
                                                          <w:marBottom w:val="0"/>
                                                          <w:divBdr>
                                                            <w:top w:val="none" w:sz="0" w:space="0" w:color="auto"/>
                                                            <w:left w:val="none" w:sz="0" w:space="0" w:color="auto"/>
                                                            <w:bottom w:val="none" w:sz="0" w:space="0" w:color="auto"/>
                                                            <w:right w:val="none" w:sz="0" w:space="0" w:color="auto"/>
                                                          </w:divBdr>
                                                        </w:div>
                                                        <w:div w:id="112410431">
                                                          <w:marLeft w:val="0"/>
                                                          <w:marRight w:val="0"/>
                                                          <w:marTop w:val="0"/>
                                                          <w:marBottom w:val="0"/>
                                                          <w:divBdr>
                                                            <w:top w:val="none" w:sz="0" w:space="0" w:color="auto"/>
                                                            <w:left w:val="none" w:sz="0" w:space="0" w:color="auto"/>
                                                            <w:bottom w:val="none" w:sz="0" w:space="0" w:color="auto"/>
                                                            <w:right w:val="none" w:sz="0" w:space="0" w:color="auto"/>
                                                          </w:divBdr>
                                                          <w:divsChild>
                                                            <w:div w:id="14611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948222">
                                              <w:marLeft w:val="0"/>
                                              <w:marRight w:val="0"/>
                                              <w:marTop w:val="0"/>
                                              <w:marBottom w:val="0"/>
                                              <w:divBdr>
                                                <w:top w:val="none" w:sz="0" w:space="0" w:color="auto"/>
                                                <w:left w:val="none" w:sz="0" w:space="0" w:color="auto"/>
                                                <w:bottom w:val="none" w:sz="0" w:space="0" w:color="auto"/>
                                                <w:right w:val="none" w:sz="0" w:space="0" w:color="auto"/>
                                              </w:divBdr>
                                              <w:divsChild>
                                                <w:div w:id="1771268806">
                                                  <w:marLeft w:val="0"/>
                                                  <w:marRight w:val="0"/>
                                                  <w:marTop w:val="0"/>
                                                  <w:marBottom w:val="0"/>
                                                  <w:divBdr>
                                                    <w:top w:val="none" w:sz="0" w:space="0" w:color="auto"/>
                                                    <w:left w:val="none" w:sz="0" w:space="0" w:color="auto"/>
                                                    <w:bottom w:val="none" w:sz="0" w:space="0" w:color="auto"/>
                                                    <w:right w:val="none" w:sz="0" w:space="0" w:color="auto"/>
                                                  </w:divBdr>
                                                </w:div>
                                                <w:div w:id="1799302874">
                                                  <w:marLeft w:val="0"/>
                                                  <w:marRight w:val="0"/>
                                                  <w:marTop w:val="0"/>
                                                  <w:marBottom w:val="0"/>
                                                  <w:divBdr>
                                                    <w:top w:val="none" w:sz="0" w:space="0" w:color="auto"/>
                                                    <w:left w:val="none" w:sz="0" w:space="0" w:color="auto"/>
                                                    <w:bottom w:val="none" w:sz="0" w:space="0" w:color="auto"/>
                                                    <w:right w:val="none" w:sz="0" w:space="0" w:color="auto"/>
                                                  </w:divBdr>
                                                  <w:divsChild>
                                                    <w:div w:id="1449467132">
                                                      <w:marLeft w:val="0"/>
                                                      <w:marRight w:val="0"/>
                                                      <w:marTop w:val="0"/>
                                                      <w:marBottom w:val="0"/>
                                                      <w:divBdr>
                                                        <w:top w:val="none" w:sz="0" w:space="0" w:color="auto"/>
                                                        <w:left w:val="none" w:sz="0" w:space="0" w:color="auto"/>
                                                        <w:bottom w:val="none" w:sz="0" w:space="0" w:color="auto"/>
                                                        <w:right w:val="none" w:sz="0" w:space="0" w:color="auto"/>
                                                      </w:divBdr>
                                                      <w:divsChild>
                                                        <w:div w:id="1305427337">
                                                          <w:marLeft w:val="0"/>
                                                          <w:marRight w:val="0"/>
                                                          <w:marTop w:val="0"/>
                                                          <w:marBottom w:val="0"/>
                                                          <w:divBdr>
                                                            <w:top w:val="none" w:sz="0" w:space="0" w:color="auto"/>
                                                            <w:left w:val="none" w:sz="0" w:space="0" w:color="auto"/>
                                                            <w:bottom w:val="none" w:sz="0" w:space="0" w:color="auto"/>
                                                            <w:right w:val="none" w:sz="0" w:space="0" w:color="auto"/>
                                                          </w:divBdr>
                                                        </w:div>
                                                      </w:divsChild>
                                                    </w:div>
                                                    <w:div w:id="1740322741">
                                                      <w:marLeft w:val="0"/>
                                                      <w:marRight w:val="0"/>
                                                      <w:marTop w:val="0"/>
                                                      <w:marBottom w:val="0"/>
                                                      <w:divBdr>
                                                        <w:top w:val="none" w:sz="0" w:space="0" w:color="auto"/>
                                                        <w:left w:val="none" w:sz="0" w:space="0" w:color="auto"/>
                                                        <w:bottom w:val="none" w:sz="0" w:space="0" w:color="auto"/>
                                                        <w:right w:val="none" w:sz="0" w:space="0" w:color="auto"/>
                                                      </w:divBdr>
                                                      <w:divsChild>
                                                        <w:div w:id="160393330">
                                                          <w:marLeft w:val="0"/>
                                                          <w:marRight w:val="0"/>
                                                          <w:marTop w:val="0"/>
                                                          <w:marBottom w:val="0"/>
                                                          <w:divBdr>
                                                            <w:top w:val="none" w:sz="0" w:space="0" w:color="auto"/>
                                                            <w:left w:val="none" w:sz="0" w:space="0" w:color="auto"/>
                                                            <w:bottom w:val="none" w:sz="0" w:space="0" w:color="auto"/>
                                                            <w:right w:val="none" w:sz="0" w:space="0" w:color="auto"/>
                                                          </w:divBdr>
                                                        </w:div>
                                                        <w:div w:id="1854880314">
                                                          <w:marLeft w:val="0"/>
                                                          <w:marRight w:val="0"/>
                                                          <w:marTop w:val="0"/>
                                                          <w:marBottom w:val="0"/>
                                                          <w:divBdr>
                                                            <w:top w:val="none" w:sz="0" w:space="0" w:color="auto"/>
                                                            <w:left w:val="none" w:sz="0" w:space="0" w:color="auto"/>
                                                            <w:bottom w:val="none" w:sz="0" w:space="0" w:color="auto"/>
                                                            <w:right w:val="none" w:sz="0" w:space="0" w:color="auto"/>
                                                          </w:divBdr>
                                                          <w:divsChild>
                                                            <w:div w:id="13920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9253">
                                                      <w:marLeft w:val="0"/>
                                                      <w:marRight w:val="0"/>
                                                      <w:marTop w:val="0"/>
                                                      <w:marBottom w:val="0"/>
                                                      <w:divBdr>
                                                        <w:top w:val="none" w:sz="0" w:space="0" w:color="auto"/>
                                                        <w:left w:val="none" w:sz="0" w:space="0" w:color="auto"/>
                                                        <w:bottom w:val="none" w:sz="0" w:space="0" w:color="auto"/>
                                                        <w:right w:val="none" w:sz="0" w:space="0" w:color="auto"/>
                                                      </w:divBdr>
                                                      <w:divsChild>
                                                        <w:div w:id="707874688">
                                                          <w:marLeft w:val="0"/>
                                                          <w:marRight w:val="0"/>
                                                          <w:marTop w:val="0"/>
                                                          <w:marBottom w:val="0"/>
                                                          <w:divBdr>
                                                            <w:top w:val="none" w:sz="0" w:space="0" w:color="auto"/>
                                                            <w:left w:val="none" w:sz="0" w:space="0" w:color="auto"/>
                                                            <w:bottom w:val="none" w:sz="0" w:space="0" w:color="auto"/>
                                                            <w:right w:val="none" w:sz="0" w:space="0" w:color="auto"/>
                                                          </w:divBdr>
                                                        </w:div>
                                                        <w:div w:id="313221042">
                                                          <w:marLeft w:val="0"/>
                                                          <w:marRight w:val="0"/>
                                                          <w:marTop w:val="0"/>
                                                          <w:marBottom w:val="0"/>
                                                          <w:divBdr>
                                                            <w:top w:val="none" w:sz="0" w:space="0" w:color="auto"/>
                                                            <w:left w:val="none" w:sz="0" w:space="0" w:color="auto"/>
                                                            <w:bottom w:val="none" w:sz="0" w:space="0" w:color="auto"/>
                                                            <w:right w:val="none" w:sz="0" w:space="0" w:color="auto"/>
                                                          </w:divBdr>
                                                          <w:divsChild>
                                                            <w:div w:id="2947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2031">
                                                      <w:marLeft w:val="0"/>
                                                      <w:marRight w:val="0"/>
                                                      <w:marTop w:val="0"/>
                                                      <w:marBottom w:val="0"/>
                                                      <w:divBdr>
                                                        <w:top w:val="none" w:sz="0" w:space="0" w:color="auto"/>
                                                        <w:left w:val="none" w:sz="0" w:space="0" w:color="auto"/>
                                                        <w:bottom w:val="none" w:sz="0" w:space="0" w:color="auto"/>
                                                        <w:right w:val="none" w:sz="0" w:space="0" w:color="auto"/>
                                                      </w:divBdr>
                                                      <w:divsChild>
                                                        <w:div w:id="466624912">
                                                          <w:marLeft w:val="0"/>
                                                          <w:marRight w:val="0"/>
                                                          <w:marTop w:val="0"/>
                                                          <w:marBottom w:val="0"/>
                                                          <w:divBdr>
                                                            <w:top w:val="none" w:sz="0" w:space="0" w:color="auto"/>
                                                            <w:left w:val="none" w:sz="0" w:space="0" w:color="auto"/>
                                                            <w:bottom w:val="none" w:sz="0" w:space="0" w:color="auto"/>
                                                            <w:right w:val="none" w:sz="0" w:space="0" w:color="auto"/>
                                                          </w:divBdr>
                                                        </w:div>
                                                        <w:div w:id="1711874402">
                                                          <w:marLeft w:val="0"/>
                                                          <w:marRight w:val="0"/>
                                                          <w:marTop w:val="0"/>
                                                          <w:marBottom w:val="0"/>
                                                          <w:divBdr>
                                                            <w:top w:val="none" w:sz="0" w:space="0" w:color="auto"/>
                                                            <w:left w:val="none" w:sz="0" w:space="0" w:color="auto"/>
                                                            <w:bottom w:val="none" w:sz="0" w:space="0" w:color="auto"/>
                                                            <w:right w:val="none" w:sz="0" w:space="0" w:color="auto"/>
                                                          </w:divBdr>
                                                          <w:divsChild>
                                                            <w:div w:id="5790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2702">
                                                      <w:marLeft w:val="0"/>
                                                      <w:marRight w:val="0"/>
                                                      <w:marTop w:val="0"/>
                                                      <w:marBottom w:val="0"/>
                                                      <w:divBdr>
                                                        <w:top w:val="none" w:sz="0" w:space="0" w:color="auto"/>
                                                        <w:left w:val="none" w:sz="0" w:space="0" w:color="auto"/>
                                                        <w:bottom w:val="none" w:sz="0" w:space="0" w:color="auto"/>
                                                        <w:right w:val="none" w:sz="0" w:space="0" w:color="auto"/>
                                                      </w:divBdr>
                                                      <w:divsChild>
                                                        <w:div w:id="1553299672">
                                                          <w:marLeft w:val="0"/>
                                                          <w:marRight w:val="0"/>
                                                          <w:marTop w:val="0"/>
                                                          <w:marBottom w:val="0"/>
                                                          <w:divBdr>
                                                            <w:top w:val="none" w:sz="0" w:space="0" w:color="auto"/>
                                                            <w:left w:val="none" w:sz="0" w:space="0" w:color="auto"/>
                                                            <w:bottom w:val="none" w:sz="0" w:space="0" w:color="auto"/>
                                                            <w:right w:val="none" w:sz="0" w:space="0" w:color="auto"/>
                                                          </w:divBdr>
                                                        </w:div>
                                                        <w:div w:id="1069890608">
                                                          <w:marLeft w:val="0"/>
                                                          <w:marRight w:val="0"/>
                                                          <w:marTop w:val="0"/>
                                                          <w:marBottom w:val="0"/>
                                                          <w:divBdr>
                                                            <w:top w:val="none" w:sz="0" w:space="0" w:color="auto"/>
                                                            <w:left w:val="none" w:sz="0" w:space="0" w:color="auto"/>
                                                            <w:bottom w:val="none" w:sz="0" w:space="0" w:color="auto"/>
                                                            <w:right w:val="none" w:sz="0" w:space="0" w:color="auto"/>
                                                          </w:divBdr>
                                                          <w:divsChild>
                                                            <w:div w:id="7252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69895">
                                              <w:marLeft w:val="0"/>
                                              <w:marRight w:val="0"/>
                                              <w:marTop w:val="0"/>
                                              <w:marBottom w:val="0"/>
                                              <w:divBdr>
                                                <w:top w:val="none" w:sz="0" w:space="0" w:color="auto"/>
                                                <w:left w:val="none" w:sz="0" w:space="0" w:color="auto"/>
                                                <w:bottom w:val="none" w:sz="0" w:space="0" w:color="auto"/>
                                                <w:right w:val="none" w:sz="0" w:space="0" w:color="auto"/>
                                              </w:divBdr>
                                              <w:divsChild>
                                                <w:div w:id="1518038879">
                                                  <w:marLeft w:val="0"/>
                                                  <w:marRight w:val="0"/>
                                                  <w:marTop w:val="0"/>
                                                  <w:marBottom w:val="0"/>
                                                  <w:divBdr>
                                                    <w:top w:val="none" w:sz="0" w:space="0" w:color="auto"/>
                                                    <w:left w:val="none" w:sz="0" w:space="0" w:color="auto"/>
                                                    <w:bottom w:val="none" w:sz="0" w:space="0" w:color="auto"/>
                                                    <w:right w:val="none" w:sz="0" w:space="0" w:color="auto"/>
                                                  </w:divBdr>
                                                </w:div>
                                                <w:div w:id="998538510">
                                                  <w:marLeft w:val="0"/>
                                                  <w:marRight w:val="0"/>
                                                  <w:marTop w:val="0"/>
                                                  <w:marBottom w:val="0"/>
                                                  <w:divBdr>
                                                    <w:top w:val="none" w:sz="0" w:space="0" w:color="auto"/>
                                                    <w:left w:val="none" w:sz="0" w:space="0" w:color="auto"/>
                                                    <w:bottom w:val="none" w:sz="0" w:space="0" w:color="auto"/>
                                                    <w:right w:val="none" w:sz="0" w:space="0" w:color="auto"/>
                                                  </w:divBdr>
                                                  <w:divsChild>
                                                    <w:div w:id="1670718491">
                                                      <w:marLeft w:val="0"/>
                                                      <w:marRight w:val="0"/>
                                                      <w:marTop w:val="0"/>
                                                      <w:marBottom w:val="0"/>
                                                      <w:divBdr>
                                                        <w:top w:val="none" w:sz="0" w:space="0" w:color="auto"/>
                                                        <w:left w:val="none" w:sz="0" w:space="0" w:color="auto"/>
                                                        <w:bottom w:val="none" w:sz="0" w:space="0" w:color="auto"/>
                                                        <w:right w:val="none" w:sz="0" w:space="0" w:color="auto"/>
                                                      </w:divBdr>
                                                      <w:divsChild>
                                                        <w:div w:id="1140268440">
                                                          <w:marLeft w:val="0"/>
                                                          <w:marRight w:val="0"/>
                                                          <w:marTop w:val="0"/>
                                                          <w:marBottom w:val="0"/>
                                                          <w:divBdr>
                                                            <w:top w:val="none" w:sz="0" w:space="0" w:color="auto"/>
                                                            <w:left w:val="none" w:sz="0" w:space="0" w:color="auto"/>
                                                            <w:bottom w:val="none" w:sz="0" w:space="0" w:color="auto"/>
                                                            <w:right w:val="none" w:sz="0" w:space="0" w:color="auto"/>
                                                          </w:divBdr>
                                                        </w:div>
                                                      </w:divsChild>
                                                    </w:div>
                                                    <w:div w:id="569079400">
                                                      <w:marLeft w:val="0"/>
                                                      <w:marRight w:val="0"/>
                                                      <w:marTop w:val="0"/>
                                                      <w:marBottom w:val="0"/>
                                                      <w:divBdr>
                                                        <w:top w:val="none" w:sz="0" w:space="0" w:color="auto"/>
                                                        <w:left w:val="none" w:sz="0" w:space="0" w:color="auto"/>
                                                        <w:bottom w:val="none" w:sz="0" w:space="0" w:color="auto"/>
                                                        <w:right w:val="none" w:sz="0" w:space="0" w:color="auto"/>
                                                      </w:divBdr>
                                                      <w:divsChild>
                                                        <w:div w:id="1122960487">
                                                          <w:marLeft w:val="0"/>
                                                          <w:marRight w:val="0"/>
                                                          <w:marTop w:val="0"/>
                                                          <w:marBottom w:val="0"/>
                                                          <w:divBdr>
                                                            <w:top w:val="none" w:sz="0" w:space="0" w:color="auto"/>
                                                            <w:left w:val="none" w:sz="0" w:space="0" w:color="auto"/>
                                                            <w:bottom w:val="none" w:sz="0" w:space="0" w:color="auto"/>
                                                            <w:right w:val="none" w:sz="0" w:space="0" w:color="auto"/>
                                                          </w:divBdr>
                                                        </w:div>
                                                        <w:div w:id="1871987687">
                                                          <w:marLeft w:val="0"/>
                                                          <w:marRight w:val="0"/>
                                                          <w:marTop w:val="0"/>
                                                          <w:marBottom w:val="0"/>
                                                          <w:divBdr>
                                                            <w:top w:val="none" w:sz="0" w:space="0" w:color="auto"/>
                                                            <w:left w:val="none" w:sz="0" w:space="0" w:color="auto"/>
                                                            <w:bottom w:val="none" w:sz="0" w:space="0" w:color="auto"/>
                                                            <w:right w:val="none" w:sz="0" w:space="0" w:color="auto"/>
                                                          </w:divBdr>
                                                          <w:divsChild>
                                                            <w:div w:id="21101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0636">
                                                      <w:marLeft w:val="0"/>
                                                      <w:marRight w:val="0"/>
                                                      <w:marTop w:val="0"/>
                                                      <w:marBottom w:val="0"/>
                                                      <w:divBdr>
                                                        <w:top w:val="none" w:sz="0" w:space="0" w:color="auto"/>
                                                        <w:left w:val="none" w:sz="0" w:space="0" w:color="auto"/>
                                                        <w:bottom w:val="none" w:sz="0" w:space="0" w:color="auto"/>
                                                        <w:right w:val="none" w:sz="0" w:space="0" w:color="auto"/>
                                                      </w:divBdr>
                                                      <w:divsChild>
                                                        <w:div w:id="512958292">
                                                          <w:marLeft w:val="0"/>
                                                          <w:marRight w:val="0"/>
                                                          <w:marTop w:val="0"/>
                                                          <w:marBottom w:val="0"/>
                                                          <w:divBdr>
                                                            <w:top w:val="none" w:sz="0" w:space="0" w:color="auto"/>
                                                            <w:left w:val="none" w:sz="0" w:space="0" w:color="auto"/>
                                                            <w:bottom w:val="none" w:sz="0" w:space="0" w:color="auto"/>
                                                            <w:right w:val="none" w:sz="0" w:space="0" w:color="auto"/>
                                                          </w:divBdr>
                                                        </w:div>
                                                        <w:div w:id="1876624922">
                                                          <w:marLeft w:val="0"/>
                                                          <w:marRight w:val="0"/>
                                                          <w:marTop w:val="0"/>
                                                          <w:marBottom w:val="0"/>
                                                          <w:divBdr>
                                                            <w:top w:val="none" w:sz="0" w:space="0" w:color="auto"/>
                                                            <w:left w:val="none" w:sz="0" w:space="0" w:color="auto"/>
                                                            <w:bottom w:val="none" w:sz="0" w:space="0" w:color="auto"/>
                                                            <w:right w:val="none" w:sz="0" w:space="0" w:color="auto"/>
                                                          </w:divBdr>
                                                          <w:divsChild>
                                                            <w:div w:id="20024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2836">
                                                      <w:marLeft w:val="0"/>
                                                      <w:marRight w:val="0"/>
                                                      <w:marTop w:val="0"/>
                                                      <w:marBottom w:val="0"/>
                                                      <w:divBdr>
                                                        <w:top w:val="none" w:sz="0" w:space="0" w:color="auto"/>
                                                        <w:left w:val="none" w:sz="0" w:space="0" w:color="auto"/>
                                                        <w:bottom w:val="none" w:sz="0" w:space="0" w:color="auto"/>
                                                        <w:right w:val="none" w:sz="0" w:space="0" w:color="auto"/>
                                                      </w:divBdr>
                                                      <w:divsChild>
                                                        <w:div w:id="1993096319">
                                                          <w:marLeft w:val="0"/>
                                                          <w:marRight w:val="0"/>
                                                          <w:marTop w:val="0"/>
                                                          <w:marBottom w:val="0"/>
                                                          <w:divBdr>
                                                            <w:top w:val="none" w:sz="0" w:space="0" w:color="auto"/>
                                                            <w:left w:val="none" w:sz="0" w:space="0" w:color="auto"/>
                                                            <w:bottom w:val="none" w:sz="0" w:space="0" w:color="auto"/>
                                                            <w:right w:val="none" w:sz="0" w:space="0" w:color="auto"/>
                                                          </w:divBdr>
                                                        </w:div>
                                                        <w:div w:id="475225623">
                                                          <w:marLeft w:val="0"/>
                                                          <w:marRight w:val="0"/>
                                                          <w:marTop w:val="0"/>
                                                          <w:marBottom w:val="0"/>
                                                          <w:divBdr>
                                                            <w:top w:val="none" w:sz="0" w:space="0" w:color="auto"/>
                                                            <w:left w:val="none" w:sz="0" w:space="0" w:color="auto"/>
                                                            <w:bottom w:val="none" w:sz="0" w:space="0" w:color="auto"/>
                                                            <w:right w:val="none" w:sz="0" w:space="0" w:color="auto"/>
                                                          </w:divBdr>
                                                          <w:divsChild>
                                                            <w:div w:id="16975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7153">
                                                      <w:marLeft w:val="0"/>
                                                      <w:marRight w:val="0"/>
                                                      <w:marTop w:val="0"/>
                                                      <w:marBottom w:val="0"/>
                                                      <w:divBdr>
                                                        <w:top w:val="none" w:sz="0" w:space="0" w:color="auto"/>
                                                        <w:left w:val="none" w:sz="0" w:space="0" w:color="auto"/>
                                                        <w:bottom w:val="none" w:sz="0" w:space="0" w:color="auto"/>
                                                        <w:right w:val="none" w:sz="0" w:space="0" w:color="auto"/>
                                                      </w:divBdr>
                                                      <w:divsChild>
                                                        <w:div w:id="1720089792">
                                                          <w:marLeft w:val="0"/>
                                                          <w:marRight w:val="0"/>
                                                          <w:marTop w:val="0"/>
                                                          <w:marBottom w:val="0"/>
                                                          <w:divBdr>
                                                            <w:top w:val="none" w:sz="0" w:space="0" w:color="auto"/>
                                                            <w:left w:val="none" w:sz="0" w:space="0" w:color="auto"/>
                                                            <w:bottom w:val="none" w:sz="0" w:space="0" w:color="auto"/>
                                                            <w:right w:val="none" w:sz="0" w:space="0" w:color="auto"/>
                                                          </w:divBdr>
                                                        </w:div>
                                                        <w:div w:id="1299383869">
                                                          <w:marLeft w:val="0"/>
                                                          <w:marRight w:val="0"/>
                                                          <w:marTop w:val="0"/>
                                                          <w:marBottom w:val="0"/>
                                                          <w:divBdr>
                                                            <w:top w:val="none" w:sz="0" w:space="0" w:color="auto"/>
                                                            <w:left w:val="none" w:sz="0" w:space="0" w:color="auto"/>
                                                            <w:bottom w:val="none" w:sz="0" w:space="0" w:color="auto"/>
                                                            <w:right w:val="none" w:sz="0" w:space="0" w:color="auto"/>
                                                          </w:divBdr>
                                                          <w:divsChild>
                                                            <w:div w:id="18914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9720">
                                                      <w:marLeft w:val="0"/>
                                                      <w:marRight w:val="0"/>
                                                      <w:marTop w:val="0"/>
                                                      <w:marBottom w:val="0"/>
                                                      <w:divBdr>
                                                        <w:top w:val="none" w:sz="0" w:space="0" w:color="auto"/>
                                                        <w:left w:val="none" w:sz="0" w:space="0" w:color="auto"/>
                                                        <w:bottom w:val="none" w:sz="0" w:space="0" w:color="auto"/>
                                                        <w:right w:val="none" w:sz="0" w:space="0" w:color="auto"/>
                                                      </w:divBdr>
                                                      <w:divsChild>
                                                        <w:div w:id="1327172466">
                                                          <w:marLeft w:val="0"/>
                                                          <w:marRight w:val="0"/>
                                                          <w:marTop w:val="0"/>
                                                          <w:marBottom w:val="0"/>
                                                          <w:divBdr>
                                                            <w:top w:val="none" w:sz="0" w:space="0" w:color="auto"/>
                                                            <w:left w:val="none" w:sz="0" w:space="0" w:color="auto"/>
                                                            <w:bottom w:val="none" w:sz="0" w:space="0" w:color="auto"/>
                                                            <w:right w:val="none" w:sz="0" w:space="0" w:color="auto"/>
                                                          </w:divBdr>
                                                        </w:div>
                                                        <w:div w:id="235357468">
                                                          <w:marLeft w:val="0"/>
                                                          <w:marRight w:val="0"/>
                                                          <w:marTop w:val="0"/>
                                                          <w:marBottom w:val="0"/>
                                                          <w:divBdr>
                                                            <w:top w:val="none" w:sz="0" w:space="0" w:color="auto"/>
                                                            <w:left w:val="none" w:sz="0" w:space="0" w:color="auto"/>
                                                            <w:bottom w:val="none" w:sz="0" w:space="0" w:color="auto"/>
                                                            <w:right w:val="none" w:sz="0" w:space="0" w:color="auto"/>
                                                          </w:divBdr>
                                                          <w:divsChild>
                                                            <w:div w:id="7745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4574">
                                                      <w:marLeft w:val="0"/>
                                                      <w:marRight w:val="0"/>
                                                      <w:marTop w:val="0"/>
                                                      <w:marBottom w:val="0"/>
                                                      <w:divBdr>
                                                        <w:top w:val="none" w:sz="0" w:space="0" w:color="auto"/>
                                                        <w:left w:val="none" w:sz="0" w:space="0" w:color="auto"/>
                                                        <w:bottom w:val="none" w:sz="0" w:space="0" w:color="auto"/>
                                                        <w:right w:val="none" w:sz="0" w:space="0" w:color="auto"/>
                                                      </w:divBdr>
                                                      <w:divsChild>
                                                        <w:div w:id="194927276">
                                                          <w:marLeft w:val="0"/>
                                                          <w:marRight w:val="0"/>
                                                          <w:marTop w:val="0"/>
                                                          <w:marBottom w:val="0"/>
                                                          <w:divBdr>
                                                            <w:top w:val="none" w:sz="0" w:space="0" w:color="auto"/>
                                                            <w:left w:val="none" w:sz="0" w:space="0" w:color="auto"/>
                                                            <w:bottom w:val="none" w:sz="0" w:space="0" w:color="auto"/>
                                                            <w:right w:val="none" w:sz="0" w:space="0" w:color="auto"/>
                                                          </w:divBdr>
                                                        </w:div>
                                                        <w:div w:id="1720402126">
                                                          <w:marLeft w:val="0"/>
                                                          <w:marRight w:val="0"/>
                                                          <w:marTop w:val="0"/>
                                                          <w:marBottom w:val="0"/>
                                                          <w:divBdr>
                                                            <w:top w:val="none" w:sz="0" w:space="0" w:color="auto"/>
                                                            <w:left w:val="none" w:sz="0" w:space="0" w:color="auto"/>
                                                            <w:bottom w:val="none" w:sz="0" w:space="0" w:color="auto"/>
                                                            <w:right w:val="none" w:sz="0" w:space="0" w:color="auto"/>
                                                          </w:divBdr>
                                                          <w:divsChild>
                                                            <w:div w:id="5159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577">
                                                      <w:marLeft w:val="0"/>
                                                      <w:marRight w:val="0"/>
                                                      <w:marTop w:val="0"/>
                                                      <w:marBottom w:val="0"/>
                                                      <w:divBdr>
                                                        <w:top w:val="none" w:sz="0" w:space="0" w:color="auto"/>
                                                        <w:left w:val="none" w:sz="0" w:space="0" w:color="auto"/>
                                                        <w:bottom w:val="none" w:sz="0" w:space="0" w:color="auto"/>
                                                        <w:right w:val="none" w:sz="0" w:space="0" w:color="auto"/>
                                                      </w:divBdr>
                                                      <w:divsChild>
                                                        <w:div w:id="1819376553">
                                                          <w:marLeft w:val="0"/>
                                                          <w:marRight w:val="0"/>
                                                          <w:marTop w:val="0"/>
                                                          <w:marBottom w:val="0"/>
                                                          <w:divBdr>
                                                            <w:top w:val="none" w:sz="0" w:space="0" w:color="auto"/>
                                                            <w:left w:val="none" w:sz="0" w:space="0" w:color="auto"/>
                                                            <w:bottom w:val="none" w:sz="0" w:space="0" w:color="auto"/>
                                                            <w:right w:val="none" w:sz="0" w:space="0" w:color="auto"/>
                                                          </w:divBdr>
                                                        </w:div>
                                                        <w:div w:id="1641421996">
                                                          <w:marLeft w:val="0"/>
                                                          <w:marRight w:val="0"/>
                                                          <w:marTop w:val="0"/>
                                                          <w:marBottom w:val="0"/>
                                                          <w:divBdr>
                                                            <w:top w:val="none" w:sz="0" w:space="0" w:color="auto"/>
                                                            <w:left w:val="none" w:sz="0" w:space="0" w:color="auto"/>
                                                            <w:bottom w:val="none" w:sz="0" w:space="0" w:color="auto"/>
                                                            <w:right w:val="none" w:sz="0" w:space="0" w:color="auto"/>
                                                          </w:divBdr>
                                                          <w:divsChild>
                                                            <w:div w:id="7777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363426">
                                      <w:marLeft w:val="0"/>
                                      <w:marRight w:val="0"/>
                                      <w:marTop w:val="0"/>
                                      <w:marBottom w:val="0"/>
                                      <w:divBdr>
                                        <w:top w:val="none" w:sz="0" w:space="0" w:color="auto"/>
                                        <w:left w:val="none" w:sz="0" w:space="0" w:color="auto"/>
                                        <w:bottom w:val="none" w:sz="0" w:space="0" w:color="auto"/>
                                        <w:right w:val="none" w:sz="0" w:space="0" w:color="auto"/>
                                      </w:divBdr>
                                      <w:divsChild>
                                        <w:div w:id="806510053">
                                          <w:marLeft w:val="0"/>
                                          <w:marRight w:val="0"/>
                                          <w:marTop w:val="0"/>
                                          <w:marBottom w:val="0"/>
                                          <w:divBdr>
                                            <w:top w:val="none" w:sz="0" w:space="0" w:color="auto"/>
                                            <w:left w:val="none" w:sz="0" w:space="0" w:color="auto"/>
                                            <w:bottom w:val="none" w:sz="0" w:space="0" w:color="auto"/>
                                            <w:right w:val="none" w:sz="0" w:space="0" w:color="auto"/>
                                          </w:divBdr>
                                        </w:div>
                                        <w:div w:id="398671111">
                                          <w:marLeft w:val="0"/>
                                          <w:marRight w:val="0"/>
                                          <w:marTop w:val="0"/>
                                          <w:marBottom w:val="0"/>
                                          <w:divBdr>
                                            <w:top w:val="none" w:sz="0" w:space="0" w:color="auto"/>
                                            <w:left w:val="none" w:sz="0" w:space="0" w:color="auto"/>
                                            <w:bottom w:val="none" w:sz="0" w:space="0" w:color="auto"/>
                                            <w:right w:val="none" w:sz="0" w:space="0" w:color="auto"/>
                                          </w:divBdr>
                                          <w:divsChild>
                                            <w:div w:id="7700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808987">
                      <w:marLeft w:val="0"/>
                      <w:marRight w:val="0"/>
                      <w:marTop w:val="0"/>
                      <w:marBottom w:val="0"/>
                      <w:divBdr>
                        <w:top w:val="none" w:sz="0" w:space="0" w:color="auto"/>
                        <w:left w:val="none" w:sz="0" w:space="0" w:color="auto"/>
                        <w:bottom w:val="none" w:sz="0" w:space="0" w:color="auto"/>
                        <w:right w:val="none" w:sz="0" w:space="0" w:color="auto"/>
                      </w:divBdr>
                      <w:divsChild>
                        <w:div w:id="1719473087">
                          <w:marLeft w:val="0"/>
                          <w:marRight w:val="0"/>
                          <w:marTop w:val="0"/>
                          <w:marBottom w:val="0"/>
                          <w:divBdr>
                            <w:top w:val="none" w:sz="0" w:space="0" w:color="auto"/>
                            <w:left w:val="none" w:sz="0" w:space="0" w:color="auto"/>
                            <w:bottom w:val="none" w:sz="0" w:space="0" w:color="auto"/>
                            <w:right w:val="none" w:sz="0" w:space="0" w:color="auto"/>
                          </w:divBdr>
                        </w:div>
                        <w:div w:id="1911235791">
                          <w:marLeft w:val="0"/>
                          <w:marRight w:val="0"/>
                          <w:marTop w:val="0"/>
                          <w:marBottom w:val="0"/>
                          <w:divBdr>
                            <w:top w:val="none" w:sz="0" w:space="0" w:color="auto"/>
                            <w:left w:val="none" w:sz="0" w:space="0" w:color="auto"/>
                            <w:bottom w:val="none" w:sz="0" w:space="0" w:color="auto"/>
                            <w:right w:val="none" w:sz="0" w:space="0" w:color="auto"/>
                          </w:divBdr>
                          <w:divsChild>
                            <w:div w:id="153302949">
                              <w:marLeft w:val="0"/>
                              <w:marRight w:val="0"/>
                              <w:marTop w:val="0"/>
                              <w:marBottom w:val="0"/>
                              <w:divBdr>
                                <w:top w:val="none" w:sz="0" w:space="0" w:color="auto"/>
                                <w:left w:val="none" w:sz="0" w:space="0" w:color="auto"/>
                                <w:bottom w:val="none" w:sz="0" w:space="0" w:color="auto"/>
                                <w:right w:val="none" w:sz="0" w:space="0" w:color="auto"/>
                              </w:divBdr>
                              <w:divsChild>
                                <w:div w:id="17585058">
                                  <w:marLeft w:val="0"/>
                                  <w:marRight w:val="0"/>
                                  <w:marTop w:val="0"/>
                                  <w:marBottom w:val="0"/>
                                  <w:divBdr>
                                    <w:top w:val="none" w:sz="0" w:space="0" w:color="auto"/>
                                    <w:left w:val="none" w:sz="0" w:space="0" w:color="auto"/>
                                    <w:bottom w:val="none" w:sz="0" w:space="0" w:color="auto"/>
                                    <w:right w:val="none" w:sz="0" w:space="0" w:color="auto"/>
                                  </w:divBdr>
                                </w:div>
                              </w:divsChild>
                            </w:div>
                            <w:div w:id="1901087839">
                              <w:marLeft w:val="0"/>
                              <w:marRight w:val="0"/>
                              <w:marTop w:val="0"/>
                              <w:marBottom w:val="0"/>
                              <w:divBdr>
                                <w:top w:val="none" w:sz="0" w:space="0" w:color="auto"/>
                                <w:left w:val="none" w:sz="0" w:space="0" w:color="auto"/>
                                <w:bottom w:val="none" w:sz="0" w:space="0" w:color="auto"/>
                                <w:right w:val="none" w:sz="0" w:space="0" w:color="auto"/>
                              </w:divBdr>
                              <w:divsChild>
                                <w:div w:id="1247805836">
                                  <w:marLeft w:val="0"/>
                                  <w:marRight w:val="0"/>
                                  <w:marTop w:val="0"/>
                                  <w:marBottom w:val="0"/>
                                  <w:divBdr>
                                    <w:top w:val="none" w:sz="0" w:space="0" w:color="auto"/>
                                    <w:left w:val="none" w:sz="0" w:space="0" w:color="auto"/>
                                    <w:bottom w:val="none" w:sz="0" w:space="0" w:color="auto"/>
                                    <w:right w:val="none" w:sz="0" w:space="0" w:color="auto"/>
                                  </w:divBdr>
                                </w:div>
                                <w:div w:id="1426148220">
                                  <w:marLeft w:val="0"/>
                                  <w:marRight w:val="0"/>
                                  <w:marTop w:val="0"/>
                                  <w:marBottom w:val="0"/>
                                  <w:divBdr>
                                    <w:top w:val="none" w:sz="0" w:space="0" w:color="auto"/>
                                    <w:left w:val="none" w:sz="0" w:space="0" w:color="auto"/>
                                    <w:bottom w:val="none" w:sz="0" w:space="0" w:color="auto"/>
                                    <w:right w:val="none" w:sz="0" w:space="0" w:color="auto"/>
                                  </w:divBdr>
                                  <w:divsChild>
                                    <w:div w:id="426586103">
                                      <w:marLeft w:val="0"/>
                                      <w:marRight w:val="0"/>
                                      <w:marTop w:val="0"/>
                                      <w:marBottom w:val="0"/>
                                      <w:divBdr>
                                        <w:top w:val="none" w:sz="0" w:space="0" w:color="auto"/>
                                        <w:left w:val="none" w:sz="0" w:space="0" w:color="auto"/>
                                        <w:bottom w:val="none" w:sz="0" w:space="0" w:color="auto"/>
                                        <w:right w:val="none" w:sz="0" w:space="0" w:color="auto"/>
                                      </w:divBdr>
                                      <w:divsChild>
                                        <w:div w:id="1336764470">
                                          <w:marLeft w:val="0"/>
                                          <w:marRight w:val="0"/>
                                          <w:marTop w:val="0"/>
                                          <w:marBottom w:val="0"/>
                                          <w:divBdr>
                                            <w:top w:val="none" w:sz="0" w:space="0" w:color="auto"/>
                                            <w:left w:val="none" w:sz="0" w:space="0" w:color="auto"/>
                                            <w:bottom w:val="none" w:sz="0" w:space="0" w:color="auto"/>
                                            <w:right w:val="none" w:sz="0" w:space="0" w:color="auto"/>
                                          </w:divBdr>
                                        </w:div>
                                      </w:divsChild>
                                    </w:div>
                                    <w:div w:id="763694128">
                                      <w:marLeft w:val="0"/>
                                      <w:marRight w:val="0"/>
                                      <w:marTop w:val="0"/>
                                      <w:marBottom w:val="0"/>
                                      <w:divBdr>
                                        <w:top w:val="none" w:sz="0" w:space="0" w:color="auto"/>
                                        <w:left w:val="none" w:sz="0" w:space="0" w:color="auto"/>
                                        <w:bottom w:val="none" w:sz="0" w:space="0" w:color="auto"/>
                                        <w:right w:val="none" w:sz="0" w:space="0" w:color="auto"/>
                                      </w:divBdr>
                                      <w:divsChild>
                                        <w:div w:id="575750841">
                                          <w:marLeft w:val="0"/>
                                          <w:marRight w:val="0"/>
                                          <w:marTop w:val="0"/>
                                          <w:marBottom w:val="0"/>
                                          <w:divBdr>
                                            <w:top w:val="none" w:sz="0" w:space="0" w:color="auto"/>
                                            <w:left w:val="none" w:sz="0" w:space="0" w:color="auto"/>
                                            <w:bottom w:val="none" w:sz="0" w:space="0" w:color="auto"/>
                                            <w:right w:val="none" w:sz="0" w:space="0" w:color="auto"/>
                                          </w:divBdr>
                                        </w:div>
                                        <w:div w:id="79721721">
                                          <w:marLeft w:val="0"/>
                                          <w:marRight w:val="0"/>
                                          <w:marTop w:val="0"/>
                                          <w:marBottom w:val="0"/>
                                          <w:divBdr>
                                            <w:top w:val="none" w:sz="0" w:space="0" w:color="auto"/>
                                            <w:left w:val="none" w:sz="0" w:space="0" w:color="auto"/>
                                            <w:bottom w:val="none" w:sz="0" w:space="0" w:color="auto"/>
                                            <w:right w:val="none" w:sz="0" w:space="0" w:color="auto"/>
                                          </w:divBdr>
                                          <w:divsChild>
                                            <w:div w:id="264732230">
                                              <w:marLeft w:val="0"/>
                                              <w:marRight w:val="0"/>
                                              <w:marTop w:val="0"/>
                                              <w:marBottom w:val="0"/>
                                              <w:divBdr>
                                                <w:top w:val="none" w:sz="0" w:space="0" w:color="auto"/>
                                                <w:left w:val="none" w:sz="0" w:space="0" w:color="auto"/>
                                                <w:bottom w:val="none" w:sz="0" w:space="0" w:color="auto"/>
                                                <w:right w:val="none" w:sz="0" w:space="0" w:color="auto"/>
                                              </w:divBdr>
                                              <w:divsChild>
                                                <w:div w:id="1346786287">
                                                  <w:marLeft w:val="0"/>
                                                  <w:marRight w:val="0"/>
                                                  <w:marTop w:val="0"/>
                                                  <w:marBottom w:val="0"/>
                                                  <w:divBdr>
                                                    <w:top w:val="none" w:sz="0" w:space="0" w:color="auto"/>
                                                    <w:left w:val="none" w:sz="0" w:space="0" w:color="auto"/>
                                                    <w:bottom w:val="none" w:sz="0" w:space="0" w:color="auto"/>
                                                    <w:right w:val="none" w:sz="0" w:space="0" w:color="auto"/>
                                                  </w:divBdr>
                                                </w:div>
                                              </w:divsChild>
                                            </w:div>
                                            <w:div w:id="315376560">
                                              <w:marLeft w:val="0"/>
                                              <w:marRight w:val="0"/>
                                              <w:marTop w:val="0"/>
                                              <w:marBottom w:val="0"/>
                                              <w:divBdr>
                                                <w:top w:val="none" w:sz="0" w:space="0" w:color="auto"/>
                                                <w:left w:val="none" w:sz="0" w:space="0" w:color="auto"/>
                                                <w:bottom w:val="none" w:sz="0" w:space="0" w:color="auto"/>
                                                <w:right w:val="none" w:sz="0" w:space="0" w:color="auto"/>
                                              </w:divBdr>
                                              <w:divsChild>
                                                <w:div w:id="1974753346">
                                                  <w:marLeft w:val="0"/>
                                                  <w:marRight w:val="0"/>
                                                  <w:marTop w:val="0"/>
                                                  <w:marBottom w:val="0"/>
                                                  <w:divBdr>
                                                    <w:top w:val="none" w:sz="0" w:space="0" w:color="auto"/>
                                                    <w:left w:val="none" w:sz="0" w:space="0" w:color="auto"/>
                                                    <w:bottom w:val="none" w:sz="0" w:space="0" w:color="auto"/>
                                                    <w:right w:val="none" w:sz="0" w:space="0" w:color="auto"/>
                                                  </w:divBdr>
                                                </w:div>
                                                <w:div w:id="955793163">
                                                  <w:marLeft w:val="0"/>
                                                  <w:marRight w:val="0"/>
                                                  <w:marTop w:val="0"/>
                                                  <w:marBottom w:val="0"/>
                                                  <w:divBdr>
                                                    <w:top w:val="none" w:sz="0" w:space="0" w:color="auto"/>
                                                    <w:left w:val="none" w:sz="0" w:space="0" w:color="auto"/>
                                                    <w:bottom w:val="none" w:sz="0" w:space="0" w:color="auto"/>
                                                    <w:right w:val="none" w:sz="0" w:space="0" w:color="auto"/>
                                                  </w:divBdr>
                                                  <w:divsChild>
                                                    <w:div w:id="19580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3000">
                                              <w:marLeft w:val="0"/>
                                              <w:marRight w:val="0"/>
                                              <w:marTop w:val="0"/>
                                              <w:marBottom w:val="0"/>
                                              <w:divBdr>
                                                <w:top w:val="none" w:sz="0" w:space="0" w:color="auto"/>
                                                <w:left w:val="none" w:sz="0" w:space="0" w:color="auto"/>
                                                <w:bottom w:val="none" w:sz="0" w:space="0" w:color="auto"/>
                                                <w:right w:val="none" w:sz="0" w:space="0" w:color="auto"/>
                                              </w:divBdr>
                                              <w:divsChild>
                                                <w:div w:id="1565028327">
                                                  <w:marLeft w:val="0"/>
                                                  <w:marRight w:val="0"/>
                                                  <w:marTop w:val="0"/>
                                                  <w:marBottom w:val="0"/>
                                                  <w:divBdr>
                                                    <w:top w:val="none" w:sz="0" w:space="0" w:color="auto"/>
                                                    <w:left w:val="none" w:sz="0" w:space="0" w:color="auto"/>
                                                    <w:bottom w:val="none" w:sz="0" w:space="0" w:color="auto"/>
                                                    <w:right w:val="none" w:sz="0" w:space="0" w:color="auto"/>
                                                  </w:divBdr>
                                                </w:div>
                                                <w:div w:id="1392390180">
                                                  <w:marLeft w:val="0"/>
                                                  <w:marRight w:val="0"/>
                                                  <w:marTop w:val="0"/>
                                                  <w:marBottom w:val="0"/>
                                                  <w:divBdr>
                                                    <w:top w:val="none" w:sz="0" w:space="0" w:color="auto"/>
                                                    <w:left w:val="none" w:sz="0" w:space="0" w:color="auto"/>
                                                    <w:bottom w:val="none" w:sz="0" w:space="0" w:color="auto"/>
                                                    <w:right w:val="none" w:sz="0" w:space="0" w:color="auto"/>
                                                  </w:divBdr>
                                                  <w:divsChild>
                                                    <w:div w:id="729234867">
                                                      <w:marLeft w:val="0"/>
                                                      <w:marRight w:val="0"/>
                                                      <w:marTop w:val="0"/>
                                                      <w:marBottom w:val="0"/>
                                                      <w:divBdr>
                                                        <w:top w:val="none" w:sz="0" w:space="0" w:color="auto"/>
                                                        <w:left w:val="none" w:sz="0" w:space="0" w:color="auto"/>
                                                        <w:bottom w:val="none" w:sz="0" w:space="0" w:color="auto"/>
                                                        <w:right w:val="none" w:sz="0" w:space="0" w:color="auto"/>
                                                      </w:divBdr>
                                                      <w:divsChild>
                                                        <w:div w:id="718631191">
                                                          <w:marLeft w:val="0"/>
                                                          <w:marRight w:val="0"/>
                                                          <w:marTop w:val="0"/>
                                                          <w:marBottom w:val="0"/>
                                                          <w:divBdr>
                                                            <w:top w:val="none" w:sz="0" w:space="0" w:color="auto"/>
                                                            <w:left w:val="none" w:sz="0" w:space="0" w:color="auto"/>
                                                            <w:bottom w:val="none" w:sz="0" w:space="0" w:color="auto"/>
                                                            <w:right w:val="none" w:sz="0" w:space="0" w:color="auto"/>
                                                          </w:divBdr>
                                                        </w:div>
                                                      </w:divsChild>
                                                    </w:div>
                                                    <w:div w:id="1085958750">
                                                      <w:marLeft w:val="0"/>
                                                      <w:marRight w:val="0"/>
                                                      <w:marTop w:val="0"/>
                                                      <w:marBottom w:val="0"/>
                                                      <w:divBdr>
                                                        <w:top w:val="none" w:sz="0" w:space="0" w:color="auto"/>
                                                        <w:left w:val="none" w:sz="0" w:space="0" w:color="auto"/>
                                                        <w:bottom w:val="none" w:sz="0" w:space="0" w:color="auto"/>
                                                        <w:right w:val="none" w:sz="0" w:space="0" w:color="auto"/>
                                                      </w:divBdr>
                                                      <w:divsChild>
                                                        <w:div w:id="372967774">
                                                          <w:marLeft w:val="0"/>
                                                          <w:marRight w:val="0"/>
                                                          <w:marTop w:val="0"/>
                                                          <w:marBottom w:val="0"/>
                                                          <w:divBdr>
                                                            <w:top w:val="none" w:sz="0" w:space="0" w:color="auto"/>
                                                            <w:left w:val="none" w:sz="0" w:space="0" w:color="auto"/>
                                                            <w:bottom w:val="none" w:sz="0" w:space="0" w:color="auto"/>
                                                            <w:right w:val="none" w:sz="0" w:space="0" w:color="auto"/>
                                                          </w:divBdr>
                                                        </w:div>
                                                        <w:div w:id="1885829687">
                                                          <w:marLeft w:val="0"/>
                                                          <w:marRight w:val="0"/>
                                                          <w:marTop w:val="0"/>
                                                          <w:marBottom w:val="0"/>
                                                          <w:divBdr>
                                                            <w:top w:val="none" w:sz="0" w:space="0" w:color="auto"/>
                                                            <w:left w:val="none" w:sz="0" w:space="0" w:color="auto"/>
                                                            <w:bottom w:val="none" w:sz="0" w:space="0" w:color="auto"/>
                                                            <w:right w:val="none" w:sz="0" w:space="0" w:color="auto"/>
                                                          </w:divBdr>
                                                          <w:divsChild>
                                                            <w:div w:id="535850778">
                                                              <w:marLeft w:val="0"/>
                                                              <w:marRight w:val="0"/>
                                                              <w:marTop w:val="0"/>
                                                              <w:marBottom w:val="0"/>
                                                              <w:divBdr>
                                                                <w:top w:val="none" w:sz="0" w:space="0" w:color="auto"/>
                                                                <w:left w:val="none" w:sz="0" w:space="0" w:color="auto"/>
                                                                <w:bottom w:val="none" w:sz="0" w:space="0" w:color="auto"/>
                                                                <w:right w:val="none" w:sz="0" w:space="0" w:color="auto"/>
                                                              </w:divBdr>
                                                              <w:divsChild>
                                                                <w:div w:id="1763796540">
                                                                  <w:marLeft w:val="0"/>
                                                                  <w:marRight w:val="0"/>
                                                                  <w:marTop w:val="0"/>
                                                                  <w:marBottom w:val="0"/>
                                                                  <w:divBdr>
                                                                    <w:top w:val="none" w:sz="0" w:space="0" w:color="auto"/>
                                                                    <w:left w:val="none" w:sz="0" w:space="0" w:color="auto"/>
                                                                    <w:bottom w:val="none" w:sz="0" w:space="0" w:color="auto"/>
                                                                    <w:right w:val="none" w:sz="0" w:space="0" w:color="auto"/>
                                                                  </w:divBdr>
                                                                </w:div>
                                                              </w:divsChild>
                                                            </w:div>
                                                            <w:div w:id="17850540">
                                                              <w:marLeft w:val="0"/>
                                                              <w:marRight w:val="0"/>
                                                              <w:marTop w:val="0"/>
                                                              <w:marBottom w:val="0"/>
                                                              <w:divBdr>
                                                                <w:top w:val="none" w:sz="0" w:space="0" w:color="auto"/>
                                                                <w:left w:val="none" w:sz="0" w:space="0" w:color="auto"/>
                                                                <w:bottom w:val="none" w:sz="0" w:space="0" w:color="auto"/>
                                                                <w:right w:val="none" w:sz="0" w:space="0" w:color="auto"/>
                                                              </w:divBdr>
                                                              <w:divsChild>
                                                                <w:div w:id="1954169693">
                                                                  <w:marLeft w:val="0"/>
                                                                  <w:marRight w:val="0"/>
                                                                  <w:marTop w:val="0"/>
                                                                  <w:marBottom w:val="0"/>
                                                                  <w:divBdr>
                                                                    <w:top w:val="none" w:sz="0" w:space="0" w:color="auto"/>
                                                                    <w:left w:val="none" w:sz="0" w:space="0" w:color="auto"/>
                                                                    <w:bottom w:val="none" w:sz="0" w:space="0" w:color="auto"/>
                                                                    <w:right w:val="none" w:sz="0" w:space="0" w:color="auto"/>
                                                                  </w:divBdr>
                                                                </w:div>
                                                                <w:div w:id="1926038722">
                                                                  <w:marLeft w:val="0"/>
                                                                  <w:marRight w:val="0"/>
                                                                  <w:marTop w:val="0"/>
                                                                  <w:marBottom w:val="0"/>
                                                                  <w:divBdr>
                                                                    <w:top w:val="none" w:sz="0" w:space="0" w:color="auto"/>
                                                                    <w:left w:val="none" w:sz="0" w:space="0" w:color="auto"/>
                                                                    <w:bottom w:val="none" w:sz="0" w:space="0" w:color="auto"/>
                                                                    <w:right w:val="none" w:sz="0" w:space="0" w:color="auto"/>
                                                                  </w:divBdr>
                                                                  <w:divsChild>
                                                                    <w:div w:id="2127265023">
                                                                      <w:marLeft w:val="0"/>
                                                                      <w:marRight w:val="0"/>
                                                                      <w:marTop w:val="0"/>
                                                                      <w:marBottom w:val="0"/>
                                                                      <w:divBdr>
                                                                        <w:top w:val="none" w:sz="0" w:space="0" w:color="auto"/>
                                                                        <w:left w:val="none" w:sz="0" w:space="0" w:color="auto"/>
                                                                        <w:bottom w:val="none" w:sz="0" w:space="0" w:color="auto"/>
                                                                        <w:right w:val="none" w:sz="0" w:space="0" w:color="auto"/>
                                                                      </w:divBdr>
                                                                      <w:divsChild>
                                                                        <w:div w:id="6933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2454">
                                                              <w:marLeft w:val="0"/>
                                                              <w:marRight w:val="0"/>
                                                              <w:marTop w:val="0"/>
                                                              <w:marBottom w:val="0"/>
                                                              <w:divBdr>
                                                                <w:top w:val="none" w:sz="0" w:space="0" w:color="auto"/>
                                                                <w:left w:val="none" w:sz="0" w:space="0" w:color="auto"/>
                                                                <w:bottom w:val="none" w:sz="0" w:space="0" w:color="auto"/>
                                                                <w:right w:val="none" w:sz="0" w:space="0" w:color="auto"/>
                                                              </w:divBdr>
                                                              <w:divsChild>
                                                                <w:div w:id="1088888912">
                                                                  <w:marLeft w:val="0"/>
                                                                  <w:marRight w:val="0"/>
                                                                  <w:marTop w:val="0"/>
                                                                  <w:marBottom w:val="0"/>
                                                                  <w:divBdr>
                                                                    <w:top w:val="none" w:sz="0" w:space="0" w:color="auto"/>
                                                                    <w:left w:val="none" w:sz="0" w:space="0" w:color="auto"/>
                                                                    <w:bottom w:val="none" w:sz="0" w:space="0" w:color="auto"/>
                                                                    <w:right w:val="none" w:sz="0" w:space="0" w:color="auto"/>
                                                                  </w:divBdr>
                                                                </w:div>
                                                                <w:div w:id="326443387">
                                                                  <w:marLeft w:val="0"/>
                                                                  <w:marRight w:val="0"/>
                                                                  <w:marTop w:val="0"/>
                                                                  <w:marBottom w:val="0"/>
                                                                  <w:divBdr>
                                                                    <w:top w:val="none" w:sz="0" w:space="0" w:color="auto"/>
                                                                    <w:left w:val="none" w:sz="0" w:space="0" w:color="auto"/>
                                                                    <w:bottom w:val="none" w:sz="0" w:space="0" w:color="auto"/>
                                                                    <w:right w:val="none" w:sz="0" w:space="0" w:color="auto"/>
                                                                  </w:divBdr>
                                                                  <w:divsChild>
                                                                    <w:div w:id="9405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006">
                                                              <w:marLeft w:val="0"/>
                                                              <w:marRight w:val="0"/>
                                                              <w:marTop w:val="0"/>
                                                              <w:marBottom w:val="0"/>
                                                              <w:divBdr>
                                                                <w:top w:val="none" w:sz="0" w:space="0" w:color="auto"/>
                                                                <w:left w:val="none" w:sz="0" w:space="0" w:color="auto"/>
                                                                <w:bottom w:val="none" w:sz="0" w:space="0" w:color="auto"/>
                                                                <w:right w:val="none" w:sz="0" w:space="0" w:color="auto"/>
                                                              </w:divBdr>
                                                              <w:divsChild>
                                                                <w:div w:id="2069959003">
                                                                  <w:marLeft w:val="0"/>
                                                                  <w:marRight w:val="0"/>
                                                                  <w:marTop w:val="0"/>
                                                                  <w:marBottom w:val="0"/>
                                                                  <w:divBdr>
                                                                    <w:top w:val="none" w:sz="0" w:space="0" w:color="auto"/>
                                                                    <w:left w:val="none" w:sz="0" w:space="0" w:color="auto"/>
                                                                    <w:bottom w:val="none" w:sz="0" w:space="0" w:color="auto"/>
                                                                    <w:right w:val="none" w:sz="0" w:space="0" w:color="auto"/>
                                                                  </w:divBdr>
                                                                </w:div>
                                                                <w:div w:id="1615476485">
                                                                  <w:marLeft w:val="0"/>
                                                                  <w:marRight w:val="0"/>
                                                                  <w:marTop w:val="0"/>
                                                                  <w:marBottom w:val="0"/>
                                                                  <w:divBdr>
                                                                    <w:top w:val="none" w:sz="0" w:space="0" w:color="auto"/>
                                                                    <w:left w:val="none" w:sz="0" w:space="0" w:color="auto"/>
                                                                    <w:bottom w:val="none" w:sz="0" w:space="0" w:color="auto"/>
                                                                    <w:right w:val="none" w:sz="0" w:space="0" w:color="auto"/>
                                                                  </w:divBdr>
                                                                  <w:divsChild>
                                                                    <w:div w:id="1590967741">
                                                                      <w:marLeft w:val="0"/>
                                                                      <w:marRight w:val="0"/>
                                                                      <w:marTop w:val="0"/>
                                                                      <w:marBottom w:val="0"/>
                                                                      <w:divBdr>
                                                                        <w:top w:val="none" w:sz="0" w:space="0" w:color="auto"/>
                                                                        <w:left w:val="none" w:sz="0" w:space="0" w:color="auto"/>
                                                                        <w:bottom w:val="none" w:sz="0" w:space="0" w:color="auto"/>
                                                                        <w:right w:val="none" w:sz="0" w:space="0" w:color="auto"/>
                                                                      </w:divBdr>
                                                                    </w:div>
                                                                    <w:div w:id="1056584611">
                                                                      <w:marLeft w:val="0"/>
                                                                      <w:marRight w:val="0"/>
                                                                      <w:marTop w:val="0"/>
                                                                      <w:marBottom w:val="0"/>
                                                                      <w:divBdr>
                                                                        <w:top w:val="none" w:sz="0" w:space="0" w:color="auto"/>
                                                                        <w:left w:val="none" w:sz="0" w:space="0" w:color="auto"/>
                                                                        <w:bottom w:val="none" w:sz="0" w:space="0" w:color="auto"/>
                                                                        <w:right w:val="none" w:sz="0" w:space="0" w:color="auto"/>
                                                                      </w:divBdr>
                                                                      <w:divsChild>
                                                                        <w:div w:id="469442265">
                                                                          <w:marLeft w:val="0"/>
                                                                          <w:marRight w:val="0"/>
                                                                          <w:marTop w:val="0"/>
                                                                          <w:marBottom w:val="0"/>
                                                                          <w:divBdr>
                                                                            <w:top w:val="none" w:sz="0" w:space="0" w:color="auto"/>
                                                                            <w:left w:val="none" w:sz="0" w:space="0" w:color="auto"/>
                                                                            <w:bottom w:val="none" w:sz="0" w:space="0" w:color="auto"/>
                                                                            <w:right w:val="none" w:sz="0" w:space="0" w:color="auto"/>
                                                                          </w:divBdr>
                                                                        </w:div>
                                                                        <w:div w:id="680208295">
                                                                          <w:marLeft w:val="0"/>
                                                                          <w:marRight w:val="0"/>
                                                                          <w:marTop w:val="0"/>
                                                                          <w:marBottom w:val="0"/>
                                                                          <w:divBdr>
                                                                            <w:top w:val="none" w:sz="0" w:space="0" w:color="auto"/>
                                                                            <w:left w:val="none" w:sz="0" w:space="0" w:color="auto"/>
                                                                            <w:bottom w:val="none" w:sz="0" w:space="0" w:color="auto"/>
                                                                            <w:right w:val="none" w:sz="0" w:space="0" w:color="auto"/>
                                                                          </w:divBdr>
                                                                          <w:divsChild>
                                                                            <w:div w:id="18810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4546">
                                                                      <w:marLeft w:val="0"/>
                                                                      <w:marRight w:val="0"/>
                                                                      <w:marTop w:val="0"/>
                                                                      <w:marBottom w:val="0"/>
                                                                      <w:divBdr>
                                                                        <w:top w:val="none" w:sz="0" w:space="0" w:color="auto"/>
                                                                        <w:left w:val="none" w:sz="0" w:space="0" w:color="auto"/>
                                                                        <w:bottom w:val="none" w:sz="0" w:space="0" w:color="auto"/>
                                                                        <w:right w:val="none" w:sz="0" w:space="0" w:color="auto"/>
                                                                      </w:divBdr>
                                                                      <w:divsChild>
                                                                        <w:div w:id="40640203">
                                                                          <w:marLeft w:val="0"/>
                                                                          <w:marRight w:val="0"/>
                                                                          <w:marTop w:val="0"/>
                                                                          <w:marBottom w:val="0"/>
                                                                          <w:divBdr>
                                                                            <w:top w:val="none" w:sz="0" w:space="0" w:color="auto"/>
                                                                            <w:left w:val="none" w:sz="0" w:space="0" w:color="auto"/>
                                                                            <w:bottom w:val="none" w:sz="0" w:space="0" w:color="auto"/>
                                                                            <w:right w:val="none" w:sz="0" w:space="0" w:color="auto"/>
                                                                          </w:divBdr>
                                                                        </w:div>
                                                                        <w:div w:id="1365323382">
                                                                          <w:marLeft w:val="0"/>
                                                                          <w:marRight w:val="0"/>
                                                                          <w:marTop w:val="0"/>
                                                                          <w:marBottom w:val="0"/>
                                                                          <w:divBdr>
                                                                            <w:top w:val="none" w:sz="0" w:space="0" w:color="auto"/>
                                                                            <w:left w:val="none" w:sz="0" w:space="0" w:color="auto"/>
                                                                            <w:bottom w:val="none" w:sz="0" w:space="0" w:color="auto"/>
                                                                            <w:right w:val="none" w:sz="0" w:space="0" w:color="auto"/>
                                                                          </w:divBdr>
                                                                          <w:divsChild>
                                                                            <w:div w:id="14988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373">
                                                                      <w:marLeft w:val="0"/>
                                                                      <w:marRight w:val="0"/>
                                                                      <w:marTop w:val="0"/>
                                                                      <w:marBottom w:val="0"/>
                                                                      <w:divBdr>
                                                                        <w:top w:val="none" w:sz="0" w:space="0" w:color="auto"/>
                                                                        <w:left w:val="none" w:sz="0" w:space="0" w:color="auto"/>
                                                                        <w:bottom w:val="none" w:sz="0" w:space="0" w:color="auto"/>
                                                                        <w:right w:val="none" w:sz="0" w:space="0" w:color="auto"/>
                                                                      </w:divBdr>
                                                                      <w:divsChild>
                                                                        <w:div w:id="2104062656">
                                                                          <w:marLeft w:val="0"/>
                                                                          <w:marRight w:val="0"/>
                                                                          <w:marTop w:val="0"/>
                                                                          <w:marBottom w:val="0"/>
                                                                          <w:divBdr>
                                                                            <w:top w:val="none" w:sz="0" w:space="0" w:color="auto"/>
                                                                            <w:left w:val="none" w:sz="0" w:space="0" w:color="auto"/>
                                                                            <w:bottom w:val="none" w:sz="0" w:space="0" w:color="auto"/>
                                                                            <w:right w:val="none" w:sz="0" w:space="0" w:color="auto"/>
                                                                          </w:divBdr>
                                                                        </w:div>
                                                                        <w:div w:id="1946112550">
                                                                          <w:marLeft w:val="0"/>
                                                                          <w:marRight w:val="0"/>
                                                                          <w:marTop w:val="0"/>
                                                                          <w:marBottom w:val="0"/>
                                                                          <w:divBdr>
                                                                            <w:top w:val="none" w:sz="0" w:space="0" w:color="auto"/>
                                                                            <w:left w:val="none" w:sz="0" w:space="0" w:color="auto"/>
                                                                            <w:bottom w:val="none" w:sz="0" w:space="0" w:color="auto"/>
                                                                            <w:right w:val="none" w:sz="0" w:space="0" w:color="auto"/>
                                                                          </w:divBdr>
                                                                          <w:divsChild>
                                                                            <w:div w:id="12872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205889">
                                                      <w:marLeft w:val="0"/>
                                                      <w:marRight w:val="0"/>
                                                      <w:marTop w:val="0"/>
                                                      <w:marBottom w:val="0"/>
                                                      <w:divBdr>
                                                        <w:top w:val="none" w:sz="0" w:space="0" w:color="auto"/>
                                                        <w:left w:val="none" w:sz="0" w:space="0" w:color="auto"/>
                                                        <w:bottom w:val="none" w:sz="0" w:space="0" w:color="auto"/>
                                                        <w:right w:val="none" w:sz="0" w:space="0" w:color="auto"/>
                                                      </w:divBdr>
                                                      <w:divsChild>
                                                        <w:div w:id="1043673115">
                                                          <w:marLeft w:val="0"/>
                                                          <w:marRight w:val="0"/>
                                                          <w:marTop w:val="0"/>
                                                          <w:marBottom w:val="0"/>
                                                          <w:divBdr>
                                                            <w:top w:val="none" w:sz="0" w:space="0" w:color="auto"/>
                                                            <w:left w:val="none" w:sz="0" w:space="0" w:color="auto"/>
                                                            <w:bottom w:val="none" w:sz="0" w:space="0" w:color="auto"/>
                                                            <w:right w:val="none" w:sz="0" w:space="0" w:color="auto"/>
                                                          </w:divBdr>
                                                        </w:div>
                                                        <w:div w:id="641616167">
                                                          <w:marLeft w:val="0"/>
                                                          <w:marRight w:val="0"/>
                                                          <w:marTop w:val="0"/>
                                                          <w:marBottom w:val="0"/>
                                                          <w:divBdr>
                                                            <w:top w:val="none" w:sz="0" w:space="0" w:color="auto"/>
                                                            <w:left w:val="none" w:sz="0" w:space="0" w:color="auto"/>
                                                            <w:bottom w:val="none" w:sz="0" w:space="0" w:color="auto"/>
                                                            <w:right w:val="none" w:sz="0" w:space="0" w:color="auto"/>
                                                          </w:divBdr>
                                                          <w:divsChild>
                                                            <w:div w:id="1170604961">
                                                              <w:marLeft w:val="0"/>
                                                              <w:marRight w:val="0"/>
                                                              <w:marTop w:val="0"/>
                                                              <w:marBottom w:val="0"/>
                                                              <w:divBdr>
                                                                <w:top w:val="none" w:sz="0" w:space="0" w:color="auto"/>
                                                                <w:left w:val="none" w:sz="0" w:space="0" w:color="auto"/>
                                                                <w:bottom w:val="none" w:sz="0" w:space="0" w:color="auto"/>
                                                                <w:right w:val="none" w:sz="0" w:space="0" w:color="auto"/>
                                                              </w:divBdr>
                                                              <w:divsChild>
                                                                <w:div w:id="88939957">
                                                                  <w:marLeft w:val="0"/>
                                                                  <w:marRight w:val="0"/>
                                                                  <w:marTop w:val="0"/>
                                                                  <w:marBottom w:val="0"/>
                                                                  <w:divBdr>
                                                                    <w:top w:val="none" w:sz="0" w:space="0" w:color="auto"/>
                                                                    <w:left w:val="none" w:sz="0" w:space="0" w:color="auto"/>
                                                                    <w:bottom w:val="none" w:sz="0" w:space="0" w:color="auto"/>
                                                                    <w:right w:val="none" w:sz="0" w:space="0" w:color="auto"/>
                                                                  </w:divBdr>
                                                                </w:div>
                                                              </w:divsChild>
                                                            </w:div>
                                                            <w:div w:id="1091389616">
                                                              <w:marLeft w:val="0"/>
                                                              <w:marRight w:val="0"/>
                                                              <w:marTop w:val="0"/>
                                                              <w:marBottom w:val="0"/>
                                                              <w:divBdr>
                                                                <w:top w:val="none" w:sz="0" w:space="0" w:color="auto"/>
                                                                <w:left w:val="none" w:sz="0" w:space="0" w:color="auto"/>
                                                                <w:bottom w:val="none" w:sz="0" w:space="0" w:color="auto"/>
                                                                <w:right w:val="none" w:sz="0" w:space="0" w:color="auto"/>
                                                              </w:divBdr>
                                                              <w:divsChild>
                                                                <w:div w:id="980889427">
                                                                  <w:marLeft w:val="0"/>
                                                                  <w:marRight w:val="0"/>
                                                                  <w:marTop w:val="0"/>
                                                                  <w:marBottom w:val="0"/>
                                                                  <w:divBdr>
                                                                    <w:top w:val="none" w:sz="0" w:space="0" w:color="auto"/>
                                                                    <w:left w:val="none" w:sz="0" w:space="0" w:color="auto"/>
                                                                    <w:bottom w:val="none" w:sz="0" w:space="0" w:color="auto"/>
                                                                    <w:right w:val="none" w:sz="0" w:space="0" w:color="auto"/>
                                                                  </w:divBdr>
                                                                </w:div>
                                                                <w:div w:id="1448233444">
                                                                  <w:marLeft w:val="0"/>
                                                                  <w:marRight w:val="0"/>
                                                                  <w:marTop w:val="0"/>
                                                                  <w:marBottom w:val="0"/>
                                                                  <w:divBdr>
                                                                    <w:top w:val="none" w:sz="0" w:space="0" w:color="auto"/>
                                                                    <w:left w:val="none" w:sz="0" w:space="0" w:color="auto"/>
                                                                    <w:bottom w:val="none" w:sz="0" w:space="0" w:color="auto"/>
                                                                    <w:right w:val="none" w:sz="0" w:space="0" w:color="auto"/>
                                                                  </w:divBdr>
                                                                  <w:divsChild>
                                                                    <w:div w:id="680745027">
                                                                      <w:marLeft w:val="0"/>
                                                                      <w:marRight w:val="0"/>
                                                                      <w:marTop w:val="0"/>
                                                                      <w:marBottom w:val="0"/>
                                                                      <w:divBdr>
                                                                        <w:top w:val="none" w:sz="0" w:space="0" w:color="auto"/>
                                                                        <w:left w:val="none" w:sz="0" w:space="0" w:color="auto"/>
                                                                        <w:bottom w:val="none" w:sz="0" w:space="0" w:color="auto"/>
                                                                        <w:right w:val="none" w:sz="0" w:space="0" w:color="auto"/>
                                                                      </w:divBdr>
                                                                    </w:div>
                                                                    <w:div w:id="651372249">
                                                                      <w:marLeft w:val="0"/>
                                                                      <w:marRight w:val="0"/>
                                                                      <w:marTop w:val="0"/>
                                                                      <w:marBottom w:val="0"/>
                                                                      <w:divBdr>
                                                                        <w:top w:val="none" w:sz="0" w:space="0" w:color="auto"/>
                                                                        <w:left w:val="none" w:sz="0" w:space="0" w:color="auto"/>
                                                                        <w:bottom w:val="none" w:sz="0" w:space="0" w:color="auto"/>
                                                                        <w:right w:val="none" w:sz="0" w:space="0" w:color="auto"/>
                                                                      </w:divBdr>
                                                                      <w:divsChild>
                                                                        <w:div w:id="595599567">
                                                                          <w:marLeft w:val="0"/>
                                                                          <w:marRight w:val="0"/>
                                                                          <w:marTop w:val="0"/>
                                                                          <w:marBottom w:val="0"/>
                                                                          <w:divBdr>
                                                                            <w:top w:val="none" w:sz="0" w:space="0" w:color="auto"/>
                                                                            <w:left w:val="none" w:sz="0" w:space="0" w:color="auto"/>
                                                                            <w:bottom w:val="none" w:sz="0" w:space="0" w:color="auto"/>
                                                                            <w:right w:val="none" w:sz="0" w:space="0" w:color="auto"/>
                                                                          </w:divBdr>
                                                                        </w:div>
                                                                        <w:div w:id="1409228816">
                                                                          <w:marLeft w:val="0"/>
                                                                          <w:marRight w:val="0"/>
                                                                          <w:marTop w:val="0"/>
                                                                          <w:marBottom w:val="0"/>
                                                                          <w:divBdr>
                                                                            <w:top w:val="none" w:sz="0" w:space="0" w:color="auto"/>
                                                                            <w:left w:val="none" w:sz="0" w:space="0" w:color="auto"/>
                                                                            <w:bottom w:val="none" w:sz="0" w:space="0" w:color="auto"/>
                                                                            <w:right w:val="none" w:sz="0" w:space="0" w:color="auto"/>
                                                                          </w:divBdr>
                                                                          <w:divsChild>
                                                                            <w:div w:id="8075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789">
                                                                      <w:marLeft w:val="0"/>
                                                                      <w:marRight w:val="0"/>
                                                                      <w:marTop w:val="0"/>
                                                                      <w:marBottom w:val="0"/>
                                                                      <w:divBdr>
                                                                        <w:top w:val="none" w:sz="0" w:space="0" w:color="auto"/>
                                                                        <w:left w:val="none" w:sz="0" w:space="0" w:color="auto"/>
                                                                        <w:bottom w:val="none" w:sz="0" w:space="0" w:color="auto"/>
                                                                        <w:right w:val="none" w:sz="0" w:space="0" w:color="auto"/>
                                                                      </w:divBdr>
                                                                      <w:divsChild>
                                                                        <w:div w:id="1501002695">
                                                                          <w:marLeft w:val="0"/>
                                                                          <w:marRight w:val="0"/>
                                                                          <w:marTop w:val="0"/>
                                                                          <w:marBottom w:val="0"/>
                                                                          <w:divBdr>
                                                                            <w:top w:val="none" w:sz="0" w:space="0" w:color="auto"/>
                                                                            <w:left w:val="none" w:sz="0" w:space="0" w:color="auto"/>
                                                                            <w:bottom w:val="none" w:sz="0" w:space="0" w:color="auto"/>
                                                                            <w:right w:val="none" w:sz="0" w:space="0" w:color="auto"/>
                                                                          </w:divBdr>
                                                                        </w:div>
                                                                        <w:div w:id="1542136167">
                                                                          <w:marLeft w:val="0"/>
                                                                          <w:marRight w:val="0"/>
                                                                          <w:marTop w:val="0"/>
                                                                          <w:marBottom w:val="0"/>
                                                                          <w:divBdr>
                                                                            <w:top w:val="none" w:sz="0" w:space="0" w:color="auto"/>
                                                                            <w:left w:val="none" w:sz="0" w:space="0" w:color="auto"/>
                                                                            <w:bottom w:val="none" w:sz="0" w:space="0" w:color="auto"/>
                                                                            <w:right w:val="none" w:sz="0" w:space="0" w:color="auto"/>
                                                                          </w:divBdr>
                                                                          <w:divsChild>
                                                                            <w:div w:id="9990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7640">
                                                                      <w:marLeft w:val="0"/>
                                                                      <w:marRight w:val="0"/>
                                                                      <w:marTop w:val="0"/>
                                                                      <w:marBottom w:val="0"/>
                                                                      <w:divBdr>
                                                                        <w:top w:val="none" w:sz="0" w:space="0" w:color="auto"/>
                                                                        <w:left w:val="none" w:sz="0" w:space="0" w:color="auto"/>
                                                                        <w:bottom w:val="none" w:sz="0" w:space="0" w:color="auto"/>
                                                                        <w:right w:val="none" w:sz="0" w:space="0" w:color="auto"/>
                                                                      </w:divBdr>
                                                                      <w:divsChild>
                                                                        <w:div w:id="1090857182">
                                                                          <w:marLeft w:val="0"/>
                                                                          <w:marRight w:val="0"/>
                                                                          <w:marTop w:val="0"/>
                                                                          <w:marBottom w:val="0"/>
                                                                          <w:divBdr>
                                                                            <w:top w:val="none" w:sz="0" w:space="0" w:color="auto"/>
                                                                            <w:left w:val="none" w:sz="0" w:space="0" w:color="auto"/>
                                                                            <w:bottom w:val="none" w:sz="0" w:space="0" w:color="auto"/>
                                                                            <w:right w:val="none" w:sz="0" w:space="0" w:color="auto"/>
                                                                          </w:divBdr>
                                                                        </w:div>
                                                                        <w:div w:id="1754279990">
                                                                          <w:marLeft w:val="0"/>
                                                                          <w:marRight w:val="0"/>
                                                                          <w:marTop w:val="0"/>
                                                                          <w:marBottom w:val="0"/>
                                                                          <w:divBdr>
                                                                            <w:top w:val="none" w:sz="0" w:space="0" w:color="auto"/>
                                                                            <w:left w:val="none" w:sz="0" w:space="0" w:color="auto"/>
                                                                            <w:bottom w:val="none" w:sz="0" w:space="0" w:color="auto"/>
                                                                            <w:right w:val="none" w:sz="0" w:space="0" w:color="auto"/>
                                                                          </w:divBdr>
                                                                          <w:divsChild>
                                                                            <w:div w:id="16334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655555">
                                                              <w:marLeft w:val="0"/>
                                                              <w:marRight w:val="0"/>
                                                              <w:marTop w:val="0"/>
                                                              <w:marBottom w:val="0"/>
                                                              <w:divBdr>
                                                                <w:top w:val="none" w:sz="0" w:space="0" w:color="auto"/>
                                                                <w:left w:val="none" w:sz="0" w:space="0" w:color="auto"/>
                                                                <w:bottom w:val="none" w:sz="0" w:space="0" w:color="auto"/>
                                                                <w:right w:val="none" w:sz="0" w:space="0" w:color="auto"/>
                                                              </w:divBdr>
                                                              <w:divsChild>
                                                                <w:div w:id="584538902">
                                                                  <w:marLeft w:val="0"/>
                                                                  <w:marRight w:val="0"/>
                                                                  <w:marTop w:val="0"/>
                                                                  <w:marBottom w:val="0"/>
                                                                  <w:divBdr>
                                                                    <w:top w:val="none" w:sz="0" w:space="0" w:color="auto"/>
                                                                    <w:left w:val="none" w:sz="0" w:space="0" w:color="auto"/>
                                                                    <w:bottom w:val="none" w:sz="0" w:space="0" w:color="auto"/>
                                                                    <w:right w:val="none" w:sz="0" w:space="0" w:color="auto"/>
                                                                  </w:divBdr>
                                                                </w:div>
                                                                <w:div w:id="1205630972">
                                                                  <w:marLeft w:val="0"/>
                                                                  <w:marRight w:val="0"/>
                                                                  <w:marTop w:val="0"/>
                                                                  <w:marBottom w:val="0"/>
                                                                  <w:divBdr>
                                                                    <w:top w:val="none" w:sz="0" w:space="0" w:color="auto"/>
                                                                    <w:left w:val="none" w:sz="0" w:space="0" w:color="auto"/>
                                                                    <w:bottom w:val="none" w:sz="0" w:space="0" w:color="auto"/>
                                                                    <w:right w:val="none" w:sz="0" w:space="0" w:color="auto"/>
                                                                  </w:divBdr>
                                                                  <w:divsChild>
                                                                    <w:div w:id="19863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426798">
                                                      <w:marLeft w:val="0"/>
                                                      <w:marRight w:val="0"/>
                                                      <w:marTop w:val="0"/>
                                                      <w:marBottom w:val="0"/>
                                                      <w:divBdr>
                                                        <w:top w:val="none" w:sz="0" w:space="0" w:color="auto"/>
                                                        <w:left w:val="none" w:sz="0" w:space="0" w:color="auto"/>
                                                        <w:bottom w:val="none" w:sz="0" w:space="0" w:color="auto"/>
                                                        <w:right w:val="none" w:sz="0" w:space="0" w:color="auto"/>
                                                      </w:divBdr>
                                                      <w:divsChild>
                                                        <w:div w:id="1302076054">
                                                          <w:marLeft w:val="0"/>
                                                          <w:marRight w:val="0"/>
                                                          <w:marTop w:val="0"/>
                                                          <w:marBottom w:val="0"/>
                                                          <w:divBdr>
                                                            <w:top w:val="none" w:sz="0" w:space="0" w:color="auto"/>
                                                            <w:left w:val="none" w:sz="0" w:space="0" w:color="auto"/>
                                                            <w:bottom w:val="none" w:sz="0" w:space="0" w:color="auto"/>
                                                            <w:right w:val="none" w:sz="0" w:space="0" w:color="auto"/>
                                                          </w:divBdr>
                                                        </w:div>
                                                        <w:div w:id="794175754">
                                                          <w:marLeft w:val="0"/>
                                                          <w:marRight w:val="0"/>
                                                          <w:marTop w:val="0"/>
                                                          <w:marBottom w:val="0"/>
                                                          <w:divBdr>
                                                            <w:top w:val="none" w:sz="0" w:space="0" w:color="auto"/>
                                                            <w:left w:val="none" w:sz="0" w:space="0" w:color="auto"/>
                                                            <w:bottom w:val="none" w:sz="0" w:space="0" w:color="auto"/>
                                                            <w:right w:val="none" w:sz="0" w:space="0" w:color="auto"/>
                                                          </w:divBdr>
                                                          <w:divsChild>
                                                            <w:div w:id="465005977">
                                                              <w:marLeft w:val="0"/>
                                                              <w:marRight w:val="0"/>
                                                              <w:marTop w:val="0"/>
                                                              <w:marBottom w:val="0"/>
                                                              <w:divBdr>
                                                                <w:top w:val="none" w:sz="0" w:space="0" w:color="auto"/>
                                                                <w:left w:val="none" w:sz="0" w:space="0" w:color="auto"/>
                                                                <w:bottom w:val="none" w:sz="0" w:space="0" w:color="auto"/>
                                                                <w:right w:val="none" w:sz="0" w:space="0" w:color="auto"/>
                                                              </w:divBdr>
                                                              <w:divsChild>
                                                                <w:div w:id="19029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75074">
                                                      <w:marLeft w:val="0"/>
                                                      <w:marRight w:val="0"/>
                                                      <w:marTop w:val="0"/>
                                                      <w:marBottom w:val="0"/>
                                                      <w:divBdr>
                                                        <w:top w:val="none" w:sz="0" w:space="0" w:color="auto"/>
                                                        <w:left w:val="none" w:sz="0" w:space="0" w:color="auto"/>
                                                        <w:bottom w:val="none" w:sz="0" w:space="0" w:color="auto"/>
                                                        <w:right w:val="none" w:sz="0" w:space="0" w:color="auto"/>
                                                      </w:divBdr>
                                                      <w:divsChild>
                                                        <w:div w:id="1040667788">
                                                          <w:marLeft w:val="0"/>
                                                          <w:marRight w:val="0"/>
                                                          <w:marTop w:val="0"/>
                                                          <w:marBottom w:val="0"/>
                                                          <w:divBdr>
                                                            <w:top w:val="none" w:sz="0" w:space="0" w:color="auto"/>
                                                            <w:left w:val="none" w:sz="0" w:space="0" w:color="auto"/>
                                                            <w:bottom w:val="none" w:sz="0" w:space="0" w:color="auto"/>
                                                            <w:right w:val="none" w:sz="0" w:space="0" w:color="auto"/>
                                                          </w:divBdr>
                                                        </w:div>
                                                        <w:div w:id="1453133000">
                                                          <w:marLeft w:val="0"/>
                                                          <w:marRight w:val="0"/>
                                                          <w:marTop w:val="0"/>
                                                          <w:marBottom w:val="0"/>
                                                          <w:divBdr>
                                                            <w:top w:val="none" w:sz="0" w:space="0" w:color="auto"/>
                                                            <w:left w:val="none" w:sz="0" w:space="0" w:color="auto"/>
                                                            <w:bottom w:val="none" w:sz="0" w:space="0" w:color="auto"/>
                                                            <w:right w:val="none" w:sz="0" w:space="0" w:color="auto"/>
                                                          </w:divBdr>
                                                          <w:divsChild>
                                                            <w:div w:id="1321618186">
                                                              <w:marLeft w:val="0"/>
                                                              <w:marRight w:val="0"/>
                                                              <w:marTop w:val="0"/>
                                                              <w:marBottom w:val="0"/>
                                                              <w:divBdr>
                                                                <w:top w:val="none" w:sz="0" w:space="0" w:color="auto"/>
                                                                <w:left w:val="none" w:sz="0" w:space="0" w:color="auto"/>
                                                                <w:bottom w:val="none" w:sz="0" w:space="0" w:color="auto"/>
                                                                <w:right w:val="none" w:sz="0" w:space="0" w:color="auto"/>
                                                              </w:divBdr>
                                                              <w:divsChild>
                                                                <w:div w:id="7976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657627">
                                              <w:marLeft w:val="0"/>
                                              <w:marRight w:val="0"/>
                                              <w:marTop w:val="0"/>
                                              <w:marBottom w:val="0"/>
                                              <w:divBdr>
                                                <w:top w:val="none" w:sz="0" w:space="0" w:color="auto"/>
                                                <w:left w:val="none" w:sz="0" w:space="0" w:color="auto"/>
                                                <w:bottom w:val="none" w:sz="0" w:space="0" w:color="auto"/>
                                                <w:right w:val="none" w:sz="0" w:space="0" w:color="auto"/>
                                              </w:divBdr>
                                              <w:divsChild>
                                                <w:div w:id="16852286">
                                                  <w:marLeft w:val="0"/>
                                                  <w:marRight w:val="0"/>
                                                  <w:marTop w:val="0"/>
                                                  <w:marBottom w:val="0"/>
                                                  <w:divBdr>
                                                    <w:top w:val="none" w:sz="0" w:space="0" w:color="auto"/>
                                                    <w:left w:val="none" w:sz="0" w:space="0" w:color="auto"/>
                                                    <w:bottom w:val="none" w:sz="0" w:space="0" w:color="auto"/>
                                                    <w:right w:val="none" w:sz="0" w:space="0" w:color="auto"/>
                                                  </w:divBdr>
                                                </w:div>
                                                <w:div w:id="503981954">
                                                  <w:marLeft w:val="0"/>
                                                  <w:marRight w:val="0"/>
                                                  <w:marTop w:val="0"/>
                                                  <w:marBottom w:val="0"/>
                                                  <w:divBdr>
                                                    <w:top w:val="none" w:sz="0" w:space="0" w:color="auto"/>
                                                    <w:left w:val="none" w:sz="0" w:space="0" w:color="auto"/>
                                                    <w:bottom w:val="none" w:sz="0" w:space="0" w:color="auto"/>
                                                    <w:right w:val="none" w:sz="0" w:space="0" w:color="auto"/>
                                                  </w:divBdr>
                                                  <w:divsChild>
                                                    <w:div w:id="11604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2789">
                                              <w:marLeft w:val="0"/>
                                              <w:marRight w:val="0"/>
                                              <w:marTop w:val="0"/>
                                              <w:marBottom w:val="0"/>
                                              <w:divBdr>
                                                <w:top w:val="none" w:sz="0" w:space="0" w:color="auto"/>
                                                <w:left w:val="none" w:sz="0" w:space="0" w:color="auto"/>
                                                <w:bottom w:val="none" w:sz="0" w:space="0" w:color="auto"/>
                                                <w:right w:val="none" w:sz="0" w:space="0" w:color="auto"/>
                                              </w:divBdr>
                                              <w:divsChild>
                                                <w:div w:id="1132941617">
                                                  <w:marLeft w:val="0"/>
                                                  <w:marRight w:val="0"/>
                                                  <w:marTop w:val="0"/>
                                                  <w:marBottom w:val="0"/>
                                                  <w:divBdr>
                                                    <w:top w:val="none" w:sz="0" w:space="0" w:color="auto"/>
                                                    <w:left w:val="none" w:sz="0" w:space="0" w:color="auto"/>
                                                    <w:bottom w:val="none" w:sz="0" w:space="0" w:color="auto"/>
                                                    <w:right w:val="none" w:sz="0" w:space="0" w:color="auto"/>
                                                  </w:divBdr>
                                                </w:div>
                                                <w:div w:id="1633369321">
                                                  <w:marLeft w:val="0"/>
                                                  <w:marRight w:val="0"/>
                                                  <w:marTop w:val="0"/>
                                                  <w:marBottom w:val="0"/>
                                                  <w:divBdr>
                                                    <w:top w:val="none" w:sz="0" w:space="0" w:color="auto"/>
                                                    <w:left w:val="none" w:sz="0" w:space="0" w:color="auto"/>
                                                    <w:bottom w:val="none" w:sz="0" w:space="0" w:color="auto"/>
                                                    <w:right w:val="none" w:sz="0" w:space="0" w:color="auto"/>
                                                  </w:divBdr>
                                                  <w:divsChild>
                                                    <w:div w:id="1588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1921">
                                              <w:marLeft w:val="0"/>
                                              <w:marRight w:val="0"/>
                                              <w:marTop w:val="0"/>
                                              <w:marBottom w:val="0"/>
                                              <w:divBdr>
                                                <w:top w:val="none" w:sz="0" w:space="0" w:color="auto"/>
                                                <w:left w:val="none" w:sz="0" w:space="0" w:color="auto"/>
                                                <w:bottom w:val="none" w:sz="0" w:space="0" w:color="auto"/>
                                                <w:right w:val="none" w:sz="0" w:space="0" w:color="auto"/>
                                              </w:divBdr>
                                              <w:divsChild>
                                                <w:div w:id="20980139">
                                                  <w:marLeft w:val="0"/>
                                                  <w:marRight w:val="0"/>
                                                  <w:marTop w:val="0"/>
                                                  <w:marBottom w:val="0"/>
                                                  <w:divBdr>
                                                    <w:top w:val="none" w:sz="0" w:space="0" w:color="auto"/>
                                                    <w:left w:val="none" w:sz="0" w:space="0" w:color="auto"/>
                                                    <w:bottom w:val="none" w:sz="0" w:space="0" w:color="auto"/>
                                                    <w:right w:val="none" w:sz="0" w:space="0" w:color="auto"/>
                                                  </w:divBdr>
                                                </w:div>
                                                <w:div w:id="1988195585">
                                                  <w:marLeft w:val="0"/>
                                                  <w:marRight w:val="0"/>
                                                  <w:marTop w:val="0"/>
                                                  <w:marBottom w:val="0"/>
                                                  <w:divBdr>
                                                    <w:top w:val="none" w:sz="0" w:space="0" w:color="auto"/>
                                                    <w:left w:val="none" w:sz="0" w:space="0" w:color="auto"/>
                                                    <w:bottom w:val="none" w:sz="0" w:space="0" w:color="auto"/>
                                                    <w:right w:val="none" w:sz="0" w:space="0" w:color="auto"/>
                                                  </w:divBdr>
                                                  <w:divsChild>
                                                    <w:div w:id="8601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3059">
                                              <w:marLeft w:val="0"/>
                                              <w:marRight w:val="0"/>
                                              <w:marTop w:val="0"/>
                                              <w:marBottom w:val="0"/>
                                              <w:divBdr>
                                                <w:top w:val="none" w:sz="0" w:space="0" w:color="auto"/>
                                                <w:left w:val="none" w:sz="0" w:space="0" w:color="auto"/>
                                                <w:bottom w:val="none" w:sz="0" w:space="0" w:color="auto"/>
                                                <w:right w:val="none" w:sz="0" w:space="0" w:color="auto"/>
                                              </w:divBdr>
                                              <w:divsChild>
                                                <w:div w:id="687098429">
                                                  <w:marLeft w:val="0"/>
                                                  <w:marRight w:val="0"/>
                                                  <w:marTop w:val="0"/>
                                                  <w:marBottom w:val="0"/>
                                                  <w:divBdr>
                                                    <w:top w:val="none" w:sz="0" w:space="0" w:color="auto"/>
                                                    <w:left w:val="none" w:sz="0" w:space="0" w:color="auto"/>
                                                    <w:bottom w:val="none" w:sz="0" w:space="0" w:color="auto"/>
                                                    <w:right w:val="none" w:sz="0" w:space="0" w:color="auto"/>
                                                  </w:divBdr>
                                                </w:div>
                                                <w:div w:id="736319719">
                                                  <w:marLeft w:val="0"/>
                                                  <w:marRight w:val="0"/>
                                                  <w:marTop w:val="0"/>
                                                  <w:marBottom w:val="0"/>
                                                  <w:divBdr>
                                                    <w:top w:val="none" w:sz="0" w:space="0" w:color="auto"/>
                                                    <w:left w:val="none" w:sz="0" w:space="0" w:color="auto"/>
                                                    <w:bottom w:val="none" w:sz="0" w:space="0" w:color="auto"/>
                                                    <w:right w:val="none" w:sz="0" w:space="0" w:color="auto"/>
                                                  </w:divBdr>
                                                  <w:divsChild>
                                                    <w:div w:id="5842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5967">
                                              <w:marLeft w:val="0"/>
                                              <w:marRight w:val="0"/>
                                              <w:marTop w:val="0"/>
                                              <w:marBottom w:val="0"/>
                                              <w:divBdr>
                                                <w:top w:val="none" w:sz="0" w:space="0" w:color="auto"/>
                                                <w:left w:val="none" w:sz="0" w:space="0" w:color="auto"/>
                                                <w:bottom w:val="none" w:sz="0" w:space="0" w:color="auto"/>
                                                <w:right w:val="none" w:sz="0" w:space="0" w:color="auto"/>
                                              </w:divBdr>
                                              <w:divsChild>
                                                <w:div w:id="2036927708">
                                                  <w:marLeft w:val="0"/>
                                                  <w:marRight w:val="0"/>
                                                  <w:marTop w:val="0"/>
                                                  <w:marBottom w:val="0"/>
                                                  <w:divBdr>
                                                    <w:top w:val="none" w:sz="0" w:space="0" w:color="auto"/>
                                                    <w:left w:val="none" w:sz="0" w:space="0" w:color="auto"/>
                                                    <w:bottom w:val="none" w:sz="0" w:space="0" w:color="auto"/>
                                                    <w:right w:val="none" w:sz="0" w:space="0" w:color="auto"/>
                                                  </w:divBdr>
                                                </w:div>
                                                <w:div w:id="379785758">
                                                  <w:marLeft w:val="0"/>
                                                  <w:marRight w:val="0"/>
                                                  <w:marTop w:val="0"/>
                                                  <w:marBottom w:val="0"/>
                                                  <w:divBdr>
                                                    <w:top w:val="none" w:sz="0" w:space="0" w:color="auto"/>
                                                    <w:left w:val="none" w:sz="0" w:space="0" w:color="auto"/>
                                                    <w:bottom w:val="none" w:sz="0" w:space="0" w:color="auto"/>
                                                    <w:right w:val="none" w:sz="0" w:space="0" w:color="auto"/>
                                                  </w:divBdr>
                                                  <w:divsChild>
                                                    <w:div w:id="1415322530">
                                                      <w:marLeft w:val="0"/>
                                                      <w:marRight w:val="0"/>
                                                      <w:marTop w:val="0"/>
                                                      <w:marBottom w:val="0"/>
                                                      <w:divBdr>
                                                        <w:top w:val="none" w:sz="0" w:space="0" w:color="auto"/>
                                                        <w:left w:val="none" w:sz="0" w:space="0" w:color="auto"/>
                                                        <w:bottom w:val="none" w:sz="0" w:space="0" w:color="auto"/>
                                                        <w:right w:val="none" w:sz="0" w:space="0" w:color="auto"/>
                                                      </w:divBdr>
                                                      <w:divsChild>
                                                        <w:div w:id="17713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379620">
                                      <w:marLeft w:val="0"/>
                                      <w:marRight w:val="0"/>
                                      <w:marTop w:val="0"/>
                                      <w:marBottom w:val="0"/>
                                      <w:divBdr>
                                        <w:top w:val="none" w:sz="0" w:space="0" w:color="auto"/>
                                        <w:left w:val="none" w:sz="0" w:space="0" w:color="auto"/>
                                        <w:bottom w:val="none" w:sz="0" w:space="0" w:color="auto"/>
                                        <w:right w:val="none" w:sz="0" w:space="0" w:color="auto"/>
                                      </w:divBdr>
                                      <w:divsChild>
                                        <w:div w:id="138497139">
                                          <w:marLeft w:val="0"/>
                                          <w:marRight w:val="0"/>
                                          <w:marTop w:val="0"/>
                                          <w:marBottom w:val="0"/>
                                          <w:divBdr>
                                            <w:top w:val="none" w:sz="0" w:space="0" w:color="auto"/>
                                            <w:left w:val="none" w:sz="0" w:space="0" w:color="auto"/>
                                            <w:bottom w:val="none" w:sz="0" w:space="0" w:color="auto"/>
                                            <w:right w:val="none" w:sz="0" w:space="0" w:color="auto"/>
                                          </w:divBdr>
                                        </w:div>
                                        <w:div w:id="1433160869">
                                          <w:marLeft w:val="0"/>
                                          <w:marRight w:val="0"/>
                                          <w:marTop w:val="0"/>
                                          <w:marBottom w:val="0"/>
                                          <w:divBdr>
                                            <w:top w:val="none" w:sz="0" w:space="0" w:color="auto"/>
                                            <w:left w:val="none" w:sz="0" w:space="0" w:color="auto"/>
                                            <w:bottom w:val="none" w:sz="0" w:space="0" w:color="auto"/>
                                            <w:right w:val="none" w:sz="0" w:space="0" w:color="auto"/>
                                          </w:divBdr>
                                          <w:divsChild>
                                            <w:div w:id="1361125849">
                                              <w:marLeft w:val="0"/>
                                              <w:marRight w:val="0"/>
                                              <w:marTop w:val="0"/>
                                              <w:marBottom w:val="0"/>
                                              <w:divBdr>
                                                <w:top w:val="none" w:sz="0" w:space="0" w:color="auto"/>
                                                <w:left w:val="none" w:sz="0" w:space="0" w:color="auto"/>
                                                <w:bottom w:val="none" w:sz="0" w:space="0" w:color="auto"/>
                                                <w:right w:val="none" w:sz="0" w:space="0" w:color="auto"/>
                                              </w:divBdr>
                                              <w:divsChild>
                                                <w:div w:id="17775886">
                                                  <w:marLeft w:val="0"/>
                                                  <w:marRight w:val="0"/>
                                                  <w:marTop w:val="0"/>
                                                  <w:marBottom w:val="0"/>
                                                  <w:divBdr>
                                                    <w:top w:val="none" w:sz="0" w:space="0" w:color="auto"/>
                                                    <w:left w:val="none" w:sz="0" w:space="0" w:color="auto"/>
                                                    <w:bottom w:val="none" w:sz="0" w:space="0" w:color="auto"/>
                                                    <w:right w:val="none" w:sz="0" w:space="0" w:color="auto"/>
                                                  </w:divBdr>
                                                </w:div>
                                              </w:divsChild>
                                            </w:div>
                                            <w:div w:id="1474638241">
                                              <w:marLeft w:val="0"/>
                                              <w:marRight w:val="0"/>
                                              <w:marTop w:val="0"/>
                                              <w:marBottom w:val="0"/>
                                              <w:divBdr>
                                                <w:top w:val="none" w:sz="0" w:space="0" w:color="auto"/>
                                                <w:left w:val="none" w:sz="0" w:space="0" w:color="auto"/>
                                                <w:bottom w:val="none" w:sz="0" w:space="0" w:color="auto"/>
                                                <w:right w:val="none" w:sz="0" w:space="0" w:color="auto"/>
                                              </w:divBdr>
                                              <w:divsChild>
                                                <w:div w:id="131412162">
                                                  <w:marLeft w:val="0"/>
                                                  <w:marRight w:val="0"/>
                                                  <w:marTop w:val="0"/>
                                                  <w:marBottom w:val="0"/>
                                                  <w:divBdr>
                                                    <w:top w:val="none" w:sz="0" w:space="0" w:color="auto"/>
                                                    <w:left w:val="none" w:sz="0" w:space="0" w:color="auto"/>
                                                    <w:bottom w:val="none" w:sz="0" w:space="0" w:color="auto"/>
                                                    <w:right w:val="none" w:sz="0" w:space="0" w:color="auto"/>
                                                  </w:divBdr>
                                                </w:div>
                                                <w:div w:id="2123571081">
                                                  <w:marLeft w:val="0"/>
                                                  <w:marRight w:val="0"/>
                                                  <w:marTop w:val="0"/>
                                                  <w:marBottom w:val="0"/>
                                                  <w:divBdr>
                                                    <w:top w:val="none" w:sz="0" w:space="0" w:color="auto"/>
                                                    <w:left w:val="none" w:sz="0" w:space="0" w:color="auto"/>
                                                    <w:bottom w:val="none" w:sz="0" w:space="0" w:color="auto"/>
                                                    <w:right w:val="none" w:sz="0" w:space="0" w:color="auto"/>
                                                  </w:divBdr>
                                                  <w:divsChild>
                                                    <w:div w:id="2329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9621">
                                              <w:marLeft w:val="0"/>
                                              <w:marRight w:val="0"/>
                                              <w:marTop w:val="0"/>
                                              <w:marBottom w:val="0"/>
                                              <w:divBdr>
                                                <w:top w:val="none" w:sz="0" w:space="0" w:color="auto"/>
                                                <w:left w:val="none" w:sz="0" w:space="0" w:color="auto"/>
                                                <w:bottom w:val="none" w:sz="0" w:space="0" w:color="auto"/>
                                                <w:right w:val="none" w:sz="0" w:space="0" w:color="auto"/>
                                              </w:divBdr>
                                              <w:divsChild>
                                                <w:div w:id="65497528">
                                                  <w:marLeft w:val="0"/>
                                                  <w:marRight w:val="0"/>
                                                  <w:marTop w:val="0"/>
                                                  <w:marBottom w:val="0"/>
                                                  <w:divBdr>
                                                    <w:top w:val="none" w:sz="0" w:space="0" w:color="auto"/>
                                                    <w:left w:val="none" w:sz="0" w:space="0" w:color="auto"/>
                                                    <w:bottom w:val="none" w:sz="0" w:space="0" w:color="auto"/>
                                                    <w:right w:val="none" w:sz="0" w:space="0" w:color="auto"/>
                                                  </w:divBdr>
                                                </w:div>
                                                <w:div w:id="219288074">
                                                  <w:marLeft w:val="0"/>
                                                  <w:marRight w:val="0"/>
                                                  <w:marTop w:val="0"/>
                                                  <w:marBottom w:val="0"/>
                                                  <w:divBdr>
                                                    <w:top w:val="none" w:sz="0" w:space="0" w:color="auto"/>
                                                    <w:left w:val="none" w:sz="0" w:space="0" w:color="auto"/>
                                                    <w:bottom w:val="none" w:sz="0" w:space="0" w:color="auto"/>
                                                    <w:right w:val="none" w:sz="0" w:space="0" w:color="auto"/>
                                                  </w:divBdr>
                                                  <w:divsChild>
                                                    <w:div w:id="1365446572">
                                                      <w:marLeft w:val="0"/>
                                                      <w:marRight w:val="0"/>
                                                      <w:marTop w:val="0"/>
                                                      <w:marBottom w:val="0"/>
                                                      <w:divBdr>
                                                        <w:top w:val="none" w:sz="0" w:space="0" w:color="auto"/>
                                                        <w:left w:val="none" w:sz="0" w:space="0" w:color="auto"/>
                                                        <w:bottom w:val="none" w:sz="0" w:space="0" w:color="auto"/>
                                                        <w:right w:val="none" w:sz="0" w:space="0" w:color="auto"/>
                                                      </w:divBdr>
                                                    </w:div>
                                                    <w:div w:id="580526364">
                                                      <w:marLeft w:val="0"/>
                                                      <w:marRight w:val="0"/>
                                                      <w:marTop w:val="0"/>
                                                      <w:marBottom w:val="0"/>
                                                      <w:divBdr>
                                                        <w:top w:val="none" w:sz="0" w:space="0" w:color="auto"/>
                                                        <w:left w:val="none" w:sz="0" w:space="0" w:color="auto"/>
                                                        <w:bottom w:val="none" w:sz="0" w:space="0" w:color="auto"/>
                                                        <w:right w:val="none" w:sz="0" w:space="0" w:color="auto"/>
                                                      </w:divBdr>
                                                      <w:divsChild>
                                                        <w:div w:id="1490907695">
                                                          <w:marLeft w:val="0"/>
                                                          <w:marRight w:val="0"/>
                                                          <w:marTop w:val="0"/>
                                                          <w:marBottom w:val="0"/>
                                                          <w:divBdr>
                                                            <w:top w:val="none" w:sz="0" w:space="0" w:color="auto"/>
                                                            <w:left w:val="none" w:sz="0" w:space="0" w:color="auto"/>
                                                            <w:bottom w:val="none" w:sz="0" w:space="0" w:color="auto"/>
                                                            <w:right w:val="none" w:sz="0" w:space="0" w:color="auto"/>
                                                          </w:divBdr>
                                                        </w:div>
                                                        <w:div w:id="1459105536">
                                                          <w:marLeft w:val="0"/>
                                                          <w:marRight w:val="0"/>
                                                          <w:marTop w:val="0"/>
                                                          <w:marBottom w:val="0"/>
                                                          <w:divBdr>
                                                            <w:top w:val="none" w:sz="0" w:space="0" w:color="auto"/>
                                                            <w:left w:val="none" w:sz="0" w:space="0" w:color="auto"/>
                                                            <w:bottom w:val="none" w:sz="0" w:space="0" w:color="auto"/>
                                                            <w:right w:val="none" w:sz="0" w:space="0" w:color="auto"/>
                                                          </w:divBdr>
                                                          <w:divsChild>
                                                            <w:div w:id="6196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8255">
                                                      <w:marLeft w:val="0"/>
                                                      <w:marRight w:val="0"/>
                                                      <w:marTop w:val="0"/>
                                                      <w:marBottom w:val="0"/>
                                                      <w:divBdr>
                                                        <w:top w:val="none" w:sz="0" w:space="0" w:color="auto"/>
                                                        <w:left w:val="none" w:sz="0" w:space="0" w:color="auto"/>
                                                        <w:bottom w:val="none" w:sz="0" w:space="0" w:color="auto"/>
                                                        <w:right w:val="none" w:sz="0" w:space="0" w:color="auto"/>
                                                      </w:divBdr>
                                                      <w:divsChild>
                                                        <w:div w:id="791678931">
                                                          <w:marLeft w:val="0"/>
                                                          <w:marRight w:val="0"/>
                                                          <w:marTop w:val="0"/>
                                                          <w:marBottom w:val="0"/>
                                                          <w:divBdr>
                                                            <w:top w:val="none" w:sz="0" w:space="0" w:color="auto"/>
                                                            <w:left w:val="none" w:sz="0" w:space="0" w:color="auto"/>
                                                            <w:bottom w:val="none" w:sz="0" w:space="0" w:color="auto"/>
                                                            <w:right w:val="none" w:sz="0" w:space="0" w:color="auto"/>
                                                          </w:divBdr>
                                                        </w:div>
                                                        <w:div w:id="1499154498">
                                                          <w:marLeft w:val="0"/>
                                                          <w:marRight w:val="0"/>
                                                          <w:marTop w:val="0"/>
                                                          <w:marBottom w:val="0"/>
                                                          <w:divBdr>
                                                            <w:top w:val="none" w:sz="0" w:space="0" w:color="auto"/>
                                                            <w:left w:val="none" w:sz="0" w:space="0" w:color="auto"/>
                                                            <w:bottom w:val="none" w:sz="0" w:space="0" w:color="auto"/>
                                                            <w:right w:val="none" w:sz="0" w:space="0" w:color="auto"/>
                                                          </w:divBdr>
                                                          <w:divsChild>
                                                            <w:div w:id="5420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914">
                                                      <w:marLeft w:val="0"/>
                                                      <w:marRight w:val="0"/>
                                                      <w:marTop w:val="0"/>
                                                      <w:marBottom w:val="0"/>
                                                      <w:divBdr>
                                                        <w:top w:val="none" w:sz="0" w:space="0" w:color="auto"/>
                                                        <w:left w:val="none" w:sz="0" w:space="0" w:color="auto"/>
                                                        <w:bottom w:val="none" w:sz="0" w:space="0" w:color="auto"/>
                                                        <w:right w:val="none" w:sz="0" w:space="0" w:color="auto"/>
                                                      </w:divBdr>
                                                      <w:divsChild>
                                                        <w:div w:id="2043438250">
                                                          <w:marLeft w:val="0"/>
                                                          <w:marRight w:val="0"/>
                                                          <w:marTop w:val="0"/>
                                                          <w:marBottom w:val="0"/>
                                                          <w:divBdr>
                                                            <w:top w:val="none" w:sz="0" w:space="0" w:color="auto"/>
                                                            <w:left w:val="none" w:sz="0" w:space="0" w:color="auto"/>
                                                            <w:bottom w:val="none" w:sz="0" w:space="0" w:color="auto"/>
                                                            <w:right w:val="none" w:sz="0" w:space="0" w:color="auto"/>
                                                          </w:divBdr>
                                                        </w:div>
                                                        <w:div w:id="104273436">
                                                          <w:marLeft w:val="0"/>
                                                          <w:marRight w:val="0"/>
                                                          <w:marTop w:val="0"/>
                                                          <w:marBottom w:val="0"/>
                                                          <w:divBdr>
                                                            <w:top w:val="none" w:sz="0" w:space="0" w:color="auto"/>
                                                            <w:left w:val="none" w:sz="0" w:space="0" w:color="auto"/>
                                                            <w:bottom w:val="none" w:sz="0" w:space="0" w:color="auto"/>
                                                            <w:right w:val="none" w:sz="0" w:space="0" w:color="auto"/>
                                                          </w:divBdr>
                                                          <w:divsChild>
                                                            <w:div w:id="18385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7447">
                                                      <w:marLeft w:val="0"/>
                                                      <w:marRight w:val="0"/>
                                                      <w:marTop w:val="0"/>
                                                      <w:marBottom w:val="0"/>
                                                      <w:divBdr>
                                                        <w:top w:val="none" w:sz="0" w:space="0" w:color="auto"/>
                                                        <w:left w:val="none" w:sz="0" w:space="0" w:color="auto"/>
                                                        <w:bottom w:val="none" w:sz="0" w:space="0" w:color="auto"/>
                                                        <w:right w:val="none" w:sz="0" w:space="0" w:color="auto"/>
                                                      </w:divBdr>
                                                      <w:divsChild>
                                                        <w:div w:id="244343631">
                                                          <w:marLeft w:val="0"/>
                                                          <w:marRight w:val="0"/>
                                                          <w:marTop w:val="0"/>
                                                          <w:marBottom w:val="0"/>
                                                          <w:divBdr>
                                                            <w:top w:val="none" w:sz="0" w:space="0" w:color="auto"/>
                                                            <w:left w:val="none" w:sz="0" w:space="0" w:color="auto"/>
                                                            <w:bottom w:val="none" w:sz="0" w:space="0" w:color="auto"/>
                                                            <w:right w:val="none" w:sz="0" w:space="0" w:color="auto"/>
                                                          </w:divBdr>
                                                        </w:div>
                                                        <w:div w:id="403336158">
                                                          <w:marLeft w:val="0"/>
                                                          <w:marRight w:val="0"/>
                                                          <w:marTop w:val="0"/>
                                                          <w:marBottom w:val="0"/>
                                                          <w:divBdr>
                                                            <w:top w:val="none" w:sz="0" w:space="0" w:color="auto"/>
                                                            <w:left w:val="none" w:sz="0" w:space="0" w:color="auto"/>
                                                            <w:bottom w:val="none" w:sz="0" w:space="0" w:color="auto"/>
                                                            <w:right w:val="none" w:sz="0" w:space="0" w:color="auto"/>
                                                          </w:divBdr>
                                                          <w:divsChild>
                                                            <w:div w:id="16600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6688">
                                                      <w:marLeft w:val="0"/>
                                                      <w:marRight w:val="0"/>
                                                      <w:marTop w:val="0"/>
                                                      <w:marBottom w:val="0"/>
                                                      <w:divBdr>
                                                        <w:top w:val="none" w:sz="0" w:space="0" w:color="auto"/>
                                                        <w:left w:val="none" w:sz="0" w:space="0" w:color="auto"/>
                                                        <w:bottom w:val="none" w:sz="0" w:space="0" w:color="auto"/>
                                                        <w:right w:val="none" w:sz="0" w:space="0" w:color="auto"/>
                                                      </w:divBdr>
                                                      <w:divsChild>
                                                        <w:div w:id="227422260">
                                                          <w:marLeft w:val="0"/>
                                                          <w:marRight w:val="0"/>
                                                          <w:marTop w:val="0"/>
                                                          <w:marBottom w:val="0"/>
                                                          <w:divBdr>
                                                            <w:top w:val="none" w:sz="0" w:space="0" w:color="auto"/>
                                                            <w:left w:val="none" w:sz="0" w:space="0" w:color="auto"/>
                                                            <w:bottom w:val="none" w:sz="0" w:space="0" w:color="auto"/>
                                                            <w:right w:val="none" w:sz="0" w:space="0" w:color="auto"/>
                                                          </w:divBdr>
                                                        </w:div>
                                                        <w:div w:id="1074086233">
                                                          <w:marLeft w:val="0"/>
                                                          <w:marRight w:val="0"/>
                                                          <w:marTop w:val="0"/>
                                                          <w:marBottom w:val="0"/>
                                                          <w:divBdr>
                                                            <w:top w:val="none" w:sz="0" w:space="0" w:color="auto"/>
                                                            <w:left w:val="none" w:sz="0" w:space="0" w:color="auto"/>
                                                            <w:bottom w:val="none" w:sz="0" w:space="0" w:color="auto"/>
                                                            <w:right w:val="none" w:sz="0" w:space="0" w:color="auto"/>
                                                          </w:divBdr>
                                                          <w:divsChild>
                                                            <w:div w:id="12198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87390">
                                              <w:marLeft w:val="0"/>
                                              <w:marRight w:val="0"/>
                                              <w:marTop w:val="0"/>
                                              <w:marBottom w:val="0"/>
                                              <w:divBdr>
                                                <w:top w:val="none" w:sz="0" w:space="0" w:color="auto"/>
                                                <w:left w:val="none" w:sz="0" w:space="0" w:color="auto"/>
                                                <w:bottom w:val="none" w:sz="0" w:space="0" w:color="auto"/>
                                                <w:right w:val="none" w:sz="0" w:space="0" w:color="auto"/>
                                              </w:divBdr>
                                              <w:divsChild>
                                                <w:div w:id="489979329">
                                                  <w:marLeft w:val="0"/>
                                                  <w:marRight w:val="0"/>
                                                  <w:marTop w:val="0"/>
                                                  <w:marBottom w:val="0"/>
                                                  <w:divBdr>
                                                    <w:top w:val="none" w:sz="0" w:space="0" w:color="auto"/>
                                                    <w:left w:val="none" w:sz="0" w:space="0" w:color="auto"/>
                                                    <w:bottom w:val="none" w:sz="0" w:space="0" w:color="auto"/>
                                                    <w:right w:val="none" w:sz="0" w:space="0" w:color="auto"/>
                                                  </w:divBdr>
                                                </w:div>
                                                <w:div w:id="1481190001">
                                                  <w:marLeft w:val="0"/>
                                                  <w:marRight w:val="0"/>
                                                  <w:marTop w:val="0"/>
                                                  <w:marBottom w:val="0"/>
                                                  <w:divBdr>
                                                    <w:top w:val="none" w:sz="0" w:space="0" w:color="auto"/>
                                                    <w:left w:val="none" w:sz="0" w:space="0" w:color="auto"/>
                                                    <w:bottom w:val="none" w:sz="0" w:space="0" w:color="auto"/>
                                                    <w:right w:val="none" w:sz="0" w:space="0" w:color="auto"/>
                                                  </w:divBdr>
                                                  <w:divsChild>
                                                    <w:div w:id="1438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0607747">
          <w:marLeft w:val="0"/>
          <w:marRight w:val="0"/>
          <w:marTop w:val="0"/>
          <w:marBottom w:val="0"/>
          <w:divBdr>
            <w:top w:val="none" w:sz="0" w:space="0" w:color="auto"/>
            <w:left w:val="none" w:sz="0" w:space="0" w:color="auto"/>
            <w:bottom w:val="none" w:sz="0" w:space="0" w:color="auto"/>
            <w:right w:val="none" w:sz="0" w:space="0" w:color="auto"/>
          </w:divBdr>
          <w:divsChild>
            <w:div w:id="1815871611">
              <w:marLeft w:val="0"/>
              <w:marRight w:val="0"/>
              <w:marTop w:val="0"/>
              <w:marBottom w:val="0"/>
              <w:divBdr>
                <w:top w:val="none" w:sz="0" w:space="0" w:color="auto"/>
                <w:left w:val="none" w:sz="0" w:space="0" w:color="auto"/>
                <w:bottom w:val="none" w:sz="0" w:space="0" w:color="auto"/>
                <w:right w:val="none" w:sz="0" w:space="0" w:color="auto"/>
              </w:divBdr>
              <w:divsChild>
                <w:div w:id="208147383">
                  <w:marLeft w:val="0"/>
                  <w:marRight w:val="0"/>
                  <w:marTop w:val="0"/>
                  <w:marBottom w:val="0"/>
                  <w:divBdr>
                    <w:top w:val="none" w:sz="0" w:space="0" w:color="auto"/>
                    <w:left w:val="none" w:sz="0" w:space="0" w:color="auto"/>
                    <w:bottom w:val="none" w:sz="0" w:space="0" w:color="auto"/>
                    <w:right w:val="none" w:sz="0" w:space="0" w:color="auto"/>
                  </w:divBdr>
                  <w:divsChild>
                    <w:div w:id="1420833011">
                      <w:marLeft w:val="0"/>
                      <w:marRight w:val="0"/>
                      <w:marTop w:val="0"/>
                      <w:marBottom w:val="0"/>
                      <w:divBdr>
                        <w:top w:val="none" w:sz="0" w:space="0" w:color="auto"/>
                        <w:left w:val="none" w:sz="0" w:space="0" w:color="auto"/>
                        <w:bottom w:val="none" w:sz="0" w:space="0" w:color="auto"/>
                        <w:right w:val="none" w:sz="0" w:space="0" w:color="auto"/>
                      </w:divBdr>
                      <w:divsChild>
                        <w:div w:id="443499587">
                          <w:marLeft w:val="0"/>
                          <w:marRight w:val="0"/>
                          <w:marTop w:val="0"/>
                          <w:marBottom w:val="0"/>
                          <w:divBdr>
                            <w:top w:val="none" w:sz="0" w:space="0" w:color="auto"/>
                            <w:left w:val="none" w:sz="0" w:space="0" w:color="auto"/>
                            <w:bottom w:val="none" w:sz="0" w:space="0" w:color="auto"/>
                            <w:right w:val="none" w:sz="0" w:space="0" w:color="auto"/>
                          </w:divBdr>
                        </w:div>
                      </w:divsChild>
                    </w:div>
                    <w:div w:id="1316301394">
                      <w:marLeft w:val="0"/>
                      <w:marRight w:val="0"/>
                      <w:marTop w:val="0"/>
                      <w:marBottom w:val="0"/>
                      <w:divBdr>
                        <w:top w:val="none" w:sz="0" w:space="0" w:color="auto"/>
                        <w:left w:val="none" w:sz="0" w:space="0" w:color="auto"/>
                        <w:bottom w:val="none" w:sz="0" w:space="0" w:color="auto"/>
                        <w:right w:val="none" w:sz="0" w:space="0" w:color="auto"/>
                      </w:divBdr>
                      <w:divsChild>
                        <w:div w:id="1944875637">
                          <w:marLeft w:val="0"/>
                          <w:marRight w:val="0"/>
                          <w:marTop w:val="0"/>
                          <w:marBottom w:val="0"/>
                          <w:divBdr>
                            <w:top w:val="none" w:sz="0" w:space="0" w:color="auto"/>
                            <w:left w:val="none" w:sz="0" w:space="0" w:color="auto"/>
                            <w:bottom w:val="none" w:sz="0" w:space="0" w:color="auto"/>
                            <w:right w:val="none" w:sz="0" w:space="0" w:color="auto"/>
                          </w:divBdr>
                        </w:div>
                        <w:div w:id="1937131026">
                          <w:marLeft w:val="0"/>
                          <w:marRight w:val="0"/>
                          <w:marTop w:val="0"/>
                          <w:marBottom w:val="0"/>
                          <w:divBdr>
                            <w:top w:val="none" w:sz="0" w:space="0" w:color="auto"/>
                            <w:left w:val="none" w:sz="0" w:space="0" w:color="auto"/>
                            <w:bottom w:val="none" w:sz="0" w:space="0" w:color="auto"/>
                            <w:right w:val="none" w:sz="0" w:space="0" w:color="auto"/>
                          </w:divBdr>
                          <w:divsChild>
                            <w:div w:id="1124691761">
                              <w:marLeft w:val="0"/>
                              <w:marRight w:val="0"/>
                              <w:marTop w:val="0"/>
                              <w:marBottom w:val="0"/>
                              <w:divBdr>
                                <w:top w:val="none" w:sz="0" w:space="0" w:color="auto"/>
                                <w:left w:val="none" w:sz="0" w:space="0" w:color="auto"/>
                                <w:bottom w:val="none" w:sz="0" w:space="0" w:color="auto"/>
                                <w:right w:val="none" w:sz="0" w:space="0" w:color="auto"/>
                              </w:divBdr>
                              <w:divsChild>
                                <w:div w:id="189689829">
                                  <w:marLeft w:val="0"/>
                                  <w:marRight w:val="0"/>
                                  <w:marTop w:val="0"/>
                                  <w:marBottom w:val="0"/>
                                  <w:divBdr>
                                    <w:top w:val="none" w:sz="0" w:space="0" w:color="auto"/>
                                    <w:left w:val="none" w:sz="0" w:space="0" w:color="auto"/>
                                    <w:bottom w:val="none" w:sz="0" w:space="0" w:color="auto"/>
                                    <w:right w:val="none" w:sz="0" w:space="0" w:color="auto"/>
                                  </w:divBdr>
                                </w:div>
                              </w:divsChild>
                            </w:div>
                            <w:div w:id="1368681958">
                              <w:marLeft w:val="0"/>
                              <w:marRight w:val="0"/>
                              <w:marTop w:val="0"/>
                              <w:marBottom w:val="0"/>
                              <w:divBdr>
                                <w:top w:val="none" w:sz="0" w:space="0" w:color="auto"/>
                                <w:left w:val="none" w:sz="0" w:space="0" w:color="auto"/>
                                <w:bottom w:val="none" w:sz="0" w:space="0" w:color="auto"/>
                                <w:right w:val="none" w:sz="0" w:space="0" w:color="auto"/>
                              </w:divBdr>
                              <w:divsChild>
                                <w:div w:id="1289706217">
                                  <w:marLeft w:val="0"/>
                                  <w:marRight w:val="0"/>
                                  <w:marTop w:val="0"/>
                                  <w:marBottom w:val="0"/>
                                  <w:divBdr>
                                    <w:top w:val="none" w:sz="0" w:space="0" w:color="auto"/>
                                    <w:left w:val="none" w:sz="0" w:space="0" w:color="auto"/>
                                    <w:bottom w:val="none" w:sz="0" w:space="0" w:color="auto"/>
                                    <w:right w:val="none" w:sz="0" w:space="0" w:color="auto"/>
                                  </w:divBdr>
                                </w:div>
                                <w:div w:id="662204783">
                                  <w:marLeft w:val="0"/>
                                  <w:marRight w:val="0"/>
                                  <w:marTop w:val="0"/>
                                  <w:marBottom w:val="0"/>
                                  <w:divBdr>
                                    <w:top w:val="none" w:sz="0" w:space="0" w:color="auto"/>
                                    <w:left w:val="none" w:sz="0" w:space="0" w:color="auto"/>
                                    <w:bottom w:val="none" w:sz="0" w:space="0" w:color="auto"/>
                                    <w:right w:val="none" w:sz="0" w:space="0" w:color="auto"/>
                                  </w:divBdr>
                                  <w:divsChild>
                                    <w:div w:id="9776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4952">
                              <w:marLeft w:val="0"/>
                              <w:marRight w:val="0"/>
                              <w:marTop w:val="0"/>
                              <w:marBottom w:val="0"/>
                              <w:divBdr>
                                <w:top w:val="none" w:sz="0" w:space="0" w:color="auto"/>
                                <w:left w:val="none" w:sz="0" w:space="0" w:color="auto"/>
                                <w:bottom w:val="none" w:sz="0" w:space="0" w:color="auto"/>
                                <w:right w:val="none" w:sz="0" w:space="0" w:color="auto"/>
                              </w:divBdr>
                              <w:divsChild>
                                <w:div w:id="718630924">
                                  <w:marLeft w:val="0"/>
                                  <w:marRight w:val="0"/>
                                  <w:marTop w:val="0"/>
                                  <w:marBottom w:val="0"/>
                                  <w:divBdr>
                                    <w:top w:val="none" w:sz="0" w:space="0" w:color="auto"/>
                                    <w:left w:val="none" w:sz="0" w:space="0" w:color="auto"/>
                                    <w:bottom w:val="none" w:sz="0" w:space="0" w:color="auto"/>
                                    <w:right w:val="none" w:sz="0" w:space="0" w:color="auto"/>
                                  </w:divBdr>
                                </w:div>
                                <w:div w:id="1029794038">
                                  <w:marLeft w:val="0"/>
                                  <w:marRight w:val="0"/>
                                  <w:marTop w:val="0"/>
                                  <w:marBottom w:val="0"/>
                                  <w:divBdr>
                                    <w:top w:val="none" w:sz="0" w:space="0" w:color="auto"/>
                                    <w:left w:val="none" w:sz="0" w:space="0" w:color="auto"/>
                                    <w:bottom w:val="none" w:sz="0" w:space="0" w:color="auto"/>
                                    <w:right w:val="none" w:sz="0" w:space="0" w:color="auto"/>
                                  </w:divBdr>
                                  <w:divsChild>
                                    <w:div w:id="1859544993">
                                      <w:marLeft w:val="0"/>
                                      <w:marRight w:val="0"/>
                                      <w:marTop w:val="0"/>
                                      <w:marBottom w:val="0"/>
                                      <w:divBdr>
                                        <w:top w:val="none" w:sz="0" w:space="0" w:color="auto"/>
                                        <w:left w:val="none" w:sz="0" w:space="0" w:color="auto"/>
                                        <w:bottom w:val="none" w:sz="0" w:space="0" w:color="auto"/>
                                        <w:right w:val="none" w:sz="0" w:space="0" w:color="auto"/>
                                      </w:divBdr>
                                      <w:divsChild>
                                        <w:div w:id="8415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54781">
                              <w:marLeft w:val="0"/>
                              <w:marRight w:val="0"/>
                              <w:marTop w:val="0"/>
                              <w:marBottom w:val="0"/>
                              <w:divBdr>
                                <w:top w:val="none" w:sz="0" w:space="0" w:color="auto"/>
                                <w:left w:val="none" w:sz="0" w:space="0" w:color="auto"/>
                                <w:bottom w:val="none" w:sz="0" w:space="0" w:color="auto"/>
                                <w:right w:val="none" w:sz="0" w:space="0" w:color="auto"/>
                              </w:divBdr>
                              <w:divsChild>
                                <w:div w:id="612829091">
                                  <w:marLeft w:val="0"/>
                                  <w:marRight w:val="0"/>
                                  <w:marTop w:val="0"/>
                                  <w:marBottom w:val="0"/>
                                  <w:divBdr>
                                    <w:top w:val="none" w:sz="0" w:space="0" w:color="auto"/>
                                    <w:left w:val="none" w:sz="0" w:space="0" w:color="auto"/>
                                    <w:bottom w:val="none" w:sz="0" w:space="0" w:color="auto"/>
                                    <w:right w:val="none" w:sz="0" w:space="0" w:color="auto"/>
                                  </w:divBdr>
                                </w:div>
                                <w:div w:id="752627002">
                                  <w:marLeft w:val="0"/>
                                  <w:marRight w:val="0"/>
                                  <w:marTop w:val="0"/>
                                  <w:marBottom w:val="0"/>
                                  <w:divBdr>
                                    <w:top w:val="none" w:sz="0" w:space="0" w:color="auto"/>
                                    <w:left w:val="none" w:sz="0" w:space="0" w:color="auto"/>
                                    <w:bottom w:val="none" w:sz="0" w:space="0" w:color="auto"/>
                                    <w:right w:val="none" w:sz="0" w:space="0" w:color="auto"/>
                                  </w:divBdr>
                                  <w:divsChild>
                                    <w:div w:id="885263512">
                                      <w:marLeft w:val="0"/>
                                      <w:marRight w:val="0"/>
                                      <w:marTop w:val="0"/>
                                      <w:marBottom w:val="0"/>
                                      <w:divBdr>
                                        <w:top w:val="none" w:sz="0" w:space="0" w:color="auto"/>
                                        <w:left w:val="none" w:sz="0" w:space="0" w:color="auto"/>
                                        <w:bottom w:val="none" w:sz="0" w:space="0" w:color="auto"/>
                                        <w:right w:val="none" w:sz="0" w:space="0" w:color="auto"/>
                                      </w:divBdr>
                                      <w:divsChild>
                                        <w:div w:id="19915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09793">
                      <w:marLeft w:val="0"/>
                      <w:marRight w:val="0"/>
                      <w:marTop w:val="0"/>
                      <w:marBottom w:val="0"/>
                      <w:divBdr>
                        <w:top w:val="none" w:sz="0" w:space="0" w:color="auto"/>
                        <w:left w:val="none" w:sz="0" w:space="0" w:color="auto"/>
                        <w:bottom w:val="none" w:sz="0" w:space="0" w:color="auto"/>
                        <w:right w:val="none" w:sz="0" w:space="0" w:color="auto"/>
                      </w:divBdr>
                      <w:divsChild>
                        <w:div w:id="562452710">
                          <w:marLeft w:val="0"/>
                          <w:marRight w:val="0"/>
                          <w:marTop w:val="0"/>
                          <w:marBottom w:val="0"/>
                          <w:divBdr>
                            <w:top w:val="none" w:sz="0" w:space="0" w:color="auto"/>
                            <w:left w:val="none" w:sz="0" w:space="0" w:color="auto"/>
                            <w:bottom w:val="none" w:sz="0" w:space="0" w:color="auto"/>
                            <w:right w:val="none" w:sz="0" w:space="0" w:color="auto"/>
                          </w:divBdr>
                        </w:div>
                        <w:div w:id="1789816142">
                          <w:marLeft w:val="0"/>
                          <w:marRight w:val="0"/>
                          <w:marTop w:val="0"/>
                          <w:marBottom w:val="0"/>
                          <w:divBdr>
                            <w:top w:val="none" w:sz="0" w:space="0" w:color="auto"/>
                            <w:left w:val="none" w:sz="0" w:space="0" w:color="auto"/>
                            <w:bottom w:val="none" w:sz="0" w:space="0" w:color="auto"/>
                            <w:right w:val="none" w:sz="0" w:space="0" w:color="auto"/>
                          </w:divBdr>
                          <w:divsChild>
                            <w:div w:id="846821721">
                              <w:marLeft w:val="0"/>
                              <w:marRight w:val="0"/>
                              <w:marTop w:val="0"/>
                              <w:marBottom w:val="0"/>
                              <w:divBdr>
                                <w:top w:val="none" w:sz="0" w:space="0" w:color="auto"/>
                                <w:left w:val="none" w:sz="0" w:space="0" w:color="auto"/>
                                <w:bottom w:val="none" w:sz="0" w:space="0" w:color="auto"/>
                                <w:right w:val="none" w:sz="0" w:space="0" w:color="auto"/>
                              </w:divBdr>
                              <w:divsChild>
                                <w:div w:id="470943719">
                                  <w:marLeft w:val="0"/>
                                  <w:marRight w:val="0"/>
                                  <w:marTop w:val="0"/>
                                  <w:marBottom w:val="0"/>
                                  <w:divBdr>
                                    <w:top w:val="none" w:sz="0" w:space="0" w:color="auto"/>
                                    <w:left w:val="none" w:sz="0" w:space="0" w:color="auto"/>
                                    <w:bottom w:val="none" w:sz="0" w:space="0" w:color="auto"/>
                                    <w:right w:val="none" w:sz="0" w:space="0" w:color="auto"/>
                                  </w:divBdr>
                                </w:div>
                              </w:divsChild>
                            </w:div>
                            <w:div w:id="526258656">
                              <w:marLeft w:val="0"/>
                              <w:marRight w:val="0"/>
                              <w:marTop w:val="0"/>
                              <w:marBottom w:val="0"/>
                              <w:divBdr>
                                <w:top w:val="none" w:sz="0" w:space="0" w:color="auto"/>
                                <w:left w:val="none" w:sz="0" w:space="0" w:color="auto"/>
                                <w:bottom w:val="none" w:sz="0" w:space="0" w:color="auto"/>
                                <w:right w:val="none" w:sz="0" w:space="0" w:color="auto"/>
                              </w:divBdr>
                              <w:divsChild>
                                <w:div w:id="66194780">
                                  <w:marLeft w:val="0"/>
                                  <w:marRight w:val="0"/>
                                  <w:marTop w:val="0"/>
                                  <w:marBottom w:val="0"/>
                                  <w:divBdr>
                                    <w:top w:val="none" w:sz="0" w:space="0" w:color="auto"/>
                                    <w:left w:val="none" w:sz="0" w:space="0" w:color="auto"/>
                                    <w:bottom w:val="none" w:sz="0" w:space="0" w:color="auto"/>
                                    <w:right w:val="none" w:sz="0" w:space="0" w:color="auto"/>
                                  </w:divBdr>
                                </w:div>
                                <w:div w:id="158275840">
                                  <w:marLeft w:val="0"/>
                                  <w:marRight w:val="0"/>
                                  <w:marTop w:val="0"/>
                                  <w:marBottom w:val="0"/>
                                  <w:divBdr>
                                    <w:top w:val="none" w:sz="0" w:space="0" w:color="auto"/>
                                    <w:left w:val="none" w:sz="0" w:space="0" w:color="auto"/>
                                    <w:bottom w:val="none" w:sz="0" w:space="0" w:color="auto"/>
                                    <w:right w:val="none" w:sz="0" w:space="0" w:color="auto"/>
                                  </w:divBdr>
                                  <w:divsChild>
                                    <w:div w:id="149444327">
                                      <w:marLeft w:val="0"/>
                                      <w:marRight w:val="0"/>
                                      <w:marTop w:val="0"/>
                                      <w:marBottom w:val="0"/>
                                      <w:divBdr>
                                        <w:top w:val="none" w:sz="0" w:space="0" w:color="auto"/>
                                        <w:left w:val="none" w:sz="0" w:space="0" w:color="auto"/>
                                        <w:bottom w:val="none" w:sz="0" w:space="0" w:color="auto"/>
                                        <w:right w:val="none" w:sz="0" w:space="0" w:color="auto"/>
                                      </w:divBdr>
                                      <w:divsChild>
                                        <w:div w:id="11685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4579">
                              <w:marLeft w:val="0"/>
                              <w:marRight w:val="0"/>
                              <w:marTop w:val="0"/>
                              <w:marBottom w:val="0"/>
                              <w:divBdr>
                                <w:top w:val="none" w:sz="0" w:space="0" w:color="auto"/>
                                <w:left w:val="none" w:sz="0" w:space="0" w:color="auto"/>
                                <w:bottom w:val="none" w:sz="0" w:space="0" w:color="auto"/>
                                <w:right w:val="none" w:sz="0" w:space="0" w:color="auto"/>
                              </w:divBdr>
                              <w:divsChild>
                                <w:div w:id="1180896603">
                                  <w:marLeft w:val="0"/>
                                  <w:marRight w:val="0"/>
                                  <w:marTop w:val="0"/>
                                  <w:marBottom w:val="0"/>
                                  <w:divBdr>
                                    <w:top w:val="none" w:sz="0" w:space="0" w:color="auto"/>
                                    <w:left w:val="none" w:sz="0" w:space="0" w:color="auto"/>
                                    <w:bottom w:val="none" w:sz="0" w:space="0" w:color="auto"/>
                                    <w:right w:val="none" w:sz="0" w:space="0" w:color="auto"/>
                                  </w:divBdr>
                                </w:div>
                                <w:div w:id="1901287083">
                                  <w:marLeft w:val="0"/>
                                  <w:marRight w:val="0"/>
                                  <w:marTop w:val="0"/>
                                  <w:marBottom w:val="0"/>
                                  <w:divBdr>
                                    <w:top w:val="none" w:sz="0" w:space="0" w:color="auto"/>
                                    <w:left w:val="none" w:sz="0" w:space="0" w:color="auto"/>
                                    <w:bottom w:val="none" w:sz="0" w:space="0" w:color="auto"/>
                                    <w:right w:val="none" w:sz="0" w:space="0" w:color="auto"/>
                                  </w:divBdr>
                                  <w:divsChild>
                                    <w:div w:id="773019764">
                                      <w:marLeft w:val="0"/>
                                      <w:marRight w:val="0"/>
                                      <w:marTop w:val="0"/>
                                      <w:marBottom w:val="0"/>
                                      <w:divBdr>
                                        <w:top w:val="none" w:sz="0" w:space="0" w:color="auto"/>
                                        <w:left w:val="none" w:sz="0" w:space="0" w:color="auto"/>
                                        <w:bottom w:val="none" w:sz="0" w:space="0" w:color="auto"/>
                                        <w:right w:val="none" w:sz="0" w:space="0" w:color="auto"/>
                                      </w:divBdr>
                                      <w:divsChild>
                                        <w:div w:id="1932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53392">
                              <w:marLeft w:val="0"/>
                              <w:marRight w:val="0"/>
                              <w:marTop w:val="0"/>
                              <w:marBottom w:val="0"/>
                              <w:divBdr>
                                <w:top w:val="none" w:sz="0" w:space="0" w:color="auto"/>
                                <w:left w:val="none" w:sz="0" w:space="0" w:color="auto"/>
                                <w:bottom w:val="none" w:sz="0" w:space="0" w:color="auto"/>
                                <w:right w:val="none" w:sz="0" w:space="0" w:color="auto"/>
                              </w:divBdr>
                              <w:divsChild>
                                <w:div w:id="1565992580">
                                  <w:marLeft w:val="0"/>
                                  <w:marRight w:val="0"/>
                                  <w:marTop w:val="0"/>
                                  <w:marBottom w:val="0"/>
                                  <w:divBdr>
                                    <w:top w:val="none" w:sz="0" w:space="0" w:color="auto"/>
                                    <w:left w:val="none" w:sz="0" w:space="0" w:color="auto"/>
                                    <w:bottom w:val="none" w:sz="0" w:space="0" w:color="auto"/>
                                    <w:right w:val="none" w:sz="0" w:space="0" w:color="auto"/>
                                  </w:divBdr>
                                </w:div>
                                <w:div w:id="918829520">
                                  <w:marLeft w:val="0"/>
                                  <w:marRight w:val="0"/>
                                  <w:marTop w:val="0"/>
                                  <w:marBottom w:val="0"/>
                                  <w:divBdr>
                                    <w:top w:val="none" w:sz="0" w:space="0" w:color="auto"/>
                                    <w:left w:val="none" w:sz="0" w:space="0" w:color="auto"/>
                                    <w:bottom w:val="none" w:sz="0" w:space="0" w:color="auto"/>
                                    <w:right w:val="none" w:sz="0" w:space="0" w:color="auto"/>
                                  </w:divBdr>
                                  <w:divsChild>
                                    <w:div w:id="922109378">
                                      <w:marLeft w:val="0"/>
                                      <w:marRight w:val="0"/>
                                      <w:marTop w:val="0"/>
                                      <w:marBottom w:val="0"/>
                                      <w:divBdr>
                                        <w:top w:val="none" w:sz="0" w:space="0" w:color="auto"/>
                                        <w:left w:val="none" w:sz="0" w:space="0" w:color="auto"/>
                                        <w:bottom w:val="none" w:sz="0" w:space="0" w:color="auto"/>
                                        <w:right w:val="none" w:sz="0" w:space="0" w:color="auto"/>
                                      </w:divBdr>
                                      <w:divsChild>
                                        <w:div w:id="6218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1438">
                              <w:marLeft w:val="0"/>
                              <w:marRight w:val="0"/>
                              <w:marTop w:val="0"/>
                              <w:marBottom w:val="0"/>
                              <w:divBdr>
                                <w:top w:val="none" w:sz="0" w:space="0" w:color="auto"/>
                                <w:left w:val="none" w:sz="0" w:space="0" w:color="auto"/>
                                <w:bottom w:val="none" w:sz="0" w:space="0" w:color="auto"/>
                                <w:right w:val="none" w:sz="0" w:space="0" w:color="auto"/>
                              </w:divBdr>
                              <w:divsChild>
                                <w:div w:id="1405570904">
                                  <w:marLeft w:val="0"/>
                                  <w:marRight w:val="0"/>
                                  <w:marTop w:val="0"/>
                                  <w:marBottom w:val="0"/>
                                  <w:divBdr>
                                    <w:top w:val="none" w:sz="0" w:space="0" w:color="auto"/>
                                    <w:left w:val="none" w:sz="0" w:space="0" w:color="auto"/>
                                    <w:bottom w:val="none" w:sz="0" w:space="0" w:color="auto"/>
                                    <w:right w:val="none" w:sz="0" w:space="0" w:color="auto"/>
                                  </w:divBdr>
                                </w:div>
                                <w:div w:id="2020497483">
                                  <w:marLeft w:val="0"/>
                                  <w:marRight w:val="0"/>
                                  <w:marTop w:val="0"/>
                                  <w:marBottom w:val="0"/>
                                  <w:divBdr>
                                    <w:top w:val="none" w:sz="0" w:space="0" w:color="auto"/>
                                    <w:left w:val="none" w:sz="0" w:space="0" w:color="auto"/>
                                    <w:bottom w:val="none" w:sz="0" w:space="0" w:color="auto"/>
                                    <w:right w:val="none" w:sz="0" w:space="0" w:color="auto"/>
                                  </w:divBdr>
                                  <w:divsChild>
                                    <w:div w:id="1991443300">
                                      <w:marLeft w:val="0"/>
                                      <w:marRight w:val="0"/>
                                      <w:marTop w:val="0"/>
                                      <w:marBottom w:val="0"/>
                                      <w:divBdr>
                                        <w:top w:val="none" w:sz="0" w:space="0" w:color="auto"/>
                                        <w:left w:val="none" w:sz="0" w:space="0" w:color="auto"/>
                                        <w:bottom w:val="none" w:sz="0" w:space="0" w:color="auto"/>
                                        <w:right w:val="none" w:sz="0" w:space="0" w:color="auto"/>
                                      </w:divBdr>
                                      <w:divsChild>
                                        <w:div w:id="274755244">
                                          <w:marLeft w:val="0"/>
                                          <w:marRight w:val="0"/>
                                          <w:marTop w:val="0"/>
                                          <w:marBottom w:val="0"/>
                                          <w:divBdr>
                                            <w:top w:val="none" w:sz="0" w:space="0" w:color="auto"/>
                                            <w:left w:val="none" w:sz="0" w:space="0" w:color="auto"/>
                                            <w:bottom w:val="none" w:sz="0" w:space="0" w:color="auto"/>
                                            <w:right w:val="none" w:sz="0" w:space="0" w:color="auto"/>
                                          </w:divBdr>
                                        </w:div>
                                      </w:divsChild>
                                    </w:div>
                                    <w:div w:id="1507094754">
                                      <w:marLeft w:val="0"/>
                                      <w:marRight w:val="0"/>
                                      <w:marTop w:val="0"/>
                                      <w:marBottom w:val="0"/>
                                      <w:divBdr>
                                        <w:top w:val="none" w:sz="0" w:space="0" w:color="auto"/>
                                        <w:left w:val="none" w:sz="0" w:space="0" w:color="auto"/>
                                        <w:bottom w:val="none" w:sz="0" w:space="0" w:color="auto"/>
                                        <w:right w:val="none" w:sz="0" w:space="0" w:color="auto"/>
                                      </w:divBdr>
                                      <w:divsChild>
                                        <w:div w:id="783690374">
                                          <w:marLeft w:val="0"/>
                                          <w:marRight w:val="0"/>
                                          <w:marTop w:val="0"/>
                                          <w:marBottom w:val="0"/>
                                          <w:divBdr>
                                            <w:top w:val="none" w:sz="0" w:space="0" w:color="auto"/>
                                            <w:left w:val="none" w:sz="0" w:space="0" w:color="auto"/>
                                            <w:bottom w:val="none" w:sz="0" w:space="0" w:color="auto"/>
                                            <w:right w:val="none" w:sz="0" w:space="0" w:color="auto"/>
                                          </w:divBdr>
                                        </w:div>
                                        <w:div w:id="1403017021">
                                          <w:marLeft w:val="0"/>
                                          <w:marRight w:val="0"/>
                                          <w:marTop w:val="0"/>
                                          <w:marBottom w:val="0"/>
                                          <w:divBdr>
                                            <w:top w:val="none" w:sz="0" w:space="0" w:color="auto"/>
                                            <w:left w:val="none" w:sz="0" w:space="0" w:color="auto"/>
                                            <w:bottom w:val="none" w:sz="0" w:space="0" w:color="auto"/>
                                            <w:right w:val="none" w:sz="0" w:space="0" w:color="auto"/>
                                          </w:divBdr>
                                          <w:divsChild>
                                            <w:div w:id="16071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1234">
                                      <w:marLeft w:val="0"/>
                                      <w:marRight w:val="0"/>
                                      <w:marTop w:val="0"/>
                                      <w:marBottom w:val="0"/>
                                      <w:divBdr>
                                        <w:top w:val="none" w:sz="0" w:space="0" w:color="auto"/>
                                        <w:left w:val="none" w:sz="0" w:space="0" w:color="auto"/>
                                        <w:bottom w:val="none" w:sz="0" w:space="0" w:color="auto"/>
                                        <w:right w:val="none" w:sz="0" w:space="0" w:color="auto"/>
                                      </w:divBdr>
                                      <w:divsChild>
                                        <w:div w:id="1217550873">
                                          <w:marLeft w:val="0"/>
                                          <w:marRight w:val="0"/>
                                          <w:marTop w:val="0"/>
                                          <w:marBottom w:val="0"/>
                                          <w:divBdr>
                                            <w:top w:val="none" w:sz="0" w:space="0" w:color="auto"/>
                                            <w:left w:val="none" w:sz="0" w:space="0" w:color="auto"/>
                                            <w:bottom w:val="none" w:sz="0" w:space="0" w:color="auto"/>
                                            <w:right w:val="none" w:sz="0" w:space="0" w:color="auto"/>
                                          </w:divBdr>
                                        </w:div>
                                        <w:div w:id="723338465">
                                          <w:marLeft w:val="0"/>
                                          <w:marRight w:val="0"/>
                                          <w:marTop w:val="0"/>
                                          <w:marBottom w:val="0"/>
                                          <w:divBdr>
                                            <w:top w:val="none" w:sz="0" w:space="0" w:color="auto"/>
                                            <w:left w:val="none" w:sz="0" w:space="0" w:color="auto"/>
                                            <w:bottom w:val="none" w:sz="0" w:space="0" w:color="auto"/>
                                            <w:right w:val="none" w:sz="0" w:space="0" w:color="auto"/>
                                          </w:divBdr>
                                          <w:divsChild>
                                            <w:div w:id="5271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780501">
          <w:marLeft w:val="0"/>
          <w:marRight w:val="0"/>
          <w:marTop w:val="0"/>
          <w:marBottom w:val="0"/>
          <w:divBdr>
            <w:top w:val="none" w:sz="0" w:space="0" w:color="auto"/>
            <w:left w:val="none" w:sz="0" w:space="0" w:color="auto"/>
            <w:bottom w:val="none" w:sz="0" w:space="0" w:color="auto"/>
            <w:right w:val="none" w:sz="0" w:space="0" w:color="auto"/>
          </w:divBdr>
          <w:divsChild>
            <w:div w:id="162548862">
              <w:marLeft w:val="0"/>
              <w:marRight w:val="0"/>
              <w:marTop w:val="0"/>
              <w:marBottom w:val="0"/>
              <w:divBdr>
                <w:top w:val="none" w:sz="0" w:space="0" w:color="auto"/>
                <w:left w:val="none" w:sz="0" w:space="0" w:color="auto"/>
                <w:bottom w:val="none" w:sz="0" w:space="0" w:color="auto"/>
                <w:right w:val="none" w:sz="0" w:space="0" w:color="auto"/>
              </w:divBdr>
              <w:divsChild>
                <w:div w:id="1190997476">
                  <w:marLeft w:val="0"/>
                  <w:marRight w:val="0"/>
                  <w:marTop w:val="0"/>
                  <w:marBottom w:val="0"/>
                  <w:divBdr>
                    <w:top w:val="none" w:sz="0" w:space="0" w:color="auto"/>
                    <w:left w:val="none" w:sz="0" w:space="0" w:color="auto"/>
                    <w:bottom w:val="none" w:sz="0" w:space="0" w:color="auto"/>
                    <w:right w:val="none" w:sz="0" w:space="0" w:color="auto"/>
                  </w:divBdr>
                  <w:divsChild>
                    <w:div w:id="686949231">
                      <w:marLeft w:val="0"/>
                      <w:marRight w:val="0"/>
                      <w:marTop w:val="0"/>
                      <w:marBottom w:val="0"/>
                      <w:divBdr>
                        <w:top w:val="none" w:sz="0" w:space="0" w:color="auto"/>
                        <w:left w:val="none" w:sz="0" w:space="0" w:color="auto"/>
                        <w:bottom w:val="none" w:sz="0" w:space="0" w:color="auto"/>
                        <w:right w:val="none" w:sz="0" w:space="0" w:color="auto"/>
                      </w:divBdr>
                      <w:divsChild>
                        <w:div w:id="51944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5555">
          <w:marLeft w:val="0"/>
          <w:marRight w:val="0"/>
          <w:marTop w:val="0"/>
          <w:marBottom w:val="0"/>
          <w:divBdr>
            <w:top w:val="none" w:sz="0" w:space="0" w:color="auto"/>
            <w:left w:val="none" w:sz="0" w:space="0" w:color="auto"/>
            <w:bottom w:val="none" w:sz="0" w:space="0" w:color="auto"/>
            <w:right w:val="none" w:sz="0" w:space="0" w:color="auto"/>
          </w:divBdr>
          <w:divsChild>
            <w:div w:id="181549679">
              <w:marLeft w:val="0"/>
              <w:marRight w:val="0"/>
              <w:marTop w:val="0"/>
              <w:marBottom w:val="0"/>
              <w:divBdr>
                <w:top w:val="none" w:sz="0" w:space="0" w:color="auto"/>
                <w:left w:val="none" w:sz="0" w:space="0" w:color="auto"/>
                <w:bottom w:val="none" w:sz="0" w:space="0" w:color="auto"/>
                <w:right w:val="none" w:sz="0" w:space="0" w:color="auto"/>
              </w:divBdr>
              <w:divsChild>
                <w:div w:id="2005670677">
                  <w:marLeft w:val="0"/>
                  <w:marRight w:val="0"/>
                  <w:marTop w:val="0"/>
                  <w:marBottom w:val="0"/>
                  <w:divBdr>
                    <w:top w:val="none" w:sz="0" w:space="0" w:color="auto"/>
                    <w:left w:val="none" w:sz="0" w:space="0" w:color="auto"/>
                    <w:bottom w:val="none" w:sz="0" w:space="0" w:color="auto"/>
                    <w:right w:val="none" w:sz="0" w:space="0" w:color="auto"/>
                  </w:divBdr>
                  <w:divsChild>
                    <w:div w:id="1243030641">
                      <w:marLeft w:val="0"/>
                      <w:marRight w:val="0"/>
                      <w:marTop w:val="0"/>
                      <w:marBottom w:val="0"/>
                      <w:divBdr>
                        <w:top w:val="none" w:sz="0" w:space="0" w:color="auto"/>
                        <w:left w:val="none" w:sz="0" w:space="0" w:color="auto"/>
                        <w:bottom w:val="none" w:sz="0" w:space="0" w:color="auto"/>
                        <w:right w:val="none" w:sz="0" w:space="0" w:color="auto"/>
                      </w:divBdr>
                      <w:divsChild>
                        <w:div w:id="835461768">
                          <w:marLeft w:val="0"/>
                          <w:marRight w:val="0"/>
                          <w:marTop w:val="0"/>
                          <w:marBottom w:val="0"/>
                          <w:divBdr>
                            <w:top w:val="none" w:sz="0" w:space="0" w:color="auto"/>
                            <w:left w:val="none" w:sz="0" w:space="0" w:color="auto"/>
                            <w:bottom w:val="none" w:sz="0" w:space="0" w:color="auto"/>
                            <w:right w:val="none" w:sz="0" w:space="0" w:color="auto"/>
                          </w:divBdr>
                        </w:div>
                      </w:divsChild>
                    </w:div>
                    <w:div w:id="1894998649">
                      <w:marLeft w:val="0"/>
                      <w:marRight w:val="0"/>
                      <w:marTop w:val="0"/>
                      <w:marBottom w:val="0"/>
                      <w:divBdr>
                        <w:top w:val="none" w:sz="0" w:space="0" w:color="auto"/>
                        <w:left w:val="none" w:sz="0" w:space="0" w:color="auto"/>
                        <w:bottom w:val="none" w:sz="0" w:space="0" w:color="auto"/>
                        <w:right w:val="none" w:sz="0" w:space="0" w:color="auto"/>
                      </w:divBdr>
                      <w:divsChild>
                        <w:div w:id="651713263">
                          <w:marLeft w:val="0"/>
                          <w:marRight w:val="0"/>
                          <w:marTop w:val="0"/>
                          <w:marBottom w:val="0"/>
                          <w:divBdr>
                            <w:top w:val="none" w:sz="0" w:space="0" w:color="auto"/>
                            <w:left w:val="none" w:sz="0" w:space="0" w:color="auto"/>
                            <w:bottom w:val="none" w:sz="0" w:space="0" w:color="auto"/>
                            <w:right w:val="none" w:sz="0" w:space="0" w:color="auto"/>
                          </w:divBdr>
                        </w:div>
                        <w:div w:id="1754426662">
                          <w:marLeft w:val="0"/>
                          <w:marRight w:val="0"/>
                          <w:marTop w:val="0"/>
                          <w:marBottom w:val="0"/>
                          <w:divBdr>
                            <w:top w:val="none" w:sz="0" w:space="0" w:color="auto"/>
                            <w:left w:val="none" w:sz="0" w:space="0" w:color="auto"/>
                            <w:bottom w:val="none" w:sz="0" w:space="0" w:color="auto"/>
                            <w:right w:val="none" w:sz="0" w:space="0" w:color="auto"/>
                          </w:divBdr>
                          <w:divsChild>
                            <w:div w:id="1015614467">
                              <w:marLeft w:val="0"/>
                              <w:marRight w:val="0"/>
                              <w:marTop w:val="0"/>
                              <w:marBottom w:val="0"/>
                              <w:divBdr>
                                <w:top w:val="none" w:sz="0" w:space="0" w:color="auto"/>
                                <w:left w:val="none" w:sz="0" w:space="0" w:color="auto"/>
                                <w:bottom w:val="none" w:sz="0" w:space="0" w:color="auto"/>
                                <w:right w:val="none" w:sz="0" w:space="0" w:color="auto"/>
                              </w:divBdr>
                              <w:divsChild>
                                <w:div w:id="637537422">
                                  <w:marLeft w:val="0"/>
                                  <w:marRight w:val="0"/>
                                  <w:marTop w:val="0"/>
                                  <w:marBottom w:val="0"/>
                                  <w:divBdr>
                                    <w:top w:val="none" w:sz="0" w:space="0" w:color="auto"/>
                                    <w:left w:val="none" w:sz="0" w:space="0" w:color="auto"/>
                                    <w:bottom w:val="none" w:sz="0" w:space="0" w:color="auto"/>
                                    <w:right w:val="none" w:sz="0" w:space="0" w:color="auto"/>
                                  </w:divBdr>
                                </w:div>
                              </w:divsChild>
                            </w:div>
                            <w:div w:id="182600899">
                              <w:marLeft w:val="0"/>
                              <w:marRight w:val="0"/>
                              <w:marTop w:val="0"/>
                              <w:marBottom w:val="0"/>
                              <w:divBdr>
                                <w:top w:val="none" w:sz="0" w:space="0" w:color="auto"/>
                                <w:left w:val="none" w:sz="0" w:space="0" w:color="auto"/>
                                <w:bottom w:val="none" w:sz="0" w:space="0" w:color="auto"/>
                                <w:right w:val="none" w:sz="0" w:space="0" w:color="auto"/>
                              </w:divBdr>
                              <w:divsChild>
                                <w:div w:id="1545827814">
                                  <w:marLeft w:val="0"/>
                                  <w:marRight w:val="0"/>
                                  <w:marTop w:val="0"/>
                                  <w:marBottom w:val="0"/>
                                  <w:divBdr>
                                    <w:top w:val="none" w:sz="0" w:space="0" w:color="auto"/>
                                    <w:left w:val="none" w:sz="0" w:space="0" w:color="auto"/>
                                    <w:bottom w:val="none" w:sz="0" w:space="0" w:color="auto"/>
                                    <w:right w:val="none" w:sz="0" w:space="0" w:color="auto"/>
                                  </w:divBdr>
                                </w:div>
                                <w:div w:id="1542980248">
                                  <w:marLeft w:val="0"/>
                                  <w:marRight w:val="0"/>
                                  <w:marTop w:val="0"/>
                                  <w:marBottom w:val="0"/>
                                  <w:divBdr>
                                    <w:top w:val="none" w:sz="0" w:space="0" w:color="auto"/>
                                    <w:left w:val="none" w:sz="0" w:space="0" w:color="auto"/>
                                    <w:bottom w:val="none" w:sz="0" w:space="0" w:color="auto"/>
                                    <w:right w:val="none" w:sz="0" w:space="0" w:color="auto"/>
                                  </w:divBdr>
                                  <w:divsChild>
                                    <w:div w:id="7411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7528">
                              <w:marLeft w:val="0"/>
                              <w:marRight w:val="0"/>
                              <w:marTop w:val="0"/>
                              <w:marBottom w:val="0"/>
                              <w:divBdr>
                                <w:top w:val="none" w:sz="0" w:space="0" w:color="auto"/>
                                <w:left w:val="none" w:sz="0" w:space="0" w:color="auto"/>
                                <w:bottom w:val="none" w:sz="0" w:space="0" w:color="auto"/>
                                <w:right w:val="none" w:sz="0" w:space="0" w:color="auto"/>
                              </w:divBdr>
                              <w:divsChild>
                                <w:div w:id="306781335">
                                  <w:marLeft w:val="0"/>
                                  <w:marRight w:val="0"/>
                                  <w:marTop w:val="0"/>
                                  <w:marBottom w:val="0"/>
                                  <w:divBdr>
                                    <w:top w:val="none" w:sz="0" w:space="0" w:color="auto"/>
                                    <w:left w:val="none" w:sz="0" w:space="0" w:color="auto"/>
                                    <w:bottom w:val="none" w:sz="0" w:space="0" w:color="auto"/>
                                    <w:right w:val="none" w:sz="0" w:space="0" w:color="auto"/>
                                  </w:divBdr>
                                </w:div>
                                <w:div w:id="1659113085">
                                  <w:marLeft w:val="0"/>
                                  <w:marRight w:val="0"/>
                                  <w:marTop w:val="0"/>
                                  <w:marBottom w:val="0"/>
                                  <w:divBdr>
                                    <w:top w:val="none" w:sz="0" w:space="0" w:color="auto"/>
                                    <w:left w:val="none" w:sz="0" w:space="0" w:color="auto"/>
                                    <w:bottom w:val="none" w:sz="0" w:space="0" w:color="auto"/>
                                    <w:right w:val="none" w:sz="0" w:space="0" w:color="auto"/>
                                  </w:divBdr>
                                  <w:divsChild>
                                    <w:div w:id="232593556">
                                      <w:marLeft w:val="0"/>
                                      <w:marRight w:val="0"/>
                                      <w:marTop w:val="0"/>
                                      <w:marBottom w:val="0"/>
                                      <w:divBdr>
                                        <w:top w:val="none" w:sz="0" w:space="0" w:color="auto"/>
                                        <w:left w:val="none" w:sz="0" w:space="0" w:color="auto"/>
                                        <w:bottom w:val="none" w:sz="0" w:space="0" w:color="auto"/>
                                        <w:right w:val="none" w:sz="0" w:space="0" w:color="auto"/>
                                      </w:divBdr>
                                      <w:divsChild>
                                        <w:div w:id="1480879787">
                                          <w:marLeft w:val="0"/>
                                          <w:marRight w:val="0"/>
                                          <w:marTop w:val="0"/>
                                          <w:marBottom w:val="0"/>
                                          <w:divBdr>
                                            <w:top w:val="none" w:sz="0" w:space="0" w:color="auto"/>
                                            <w:left w:val="none" w:sz="0" w:space="0" w:color="auto"/>
                                            <w:bottom w:val="none" w:sz="0" w:space="0" w:color="auto"/>
                                            <w:right w:val="none" w:sz="0" w:space="0" w:color="auto"/>
                                          </w:divBdr>
                                        </w:div>
                                        <w:div w:id="13112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975502">
                      <w:marLeft w:val="0"/>
                      <w:marRight w:val="0"/>
                      <w:marTop w:val="0"/>
                      <w:marBottom w:val="0"/>
                      <w:divBdr>
                        <w:top w:val="none" w:sz="0" w:space="0" w:color="auto"/>
                        <w:left w:val="none" w:sz="0" w:space="0" w:color="auto"/>
                        <w:bottom w:val="none" w:sz="0" w:space="0" w:color="auto"/>
                        <w:right w:val="none" w:sz="0" w:space="0" w:color="auto"/>
                      </w:divBdr>
                      <w:divsChild>
                        <w:div w:id="1704669606">
                          <w:marLeft w:val="0"/>
                          <w:marRight w:val="0"/>
                          <w:marTop w:val="0"/>
                          <w:marBottom w:val="0"/>
                          <w:divBdr>
                            <w:top w:val="none" w:sz="0" w:space="0" w:color="auto"/>
                            <w:left w:val="none" w:sz="0" w:space="0" w:color="auto"/>
                            <w:bottom w:val="none" w:sz="0" w:space="0" w:color="auto"/>
                            <w:right w:val="none" w:sz="0" w:space="0" w:color="auto"/>
                          </w:divBdr>
                        </w:div>
                        <w:div w:id="1185243439">
                          <w:marLeft w:val="0"/>
                          <w:marRight w:val="0"/>
                          <w:marTop w:val="0"/>
                          <w:marBottom w:val="0"/>
                          <w:divBdr>
                            <w:top w:val="none" w:sz="0" w:space="0" w:color="auto"/>
                            <w:left w:val="none" w:sz="0" w:space="0" w:color="auto"/>
                            <w:bottom w:val="none" w:sz="0" w:space="0" w:color="auto"/>
                            <w:right w:val="none" w:sz="0" w:space="0" w:color="auto"/>
                          </w:divBdr>
                          <w:divsChild>
                            <w:div w:id="1002584039">
                              <w:marLeft w:val="0"/>
                              <w:marRight w:val="0"/>
                              <w:marTop w:val="0"/>
                              <w:marBottom w:val="0"/>
                              <w:divBdr>
                                <w:top w:val="none" w:sz="0" w:space="0" w:color="auto"/>
                                <w:left w:val="none" w:sz="0" w:space="0" w:color="auto"/>
                                <w:bottom w:val="none" w:sz="0" w:space="0" w:color="auto"/>
                                <w:right w:val="none" w:sz="0" w:space="0" w:color="auto"/>
                              </w:divBdr>
                              <w:divsChild>
                                <w:div w:id="969827600">
                                  <w:marLeft w:val="0"/>
                                  <w:marRight w:val="0"/>
                                  <w:marTop w:val="0"/>
                                  <w:marBottom w:val="0"/>
                                  <w:divBdr>
                                    <w:top w:val="none" w:sz="0" w:space="0" w:color="auto"/>
                                    <w:left w:val="none" w:sz="0" w:space="0" w:color="auto"/>
                                    <w:bottom w:val="none" w:sz="0" w:space="0" w:color="auto"/>
                                    <w:right w:val="none" w:sz="0" w:space="0" w:color="auto"/>
                                  </w:divBdr>
                                </w:div>
                              </w:divsChild>
                            </w:div>
                            <w:div w:id="640963657">
                              <w:marLeft w:val="0"/>
                              <w:marRight w:val="0"/>
                              <w:marTop w:val="0"/>
                              <w:marBottom w:val="0"/>
                              <w:divBdr>
                                <w:top w:val="none" w:sz="0" w:space="0" w:color="auto"/>
                                <w:left w:val="none" w:sz="0" w:space="0" w:color="auto"/>
                                <w:bottom w:val="none" w:sz="0" w:space="0" w:color="auto"/>
                                <w:right w:val="none" w:sz="0" w:space="0" w:color="auto"/>
                              </w:divBdr>
                              <w:divsChild>
                                <w:div w:id="830101913">
                                  <w:marLeft w:val="0"/>
                                  <w:marRight w:val="0"/>
                                  <w:marTop w:val="0"/>
                                  <w:marBottom w:val="0"/>
                                  <w:divBdr>
                                    <w:top w:val="none" w:sz="0" w:space="0" w:color="auto"/>
                                    <w:left w:val="none" w:sz="0" w:space="0" w:color="auto"/>
                                    <w:bottom w:val="none" w:sz="0" w:space="0" w:color="auto"/>
                                    <w:right w:val="none" w:sz="0" w:space="0" w:color="auto"/>
                                  </w:divBdr>
                                </w:div>
                                <w:div w:id="1053625142">
                                  <w:marLeft w:val="0"/>
                                  <w:marRight w:val="0"/>
                                  <w:marTop w:val="0"/>
                                  <w:marBottom w:val="0"/>
                                  <w:divBdr>
                                    <w:top w:val="none" w:sz="0" w:space="0" w:color="auto"/>
                                    <w:left w:val="none" w:sz="0" w:space="0" w:color="auto"/>
                                    <w:bottom w:val="none" w:sz="0" w:space="0" w:color="auto"/>
                                    <w:right w:val="none" w:sz="0" w:space="0" w:color="auto"/>
                                  </w:divBdr>
                                  <w:divsChild>
                                    <w:div w:id="16951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9033">
                              <w:marLeft w:val="0"/>
                              <w:marRight w:val="0"/>
                              <w:marTop w:val="0"/>
                              <w:marBottom w:val="0"/>
                              <w:divBdr>
                                <w:top w:val="none" w:sz="0" w:space="0" w:color="auto"/>
                                <w:left w:val="none" w:sz="0" w:space="0" w:color="auto"/>
                                <w:bottom w:val="none" w:sz="0" w:space="0" w:color="auto"/>
                                <w:right w:val="none" w:sz="0" w:space="0" w:color="auto"/>
                              </w:divBdr>
                              <w:divsChild>
                                <w:div w:id="553350040">
                                  <w:marLeft w:val="0"/>
                                  <w:marRight w:val="0"/>
                                  <w:marTop w:val="0"/>
                                  <w:marBottom w:val="0"/>
                                  <w:divBdr>
                                    <w:top w:val="none" w:sz="0" w:space="0" w:color="auto"/>
                                    <w:left w:val="none" w:sz="0" w:space="0" w:color="auto"/>
                                    <w:bottom w:val="none" w:sz="0" w:space="0" w:color="auto"/>
                                    <w:right w:val="none" w:sz="0" w:space="0" w:color="auto"/>
                                  </w:divBdr>
                                </w:div>
                                <w:div w:id="343750035">
                                  <w:marLeft w:val="0"/>
                                  <w:marRight w:val="0"/>
                                  <w:marTop w:val="0"/>
                                  <w:marBottom w:val="0"/>
                                  <w:divBdr>
                                    <w:top w:val="none" w:sz="0" w:space="0" w:color="auto"/>
                                    <w:left w:val="none" w:sz="0" w:space="0" w:color="auto"/>
                                    <w:bottom w:val="none" w:sz="0" w:space="0" w:color="auto"/>
                                    <w:right w:val="none" w:sz="0" w:space="0" w:color="auto"/>
                                  </w:divBdr>
                                  <w:divsChild>
                                    <w:div w:id="12527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7054">
                              <w:marLeft w:val="0"/>
                              <w:marRight w:val="0"/>
                              <w:marTop w:val="0"/>
                              <w:marBottom w:val="0"/>
                              <w:divBdr>
                                <w:top w:val="none" w:sz="0" w:space="0" w:color="auto"/>
                                <w:left w:val="none" w:sz="0" w:space="0" w:color="auto"/>
                                <w:bottom w:val="none" w:sz="0" w:space="0" w:color="auto"/>
                                <w:right w:val="none" w:sz="0" w:space="0" w:color="auto"/>
                              </w:divBdr>
                              <w:divsChild>
                                <w:div w:id="1280912600">
                                  <w:marLeft w:val="0"/>
                                  <w:marRight w:val="0"/>
                                  <w:marTop w:val="0"/>
                                  <w:marBottom w:val="0"/>
                                  <w:divBdr>
                                    <w:top w:val="none" w:sz="0" w:space="0" w:color="auto"/>
                                    <w:left w:val="none" w:sz="0" w:space="0" w:color="auto"/>
                                    <w:bottom w:val="none" w:sz="0" w:space="0" w:color="auto"/>
                                    <w:right w:val="none" w:sz="0" w:space="0" w:color="auto"/>
                                  </w:divBdr>
                                </w:div>
                                <w:div w:id="663508037">
                                  <w:marLeft w:val="0"/>
                                  <w:marRight w:val="0"/>
                                  <w:marTop w:val="0"/>
                                  <w:marBottom w:val="0"/>
                                  <w:divBdr>
                                    <w:top w:val="none" w:sz="0" w:space="0" w:color="auto"/>
                                    <w:left w:val="none" w:sz="0" w:space="0" w:color="auto"/>
                                    <w:bottom w:val="none" w:sz="0" w:space="0" w:color="auto"/>
                                    <w:right w:val="none" w:sz="0" w:space="0" w:color="auto"/>
                                  </w:divBdr>
                                  <w:divsChild>
                                    <w:div w:id="17829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43046">
                              <w:marLeft w:val="0"/>
                              <w:marRight w:val="0"/>
                              <w:marTop w:val="0"/>
                              <w:marBottom w:val="0"/>
                              <w:divBdr>
                                <w:top w:val="none" w:sz="0" w:space="0" w:color="auto"/>
                                <w:left w:val="none" w:sz="0" w:space="0" w:color="auto"/>
                                <w:bottom w:val="none" w:sz="0" w:space="0" w:color="auto"/>
                                <w:right w:val="none" w:sz="0" w:space="0" w:color="auto"/>
                              </w:divBdr>
                              <w:divsChild>
                                <w:div w:id="1130172310">
                                  <w:marLeft w:val="0"/>
                                  <w:marRight w:val="0"/>
                                  <w:marTop w:val="0"/>
                                  <w:marBottom w:val="0"/>
                                  <w:divBdr>
                                    <w:top w:val="none" w:sz="0" w:space="0" w:color="auto"/>
                                    <w:left w:val="none" w:sz="0" w:space="0" w:color="auto"/>
                                    <w:bottom w:val="none" w:sz="0" w:space="0" w:color="auto"/>
                                    <w:right w:val="none" w:sz="0" w:space="0" w:color="auto"/>
                                  </w:divBdr>
                                </w:div>
                                <w:div w:id="190001307">
                                  <w:marLeft w:val="0"/>
                                  <w:marRight w:val="0"/>
                                  <w:marTop w:val="0"/>
                                  <w:marBottom w:val="0"/>
                                  <w:divBdr>
                                    <w:top w:val="none" w:sz="0" w:space="0" w:color="auto"/>
                                    <w:left w:val="none" w:sz="0" w:space="0" w:color="auto"/>
                                    <w:bottom w:val="none" w:sz="0" w:space="0" w:color="auto"/>
                                    <w:right w:val="none" w:sz="0" w:space="0" w:color="auto"/>
                                  </w:divBdr>
                                  <w:divsChild>
                                    <w:div w:id="20125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196797">
                      <w:marLeft w:val="0"/>
                      <w:marRight w:val="0"/>
                      <w:marTop w:val="0"/>
                      <w:marBottom w:val="0"/>
                      <w:divBdr>
                        <w:top w:val="none" w:sz="0" w:space="0" w:color="auto"/>
                        <w:left w:val="none" w:sz="0" w:space="0" w:color="auto"/>
                        <w:bottom w:val="none" w:sz="0" w:space="0" w:color="auto"/>
                        <w:right w:val="none" w:sz="0" w:space="0" w:color="auto"/>
                      </w:divBdr>
                      <w:divsChild>
                        <w:div w:id="2046172667">
                          <w:marLeft w:val="0"/>
                          <w:marRight w:val="0"/>
                          <w:marTop w:val="0"/>
                          <w:marBottom w:val="0"/>
                          <w:divBdr>
                            <w:top w:val="none" w:sz="0" w:space="0" w:color="auto"/>
                            <w:left w:val="none" w:sz="0" w:space="0" w:color="auto"/>
                            <w:bottom w:val="none" w:sz="0" w:space="0" w:color="auto"/>
                            <w:right w:val="none" w:sz="0" w:space="0" w:color="auto"/>
                          </w:divBdr>
                        </w:div>
                        <w:div w:id="182135579">
                          <w:marLeft w:val="0"/>
                          <w:marRight w:val="0"/>
                          <w:marTop w:val="0"/>
                          <w:marBottom w:val="0"/>
                          <w:divBdr>
                            <w:top w:val="none" w:sz="0" w:space="0" w:color="auto"/>
                            <w:left w:val="none" w:sz="0" w:space="0" w:color="auto"/>
                            <w:bottom w:val="none" w:sz="0" w:space="0" w:color="auto"/>
                            <w:right w:val="none" w:sz="0" w:space="0" w:color="auto"/>
                          </w:divBdr>
                          <w:divsChild>
                            <w:div w:id="1959483078">
                              <w:marLeft w:val="0"/>
                              <w:marRight w:val="0"/>
                              <w:marTop w:val="0"/>
                              <w:marBottom w:val="0"/>
                              <w:divBdr>
                                <w:top w:val="none" w:sz="0" w:space="0" w:color="auto"/>
                                <w:left w:val="none" w:sz="0" w:space="0" w:color="auto"/>
                                <w:bottom w:val="none" w:sz="0" w:space="0" w:color="auto"/>
                                <w:right w:val="none" w:sz="0" w:space="0" w:color="auto"/>
                              </w:divBdr>
                              <w:divsChild>
                                <w:div w:id="1098404229">
                                  <w:marLeft w:val="0"/>
                                  <w:marRight w:val="0"/>
                                  <w:marTop w:val="0"/>
                                  <w:marBottom w:val="0"/>
                                  <w:divBdr>
                                    <w:top w:val="none" w:sz="0" w:space="0" w:color="auto"/>
                                    <w:left w:val="none" w:sz="0" w:space="0" w:color="auto"/>
                                    <w:bottom w:val="none" w:sz="0" w:space="0" w:color="auto"/>
                                    <w:right w:val="none" w:sz="0" w:space="0" w:color="auto"/>
                                  </w:divBdr>
                                </w:div>
                              </w:divsChild>
                            </w:div>
                            <w:div w:id="952590010">
                              <w:marLeft w:val="0"/>
                              <w:marRight w:val="0"/>
                              <w:marTop w:val="0"/>
                              <w:marBottom w:val="0"/>
                              <w:divBdr>
                                <w:top w:val="none" w:sz="0" w:space="0" w:color="auto"/>
                                <w:left w:val="none" w:sz="0" w:space="0" w:color="auto"/>
                                <w:bottom w:val="none" w:sz="0" w:space="0" w:color="auto"/>
                                <w:right w:val="none" w:sz="0" w:space="0" w:color="auto"/>
                              </w:divBdr>
                              <w:divsChild>
                                <w:div w:id="218979983">
                                  <w:marLeft w:val="0"/>
                                  <w:marRight w:val="0"/>
                                  <w:marTop w:val="0"/>
                                  <w:marBottom w:val="0"/>
                                  <w:divBdr>
                                    <w:top w:val="none" w:sz="0" w:space="0" w:color="auto"/>
                                    <w:left w:val="none" w:sz="0" w:space="0" w:color="auto"/>
                                    <w:bottom w:val="none" w:sz="0" w:space="0" w:color="auto"/>
                                    <w:right w:val="none" w:sz="0" w:space="0" w:color="auto"/>
                                  </w:divBdr>
                                </w:div>
                                <w:div w:id="1548177235">
                                  <w:marLeft w:val="0"/>
                                  <w:marRight w:val="0"/>
                                  <w:marTop w:val="0"/>
                                  <w:marBottom w:val="0"/>
                                  <w:divBdr>
                                    <w:top w:val="none" w:sz="0" w:space="0" w:color="auto"/>
                                    <w:left w:val="none" w:sz="0" w:space="0" w:color="auto"/>
                                    <w:bottom w:val="none" w:sz="0" w:space="0" w:color="auto"/>
                                    <w:right w:val="none" w:sz="0" w:space="0" w:color="auto"/>
                                  </w:divBdr>
                                  <w:divsChild>
                                    <w:div w:id="876313001">
                                      <w:marLeft w:val="0"/>
                                      <w:marRight w:val="0"/>
                                      <w:marTop w:val="0"/>
                                      <w:marBottom w:val="0"/>
                                      <w:divBdr>
                                        <w:top w:val="none" w:sz="0" w:space="0" w:color="auto"/>
                                        <w:left w:val="none" w:sz="0" w:space="0" w:color="auto"/>
                                        <w:bottom w:val="none" w:sz="0" w:space="0" w:color="auto"/>
                                        <w:right w:val="none" w:sz="0" w:space="0" w:color="auto"/>
                                      </w:divBdr>
                                    </w:div>
                                    <w:div w:id="2074698498">
                                      <w:marLeft w:val="0"/>
                                      <w:marRight w:val="0"/>
                                      <w:marTop w:val="0"/>
                                      <w:marBottom w:val="0"/>
                                      <w:divBdr>
                                        <w:top w:val="none" w:sz="0" w:space="0" w:color="auto"/>
                                        <w:left w:val="none" w:sz="0" w:space="0" w:color="auto"/>
                                        <w:bottom w:val="none" w:sz="0" w:space="0" w:color="auto"/>
                                        <w:right w:val="none" w:sz="0" w:space="0" w:color="auto"/>
                                      </w:divBdr>
                                      <w:divsChild>
                                        <w:div w:id="1779374584">
                                          <w:marLeft w:val="0"/>
                                          <w:marRight w:val="0"/>
                                          <w:marTop w:val="0"/>
                                          <w:marBottom w:val="0"/>
                                          <w:divBdr>
                                            <w:top w:val="none" w:sz="0" w:space="0" w:color="auto"/>
                                            <w:left w:val="none" w:sz="0" w:space="0" w:color="auto"/>
                                            <w:bottom w:val="none" w:sz="0" w:space="0" w:color="auto"/>
                                            <w:right w:val="none" w:sz="0" w:space="0" w:color="auto"/>
                                          </w:divBdr>
                                        </w:div>
                                        <w:div w:id="386681534">
                                          <w:marLeft w:val="0"/>
                                          <w:marRight w:val="0"/>
                                          <w:marTop w:val="0"/>
                                          <w:marBottom w:val="0"/>
                                          <w:divBdr>
                                            <w:top w:val="none" w:sz="0" w:space="0" w:color="auto"/>
                                            <w:left w:val="none" w:sz="0" w:space="0" w:color="auto"/>
                                            <w:bottom w:val="none" w:sz="0" w:space="0" w:color="auto"/>
                                            <w:right w:val="none" w:sz="0" w:space="0" w:color="auto"/>
                                          </w:divBdr>
                                          <w:divsChild>
                                            <w:div w:id="13434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497435">
                              <w:marLeft w:val="0"/>
                              <w:marRight w:val="0"/>
                              <w:marTop w:val="0"/>
                              <w:marBottom w:val="0"/>
                              <w:divBdr>
                                <w:top w:val="none" w:sz="0" w:space="0" w:color="auto"/>
                                <w:left w:val="none" w:sz="0" w:space="0" w:color="auto"/>
                                <w:bottom w:val="none" w:sz="0" w:space="0" w:color="auto"/>
                                <w:right w:val="none" w:sz="0" w:space="0" w:color="auto"/>
                              </w:divBdr>
                              <w:divsChild>
                                <w:div w:id="468983393">
                                  <w:marLeft w:val="0"/>
                                  <w:marRight w:val="0"/>
                                  <w:marTop w:val="0"/>
                                  <w:marBottom w:val="0"/>
                                  <w:divBdr>
                                    <w:top w:val="none" w:sz="0" w:space="0" w:color="auto"/>
                                    <w:left w:val="none" w:sz="0" w:space="0" w:color="auto"/>
                                    <w:bottom w:val="none" w:sz="0" w:space="0" w:color="auto"/>
                                    <w:right w:val="none" w:sz="0" w:space="0" w:color="auto"/>
                                  </w:divBdr>
                                </w:div>
                                <w:div w:id="832794414">
                                  <w:marLeft w:val="0"/>
                                  <w:marRight w:val="0"/>
                                  <w:marTop w:val="0"/>
                                  <w:marBottom w:val="0"/>
                                  <w:divBdr>
                                    <w:top w:val="none" w:sz="0" w:space="0" w:color="auto"/>
                                    <w:left w:val="none" w:sz="0" w:space="0" w:color="auto"/>
                                    <w:bottom w:val="none" w:sz="0" w:space="0" w:color="auto"/>
                                    <w:right w:val="none" w:sz="0" w:space="0" w:color="auto"/>
                                  </w:divBdr>
                                  <w:divsChild>
                                    <w:div w:id="1183402118">
                                      <w:marLeft w:val="0"/>
                                      <w:marRight w:val="0"/>
                                      <w:marTop w:val="0"/>
                                      <w:marBottom w:val="0"/>
                                      <w:divBdr>
                                        <w:top w:val="none" w:sz="0" w:space="0" w:color="auto"/>
                                        <w:left w:val="none" w:sz="0" w:space="0" w:color="auto"/>
                                        <w:bottom w:val="none" w:sz="0" w:space="0" w:color="auto"/>
                                        <w:right w:val="none" w:sz="0" w:space="0" w:color="auto"/>
                                      </w:divBdr>
                                      <w:divsChild>
                                        <w:div w:id="483543644">
                                          <w:marLeft w:val="0"/>
                                          <w:marRight w:val="0"/>
                                          <w:marTop w:val="0"/>
                                          <w:marBottom w:val="0"/>
                                          <w:divBdr>
                                            <w:top w:val="none" w:sz="0" w:space="0" w:color="auto"/>
                                            <w:left w:val="none" w:sz="0" w:space="0" w:color="auto"/>
                                            <w:bottom w:val="none" w:sz="0" w:space="0" w:color="auto"/>
                                            <w:right w:val="none" w:sz="0" w:space="0" w:color="auto"/>
                                          </w:divBdr>
                                        </w:div>
                                      </w:divsChild>
                                    </w:div>
                                    <w:div w:id="2116051886">
                                      <w:marLeft w:val="0"/>
                                      <w:marRight w:val="0"/>
                                      <w:marTop w:val="0"/>
                                      <w:marBottom w:val="0"/>
                                      <w:divBdr>
                                        <w:top w:val="none" w:sz="0" w:space="0" w:color="auto"/>
                                        <w:left w:val="none" w:sz="0" w:space="0" w:color="auto"/>
                                        <w:bottom w:val="none" w:sz="0" w:space="0" w:color="auto"/>
                                        <w:right w:val="none" w:sz="0" w:space="0" w:color="auto"/>
                                      </w:divBdr>
                                      <w:divsChild>
                                        <w:div w:id="1787658086">
                                          <w:marLeft w:val="0"/>
                                          <w:marRight w:val="0"/>
                                          <w:marTop w:val="0"/>
                                          <w:marBottom w:val="0"/>
                                          <w:divBdr>
                                            <w:top w:val="none" w:sz="0" w:space="0" w:color="auto"/>
                                            <w:left w:val="none" w:sz="0" w:space="0" w:color="auto"/>
                                            <w:bottom w:val="none" w:sz="0" w:space="0" w:color="auto"/>
                                            <w:right w:val="none" w:sz="0" w:space="0" w:color="auto"/>
                                          </w:divBdr>
                                        </w:div>
                                        <w:div w:id="1103499295">
                                          <w:marLeft w:val="0"/>
                                          <w:marRight w:val="0"/>
                                          <w:marTop w:val="0"/>
                                          <w:marBottom w:val="0"/>
                                          <w:divBdr>
                                            <w:top w:val="none" w:sz="0" w:space="0" w:color="auto"/>
                                            <w:left w:val="none" w:sz="0" w:space="0" w:color="auto"/>
                                            <w:bottom w:val="none" w:sz="0" w:space="0" w:color="auto"/>
                                            <w:right w:val="none" w:sz="0" w:space="0" w:color="auto"/>
                                          </w:divBdr>
                                          <w:divsChild>
                                            <w:div w:id="4971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025">
                                      <w:marLeft w:val="0"/>
                                      <w:marRight w:val="0"/>
                                      <w:marTop w:val="0"/>
                                      <w:marBottom w:val="0"/>
                                      <w:divBdr>
                                        <w:top w:val="none" w:sz="0" w:space="0" w:color="auto"/>
                                        <w:left w:val="none" w:sz="0" w:space="0" w:color="auto"/>
                                        <w:bottom w:val="none" w:sz="0" w:space="0" w:color="auto"/>
                                        <w:right w:val="none" w:sz="0" w:space="0" w:color="auto"/>
                                      </w:divBdr>
                                      <w:divsChild>
                                        <w:div w:id="1106077109">
                                          <w:marLeft w:val="0"/>
                                          <w:marRight w:val="0"/>
                                          <w:marTop w:val="0"/>
                                          <w:marBottom w:val="0"/>
                                          <w:divBdr>
                                            <w:top w:val="none" w:sz="0" w:space="0" w:color="auto"/>
                                            <w:left w:val="none" w:sz="0" w:space="0" w:color="auto"/>
                                            <w:bottom w:val="none" w:sz="0" w:space="0" w:color="auto"/>
                                            <w:right w:val="none" w:sz="0" w:space="0" w:color="auto"/>
                                          </w:divBdr>
                                        </w:div>
                                        <w:div w:id="48388223">
                                          <w:marLeft w:val="0"/>
                                          <w:marRight w:val="0"/>
                                          <w:marTop w:val="0"/>
                                          <w:marBottom w:val="0"/>
                                          <w:divBdr>
                                            <w:top w:val="none" w:sz="0" w:space="0" w:color="auto"/>
                                            <w:left w:val="none" w:sz="0" w:space="0" w:color="auto"/>
                                            <w:bottom w:val="none" w:sz="0" w:space="0" w:color="auto"/>
                                            <w:right w:val="none" w:sz="0" w:space="0" w:color="auto"/>
                                          </w:divBdr>
                                          <w:divsChild>
                                            <w:div w:id="20592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2190">
                                      <w:marLeft w:val="0"/>
                                      <w:marRight w:val="0"/>
                                      <w:marTop w:val="0"/>
                                      <w:marBottom w:val="0"/>
                                      <w:divBdr>
                                        <w:top w:val="none" w:sz="0" w:space="0" w:color="auto"/>
                                        <w:left w:val="none" w:sz="0" w:space="0" w:color="auto"/>
                                        <w:bottom w:val="none" w:sz="0" w:space="0" w:color="auto"/>
                                        <w:right w:val="none" w:sz="0" w:space="0" w:color="auto"/>
                                      </w:divBdr>
                                      <w:divsChild>
                                        <w:div w:id="716702454">
                                          <w:marLeft w:val="0"/>
                                          <w:marRight w:val="0"/>
                                          <w:marTop w:val="0"/>
                                          <w:marBottom w:val="0"/>
                                          <w:divBdr>
                                            <w:top w:val="none" w:sz="0" w:space="0" w:color="auto"/>
                                            <w:left w:val="none" w:sz="0" w:space="0" w:color="auto"/>
                                            <w:bottom w:val="none" w:sz="0" w:space="0" w:color="auto"/>
                                            <w:right w:val="none" w:sz="0" w:space="0" w:color="auto"/>
                                          </w:divBdr>
                                        </w:div>
                                        <w:div w:id="1859154962">
                                          <w:marLeft w:val="0"/>
                                          <w:marRight w:val="0"/>
                                          <w:marTop w:val="0"/>
                                          <w:marBottom w:val="0"/>
                                          <w:divBdr>
                                            <w:top w:val="none" w:sz="0" w:space="0" w:color="auto"/>
                                            <w:left w:val="none" w:sz="0" w:space="0" w:color="auto"/>
                                            <w:bottom w:val="none" w:sz="0" w:space="0" w:color="auto"/>
                                            <w:right w:val="none" w:sz="0" w:space="0" w:color="auto"/>
                                          </w:divBdr>
                                          <w:divsChild>
                                            <w:div w:id="3885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4035">
                                      <w:marLeft w:val="0"/>
                                      <w:marRight w:val="0"/>
                                      <w:marTop w:val="0"/>
                                      <w:marBottom w:val="0"/>
                                      <w:divBdr>
                                        <w:top w:val="none" w:sz="0" w:space="0" w:color="auto"/>
                                        <w:left w:val="none" w:sz="0" w:space="0" w:color="auto"/>
                                        <w:bottom w:val="none" w:sz="0" w:space="0" w:color="auto"/>
                                        <w:right w:val="none" w:sz="0" w:space="0" w:color="auto"/>
                                      </w:divBdr>
                                      <w:divsChild>
                                        <w:div w:id="1881359987">
                                          <w:marLeft w:val="0"/>
                                          <w:marRight w:val="0"/>
                                          <w:marTop w:val="0"/>
                                          <w:marBottom w:val="0"/>
                                          <w:divBdr>
                                            <w:top w:val="none" w:sz="0" w:space="0" w:color="auto"/>
                                            <w:left w:val="none" w:sz="0" w:space="0" w:color="auto"/>
                                            <w:bottom w:val="none" w:sz="0" w:space="0" w:color="auto"/>
                                            <w:right w:val="none" w:sz="0" w:space="0" w:color="auto"/>
                                          </w:divBdr>
                                        </w:div>
                                        <w:div w:id="945112785">
                                          <w:marLeft w:val="0"/>
                                          <w:marRight w:val="0"/>
                                          <w:marTop w:val="0"/>
                                          <w:marBottom w:val="0"/>
                                          <w:divBdr>
                                            <w:top w:val="none" w:sz="0" w:space="0" w:color="auto"/>
                                            <w:left w:val="none" w:sz="0" w:space="0" w:color="auto"/>
                                            <w:bottom w:val="none" w:sz="0" w:space="0" w:color="auto"/>
                                            <w:right w:val="none" w:sz="0" w:space="0" w:color="auto"/>
                                          </w:divBdr>
                                          <w:divsChild>
                                            <w:div w:id="12946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92639">
                                      <w:marLeft w:val="0"/>
                                      <w:marRight w:val="0"/>
                                      <w:marTop w:val="0"/>
                                      <w:marBottom w:val="0"/>
                                      <w:divBdr>
                                        <w:top w:val="none" w:sz="0" w:space="0" w:color="auto"/>
                                        <w:left w:val="none" w:sz="0" w:space="0" w:color="auto"/>
                                        <w:bottom w:val="none" w:sz="0" w:space="0" w:color="auto"/>
                                        <w:right w:val="none" w:sz="0" w:space="0" w:color="auto"/>
                                      </w:divBdr>
                                      <w:divsChild>
                                        <w:div w:id="602686520">
                                          <w:marLeft w:val="0"/>
                                          <w:marRight w:val="0"/>
                                          <w:marTop w:val="0"/>
                                          <w:marBottom w:val="0"/>
                                          <w:divBdr>
                                            <w:top w:val="none" w:sz="0" w:space="0" w:color="auto"/>
                                            <w:left w:val="none" w:sz="0" w:space="0" w:color="auto"/>
                                            <w:bottom w:val="none" w:sz="0" w:space="0" w:color="auto"/>
                                            <w:right w:val="none" w:sz="0" w:space="0" w:color="auto"/>
                                          </w:divBdr>
                                        </w:div>
                                        <w:div w:id="1732655712">
                                          <w:marLeft w:val="0"/>
                                          <w:marRight w:val="0"/>
                                          <w:marTop w:val="0"/>
                                          <w:marBottom w:val="0"/>
                                          <w:divBdr>
                                            <w:top w:val="none" w:sz="0" w:space="0" w:color="auto"/>
                                            <w:left w:val="none" w:sz="0" w:space="0" w:color="auto"/>
                                            <w:bottom w:val="none" w:sz="0" w:space="0" w:color="auto"/>
                                            <w:right w:val="none" w:sz="0" w:space="0" w:color="auto"/>
                                          </w:divBdr>
                                          <w:divsChild>
                                            <w:div w:id="5674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442308">
                              <w:marLeft w:val="0"/>
                              <w:marRight w:val="0"/>
                              <w:marTop w:val="0"/>
                              <w:marBottom w:val="0"/>
                              <w:divBdr>
                                <w:top w:val="none" w:sz="0" w:space="0" w:color="auto"/>
                                <w:left w:val="none" w:sz="0" w:space="0" w:color="auto"/>
                                <w:bottom w:val="none" w:sz="0" w:space="0" w:color="auto"/>
                                <w:right w:val="none" w:sz="0" w:space="0" w:color="auto"/>
                              </w:divBdr>
                              <w:divsChild>
                                <w:div w:id="1081829561">
                                  <w:marLeft w:val="0"/>
                                  <w:marRight w:val="0"/>
                                  <w:marTop w:val="0"/>
                                  <w:marBottom w:val="0"/>
                                  <w:divBdr>
                                    <w:top w:val="none" w:sz="0" w:space="0" w:color="auto"/>
                                    <w:left w:val="none" w:sz="0" w:space="0" w:color="auto"/>
                                    <w:bottom w:val="none" w:sz="0" w:space="0" w:color="auto"/>
                                    <w:right w:val="none" w:sz="0" w:space="0" w:color="auto"/>
                                  </w:divBdr>
                                </w:div>
                                <w:div w:id="461654935">
                                  <w:marLeft w:val="0"/>
                                  <w:marRight w:val="0"/>
                                  <w:marTop w:val="0"/>
                                  <w:marBottom w:val="0"/>
                                  <w:divBdr>
                                    <w:top w:val="none" w:sz="0" w:space="0" w:color="auto"/>
                                    <w:left w:val="none" w:sz="0" w:space="0" w:color="auto"/>
                                    <w:bottom w:val="none" w:sz="0" w:space="0" w:color="auto"/>
                                    <w:right w:val="none" w:sz="0" w:space="0" w:color="auto"/>
                                  </w:divBdr>
                                  <w:divsChild>
                                    <w:div w:id="1742558730">
                                      <w:marLeft w:val="0"/>
                                      <w:marRight w:val="0"/>
                                      <w:marTop w:val="0"/>
                                      <w:marBottom w:val="0"/>
                                      <w:divBdr>
                                        <w:top w:val="none" w:sz="0" w:space="0" w:color="auto"/>
                                        <w:left w:val="none" w:sz="0" w:space="0" w:color="auto"/>
                                        <w:bottom w:val="none" w:sz="0" w:space="0" w:color="auto"/>
                                        <w:right w:val="none" w:sz="0" w:space="0" w:color="auto"/>
                                      </w:divBdr>
                                      <w:divsChild>
                                        <w:div w:id="772091229">
                                          <w:marLeft w:val="0"/>
                                          <w:marRight w:val="0"/>
                                          <w:marTop w:val="0"/>
                                          <w:marBottom w:val="0"/>
                                          <w:divBdr>
                                            <w:top w:val="none" w:sz="0" w:space="0" w:color="auto"/>
                                            <w:left w:val="none" w:sz="0" w:space="0" w:color="auto"/>
                                            <w:bottom w:val="none" w:sz="0" w:space="0" w:color="auto"/>
                                            <w:right w:val="none" w:sz="0" w:space="0" w:color="auto"/>
                                          </w:divBdr>
                                        </w:div>
                                      </w:divsChild>
                                    </w:div>
                                    <w:div w:id="691147438">
                                      <w:marLeft w:val="0"/>
                                      <w:marRight w:val="0"/>
                                      <w:marTop w:val="0"/>
                                      <w:marBottom w:val="0"/>
                                      <w:divBdr>
                                        <w:top w:val="none" w:sz="0" w:space="0" w:color="auto"/>
                                        <w:left w:val="none" w:sz="0" w:space="0" w:color="auto"/>
                                        <w:bottom w:val="none" w:sz="0" w:space="0" w:color="auto"/>
                                        <w:right w:val="none" w:sz="0" w:space="0" w:color="auto"/>
                                      </w:divBdr>
                                      <w:divsChild>
                                        <w:div w:id="1809929638">
                                          <w:marLeft w:val="0"/>
                                          <w:marRight w:val="0"/>
                                          <w:marTop w:val="0"/>
                                          <w:marBottom w:val="0"/>
                                          <w:divBdr>
                                            <w:top w:val="none" w:sz="0" w:space="0" w:color="auto"/>
                                            <w:left w:val="none" w:sz="0" w:space="0" w:color="auto"/>
                                            <w:bottom w:val="none" w:sz="0" w:space="0" w:color="auto"/>
                                            <w:right w:val="none" w:sz="0" w:space="0" w:color="auto"/>
                                          </w:divBdr>
                                        </w:div>
                                        <w:div w:id="2037123484">
                                          <w:marLeft w:val="0"/>
                                          <w:marRight w:val="0"/>
                                          <w:marTop w:val="0"/>
                                          <w:marBottom w:val="0"/>
                                          <w:divBdr>
                                            <w:top w:val="none" w:sz="0" w:space="0" w:color="auto"/>
                                            <w:left w:val="none" w:sz="0" w:space="0" w:color="auto"/>
                                            <w:bottom w:val="none" w:sz="0" w:space="0" w:color="auto"/>
                                            <w:right w:val="none" w:sz="0" w:space="0" w:color="auto"/>
                                          </w:divBdr>
                                          <w:divsChild>
                                            <w:div w:id="144233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849">
                                      <w:marLeft w:val="0"/>
                                      <w:marRight w:val="0"/>
                                      <w:marTop w:val="0"/>
                                      <w:marBottom w:val="0"/>
                                      <w:divBdr>
                                        <w:top w:val="none" w:sz="0" w:space="0" w:color="auto"/>
                                        <w:left w:val="none" w:sz="0" w:space="0" w:color="auto"/>
                                        <w:bottom w:val="none" w:sz="0" w:space="0" w:color="auto"/>
                                        <w:right w:val="none" w:sz="0" w:space="0" w:color="auto"/>
                                      </w:divBdr>
                                      <w:divsChild>
                                        <w:div w:id="855071603">
                                          <w:marLeft w:val="0"/>
                                          <w:marRight w:val="0"/>
                                          <w:marTop w:val="0"/>
                                          <w:marBottom w:val="0"/>
                                          <w:divBdr>
                                            <w:top w:val="none" w:sz="0" w:space="0" w:color="auto"/>
                                            <w:left w:val="none" w:sz="0" w:space="0" w:color="auto"/>
                                            <w:bottom w:val="none" w:sz="0" w:space="0" w:color="auto"/>
                                            <w:right w:val="none" w:sz="0" w:space="0" w:color="auto"/>
                                          </w:divBdr>
                                        </w:div>
                                        <w:div w:id="1641113378">
                                          <w:marLeft w:val="0"/>
                                          <w:marRight w:val="0"/>
                                          <w:marTop w:val="0"/>
                                          <w:marBottom w:val="0"/>
                                          <w:divBdr>
                                            <w:top w:val="none" w:sz="0" w:space="0" w:color="auto"/>
                                            <w:left w:val="none" w:sz="0" w:space="0" w:color="auto"/>
                                            <w:bottom w:val="none" w:sz="0" w:space="0" w:color="auto"/>
                                            <w:right w:val="none" w:sz="0" w:space="0" w:color="auto"/>
                                          </w:divBdr>
                                          <w:divsChild>
                                            <w:div w:id="20124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81682">
                                      <w:marLeft w:val="0"/>
                                      <w:marRight w:val="0"/>
                                      <w:marTop w:val="0"/>
                                      <w:marBottom w:val="0"/>
                                      <w:divBdr>
                                        <w:top w:val="none" w:sz="0" w:space="0" w:color="auto"/>
                                        <w:left w:val="none" w:sz="0" w:space="0" w:color="auto"/>
                                        <w:bottom w:val="none" w:sz="0" w:space="0" w:color="auto"/>
                                        <w:right w:val="none" w:sz="0" w:space="0" w:color="auto"/>
                                      </w:divBdr>
                                      <w:divsChild>
                                        <w:div w:id="1091007391">
                                          <w:marLeft w:val="0"/>
                                          <w:marRight w:val="0"/>
                                          <w:marTop w:val="0"/>
                                          <w:marBottom w:val="0"/>
                                          <w:divBdr>
                                            <w:top w:val="none" w:sz="0" w:space="0" w:color="auto"/>
                                            <w:left w:val="none" w:sz="0" w:space="0" w:color="auto"/>
                                            <w:bottom w:val="none" w:sz="0" w:space="0" w:color="auto"/>
                                            <w:right w:val="none" w:sz="0" w:space="0" w:color="auto"/>
                                          </w:divBdr>
                                        </w:div>
                                        <w:div w:id="1943950228">
                                          <w:marLeft w:val="0"/>
                                          <w:marRight w:val="0"/>
                                          <w:marTop w:val="0"/>
                                          <w:marBottom w:val="0"/>
                                          <w:divBdr>
                                            <w:top w:val="none" w:sz="0" w:space="0" w:color="auto"/>
                                            <w:left w:val="none" w:sz="0" w:space="0" w:color="auto"/>
                                            <w:bottom w:val="none" w:sz="0" w:space="0" w:color="auto"/>
                                            <w:right w:val="none" w:sz="0" w:space="0" w:color="auto"/>
                                          </w:divBdr>
                                          <w:divsChild>
                                            <w:div w:id="8504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729124">
                      <w:marLeft w:val="0"/>
                      <w:marRight w:val="0"/>
                      <w:marTop w:val="0"/>
                      <w:marBottom w:val="0"/>
                      <w:divBdr>
                        <w:top w:val="none" w:sz="0" w:space="0" w:color="auto"/>
                        <w:left w:val="none" w:sz="0" w:space="0" w:color="auto"/>
                        <w:bottom w:val="none" w:sz="0" w:space="0" w:color="auto"/>
                        <w:right w:val="none" w:sz="0" w:space="0" w:color="auto"/>
                      </w:divBdr>
                      <w:divsChild>
                        <w:div w:id="972095869">
                          <w:marLeft w:val="0"/>
                          <w:marRight w:val="0"/>
                          <w:marTop w:val="0"/>
                          <w:marBottom w:val="0"/>
                          <w:divBdr>
                            <w:top w:val="none" w:sz="0" w:space="0" w:color="auto"/>
                            <w:left w:val="none" w:sz="0" w:space="0" w:color="auto"/>
                            <w:bottom w:val="none" w:sz="0" w:space="0" w:color="auto"/>
                            <w:right w:val="none" w:sz="0" w:space="0" w:color="auto"/>
                          </w:divBdr>
                        </w:div>
                        <w:div w:id="473061377">
                          <w:marLeft w:val="0"/>
                          <w:marRight w:val="0"/>
                          <w:marTop w:val="0"/>
                          <w:marBottom w:val="0"/>
                          <w:divBdr>
                            <w:top w:val="none" w:sz="0" w:space="0" w:color="auto"/>
                            <w:left w:val="none" w:sz="0" w:space="0" w:color="auto"/>
                            <w:bottom w:val="none" w:sz="0" w:space="0" w:color="auto"/>
                            <w:right w:val="none" w:sz="0" w:space="0" w:color="auto"/>
                          </w:divBdr>
                          <w:divsChild>
                            <w:div w:id="1052652977">
                              <w:marLeft w:val="0"/>
                              <w:marRight w:val="0"/>
                              <w:marTop w:val="0"/>
                              <w:marBottom w:val="0"/>
                              <w:divBdr>
                                <w:top w:val="none" w:sz="0" w:space="0" w:color="auto"/>
                                <w:left w:val="none" w:sz="0" w:space="0" w:color="auto"/>
                                <w:bottom w:val="none" w:sz="0" w:space="0" w:color="auto"/>
                                <w:right w:val="none" w:sz="0" w:space="0" w:color="auto"/>
                              </w:divBdr>
                              <w:divsChild>
                                <w:div w:id="368530389">
                                  <w:marLeft w:val="0"/>
                                  <w:marRight w:val="0"/>
                                  <w:marTop w:val="0"/>
                                  <w:marBottom w:val="0"/>
                                  <w:divBdr>
                                    <w:top w:val="none" w:sz="0" w:space="0" w:color="auto"/>
                                    <w:left w:val="none" w:sz="0" w:space="0" w:color="auto"/>
                                    <w:bottom w:val="none" w:sz="0" w:space="0" w:color="auto"/>
                                    <w:right w:val="none" w:sz="0" w:space="0" w:color="auto"/>
                                  </w:divBdr>
                                </w:div>
                              </w:divsChild>
                            </w:div>
                            <w:div w:id="209729782">
                              <w:marLeft w:val="0"/>
                              <w:marRight w:val="0"/>
                              <w:marTop w:val="0"/>
                              <w:marBottom w:val="0"/>
                              <w:divBdr>
                                <w:top w:val="none" w:sz="0" w:space="0" w:color="auto"/>
                                <w:left w:val="none" w:sz="0" w:space="0" w:color="auto"/>
                                <w:bottom w:val="none" w:sz="0" w:space="0" w:color="auto"/>
                                <w:right w:val="none" w:sz="0" w:space="0" w:color="auto"/>
                              </w:divBdr>
                              <w:divsChild>
                                <w:div w:id="1374425968">
                                  <w:marLeft w:val="0"/>
                                  <w:marRight w:val="0"/>
                                  <w:marTop w:val="0"/>
                                  <w:marBottom w:val="0"/>
                                  <w:divBdr>
                                    <w:top w:val="none" w:sz="0" w:space="0" w:color="auto"/>
                                    <w:left w:val="none" w:sz="0" w:space="0" w:color="auto"/>
                                    <w:bottom w:val="none" w:sz="0" w:space="0" w:color="auto"/>
                                    <w:right w:val="none" w:sz="0" w:space="0" w:color="auto"/>
                                  </w:divBdr>
                                </w:div>
                                <w:div w:id="1319457628">
                                  <w:marLeft w:val="0"/>
                                  <w:marRight w:val="0"/>
                                  <w:marTop w:val="0"/>
                                  <w:marBottom w:val="0"/>
                                  <w:divBdr>
                                    <w:top w:val="none" w:sz="0" w:space="0" w:color="auto"/>
                                    <w:left w:val="none" w:sz="0" w:space="0" w:color="auto"/>
                                    <w:bottom w:val="none" w:sz="0" w:space="0" w:color="auto"/>
                                    <w:right w:val="none" w:sz="0" w:space="0" w:color="auto"/>
                                  </w:divBdr>
                                  <w:divsChild>
                                    <w:div w:id="1154292873">
                                      <w:marLeft w:val="0"/>
                                      <w:marRight w:val="0"/>
                                      <w:marTop w:val="0"/>
                                      <w:marBottom w:val="0"/>
                                      <w:divBdr>
                                        <w:top w:val="none" w:sz="0" w:space="0" w:color="auto"/>
                                        <w:left w:val="none" w:sz="0" w:space="0" w:color="auto"/>
                                        <w:bottom w:val="none" w:sz="0" w:space="0" w:color="auto"/>
                                        <w:right w:val="none" w:sz="0" w:space="0" w:color="auto"/>
                                      </w:divBdr>
                                    </w:div>
                                    <w:div w:id="461846217">
                                      <w:marLeft w:val="0"/>
                                      <w:marRight w:val="0"/>
                                      <w:marTop w:val="0"/>
                                      <w:marBottom w:val="0"/>
                                      <w:divBdr>
                                        <w:top w:val="none" w:sz="0" w:space="0" w:color="auto"/>
                                        <w:left w:val="none" w:sz="0" w:space="0" w:color="auto"/>
                                        <w:bottom w:val="none" w:sz="0" w:space="0" w:color="auto"/>
                                        <w:right w:val="none" w:sz="0" w:space="0" w:color="auto"/>
                                      </w:divBdr>
                                      <w:divsChild>
                                        <w:div w:id="1116680070">
                                          <w:marLeft w:val="0"/>
                                          <w:marRight w:val="0"/>
                                          <w:marTop w:val="0"/>
                                          <w:marBottom w:val="0"/>
                                          <w:divBdr>
                                            <w:top w:val="none" w:sz="0" w:space="0" w:color="auto"/>
                                            <w:left w:val="none" w:sz="0" w:space="0" w:color="auto"/>
                                            <w:bottom w:val="none" w:sz="0" w:space="0" w:color="auto"/>
                                            <w:right w:val="none" w:sz="0" w:space="0" w:color="auto"/>
                                          </w:divBdr>
                                        </w:div>
                                        <w:div w:id="718674202">
                                          <w:marLeft w:val="0"/>
                                          <w:marRight w:val="0"/>
                                          <w:marTop w:val="0"/>
                                          <w:marBottom w:val="0"/>
                                          <w:divBdr>
                                            <w:top w:val="none" w:sz="0" w:space="0" w:color="auto"/>
                                            <w:left w:val="none" w:sz="0" w:space="0" w:color="auto"/>
                                            <w:bottom w:val="none" w:sz="0" w:space="0" w:color="auto"/>
                                            <w:right w:val="none" w:sz="0" w:space="0" w:color="auto"/>
                                          </w:divBdr>
                                          <w:divsChild>
                                            <w:div w:id="9644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442">
                                      <w:marLeft w:val="0"/>
                                      <w:marRight w:val="0"/>
                                      <w:marTop w:val="0"/>
                                      <w:marBottom w:val="0"/>
                                      <w:divBdr>
                                        <w:top w:val="none" w:sz="0" w:space="0" w:color="auto"/>
                                        <w:left w:val="none" w:sz="0" w:space="0" w:color="auto"/>
                                        <w:bottom w:val="none" w:sz="0" w:space="0" w:color="auto"/>
                                        <w:right w:val="none" w:sz="0" w:space="0" w:color="auto"/>
                                      </w:divBdr>
                                      <w:divsChild>
                                        <w:div w:id="1722167706">
                                          <w:marLeft w:val="0"/>
                                          <w:marRight w:val="0"/>
                                          <w:marTop w:val="0"/>
                                          <w:marBottom w:val="0"/>
                                          <w:divBdr>
                                            <w:top w:val="none" w:sz="0" w:space="0" w:color="auto"/>
                                            <w:left w:val="none" w:sz="0" w:space="0" w:color="auto"/>
                                            <w:bottom w:val="none" w:sz="0" w:space="0" w:color="auto"/>
                                            <w:right w:val="none" w:sz="0" w:space="0" w:color="auto"/>
                                          </w:divBdr>
                                        </w:div>
                                        <w:div w:id="915017610">
                                          <w:marLeft w:val="0"/>
                                          <w:marRight w:val="0"/>
                                          <w:marTop w:val="0"/>
                                          <w:marBottom w:val="0"/>
                                          <w:divBdr>
                                            <w:top w:val="none" w:sz="0" w:space="0" w:color="auto"/>
                                            <w:left w:val="none" w:sz="0" w:space="0" w:color="auto"/>
                                            <w:bottom w:val="none" w:sz="0" w:space="0" w:color="auto"/>
                                            <w:right w:val="none" w:sz="0" w:space="0" w:color="auto"/>
                                          </w:divBdr>
                                          <w:divsChild>
                                            <w:div w:id="184708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6289">
                                      <w:marLeft w:val="0"/>
                                      <w:marRight w:val="0"/>
                                      <w:marTop w:val="0"/>
                                      <w:marBottom w:val="0"/>
                                      <w:divBdr>
                                        <w:top w:val="none" w:sz="0" w:space="0" w:color="auto"/>
                                        <w:left w:val="none" w:sz="0" w:space="0" w:color="auto"/>
                                        <w:bottom w:val="none" w:sz="0" w:space="0" w:color="auto"/>
                                        <w:right w:val="none" w:sz="0" w:space="0" w:color="auto"/>
                                      </w:divBdr>
                                      <w:divsChild>
                                        <w:div w:id="334040922">
                                          <w:marLeft w:val="0"/>
                                          <w:marRight w:val="0"/>
                                          <w:marTop w:val="0"/>
                                          <w:marBottom w:val="0"/>
                                          <w:divBdr>
                                            <w:top w:val="none" w:sz="0" w:space="0" w:color="auto"/>
                                            <w:left w:val="none" w:sz="0" w:space="0" w:color="auto"/>
                                            <w:bottom w:val="none" w:sz="0" w:space="0" w:color="auto"/>
                                            <w:right w:val="none" w:sz="0" w:space="0" w:color="auto"/>
                                          </w:divBdr>
                                        </w:div>
                                        <w:div w:id="2092464798">
                                          <w:marLeft w:val="0"/>
                                          <w:marRight w:val="0"/>
                                          <w:marTop w:val="0"/>
                                          <w:marBottom w:val="0"/>
                                          <w:divBdr>
                                            <w:top w:val="none" w:sz="0" w:space="0" w:color="auto"/>
                                            <w:left w:val="none" w:sz="0" w:space="0" w:color="auto"/>
                                            <w:bottom w:val="none" w:sz="0" w:space="0" w:color="auto"/>
                                            <w:right w:val="none" w:sz="0" w:space="0" w:color="auto"/>
                                          </w:divBdr>
                                          <w:divsChild>
                                            <w:div w:id="19749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19621">
                                      <w:marLeft w:val="0"/>
                                      <w:marRight w:val="0"/>
                                      <w:marTop w:val="0"/>
                                      <w:marBottom w:val="0"/>
                                      <w:divBdr>
                                        <w:top w:val="none" w:sz="0" w:space="0" w:color="auto"/>
                                        <w:left w:val="none" w:sz="0" w:space="0" w:color="auto"/>
                                        <w:bottom w:val="none" w:sz="0" w:space="0" w:color="auto"/>
                                        <w:right w:val="none" w:sz="0" w:space="0" w:color="auto"/>
                                      </w:divBdr>
                                      <w:divsChild>
                                        <w:div w:id="587806494">
                                          <w:marLeft w:val="0"/>
                                          <w:marRight w:val="0"/>
                                          <w:marTop w:val="0"/>
                                          <w:marBottom w:val="0"/>
                                          <w:divBdr>
                                            <w:top w:val="none" w:sz="0" w:space="0" w:color="auto"/>
                                            <w:left w:val="none" w:sz="0" w:space="0" w:color="auto"/>
                                            <w:bottom w:val="none" w:sz="0" w:space="0" w:color="auto"/>
                                            <w:right w:val="none" w:sz="0" w:space="0" w:color="auto"/>
                                          </w:divBdr>
                                        </w:div>
                                        <w:div w:id="2024277382">
                                          <w:marLeft w:val="0"/>
                                          <w:marRight w:val="0"/>
                                          <w:marTop w:val="0"/>
                                          <w:marBottom w:val="0"/>
                                          <w:divBdr>
                                            <w:top w:val="none" w:sz="0" w:space="0" w:color="auto"/>
                                            <w:left w:val="none" w:sz="0" w:space="0" w:color="auto"/>
                                            <w:bottom w:val="none" w:sz="0" w:space="0" w:color="auto"/>
                                            <w:right w:val="none" w:sz="0" w:space="0" w:color="auto"/>
                                          </w:divBdr>
                                          <w:divsChild>
                                            <w:div w:id="2798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84677">
                              <w:marLeft w:val="0"/>
                              <w:marRight w:val="0"/>
                              <w:marTop w:val="0"/>
                              <w:marBottom w:val="0"/>
                              <w:divBdr>
                                <w:top w:val="none" w:sz="0" w:space="0" w:color="auto"/>
                                <w:left w:val="none" w:sz="0" w:space="0" w:color="auto"/>
                                <w:bottom w:val="none" w:sz="0" w:space="0" w:color="auto"/>
                                <w:right w:val="none" w:sz="0" w:space="0" w:color="auto"/>
                              </w:divBdr>
                              <w:divsChild>
                                <w:div w:id="1544050309">
                                  <w:marLeft w:val="0"/>
                                  <w:marRight w:val="0"/>
                                  <w:marTop w:val="0"/>
                                  <w:marBottom w:val="0"/>
                                  <w:divBdr>
                                    <w:top w:val="none" w:sz="0" w:space="0" w:color="auto"/>
                                    <w:left w:val="none" w:sz="0" w:space="0" w:color="auto"/>
                                    <w:bottom w:val="none" w:sz="0" w:space="0" w:color="auto"/>
                                    <w:right w:val="none" w:sz="0" w:space="0" w:color="auto"/>
                                  </w:divBdr>
                                </w:div>
                                <w:div w:id="1834640803">
                                  <w:marLeft w:val="0"/>
                                  <w:marRight w:val="0"/>
                                  <w:marTop w:val="0"/>
                                  <w:marBottom w:val="0"/>
                                  <w:divBdr>
                                    <w:top w:val="none" w:sz="0" w:space="0" w:color="auto"/>
                                    <w:left w:val="none" w:sz="0" w:space="0" w:color="auto"/>
                                    <w:bottom w:val="none" w:sz="0" w:space="0" w:color="auto"/>
                                    <w:right w:val="none" w:sz="0" w:space="0" w:color="auto"/>
                                  </w:divBdr>
                                  <w:divsChild>
                                    <w:div w:id="1624462059">
                                      <w:marLeft w:val="0"/>
                                      <w:marRight w:val="0"/>
                                      <w:marTop w:val="0"/>
                                      <w:marBottom w:val="0"/>
                                      <w:divBdr>
                                        <w:top w:val="none" w:sz="0" w:space="0" w:color="auto"/>
                                        <w:left w:val="none" w:sz="0" w:space="0" w:color="auto"/>
                                        <w:bottom w:val="none" w:sz="0" w:space="0" w:color="auto"/>
                                        <w:right w:val="none" w:sz="0" w:space="0" w:color="auto"/>
                                      </w:divBdr>
                                      <w:divsChild>
                                        <w:div w:id="1321999638">
                                          <w:marLeft w:val="0"/>
                                          <w:marRight w:val="0"/>
                                          <w:marTop w:val="0"/>
                                          <w:marBottom w:val="0"/>
                                          <w:divBdr>
                                            <w:top w:val="none" w:sz="0" w:space="0" w:color="auto"/>
                                            <w:left w:val="none" w:sz="0" w:space="0" w:color="auto"/>
                                            <w:bottom w:val="none" w:sz="0" w:space="0" w:color="auto"/>
                                            <w:right w:val="none" w:sz="0" w:space="0" w:color="auto"/>
                                          </w:divBdr>
                                        </w:div>
                                      </w:divsChild>
                                    </w:div>
                                    <w:div w:id="1834450889">
                                      <w:marLeft w:val="0"/>
                                      <w:marRight w:val="0"/>
                                      <w:marTop w:val="0"/>
                                      <w:marBottom w:val="0"/>
                                      <w:divBdr>
                                        <w:top w:val="none" w:sz="0" w:space="0" w:color="auto"/>
                                        <w:left w:val="none" w:sz="0" w:space="0" w:color="auto"/>
                                        <w:bottom w:val="none" w:sz="0" w:space="0" w:color="auto"/>
                                        <w:right w:val="none" w:sz="0" w:space="0" w:color="auto"/>
                                      </w:divBdr>
                                      <w:divsChild>
                                        <w:div w:id="648289839">
                                          <w:marLeft w:val="0"/>
                                          <w:marRight w:val="0"/>
                                          <w:marTop w:val="0"/>
                                          <w:marBottom w:val="0"/>
                                          <w:divBdr>
                                            <w:top w:val="none" w:sz="0" w:space="0" w:color="auto"/>
                                            <w:left w:val="none" w:sz="0" w:space="0" w:color="auto"/>
                                            <w:bottom w:val="none" w:sz="0" w:space="0" w:color="auto"/>
                                            <w:right w:val="none" w:sz="0" w:space="0" w:color="auto"/>
                                          </w:divBdr>
                                        </w:div>
                                        <w:div w:id="2122338149">
                                          <w:marLeft w:val="0"/>
                                          <w:marRight w:val="0"/>
                                          <w:marTop w:val="0"/>
                                          <w:marBottom w:val="0"/>
                                          <w:divBdr>
                                            <w:top w:val="none" w:sz="0" w:space="0" w:color="auto"/>
                                            <w:left w:val="none" w:sz="0" w:space="0" w:color="auto"/>
                                            <w:bottom w:val="none" w:sz="0" w:space="0" w:color="auto"/>
                                            <w:right w:val="none" w:sz="0" w:space="0" w:color="auto"/>
                                          </w:divBdr>
                                          <w:divsChild>
                                            <w:div w:id="19643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1081">
                                      <w:marLeft w:val="0"/>
                                      <w:marRight w:val="0"/>
                                      <w:marTop w:val="0"/>
                                      <w:marBottom w:val="0"/>
                                      <w:divBdr>
                                        <w:top w:val="none" w:sz="0" w:space="0" w:color="auto"/>
                                        <w:left w:val="none" w:sz="0" w:space="0" w:color="auto"/>
                                        <w:bottom w:val="none" w:sz="0" w:space="0" w:color="auto"/>
                                        <w:right w:val="none" w:sz="0" w:space="0" w:color="auto"/>
                                      </w:divBdr>
                                      <w:divsChild>
                                        <w:div w:id="1870026713">
                                          <w:marLeft w:val="0"/>
                                          <w:marRight w:val="0"/>
                                          <w:marTop w:val="0"/>
                                          <w:marBottom w:val="0"/>
                                          <w:divBdr>
                                            <w:top w:val="none" w:sz="0" w:space="0" w:color="auto"/>
                                            <w:left w:val="none" w:sz="0" w:space="0" w:color="auto"/>
                                            <w:bottom w:val="none" w:sz="0" w:space="0" w:color="auto"/>
                                            <w:right w:val="none" w:sz="0" w:space="0" w:color="auto"/>
                                          </w:divBdr>
                                        </w:div>
                                        <w:div w:id="2067490292">
                                          <w:marLeft w:val="0"/>
                                          <w:marRight w:val="0"/>
                                          <w:marTop w:val="0"/>
                                          <w:marBottom w:val="0"/>
                                          <w:divBdr>
                                            <w:top w:val="none" w:sz="0" w:space="0" w:color="auto"/>
                                            <w:left w:val="none" w:sz="0" w:space="0" w:color="auto"/>
                                            <w:bottom w:val="none" w:sz="0" w:space="0" w:color="auto"/>
                                            <w:right w:val="none" w:sz="0" w:space="0" w:color="auto"/>
                                          </w:divBdr>
                                          <w:divsChild>
                                            <w:div w:id="9723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9197">
                                      <w:marLeft w:val="0"/>
                                      <w:marRight w:val="0"/>
                                      <w:marTop w:val="0"/>
                                      <w:marBottom w:val="0"/>
                                      <w:divBdr>
                                        <w:top w:val="none" w:sz="0" w:space="0" w:color="auto"/>
                                        <w:left w:val="none" w:sz="0" w:space="0" w:color="auto"/>
                                        <w:bottom w:val="none" w:sz="0" w:space="0" w:color="auto"/>
                                        <w:right w:val="none" w:sz="0" w:space="0" w:color="auto"/>
                                      </w:divBdr>
                                      <w:divsChild>
                                        <w:div w:id="248271260">
                                          <w:marLeft w:val="0"/>
                                          <w:marRight w:val="0"/>
                                          <w:marTop w:val="0"/>
                                          <w:marBottom w:val="0"/>
                                          <w:divBdr>
                                            <w:top w:val="none" w:sz="0" w:space="0" w:color="auto"/>
                                            <w:left w:val="none" w:sz="0" w:space="0" w:color="auto"/>
                                            <w:bottom w:val="none" w:sz="0" w:space="0" w:color="auto"/>
                                            <w:right w:val="none" w:sz="0" w:space="0" w:color="auto"/>
                                          </w:divBdr>
                                        </w:div>
                                        <w:div w:id="270014746">
                                          <w:marLeft w:val="0"/>
                                          <w:marRight w:val="0"/>
                                          <w:marTop w:val="0"/>
                                          <w:marBottom w:val="0"/>
                                          <w:divBdr>
                                            <w:top w:val="none" w:sz="0" w:space="0" w:color="auto"/>
                                            <w:left w:val="none" w:sz="0" w:space="0" w:color="auto"/>
                                            <w:bottom w:val="none" w:sz="0" w:space="0" w:color="auto"/>
                                            <w:right w:val="none" w:sz="0" w:space="0" w:color="auto"/>
                                          </w:divBdr>
                                          <w:divsChild>
                                            <w:div w:id="16968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09683">
                              <w:marLeft w:val="0"/>
                              <w:marRight w:val="0"/>
                              <w:marTop w:val="0"/>
                              <w:marBottom w:val="0"/>
                              <w:divBdr>
                                <w:top w:val="none" w:sz="0" w:space="0" w:color="auto"/>
                                <w:left w:val="none" w:sz="0" w:space="0" w:color="auto"/>
                                <w:bottom w:val="none" w:sz="0" w:space="0" w:color="auto"/>
                                <w:right w:val="none" w:sz="0" w:space="0" w:color="auto"/>
                              </w:divBdr>
                              <w:divsChild>
                                <w:div w:id="1698697388">
                                  <w:marLeft w:val="0"/>
                                  <w:marRight w:val="0"/>
                                  <w:marTop w:val="0"/>
                                  <w:marBottom w:val="0"/>
                                  <w:divBdr>
                                    <w:top w:val="none" w:sz="0" w:space="0" w:color="auto"/>
                                    <w:left w:val="none" w:sz="0" w:space="0" w:color="auto"/>
                                    <w:bottom w:val="none" w:sz="0" w:space="0" w:color="auto"/>
                                    <w:right w:val="none" w:sz="0" w:space="0" w:color="auto"/>
                                  </w:divBdr>
                                </w:div>
                                <w:div w:id="809324408">
                                  <w:marLeft w:val="0"/>
                                  <w:marRight w:val="0"/>
                                  <w:marTop w:val="0"/>
                                  <w:marBottom w:val="0"/>
                                  <w:divBdr>
                                    <w:top w:val="none" w:sz="0" w:space="0" w:color="auto"/>
                                    <w:left w:val="none" w:sz="0" w:space="0" w:color="auto"/>
                                    <w:bottom w:val="none" w:sz="0" w:space="0" w:color="auto"/>
                                    <w:right w:val="none" w:sz="0" w:space="0" w:color="auto"/>
                                  </w:divBdr>
                                  <w:divsChild>
                                    <w:div w:id="1004015923">
                                      <w:marLeft w:val="0"/>
                                      <w:marRight w:val="0"/>
                                      <w:marTop w:val="0"/>
                                      <w:marBottom w:val="0"/>
                                      <w:divBdr>
                                        <w:top w:val="none" w:sz="0" w:space="0" w:color="auto"/>
                                        <w:left w:val="none" w:sz="0" w:space="0" w:color="auto"/>
                                        <w:bottom w:val="none" w:sz="0" w:space="0" w:color="auto"/>
                                        <w:right w:val="none" w:sz="0" w:space="0" w:color="auto"/>
                                      </w:divBdr>
                                      <w:divsChild>
                                        <w:div w:id="491682125">
                                          <w:marLeft w:val="0"/>
                                          <w:marRight w:val="0"/>
                                          <w:marTop w:val="0"/>
                                          <w:marBottom w:val="0"/>
                                          <w:divBdr>
                                            <w:top w:val="none" w:sz="0" w:space="0" w:color="auto"/>
                                            <w:left w:val="none" w:sz="0" w:space="0" w:color="auto"/>
                                            <w:bottom w:val="none" w:sz="0" w:space="0" w:color="auto"/>
                                            <w:right w:val="none" w:sz="0" w:space="0" w:color="auto"/>
                                          </w:divBdr>
                                        </w:div>
                                      </w:divsChild>
                                    </w:div>
                                    <w:div w:id="2007854728">
                                      <w:marLeft w:val="0"/>
                                      <w:marRight w:val="0"/>
                                      <w:marTop w:val="0"/>
                                      <w:marBottom w:val="0"/>
                                      <w:divBdr>
                                        <w:top w:val="none" w:sz="0" w:space="0" w:color="auto"/>
                                        <w:left w:val="none" w:sz="0" w:space="0" w:color="auto"/>
                                        <w:bottom w:val="none" w:sz="0" w:space="0" w:color="auto"/>
                                        <w:right w:val="none" w:sz="0" w:space="0" w:color="auto"/>
                                      </w:divBdr>
                                      <w:divsChild>
                                        <w:div w:id="1735009578">
                                          <w:marLeft w:val="0"/>
                                          <w:marRight w:val="0"/>
                                          <w:marTop w:val="0"/>
                                          <w:marBottom w:val="0"/>
                                          <w:divBdr>
                                            <w:top w:val="none" w:sz="0" w:space="0" w:color="auto"/>
                                            <w:left w:val="none" w:sz="0" w:space="0" w:color="auto"/>
                                            <w:bottom w:val="none" w:sz="0" w:space="0" w:color="auto"/>
                                            <w:right w:val="none" w:sz="0" w:space="0" w:color="auto"/>
                                          </w:divBdr>
                                        </w:div>
                                        <w:div w:id="332923076">
                                          <w:marLeft w:val="0"/>
                                          <w:marRight w:val="0"/>
                                          <w:marTop w:val="0"/>
                                          <w:marBottom w:val="0"/>
                                          <w:divBdr>
                                            <w:top w:val="none" w:sz="0" w:space="0" w:color="auto"/>
                                            <w:left w:val="none" w:sz="0" w:space="0" w:color="auto"/>
                                            <w:bottom w:val="none" w:sz="0" w:space="0" w:color="auto"/>
                                            <w:right w:val="none" w:sz="0" w:space="0" w:color="auto"/>
                                          </w:divBdr>
                                          <w:divsChild>
                                            <w:div w:id="11603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8464">
                                      <w:marLeft w:val="0"/>
                                      <w:marRight w:val="0"/>
                                      <w:marTop w:val="0"/>
                                      <w:marBottom w:val="0"/>
                                      <w:divBdr>
                                        <w:top w:val="none" w:sz="0" w:space="0" w:color="auto"/>
                                        <w:left w:val="none" w:sz="0" w:space="0" w:color="auto"/>
                                        <w:bottom w:val="none" w:sz="0" w:space="0" w:color="auto"/>
                                        <w:right w:val="none" w:sz="0" w:space="0" w:color="auto"/>
                                      </w:divBdr>
                                      <w:divsChild>
                                        <w:div w:id="1876236557">
                                          <w:marLeft w:val="0"/>
                                          <w:marRight w:val="0"/>
                                          <w:marTop w:val="0"/>
                                          <w:marBottom w:val="0"/>
                                          <w:divBdr>
                                            <w:top w:val="none" w:sz="0" w:space="0" w:color="auto"/>
                                            <w:left w:val="none" w:sz="0" w:space="0" w:color="auto"/>
                                            <w:bottom w:val="none" w:sz="0" w:space="0" w:color="auto"/>
                                            <w:right w:val="none" w:sz="0" w:space="0" w:color="auto"/>
                                          </w:divBdr>
                                        </w:div>
                                        <w:div w:id="1878738097">
                                          <w:marLeft w:val="0"/>
                                          <w:marRight w:val="0"/>
                                          <w:marTop w:val="0"/>
                                          <w:marBottom w:val="0"/>
                                          <w:divBdr>
                                            <w:top w:val="none" w:sz="0" w:space="0" w:color="auto"/>
                                            <w:left w:val="none" w:sz="0" w:space="0" w:color="auto"/>
                                            <w:bottom w:val="none" w:sz="0" w:space="0" w:color="auto"/>
                                            <w:right w:val="none" w:sz="0" w:space="0" w:color="auto"/>
                                          </w:divBdr>
                                          <w:divsChild>
                                            <w:div w:id="6603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3043">
                                      <w:marLeft w:val="0"/>
                                      <w:marRight w:val="0"/>
                                      <w:marTop w:val="0"/>
                                      <w:marBottom w:val="0"/>
                                      <w:divBdr>
                                        <w:top w:val="none" w:sz="0" w:space="0" w:color="auto"/>
                                        <w:left w:val="none" w:sz="0" w:space="0" w:color="auto"/>
                                        <w:bottom w:val="none" w:sz="0" w:space="0" w:color="auto"/>
                                        <w:right w:val="none" w:sz="0" w:space="0" w:color="auto"/>
                                      </w:divBdr>
                                      <w:divsChild>
                                        <w:div w:id="1703901945">
                                          <w:marLeft w:val="0"/>
                                          <w:marRight w:val="0"/>
                                          <w:marTop w:val="0"/>
                                          <w:marBottom w:val="0"/>
                                          <w:divBdr>
                                            <w:top w:val="none" w:sz="0" w:space="0" w:color="auto"/>
                                            <w:left w:val="none" w:sz="0" w:space="0" w:color="auto"/>
                                            <w:bottom w:val="none" w:sz="0" w:space="0" w:color="auto"/>
                                            <w:right w:val="none" w:sz="0" w:space="0" w:color="auto"/>
                                          </w:divBdr>
                                        </w:div>
                                        <w:div w:id="1815833285">
                                          <w:marLeft w:val="0"/>
                                          <w:marRight w:val="0"/>
                                          <w:marTop w:val="0"/>
                                          <w:marBottom w:val="0"/>
                                          <w:divBdr>
                                            <w:top w:val="none" w:sz="0" w:space="0" w:color="auto"/>
                                            <w:left w:val="none" w:sz="0" w:space="0" w:color="auto"/>
                                            <w:bottom w:val="none" w:sz="0" w:space="0" w:color="auto"/>
                                            <w:right w:val="none" w:sz="0" w:space="0" w:color="auto"/>
                                          </w:divBdr>
                                          <w:divsChild>
                                            <w:div w:id="11626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6302">
                                      <w:marLeft w:val="0"/>
                                      <w:marRight w:val="0"/>
                                      <w:marTop w:val="0"/>
                                      <w:marBottom w:val="0"/>
                                      <w:divBdr>
                                        <w:top w:val="none" w:sz="0" w:space="0" w:color="auto"/>
                                        <w:left w:val="none" w:sz="0" w:space="0" w:color="auto"/>
                                        <w:bottom w:val="none" w:sz="0" w:space="0" w:color="auto"/>
                                        <w:right w:val="none" w:sz="0" w:space="0" w:color="auto"/>
                                      </w:divBdr>
                                      <w:divsChild>
                                        <w:div w:id="755784172">
                                          <w:marLeft w:val="0"/>
                                          <w:marRight w:val="0"/>
                                          <w:marTop w:val="0"/>
                                          <w:marBottom w:val="0"/>
                                          <w:divBdr>
                                            <w:top w:val="none" w:sz="0" w:space="0" w:color="auto"/>
                                            <w:left w:val="none" w:sz="0" w:space="0" w:color="auto"/>
                                            <w:bottom w:val="none" w:sz="0" w:space="0" w:color="auto"/>
                                            <w:right w:val="none" w:sz="0" w:space="0" w:color="auto"/>
                                          </w:divBdr>
                                        </w:div>
                                        <w:div w:id="1646206372">
                                          <w:marLeft w:val="0"/>
                                          <w:marRight w:val="0"/>
                                          <w:marTop w:val="0"/>
                                          <w:marBottom w:val="0"/>
                                          <w:divBdr>
                                            <w:top w:val="none" w:sz="0" w:space="0" w:color="auto"/>
                                            <w:left w:val="none" w:sz="0" w:space="0" w:color="auto"/>
                                            <w:bottom w:val="none" w:sz="0" w:space="0" w:color="auto"/>
                                            <w:right w:val="none" w:sz="0" w:space="0" w:color="auto"/>
                                          </w:divBdr>
                                          <w:divsChild>
                                            <w:div w:id="11493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518530">
                              <w:marLeft w:val="0"/>
                              <w:marRight w:val="0"/>
                              <w:marTop w:val="0"/>
                              <w:marBottom w:val="0"/>
                              <w:divBdr>
                                <w:top w:val="none" w:sz="0" w:space="0" w:color="auto"/>
                                <w:left w:val="none" w:sz="0" w:space="0" w:color="auto"/>
                                <w:bottom w:val="none" w:sz="0" w:space="0" w:color="auto"/>
                                <w:right w:val="none" w:sz="0" w:space="0" w:color="auto"/>
                              </w:divBdr>
                              <w:divsChild>
                                <w:div w:id="1778911319">
                                  <w:marLeft w:val="0"/>
                                  <w:marRight w:val="0"/>
                                  <w:marTop w:val="0"/>
                                  <w:marBottom w:val="0"/>
                                  <w:divBdr>
                                    <w:top w:val="none" w:sz="0" w:space="0" w:color="auto"/>
                                    <w:left w:val="none" w:sz="0" w:space="0" w:color="auto"/>
                                    <w:bottom w:val="none" w:sz="0" w:space="0" w:color="auto"/>
                                    <w:right w:val="none" w:sz="0" w:space="0" w:color="auto"/>
                                  </w:divBdr>
                                </w:div>
                                <w:div w:id="1598366879">
                                  <w:marLeft w:val="0"/>
                                  <w:marRight w:val="0"/>
                                  <w:marTop w:val="0"/>
                                  <w:marBottom w:val="0"/>
                                  <w:divBdr>
                                    <w:top w:val="none" w:sz="0" w:space="0" w:color="auto"/>
                                    <w:left w:val="none" w:sz="0" w:space="0" w:color="auto"/>
                                    <w:bottom w:val="none" w:sz="0" w:space="0" w:color="auto"/>
                                    <w:right w:val="none" w:sz="0" w:space="0" w:color="auto"/>
                                  </w:divBdr>
                                  <w:divsChild>
                                    <w:div w:id="19922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21696">
                              <w:marLeft w:val="0"/>
                              <w:marRight w:val="0"/>
                              <w:marTop w:val="0"/>
                              <w:marBottom w:val="0"/>
                              <w:divBdr>
                                <w:top w:val="none" w:sz="0" w:space="0" w:color="auto"/>
                                <w:left w:val="none" w:sz="0" w:space="0" w:color="auto"/>
                                <w:bottom w:val="none" w:sz="0" w:space="0" w:color="auto"/>
                                <w:right w:val="none" w:sz="0" w:space="0" w:color="auto"/>
                              </w:divBdr>
                              <w:divsChild>
                                <w:div w:id="522397434">
                                  <w:marLeft w:val="0"/>
                                  <w:marRight w:val="0"/>
                                  <w:marTop w:val="0"/>
                                  <w:marBottom w:val="0"/>
                                  <w:divBdr>
                                    <w:top w:val="none" w:sz="0" w:space="0" w:color="auto"/>
                                    <w:left w:val="none" w:sz="0" w:space="0" w:color="auto"/>
                                    <w:bottom w:val="none" w:sz="0" w:space="0" w:color="auto"/>
                                    <w:right w:val="none" w:sz="0" w:space="0" w:color="auto"/>
                                  </w:divBdr>
                                </w:div>
                                <w:div w:id="188691579">
                                  <w:marLeft w:val="0"/>
                                  <w:marRight w:val="0"/>
                                  <w:marTop w:val="0"/>
                                  <w:marBottom w:val="0"/>
                                  <w:divBdr>
                                    <w:top w:val="none" w:sz="0" w:space="0" w:color="auto"/>
                                    <w:left w:val="none" w:sz="0" w:space="0" w:color="auto"/>
                                    <w:bottom w:val="none" w:sz="0" w:space="0" w:color="auto"/>
                                    <w:right w:val="none" w:sz="0" w:space="0" w:color="auto"/>
                                  </w:divBdr>
                                  <w:divsChild>
                                    <w:div w:id="964042410">
                                      <w:marLeft w:val="0"/>
                                      <w:marRight w:val="0"/>
                                      <w:marTop w:val="0"/>
                                      <w:marBottom w:val="0"/>
                                      <w:divBdr>
                                        <w:top w:val="none" w:sz="0" w:space="0" w:color="auto"/>
                                        <w:left w:val="none" w:sz="0" w:space="0" w:color="auto"/>
                                        <w:bottom w:val="none" w:sz="0" w:space="0" w:color="auto"/>
                                        <w:right w:val="none" w:sz="0" w:space="0" w:color="auto"/>
                                      </w:divBdr>
                                      <w:divsChild>
                                        <w:div w:id="1591887535">
                                          <w:marLeft w:val="0"/>
                                          <w:marRight w:val="0"/>
                                          <w:marTop w:val="0"/>
                                          <w:marBottom w:val="0"/>
                                          <w:divBdr>
                                            <w:top w:val="none" w:sz="0" w:space="0" w:color="auto"/>
                                            <w:left w:val="none" w:sz="0" w:space="0" w:color="auto"/>
                                            <w:bottom w:val="none" w:sz="0" w:space="0" w:color="auto"/>
                                            <w:right w:val="none" w:sz="0" w:space="0" w:color="auto"/>
                                          </w:divBdr>
                                        </w:div>
                                      </w:divsChild>
                                    </w:div>
                                    <w:div w:id="673535920">
                                      <w:marLeft w:val="0"/>
                                      <w:marRight w:val="0"/>
                                      <w:marTop w:val="0"/>
                                      <w:marBottom w:val="0"/>
                                      <w:divBdr>
                                        <w:top w:val="none" w:sz="0" w:space="0" w:color="auto"/>
                                        <w:left w:val="none" w:sz="0" w:space="0" w:color="auto"/>
                                        <w:bottom w:val="none" w:sz="0" w:space="0" w:color="auto"/>
                                        <w:right w:val="none" w:sz="0" w:space="0" w:color="auto"/>
                                      </w:divBdr>
                                      <w:divsChild>
                                        <w:div w:id="1654676415">
                                          <w:marLeft w:val="0"/>
                                          <w:marRight w:val="0"/>
                                          <w:marTop w:val="0"/>
                                          <w:marBottom w:val="0"/>
                                          <w:divBdr>
                                            <w:top w:val="none" w:sz="0" w:space="0" w:color="auto"/>
                                            <w:left w:val="none" w:sz="0" w:space="0" w:color="auto"/>
                                            <w:bottom w:val="none" w:sz="0" w:space="0" w:color="auto"/>
                                            <w:right w:val="none" w:sz="0" w:space="0" w:color="auto"/>
                                          </w:divBdr>
                                        </w:div>
                                        <w:div w:id="1097868728">
                                          <w:marLeft w:val="0"/>
                                          <w:marRight w:val="0"/>
                                          <w:marTop w:val="0"/>
                                          <w:marBottom w:val="0"/>
                                          <w:divBdr>
                                            <w:top w:val="none" w:sz="0" w:space="0" w:color="auto"/>
                                            <w:left w:val="none" w:sz="0" w:space="0" w:color="auto"/>
                                            <w:bottom w:val="none" w:sz="0" w:space="0" w:color="auto"/>
                                            <w:right w:val="none" w:sz="0" w:space="0" w:color="auto"/>
                                          </w:divBdr>
                                          <w:divsChild>
                                            <w:div w:id="12285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4584">
                                      <w:marLeft w:val="0"/>
                                      <w:marRight w:val="0"/>
                                      <w:marTop w:val="0"/>
                                      <w:marBottom w:val="0"/>
                                      <w:divBdr>
                                        <w:top w:val="none" w:sz="0" w:space="0" w:color="auto"/>
                                        <w:left w:val="none" w:sz="0" w:space="0" w:color="auto"/>
                                        <w:bottom w:val="none" w:sz="0" w:space="0" w:color="auto"/>
                                        <w:right w:val="none" w:sz="0" w:space="0" w:color="auto"/>
                                      </w:divBdr>
                                      <w:divsChild>
                                        <w:div w:id="756634572">
                                          <w:marLeft w:val="0"/>
                                          <w:marRight w:val="0"/>
                                          <w:marTop w:val="0"/>
                                          <w:marBottom w:val="0"/>
                                          <w:divBdr>
                                            <w:top w:val="none" w:sz="0" w:space="0" w:color="auto"/>
                                            <w:left w:val="none" w:sz="0" w:space="0" w:color="auto"/>
                                            <w:bottom w:val="none" w:sz="0" w:space="0" w:color="auto"/>
                                            <w:right w:val="none" w:sz="0" w:space="0" w:color="auto"/>
                                          </w:divBdr>
                                        </w:div>
                                        <w:div w:id="1163470127">
                                          <w:marLeft w:val="0"/>
                                          <w:marRight w:val="0"/>
                                          <w:marTop w:val="0"/>
                                          <w:marBottom w:val="0"/>
                                          <w:divBdr>
                                            <w:top w:val="none" w:sz="0" w:space="0" w:color="auto"/>
                                            <w:left w:val="none" w:sz="0" w:space="0" w:color="auto"/>
                                            <w:bottom w:val="none" w:sz="0" w:space="0" w:color="auto"/>
                                            <w:right w:val="none" w:sz="0" w:space="0" w:color="auto"/>
                                          </w:divBdr>
                                          <w:divsChild>
                                            <w:div w:id="13507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975573">
                      <w:marLeft w:val="0"/>
                      <w:marRight w:val="0"/>
                      <w:marTop w:val="0"/>
                      <w:marBottom w:val="0"/>
                      <w:divBdr>
                        <w:top w:val="none" w:sz="0" w:space="0" w:color="auto"/>
                        <w:left w:val="none" w:sz="0" w:space="0" w:color="auto"/>
                        <w:bottom w:val="none" w:sz="0" w:space="0" w:color="auto"/>
                        <w:right w:val="none" w:sz="0" w:space="0" w:color="auto"/>
                      </w:divBdr>
                      <w:divsChild>
                        <w:div w:id="1886404101">
                          <w:marLeft w:val="0"/>
                          <w:marRight w:val="0"/>
                          <w:marTop w:val="0"/>
                          <w:marBottom w:val="0"/>
                          <w:divBdr>
                            <w:top w:val="none" w:sz="0" w:space="0" w:color="auto"/>
                            <w:left w:val="none" w:sz="0" w:space="0" w:color="auto"/>
                            <w:bottom w:val="none" w:sz="0" w:space="0" w:color="auto"/>
                            <w:right w:val="none" w:sz="0" w:space="0" w:color="auto"/>
                          </w:divBdr>
                        </w:div>
                        <w:div w:id="1465467136">
                          <w:marLeft w:val="0"/>
                          <w:marRight w:val="0"/>
                          <w:marTop w:val="0"/>
                          <w:marBottom w:val="0"/>
                          <w:divBdr>
                            <w:top w:val="none" w:sz="0" w:space="0" w:color="auto"/>
                            <w:left w:val="none" w:sz="0" w:space="0" w:color="auto"/>
                            <w:bottom w:val="none" w:sz="0" w:space="0" w:color="auto"/>
                            <w:right w:val="none" w:sz="0" w:space="0" w:color="auto"/>
                          </w:divBdr>
                          <w:divsChild>
                            <w:div w:id="374547937">
                              <w:marLeft w:val="0"/>
                              <w:marRight w:val="0"/>
                              <w:marTop w:val="0"/>
                              <w:marBottom w:val="0"/>
                              <w:divBdr>
                                <w:top w:val="none" w:sz="0" w:space="0" w:color="auto"/>
                                <w:left w:val="none" w:sz="0" w:space="0" w:color="auto"/>
                                <w:bottom w:val="none" w:sz="0" w:space="0" w:color="auto"/>
                                <w:right w:val="none" w:sz="0" w:space="0" w:color="auto"/>
                              </w:divBdr>
                              <w:divsChild>
                                <w:div w:id="1676419518">
                                  <w:marLeft w:val="0"/>
                                  <w:marRight w:val="0"/>
                                  <w:marTop w:val="0"/>
                                  <w:marBottom w:val="0"/>
                                  <w:divBdr>
                                    <w:top w:val="none" w:sz="0" w:space="0" w:color="auto"/>
                                    <w:left w:val="none" w:sz="0" w:space="0" w:color="auto"/>
                                    <w:bottom w:val="none" w:sz="0" w:space="0" w:color="auto"/>
                                    <w:right w:val="none" w:sz="0" w:space="0" w:color="auto"/>
                                  </w:divBdr>
                                </w:div>
                              </w:divsChild>
                            </w:div>
                            <w:div w:id="293755902">
                              <w:marLeft w:val="0"/>
                              <w:marRight w:val="0"/>
                              <w:marTop w:val="0"/>
                              <w:marBottom w:val="0"/>
                              <w:divBdr>
                                <w:top w:val="none" w:sz="0" w:space="0" w:color="auto"/>
                                <w:left w:val="none" w:sz="0" w:space="0" w:color="auto"/>
                                <w:bottom w:val="none" w:sz="0" w:space="0" w:color="auto"/>
                                <w:right w:val="none" w:sz="0" w:space="0" w:color="auto"/>
                              </w:divBdr>
                              <w:divsChild>
                                <w:div w:id="1031109673">
                                  <w:marLeft w:val="0"/>
                                  <w:marRight w:val="0"/>
                                  <w:marTop w:val="0"/>
                                  <w:marBottom w:val="0"/>
                                  <w:divBdr>
                                    <w:top w:val="none" w:sz="0" w:space="0" w:color="auto"/>
                                    <w:left w:val="none" w:sz="0" w:space="0" w:color="auto"/>
                                    <w:bottom w:val="none" w:sz="0" w:space="0" w:color="auto"/>
                                    <w:right w:val="none" w:sz="0" w:space="0" w:color="auto"/>
                                  </w:divBdr>
                                </w:div>
                                <w:div w:id="2036348295">
                                  <w:marLeft w:val="0"/>
                                  <w:marRight w:val="0"/>
                                  <w:marTop w:val="0"/>
                                  <w:marBottom w:val="0"/>
                                  <w:divBdr>
                                    <w:top w:val="none" w:sz="0" w:space="0" w:color="auto"/>
                                    <w:left w:val="none" w:sz="0" w:space="0" w:color="auto"/>
                                    <w:bottom w:val="none" w:sz="0" w:space="0" w:color="auto"/>
                                    <w:right w:val="none" w:sz="0" w:space="0" w:color="auto"/>
                                  </w:divBdr>
                                  <w:divsChild>
                                    <w:div w:id="14732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3477">
                              <w:marLeft w:val="0"/>
                              <w:marRight w:val="0"/>
                              <w:marTop w:val="0"/>
                              <w:marBottom w:val="0"/>
                              <w:divBdr>
                                <w:top w:val="none" w:sz="0" w:space="0" w:color="auto"/>
                                <w:left w:val="none" w:sz="0" w:space="0" w:color="auto"/>
                                <w:bottom w:val="none" w:sz="0" w:space="0" w:color="auto"/>
                                <w:right w:val="none" w:sz="0" w:space="0" w:color="auto"/>
                              </w:divBdr>
                              <w:divsChild>
                                <w:div w:id="1090586436">
                                  <w:marLeft w:val="0"/>
                                  <w:marRight w:val="0"/>
                                  <w:marTop w:val="0"/>
                                  <w:marBottom w:val="0"/>
                                  <w:divBdr>
                                    <w:top w:val="none" w:sz="0" w:space="0" w:color="auto"/>
                                    <w:left w:val="none" w:sz="0" w:space="0" w:color="auto"/>
                                    <w:bottom w:val="none" w:sz="0" w:space="0" w:color="auto"/>
                                    <w:right w:val="none" w:sz="0" w:space="0" w:color="auto"/>
                                  </w:divBdr>
                                </w:div>
                                <w:div w:id="1460101722">
                                  <w:marLeft w:val="0"/>
                                  <w:marRight w:val="0"/>
                                  <w:marTop w:val="0"/>
                                  <w:marBottom w:val="0"/>
                                  <w:divBdr>
                                    <w:top w:val="none" w:sz="0" w:space="0" w:color="auto"/>
                                    <w:left w:val="none" w:sz="0" w:space="0" w:color="auto"/>
                                    <w:bottom w:val="none" w:sz="0" w:space="0" w:color="auto"/>
                                    <w:right w:val="none" w:sz="0" w:space="0" w:color="auto"/>
                                  </w:divBdr>
                                  <w:divsChild>
                                    <w:div w:id="11806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86544">
                      <w:marLeft w:val="0"/>
                      <w:marRight w:val="0"/>
                      <w:marTop w:val="0"/>
                      <w:marBottom w:val="0"/>
                      <w:divBdr>
                        <w:top w:val="none" w:sz="0" w:space="0" w:color="auto"/>
                        <w:left w:val="none" w:sz="0" w:space="0" w:color="auto"/>
                        <w:bottom w:val="none" w:sz="0" w:space="0" w:color="auto"/>
                        <w:right w:val="none" w:sz="0" w:space="0" w:color="auto"/>
                      </w:divBdr>
                      <w:divsChild>
                        <w:div w:id="1301691685">
                          <w:marLeft w:val="0"/>
                          <w:marRight w:val="0"/>
                          <w:marTop w:val="0"/>
                          <w:marBottom w:val="0"/>
                          <w:divBdr>
                            <w:top w:val="none" w:sz="0" w:space="0" w:color="auto"/>
                            <w:left w:val="none" w:sz="0" w:space="0" w:color="auto"/>
                            <w:bottom w:val="none" w:sz="0" w:space="0" w:color="auto"/>
                            <w:right w:val="none" w:sz="0" w:space="0" w:color="auto"/>
                          </w:divBdr>
                        </w:div>
                        <w:div w:id="156581237">
                          <w:marLeft w:val="0"/>
                          <w:marRight w:val="0"/>
                          <w:marTop w:val="0"/>
                          <w:marBottom w:val="0"/>
                          <w:divBdr>
                            <w:top w:val="none" w:sz="0" w:space="0" w:color="auto"/>
                            <w:left w:val="none" w:sz="0" w:space="0" w:color="auto"/>
                            <w:bottom w:val="none" w:sz="0" w:space="0" w:color="auto"/>
                            <w:right w:val="none" w:sz="0" w:space="0" w:color="auto"/>
                          </w:divBdr>
                          <w:divsChild>
                            <w:div w:id="290943482">
                              <w:marLeft w:val="0"/>
                              <w:marRight w:val="0"/>
                              <w:marTop w:val="0"/>
                              <w:marBottom w:val="0"/>
                              <w:divBdr>
                                <w:top w:val="none" w:sz="0" w:space="0" w:color="auto"/>
                                <w:left w:val="none" w:sz="0" w:space="0" w:color="auto"/>
                                <w:bottom w:val="none" w:sz="0" w:space="0" w:color="auto"/>
                                <w:right w:val="none" w:sz="0" w:space="0" w:color="auto"/>
                              </w:divBdr>
                              <w:divsChild>
                                <w:div w:id="1181122082">
                                  <w:marLeft w:val="0"/>
                                  <w:marRight w:val="0"/>
                                  <w:marTop w:val="0"/>
                                  <w:marBottom w:val="0"/>
                                  <w:divBdr>
                                    <w:top w:val="none" w:sz="0" w:space="0" w:color="auto"/>
                                    <w:left w:val="none" w:sz="0" w:space="0" w:color="auto"/>
                                    <w:bottom w:val="none" w:sz="0" w:space="0" w:color="auto"/>
                                    <w:right w:val="none" w:sz="0" w:space="0" w:color="auto"/>
                                  </w:divBdr>
                                </w:div>
                              </w:divsChild>
                            </w:div>
                            <w:div w:id="113863407">
                              <w:marLeft w:val="0"/>
                              <w:marRight w:val="0"/>
                              <w:marTop w:val="0"/>
                              <w:marBottom w:val="0"/>
                              <w:divBdr>
                                <w:top w:val="none" w:sz="0" w:space="0" w:color="auto"/>
                                <w:left w:val="none" w:sz="0" w:space="0" w:color="auto"/>
                                <w:bottom w:val="none" w:sz="0" w:space="0" w:color="auto"/>
                                <w:right w:val="none" w:sz="0" w:space="0" w:color="auto"/>
                              </w:divBdr>
                              <w:divsChild>
                                <w:div w:id="1087457240">
                                  <w:marLeft w:val="0"/>
                                  <w:marRight w:val="0"/>
                                  <w:marTop w:val="0"/>
                                  <w:marBottom w:val="0"/>
                                  <w:divBdr>
                                    <w:top w:val="none" w:sz="0" w:space="0" w:color="auto"/>
                                    <w:left w:val="none" w:sz="0" w:space="0" w:color="auto"/>
                                    <w:bottom w:val="none" w:sz="0" w:space="0" w:color="auto"/>
                                    <w:right w:val="none" w:sz="0" w:space="0" w:color="auto"/>
                                  </w:divBdr>
                                </w:div>
                                <w:div w:id="2029913128">
                                  <w:marLeft w:val="0"/>
                                  <w:marRight w:val="0"/>
                                  <w:marTop w:val="0"/>
                                  <w:marBottom w:val="0"/>
                                  <w:divBdr>
                                    <w:top w:val="none" w:sz="0" w:space="0" w:color="auto"/>
                                    <w:left w:val="none" w:sz="0" w:space="0" w:color="auto"/>
                                    <w:bottom w:val="none" w:sz="0" w:space="0" w:color="auto"/>
                                    <w:right w:val="none" w:sz="0" w:space="0" w:color="auto"/>
                                  </w:divBdr>
                                  <w:divsChild>
                                    <w:div w:id="9116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855401">
          <w:marLeft w:val="0"/>
          <w:marRight w:val="0"/>
          <w:marTop w:val="0"/>
          <w:marBottom w:val="0"/>
          <w:divBdr>
            <w:top w:val="none" w:sz="0" w:space="0" w:color="auto"/>
            <w:left w:val="none" w:sz="0" w:space="0" w:color="auto"/>
            <w:bottom w:val="none" w:sz="0" w:space="0" w:color="auto"/>
            <w:right w:val="none" w:sz="0" w:space="0" w:color="auto"/>
          </w:divBdr>
          <w:divsChild>
            <w:div w:id="717242473">
              <w:marLeft w:val="0"/>
              <w:marRight w:val="0"/>
              <w:marTop w:val="0"/>
              <w:marBottom w:val="0"/>
              <w:divBdr>
                <w:top w:val="none" w:sz="0" w:space="0" w:color="auto"/>
                <w:left w:val="none" w:sz="0" w:space="0" w:color="auto"/>
                <w:bottom w:val="none" w:sz="0" w:space="0" w:color="auto"/>
                <w:right w:val="none" w:sz="0" w:space="0" w:color="auto"/>
              </w:divBdr>
              <w:divsChild>
                <w:div w:id="118648180">
                  <w:marLeft w:val="0"/>
                  <w:marRight w:val="0"/>
                  <w:marTop w:val="0"/>
                  <w:marBottom w:val="0"/>
                  <w:divBdr>
                    <w:top w:val="none" w:sz="0" w:space="0" w:color="auto"/>
                    <w:left w:val="none" w:sz="0" w:space="0" w:color="auto"/>
                    <w:bottom w:val="none" w:sz="0" w:space="0" w:color="auto"/>
                    <w:right w:val="none" w:sz="0" w:space="0" w:color="auto"/>
                  </w:divBdr>
                  <w:divsChild>
                    <w:div w:id="1791240716">
                      <w:marLeft w:val="0"/>
                      <w:marRight w:val="0"/>
                      <w:marTop w:val="0"/>
                      <w:marBottom w:val="0"/>
                      <w:divBdr>
                        <w:top w:val="none" w:sz="0" w:space="0" w:color="auto"/>
                        <w:left w:val="none" w:sz="0" w:space="0" w:color="auto"/>
                        <w:bottom w:val="none" w:sz="0" w:space="0" w:color="auto"/>
                        <w:right w:val="none" w:sz="0" w:space="0" w:color="auto"/>
                      </w:divBdr>
                      <w:divsChild>
                        <w:div w:id="888762005">
                          <w:marLeft w:val="0"/>
                          <w:marRight w:val="0"/>
                          <w:marTop w:val="0"/>
                          <w:marBottom w:val="0"/>
                          <w:divBdr>
                            <w:top w:val="none" w:sz="0" w:space="0" w:color="auto"/>
                            <w:left w:val="none" w:sz="0" w:space="0" w:color="auto"/>
                            <w:bottom w:val="none" w:sz="0" w:space="0" w:color="auto"/>
                            <w:right w:val="none" w:sz="0" w:space="0" w:color="auto"/>
                          </w:divBdr>
                        </w:div>
                      </w:divsChild>
                    </w:div>
                    <w:div w:id="1201934970">
                      <w:marLeft w:val="0"/>
                      <w:marRight w:val="0"/>
                      <w:marTop w:val="0"/>
                      <w:marBottom w:val="0"/>
                      <w:divBdr>
                        <w:top w:val="none" w:sz="0" w:space="0" w:color="auto"/>
                        <w:left w:val="none" w:sz="0" w:space="0" w:color="auto"/>
                        <w:bottom w:val="none" w:sz="0" w:space="0" w:color="auto"/>
                        <w:right w:val="none" w:sz="0" w:space="0" w:color="auto"/>
                      </w:divBdr>
                      <w:divsChild>
                        <w:div w:id="456342285">
                          <w:marLeft w:val="0"/>
                          <w:marRight w:val="0"/>
                          <w:marTop w:val="0"/>
                          <w:marBottom w:val="0"/>
                          <w:divBdr>
                            <w:top w:val="none" w:sz="0" w:space="0" w:color="auto"/>
                            <w:left w:val="none" w:sz="0" w:space="0" w:color="auto"/>
                            <w:bottom w:val="none" w:sz="0" w:space="0" w:color="auto"/>
                            <w:right w:val="none" w:sz="0" w:space="0" w:color="auto"/>
                          </w:divBdr>
                        </w:div>
                        <w:div w:id="1533301521">
                          <w:marLeft w:val="0"/>
                          <w:marRight w:val="0"/>
                          <w:marTop w:val="0"/>
                          <w:marBottom w:val="0"/>
                          <w:divBdr>
                            <w:top w:val="none" w:sz="0" w:space="0" w:color="auto"/>
                            <w:left w:val="none" w:sz="0" w:space="0" w:color="auto"/>
                            <w:bottom w:val="none" w:sz="0" w:space="0" w:color="auto"/>
                            <w:right w:val="none" w:sz="0" w:space="0" w:color="auto"/>
                          </w:divBdr>
                          <w:divsChild>
                            <w:div w:id="21144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48332">
                      <w:marLeft w:val="0"/>
                      <w:marRight w:val="0"/>
                      <w:marTop w:val="0"/>
                      <w:marBottom w:val="0"/>
                      <w:divBdr>
                        <w:top w:val="none" w:sz="0" w:space="0" w:color="auto"/>
                        <w:left w:val="none" w:sz="0" w:space="0" w:color="auto"/>
                        <w:bottom w:val="none" w:sz="0" w:space="0" w:color="auto"/>
                        <w:right w:val="none" w:sz="0" w:space="0" w:color="auto"/>
                      </w:divBdr>
                      <w:divsChild>
                        <w:div w:id="1688864869">
                          <w:marLeft w:val="0"/>
                          <w:marRight w:val="0"/>
                          <w:marTop w:val="0"/>
                          <w:marBottom w:val="0"/>
                          <w:divBdr>
                            <w:top w:val="none" w:sz="0" w:space="0" w:color="auto"/>
                            <w:left w:val="none" w:sz="0" w:space="0" w:color="auto"/>
                            <w:bottom w:val="none" w:sz="0" w:space="0" w:color="auto"/>
                            <w:right w:val="none" w:sz="0" w:space="0" w:color="auto"/>
                          </w:divBdr>
                        </w:div>
                        <w:div w:id="801576961">
                          <w:marLeft w:val="0"/>
                          <w:marRight w:val="0"/>
                          <w:marTop w:val="0"/>
                          <w:marBottom w:val="0"/>
                          <w:divBdr>
                            <w:top w:val="none" w:sz="0" w:space="0" w:color="auto"/>
                            <w:left w:val="none" w:sz="0" w:space="0" w:color="auto"/>
                            <w:bottom w:val="none" w:sz="0" w:space="0" w:color="auto"/>
                            <w:right w:val="none" w:sz="0" w:space="0" w:color="auto"/>
                          </w:divBdr>
                          <w:divsChild>
                            <w:div w:id="2698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7529">
                      <w:marLeft w:val="0"/>
                      <w:marRight w:val="0"/>
                      <w:marTop w:val="0"/>
                      <w:marBottom w:val="0"/>
                      <w:divBdr>
                        <w:top w:val="none" w:sz="0" w:space="0" w:color="auto"/>
                        <w:left w:val="none" w:sz="0" w:space="0" w:color="auto"/>
                        <w:bottom w:val="none" w:sz="0" w:space="0" w:color="auto"/>
                        <w:right w:val="none" w:sz="0" w:space="0" w:color="auto"/>
                      </w:divBdr>
                      <w:divsChild>
                        <w:div w:id="1344475376">
                          <w:marLeft w:val="0"/>
                          <w:marRight w:val="0"/>
                          <w:marTop w:val="0"/>
                          <w:marBottom w:val="0"/>
                          <w:divBdr>
                            <w:top w:val="none" w:sz="0" w:space="0" w:color="auto"/>
                            <w:left w:val="none" w:sz="0" w:space="0" w:color="auto"/>
                            <w:bottom w:val="none" w:sz="0" w:space="0" w:color="auto"/>
                            <w:right w:val="none" w:sz="0" w:space="0" w:color="auto"/>
                          </w:divBdr>
                        </w:div>
                        <w:div w:id="894121380">
                          <w:marLeft w:val="0"/>
                          <w:marRight w:val="0"/>
                          <w:marTop w:val="0"/>
                          <w:marBottom w:val="0"/>
                          <w:divBdr>
                            <w:top w:val="none" w:sz="0" w:space="0" w:color="auto"/>
                            <w:left w:val="none" w:sz="0" w:space="0" w:color="auto"/>
                            <w:bottom w:val="none" w:sz="0" w:space="0" w:color="auto"/>
                            <w:right w:val="none" w:sz="0" w:space="0" w:color="auto"/>
                          </w:divBdr>
                          <w:divsChild>
                            <w:div w:id="11178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4334">
                      <w:marLeft w:val="0"/>
                      <w:marRight w:val="0"/>
                      <w:marTop w:val="0"/>
                      <w:marBottom w:val="0"/>
                      <w:divBdr>
                        <w:top w:val="none" w:sz="0" w:space="0" w:color="auto"/>
                        <w:left w:val="none" w:sz="0" w:space="0" w:color="auto"/>
                        <w:bottom w:val="none" w:sz="0" w:space="0" w:color="auto"/>
                        <w:right w:val="none" w:sz="0" w:space="0" w:color="auto"/>
                      </w:divBdr>
                      <w:divsChild>
                        <w:div w:id="133109152">
                          <w:marLeft w:val="0"/>
                          <w:marRight w:val="0"/>
                          <w:marTop w:val="0"/>
                          <w:marBottom w:val="0"/>
                          <w:divBdr>
                            <w:top w:val="none" w:sz="0" w:space="0" w:color="auto"/>
                            <w:left w:val="none" w:sz="0" w:space="0" w:color="auto"/>
                            <w:bottom w:val="none" w:sz="0" w:space="0" w:color="auto"/>
                            <w:right w:val="none" w:sz="0" w:space="0" w:color="auto"/>
                          </w:divBdr>
                        </w:div>
                        <w:div w:id="878667292">
                          <w:marLeft w:val="0"/>
                          <w:marRight w:val="0"/>
                          <w:marTop w:val="0"/>
                          <w:marBottom w:val="0"/>
                          <w:divBdr>
                            <w:top w:val="none" w:sz="0" w:space="0" w:color="auto"/>
                            <w:left w:val="none" w:sz="0" w:space="0" w:color="auto"/>
                            <w:bottom w:val="none" w:sz="0" w:space="0" w:color="auto"/>
                            <w:right w:val="none" w:sz="0" w:space="0" w:color="auto"/>
                          </w:divBdr>
                          <w:divsChild>
                            <w:div w:id="8532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9515">
                      <w:marLeft w:val="0"/>
                      <w:marRight w:val="0"/>
                      <w:marTop w:val="0"/>
                      <w:marBottom w:val="0"/>
                      <w:divBdr>
                        <w:top w:val="none" w:sz="0" w:space="0" w:color="auto"/>
                        <w:left w:val="none" w:sz="0" w:space="0" w:color="auto"/>
                        <w:bottom w:val="none" w:sz="0" w:space="0" w:color="auto"/>
                        <w:right w:val="none" w:sz="0" w:space="0" w:color="auto"/>
                      </w:divBdr>
                      <w:divsChild>
                        <w:div w:id="1935556796">
                          <w:marLeft w:val="0"/>
                          <w:marRight w:val="0"/>
                          <w:marTop w:val="0"/>
                          <w:marBottom w:val="0"/>
                          <w:divBdr>
                            <w:top w:val="none" w:sz="0" w:space="0" w:color="auto"/>
                            <w:left w:val="none" w:sz="0" w:space="0" w:color="auto"/>
                            <w:bottom w:val="none" w:sz="0" w:space="0" w:color="auto"/>
                            <w:right w:val="none" w:sz="0" w:space="0" w:color="auto"/>
                          </w:divBdr>
                        </w:div>
                        <w:div w:id="766586351">
                          <w:marLeft w:val="0"/>
                          <w:marRight w:val="0"/>
                          <w:marTop w:val="0"/>
                          <w:marBottom w:val="0"/>
                          <w:divBdr>
                            <w:top w:val="none" w:sz="0" w:space="0" w:color="auto"/>
                            <w:left w:val="none" w:sz="0" w:space="0" w:color="auto"/>
                            <w:bottom w:val="none" w:sz="0" w:space="0" w:color="auto"/>
                            <w:right w:val="none" w:sz="0" w:space="0" w:color="auto"/>
                          </w:divBdr>
                          <w:divsChild>
                            <w:div w:id="900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3450">
                      <w:marLeft w:val="0"/>
                      <w:marRight w:val="0"/>
                      <w:marTop w:val="0"/>
                      <w:marBottom w:val="0"/>
                      <w:divBdr>
                        <w:top w:val="none" w:sz="0" w:space="0" w:color="auto"/>
                        <w:left w:val="none" w:sz="0" w:space="0" w:color="auto"/>
                        <w:bottom w:val="none" w:sz="0" w:space="0" w:color="auto"/>
                        <w:right w:val="none" w:sz="0" w:space="0" w:color="auto"/>
                      </w:divBdr>
                      <w:divsChild>
                        <w:div w:id="1140153519">
                          <w:marLeft w:val="0"/>
                          <w:marRight w:val="0"/>
                          <w:marTop w:val="0"/>
                          <w:marBottom w:val="0"/>
                          <w:divBdr>
                            <w:top w:val="none" w:sz="0" w:space="0" w:color="auto"/>
                            <w:left w:val="none" w:sz="0" w:space="0" w:color="auto"/>
                            <w:bottom w:val="none" w:sz="0" w:space="0" w:color="auto"/>
                            <w:right w:val="none" w:sz="0" w:space="0" w:color="auto"/>
                          </w:divBdr>
                        </w:div>
                        <w:div w:id="1559441692">
                          <w:marLeft w:val="0"/>
                          <w:marRight w:val="0"/>
                          <w:marTop w:val="0"/>
                          <w:marBottom w:val="0"/>
                          <w:divBdr>
                            <w:top w:val="none" w:sz="0" w:space="0" w:color="auto"/>
                            <w:left w:val="none" w:sz="0" w:space="0" w:color="auto"/>
                            <w:bottom w:val="none" w:sz="0" w:space="0" w:color="auto"/>
                            <w:right w:val="none" w:sz="0" w:space="0" w:color="auto"/>
                          </w:divBdr>
                          <w:divsChild>
                            <w:div w:id="14710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8831">
                      <w:marLeft w:val="0"/>
                      <w:marRight w:val="0"/>
                      <w:marTop w:val="0"/>
                      <w:marBottom w:val="0"/>
                      <w:divBdr>
                        <w:top w:val="none" w:sz="0" w:space="0" w:color="auto"/>
                        <w:left w:val="none" w:sz="0" w:space="0" w:color="auto"/>
                        <w:bottom w:val="none" w:sz="0" w:space="0" w:color="auto"/>
                        <w:right w:val="none" w:sz="0" w:space="0" w:color="auto"/>
                      </w:divBdr>
                      <w:divsChild>
                        <w:div w:id="1837260420">
                          <w:marLeft w:val="0"/>
                          <w:marRight w:val="0"/>
                          <w:marTop w:val="0"/>
                          <w:marBottom w:val="0"/>
                          <w:divBdr>
                            <w:top w:val="none" w:sz="0" w:space="0" w:color="auto"/>
                            <w:left w:val="none" w:sz="0" w:space="0" w:color="auto"/>
                            <w:bottom w:val="none" w:sz="0" w:space="0" w:color="auto"/>
                            <w:right w:val="none" w:sz="0" w:space="0" w:color="auto"/>
                          </w:divBdr>
                        </w:div>
                        <w:div w:id="372660551">
                          <w:marLeft w:val="0"/>
                          <w:marRight w:val="0"/>
                          <w:marTop w:val="0"/>
                          <w:marBottom w:val="0"/>
                          <w:divBdr>
                            <w:top w:val="none" w:sz="0" w:space="0" w:color="auto"/>
                            <w:left w:val="none" w:sz="0" w:space="0" w:color="auto"/>
                            <w:bottom w:val="none" w:sz="0" w:space="0" w:color="auto"/>
                            <w:right w:val="none" w:sz="0" w:space="0" w:color="auto"/>
                          </w:divBdr>
                          <w:divsChild>
                            <w:div w:id="1059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7903">
                      <w:marLeft w:val="0"/>
                      <w:marRight w:val="0"/>
                      <w:marTop w:val="0"/>
                      <w:marBottom w:val="0"/>
                      <w:divBdr>
                        <w:top w:val="none" w:sz="0" w:space="0" w:color="auto"/>
                        <w:left w:val="none" w:sz="0" w:space="0" w:color="auto"/>
                        <w:bottom w:val="none" w:sz="0" w:space="0" w:color="auto"/>
                        <w:right w:val="none" w:sz="0" w:space="0" w:color="auto"/>
                      </w:divBdr>
                      <w:divsChild>
                        <w:div w:id="1159076676">
                          <w:marLeft w:val="0"/>
                          <w:marRight w:val="0"/>
                          <w:marTop w:val="0"/>
                          <w:marBottom w:val="0"/>
                          <w:divBdr>
                            <w:top w:val="none" w:sz="0" w:space="0" w:color="auto"/>
                            <w:left w:val="none" w:sz="0" w:space="0" w:color="auto"/>
                            <w:bottom w:val="none" w:sz="0" w:space="0" w:color="auto"/>
                            <w:right w:val="none" w:sz="0" w:space="0" w:color="auto"/>
                          </w:divBdr>
                        </w:div>
                        <w:div w:id="1569992395">
                          <w:marLeft w:val="0"/>
                          <w:marRight w:val="0"/>
                          <w:marTop w:val="0"/>
                          <w:marBottom w:val="0"/>
                          <w:divBdr>
                            <w:top w:val="none" w:sz="0" w:space="0" w:color="auto"/>
                            <w:left w:val="none" w:sz="0" w:space="0" w:color="auto"/>
                            <w:bottom w:val="none" w:sz="0" w:space="0" w:color="auto"/>
                            <w:right w:val="none" w:sz="0" w:space="0" w:color="auto"/>
                          </w:divBdr>
                          <w:divsChild>
                            <w:div w:id="1302731103">
                              <w:marLeft w:val="0"/>
                              <w:marRight w:val="0"/>
                              <w:marTop w:val="0"/>
                              <w:marBottom w:val="0"/>
                              <w:divBdr>
                                <w:top w:val="none" w:sz="0" w:space="0" w:color="auto"/>
                                <w:left w:val="none" w:sz="0" w:space="0" w:color="auto"/>
                                <w:bottom w:val="none" w:sz="0" w:space="0" w:color="auto"/>
                                <w:right w:val="none" w:sz="0" w:space="0" w:color="auto"/>
                              </w:divBdr>
                              <w:divsChild>
                                <w:div w:id="2093893013">
                                  <w:marLeft w:val="0"/>
                                  <w:marRight w:val="0"/>
                                  <w:marTop w:val="0"/>
                                  <w:marBottom w:val="0"/>
                                  <w:divBdr>
                                    <w:top w:val="none" w:sz="0" w:space="0" w:color="auto"/>
                                    <w:left w:val="none" w:sz="0" w:space="0" w:color="auto"/>
                                    <w:bottom w:val="none" w:sz="0" w:space="0" w:color="auto"/>
                                    <w:right w:val="none" w:sz="0" w:space="0" w:color="auto"/>
                                  </w:divBdr>
                                </w:div>
                                <w:div w:id="7574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0937">
                      <w:marLeft w:val="0"/>
                      <w:marRight w:val="0"/>
                      <w:marTop w:val="0"/>
                      <w:marBottom w:val="0"/>
                      <w:divBdr>
                        <w:top w:val="none" w:sz="0" w:space="0" w:color="auto"/>
                        <w:left w:val="none" w:sz="0" w:space="0" w:color="auto"/>
                        <w:bottom w:val="none" w:sz="0" w:space="0" w:color="auto"/>
                        <w:right w:val="none" w:sz="0" w:space="0" w:color="auto"/>
                      </w:divBdr>
                      <w:divsChild>
                        <w:div w:id="917786233">
                          <w:marLeft w:val="0"/>
                          <w:marRight w:val="0"/>
                          <w:marTop w:val="0"/>
                          <w:marBottom w:val="0"/>
                          <w:divBdr>
                            <w:top w:val="none" w:sz="0" w:space="0" w:color="auto"/>
                            <w:left w:val="none" w:sz="0" w:space="0" w:color="auto"/>
                            <w:bottom w:val="none" w:sz="0" w:space="0" w:color="auto"/>
                            <w:right w:val="none" w:sz="0" w:space="0" w:color="auto"/>
                          </w:divBdr>
                        </w:div>
                        <w:div w:id="425227069">
                          <w:marLeft w:val="0"/>
                          <w:marRight w:val="0"/>
                          <w:marTop w:val="0"/>
                          <w:marBottom w:val="0"/>
                          <w:divBdr>
                            <w:top w:val="none" w:sz="0" w:space="0" w:color="auto"/>
                            <w:left w:val="none" w:sz="0" w:space="0" w:color="auto"/>
                            <w:bottom w:val="none" w:sz="0" w:space="0" w:color="auto"/>
                            <w:right w:val="none" w:sz="0" w:space="0" w:color="auto"/>
                          </w:divBdr>
                          <w:divsChild>
                            <w:div w:id="118844037">
                              <w:marLeft w:val="0"/>
                              <w:marRight w:val="0"/>
                              <w:marTop w:val="0"/>
                              <w:marBottom w:val="0"/>
                              <w:divBdr>
                                <w:top w:val="none" w:sz="0" w:space="0" w:color="auto"/>
                                <w:left w:val="none" w:sz="0" w:space="0" w:color="auto"/>
                                <w:bottom w:val="none" w:sz="0" w:space="0" w:color="auto"/>
                                <w:right w:val="none" w:sz="0" w:space="0" w:color="auto"/>
                              </w:divBdr>
                              <w:divsChild>
                                <w:div w:id="520166065">
                                  <w:marLeft w:val="0"/>
                                  <w:marRight w:val="0"/>
                                  <w:marTop w:val="0"/>
                                  <w:marBottom w:val="0"/>
                                  <w:divBdr>
                                    <w:top w:val="none" w:sz="0" w:space="0" w:color="auto"/>
                                    <w:left w:val="none" w:sz="0" w:space="0" w:color="auto"/>
                                    <w:bottom w:val="none" w:sz="0" w:space="0" w:color="auto"/>
                                    <w:right w:val="none" w:sz="0" w:space="0" w:color="auto"/>
                                  </w:divBdr>
                                </w:div>
                                <w:div w:id="10816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12174">
                      <w:marLeft w:val="0"/>
                      <w:marRight w:val="0"/>
                      <w:marTop w:val="0"/>
                      <w:marBottom w:val="0"/>
                      <w:divBdr>
                        <w:top w:val="none" w:sz="0" w:space="0" w:color="auto"/>
                        <w:left w:val="none" w:sz="0" w:space="0" w:color="auto"/>
                        <w:bottom w:val="none" w:sz="0" w:space="0" w:color="auto"/>
                        <w:right w:val="none" w:sz="0" w:space="0" w:color="auto"/>
                      </w:divBdr>
                      <w:divsChild>
                        <w:div w:id="339551180">
                          <w:marLeft w:val="0"/>
                          <w:marRight w:val="0"/>
                          <w:marTop w:val="0"/>
                          <w:marBottom w:val="0"/>
                          <w:divBdr>
                            <w:top w:val="none" w:sz="0" w:space="0" w:color="auto"/>
                            <w:left w:val="none" w:sz="0" w:space="0" w:color="auto"/>
                            <w:bottom w:val="none" w:sz="0" w:space="0" w:color="auto"/>
                            <w:right w:val="none" w:sz="0" w:space="0" w:color="auto"/>
                          </w:divBdr>
                        </w:div>
                        <w:div w:id="1991519868">
                          <w:marLeft w:val="0"/>
                          <w:marRight w:val="0"/>
                          <w:marTop w:val="0"/>
                          <w:marBottom w:val="0"/>
                          <w:divBdr>
                            <w:top w:val="none" w:sz="0" w:space="0" w:color="auto"/>
                            <w:left w:val="none" w:sz="0" w:space="0" w:color="auto"/>
                            <w:bottom w:val="none" w:sz="0" w:space="0" w:color="auto"/>
                            <w:right w:val="none" w:sz="0" w:space="0" w:color="auto"/>
                          </w:divBdr>
                          <w:divsChild>
                            <w:div w:id="758212378">
                              <w:marLeft w:val="0"/>
                              <w:marRight w:val="0"/>
                              <w:marTop w:val="0"/>
                              <w:marBottom w:val="0"/>
                              <w:divBdr>
                                <w:top w:val="none" w:sz="0" w:space="0" w:color="auto"/>
                                <w:left w:val="none" w:sz="0" w:space="0" w:color="auto"/>
                                <w:bottom w:val="none" w:sz="0" w:space="0" w:color="auto"/>
                                <w:right w:val="none" w:sz="0" w:space="0" w:color="auto"/>
                              </w:divBdr>
                              <w:divsChild>
                                <w:div w:id="1760327250">
                                  <w:marLeft w:val="0"/>
                                  <w:marRight w:val="0"/>
                                  <w:marTop w:val="0"/>
                                  <w:marBottom w:val="0"/>
                                  <w:divBdr>
                                    <w:top w:val="none" w:sz="0" w:space="0" w:color="auto"/>
                                    <w:left w:val="none" w:sz="0" w:space="0" w:color="auto"/>
                                    <w:bottom w:val="none" w:sz="0" w:space="0" w:color="auto"/>
                                    <w:right w:val="none" w:sz="0" w:space="0" w:color="auto"/>
                                  </w:divBdr>
                                </w:div>
                                <w:div w:id="1570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822437">
          <w:marLeft w:val="0"/>
          <w:marRight w:val="0"/>
          <w:marTop w:val="0"/>
          <w:marBottom w:val="0"/>
          <w:divBdr>
            <w:top w:val="none" w:sz="0" w:space="0" w:color="auto"/>
            <w:left w:val="none" w:sz="0" w:space="0" w:color="auto"/>
            <w:bottom w:val="none" w:sz="0" w:space="0" w:color="auto"/>
            <w:right w:val="none" w:sz="0" w:space="0" w:color="auto"/>
          </w:divBdr>
          <w:divsChild>
            <w:div w:id="364672456">
              <w:marLeft w:val="0"/>
              <w:marRight w:val="0"/>
              <w:marTop w:val="0"/>
              <w:marBottom w:val="0"/>
              <w:divBdr>
                <w:top w:val="none" w:sz="0" w:space="0" w:color="auto"/>
                <w:left w:val="none" w:sz="0" w:space="0" w:color="auto"/>
                <w:bottom w:val="none" w:sz="0" w:space="0" w:color="auto"/>
                <w:right w:val="none" w:sz="0" w:space="0" w:color="auto"/>
              </w:divBdr>
              <w:divsChild>
                <w:div w:id="1940990706">
                  <w:marLeft w:val="0"/>
                  <w:marRight w:val="0"/>
                  <w:marTop w:val="0"/>
                  <w:marBottom w:val="0"/>
                  <w:divBdr>
                    <w:top w:val="none" w:sz="0" w:space="0" w:color="auto"/>
                    <w:left w:val="none" w:sz="0" w:space="0" w:color="auto"/>
                    <w:bottom w:val="none" w:sz="0" w:space="0" w:color="auto"/>
                    <w:right w:val="none" w:sz="0" w:space="0" w:color="auto"/>
                  </w:divBdr>
                  <w:divsChild>
                    <w:div w:id="1572231828">
                      <w:marLeft w:val="0"/>
                      <w:marRight w:val="0"/>
                      <w:marTop w:val="0"/>
                      <w:marBottom w:val="0"/>
                      <w:divBdr>
                        <w:top w:val="none" w:sz="0" w:space="0" w:color="auto"/>
                        <w:left w:val="none" w:sz="0" w:space="0" w:color="auto"/>
                        <w:bottom w:val="none" w:sz="0" w:space="0" w:color="auto"/>
                        <w:right w:val="none" w:sz="0" w:space="0" w:color="auto"/>
                      </w:divBdr>
                      <w:divsChild>
                        <w:div w:id="1548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66</Pages>
  <Words>6412</Words>
  <Characters>36555</Characters>
  <Application>Microsoft Office Word</Application>
  <DocSecurity>0</DocSecurity>
  <Lines>304</Lines>
  <Paragraphs>85</Paragraphs>
  <ScaleCrop>false</ScaleCrop>
  <Company/>
  <LinksUpToDate>false</LinksUpToDate>
  <CharactersWithSpaces>42882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2020-07-23T08:49:00Z</dcterms:created>
  <dcterms:modified xsi:type="dcterms:W3CDTF">2020-07-23T08:53:00Z</dcterms:modified>
</cp:coreProperties>
</file>